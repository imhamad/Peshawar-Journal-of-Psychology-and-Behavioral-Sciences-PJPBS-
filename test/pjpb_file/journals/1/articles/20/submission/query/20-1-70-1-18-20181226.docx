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48C" w:rsidRDefault="007B3D68">
      <w:pPr>
        <w:spacing w:before="240" w:after="24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 Self-concept and</w:t>
      </w:r>
      <w:r w:rsidR="000B30F1" w:rsidRPr="00C37C69">
        <w:rPr>
          <w:rFonts w:ascii="Times New Roman" w:eastAsia="Times New Roman" w:hAnsi="Times New Roman" w:cs="Times New Roman"/>
          <w:b/>
          <w:sz w:val="24"/>
        </w:rPr>
        <w:t xml:space="preserve"> </w:t>
      </w:r>
      <w:r w:rsidR="00312FF0" w:rsidRPr="00C37C69">
        <w:rPr>
          <w:rFonts w:ascii="Times New Roman" w:eastAsia="Times New Roman" w:hAnsi="Times New Roman" w:cs="Times New Roman"/>
          <w:b/>
          <w:sz w:val="24"/>
        </w:rPr>
        <w:t>Self-</w:t>
      </w:r>
      <w:r w:rsidR="00312FF0">
        <w:rPr>
          <w:rFonts w:ascii="Times New Roman" w:eastAsia="Times New Roman" w:hAnsi="Times New Roman" w:cs="Times New Roman"/>
          <w:b/>
          <w:sz w:val="24"/>
        </w:rPr>
        <w:t>esteem among</w:t>
      </w:r>
      <w:r w:rsidR="008A10D7" w:rsidRPr="00C37C69">
        <w:rPr>
          <w:rFonts w:ascii="Times New Roman" w:eastAsia="Times New Roman" w:hAnsi="Times New Roman" w:cs="Times New Roman"/>
          <w:b/>
          <w:sz w:val="24"/>
        </w:rPr>
        <w:t xml:space="preserve"> A</w:t>
      </w:r>
      <w:r w:rsidR="00500DC9" w:rsidRPr="00C37C69">
        <w:rPr>
          <w:rFonts w:ascii="Times New Roman" w:eastAsia="Times New Roman" w:hAnsi="Times New Roman" w:cs="Times New Roman"/>
          <w:b/>
          <w:sz w:val="24"/>
        </w:rPr>
        <w:t>dults</w:t>
      </w:r>
    </w:p>
    <w:p w:rsidR="00945A09" w:rsidRDefault="00945A09" w:rsidP="00945A09">
      <w:pPr>
        <w:spacing w:before="240" w:after="24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Aqsa Batool, </w:t>
      </w:r>
      <w:proofErr w:type="spellStart"/>
      <w:r>
        <w:rPr>
          <w:rFonts w:ascii="Times New Roman" w:eastAsia="Times New Roman" w:hAnsi="Times New Roman" w:cs="Times New Roman"/>
          <w:b/>
          <w:sz w:val="24"/>
        </w:rPr>
        <w:t>Amna</w:t>
      </w:r>
      <w:proofErr w:type="spellEnd"/>
      <w:r>
        <w:rPr>
          <w:rFonts w:ascii="Times New Roman" w:eastAsia="Times New Roman" w:hAnsi="Times New Roman" w:cs="Times New Roman"/>
          <w:b/>
          <w:sz w:val="24"/>
        </w:rPr>
        <w:t xml:space="preserve"> Ajmal, </w:t>
      </w:r>
      <w:proofErr w:type="spellStart"/>
      <w:r>
        <w:rPr>
          <w:rFonts w:ascii="Times New Roman" w:eastAsia="Times New Roman" w:hAnsi="Times New Roman" w:cs="Times New Roman"/>
          <w:b/>
          <w:sz w:val="24"/>
        </w:rPr>
        <w:t>Shumaila</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Abid</w:t>
      </w:r>
      <w:proofErr w:type="spellEnd"/>
    </w:p>
    <w:p w:rsidR="0017148C" w:rsidRPr="00C37C69" w:rsidRDefault="000B30F1">
      <w:pPr>
        <w:spacing w:before="240" w:after="240" w:line="360" w:lineRule="auto"/>
        <w:jc w:val="center"/>
        <w:rPr>
          <w:rFonts w:ascii="Times New Roman" w:eastAsia="Times New Roman" w:hAnsi="Times New Roman" w:cs="Times New Roman"/>
          <w:b/>
          <w:sz w:val="24"/>
        </w:rPr>
      </w:pPr>
      <w:r w:rsidRPr="00C37C69">
        <w:rPr>
          <w:rFonts w:ascii="Times New Roman" w:eastAsia="Times New Roman" w:hAnsi="Times New Roman" w:cs="Times New Roman"/>
          <w:b/>
          <w:sz w:val="24"/>
        </w:rPr>
        <w:t xml:space="preserve">Abstract: </w:t>
      </w:r>
    </w:p>
    <w:p w:rsidR="0017148C" w:rsidRPr="00F94F8C" w:rsidRDefault="00312FF0">
      <w:pPr>
        <w:spacing w:before="240" w:after="24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000B30F1" w:rsidRPr="00F94F8C">
        <w:rPr>
          <w:rFonts w:ascii="Times New Roman" w:eastAsia="Times New Roman" w:hAnsi="Times New Roman" w:cs="Times New Roman"/>
          <w:sz w:val="24"/>
        </w:rPr>
        <w:t>study aimed at the disclosure of all the ways through which self</w:t>
      </w:r>
      <w:r w:rsidR="00A94769">
        <w:rPr>
          <w:rFonts w:ascii="Times New Roman" w:eastAsia="Times New Roman" w:hAnsi="Times New Roman" w:cs="Times New Roman"/>
          <w:sz w:val="24"/>
        </w:rPr>
        <w:t>-</w:t>
      </w:r>
      <w:r w:rsidR="000B30F1" w:rsidRPr="00F94F8C">
        <w:rPr>
          <w:rFonts w:ascii="Times New Roman" w:eastAsia="Times New Roman" w:hAnsi="Times New Roman" w:cs="Times New Roman"/>
          <w:sz w:val="24"/>
        </w:rPr>
        <w:t xml:space="preserve">concept affects the </w:t>
      </w:r>
      <w:proofErr w:type="spellStart"/>
      <w:r w:rsidR="000B30F1" w:rsidRPr="00F94F8C">
        <w:rPr>
          <w:rFonts w:ascii="Times New Roman" w:eastAsia="Times New Roman" w:hAnsi="Times New Roman" w:cs="Times New Roman"/>
          <w:sz w:val="24"/>
        </w:rPr>
        <w:t>self esteem</w:t>
      </w:r>
      <w:proofErr w:type="spellEnd"/>
      <w:r w:rsidR="000B30F1" w:rsidRPr="00F94F8C">
        <w:rPr>
          <w:rFonts w:ascii="Times New Roman" w:eastAsia="Times New Roman" w:hAnsi="Times New Roman" w:cs="Times New Roman"/>
          <w:sz w:val="24"/>
        </w:rPr>
        <w:t xml:space="preserve"> among university students. The research method applied on the paper was quantitative. The study adopted a Multiple Self Concept Scale by</w:t>
      </w:r>
      <w:r w:rsidR="000B30F1" w:rsidRPr="00F94F8C">
        <w:rPr>
          <w:rFonts w:ascii="Times New Roman" w:eastAsia="Arial" w:hAnsi="Times New Roman" w:cs="Times New Roman"/>
          <w:sz w:val="21"/>
        </w:rPr>
        <w:t xml:space="preserve"> Bruce A. Bracken and </w:t>
      </w:r>
      <w:r w:rsidR="000B30F1" w:rsidRPr="00F94F8C">
        <w:rPr>
          <w:rFonts w:ascii="Times New Roman" w:eastAsia="Times New Roman" w:hAnsi="Times New Roman" w:cs="Times New Roman"/>
          <w:sz w:val="24"/>
        </w:rPr>
        <w:t>Rosenberg’s Self- esteems scale (Rosenberg, 1965). The collected data analysis was accomplished statistically using the t-test and coefficient of correlation techniques. A sample of 250 students comprised of 75 males and 175 females was taken from BZU Multan.</w:t>
      </w:r>
      <w:r w:rsidR="00F60785">
        <w:rPr>
          <w:rFonts w:ascii="Times New Roman" w:eastAsia="Times New Roman" w:hAnsi="Times New Roman" w:cs="Times New Roman"/>
          <w:sz w:val="24"/>
        </w:rPr>
        <w:t xml:space="preserve"> For the analysis purpose, descriptive correlation findings were elaborated to define co relational relationship between </w:t>
      </w:r>
      <w:proofErr w:type="spellStart"/>
      <w:r w:rsidR="00F60785">
        <w:rPr>
          <w:rFonts w:ascii="Times New Roman" w:eastAsia="Times New Roman" w:hAnsi="Times New Roman" w:cs="Times New Roman"/>
          <w:sz w:val="24"/>
        </w:rPr>
        <w:t>self concept</w:t>
      </w:r>
      <w:proofErr w:type="spellEnd"/>
      <w:r w:rsidR="00F60785">
        <w:rPr>
          <w:rFonts w:ascii="Times New Roman" w:eastAsia="Times New Roman" w:hAnsi="Times New Roman" w:cs="Times New Roman"/>
          <w:sz w:val="24"/>
        </w:rPr>
        <w:t xml:space="preserve"> and </w:t>
      </w:r>
      <w:proofErr w:type="spellStart"/>
      <w:r w:rsidR="00F60785">
        <w:rPr>
          <w:rFonts w:ascii="Times New Roman" w:eastAsia="Times New Roman" w:hAnsi="Times New Roman" w:cs="Times New Roman"/>
          <w:sz w:val="24"/>
        </w:rPr>
        <w:t>self esteem</w:t>
      </w:r>
      <w:proofErr w:type="spellEnd"/>
      <w:r w:rsidR="00111AF6">
        <w:rPr>
          <w:rFonts w:ascii="Times New Roman" w:eastAsia="Times New Roman" w:hAnsi="Times New Roman" w:cs="Times New Roman"/>
          <w:sz w:val="24"/>
        </w:rPr>
        <w:t xml:space="preserve">. The value of correlation coefficient (1) witnessed that there is positive correlation between </w:t>
      </w:r>
      <w:proofErr w:type="spellStart"/>
      <w:r w:rsidR="00111AF6">
        <w:rPr>
          <w:rFonts w:ascii="Times New Roman" w:eastAsia="Times New Roman" w:hAnsi="Times New Roman" w:cs="Times New Roman"/>
          <w:sz w:val="24"/>
        </w:rPr>
        <w:t>self concept</w:t>
      </w:r>
      <w:proofErr w:type="spellEnd"/>
      <w:r w:rsidR="00111AF6">
        <w:rPr>
          <w:rFonts w:ascii="Times New Roman" w:eastAsia="Times New Roman" w:hAnsi="Times New Roman" w:cs="Times New Roman"/>
          <w:sz w:val="24"/>
        </w:rPr>
        <w:t xml:space="preserve"> and </w:t>
      </w:r>
      <w:proofErr w:type="spellStart"/>
      <w:r w:rsidR="00111AF6">
        <w:rPr>
          <w:rFonts w:ascii="Times New Roman" w:eastAsia="Times New Roman" w:hAnsi="Times New Roman" w:cs="Times New Roman"/>
          <w:sz w:val="24"/>
        </w:rPr>
        <w:t>self esteem</w:t>
      </w:r>
      <w:proofErr w:type="spellEnd"/>
      <w:r w:rsidR="00111AF6">
        <w:rPr>
          <w:rFonts w:ascii="Times New Roman" w:eastAsia="Times New Roman" w:hAnsi="Times New Roman" w:cs="Times New Roman"/>
          <w:sz w:val="24"/>
        </w:rPr>
        <w:t xml:space="preserve">. Independent </w:t>
      </w:r>
      <w:r w:rsidR="004900D4">
        <w:rPr>
          <w:rFonts w:ascii="Times New Roman" w:eastAsia="Times New Roman" w:hAnsi="Times New Roman" w:cs="Times New Roman"/>
          <w:sz w:val="24"/>
        </w:rPr>
        <w:t xml:space="preserve">T </w:t>
      </w:r>
      <w:r w:rsidR="00662A04">
        <w:rPr>
          <w:rFonts w:ascii="Times New Roman" w:eastAsia="Times New Roman" w:hAnsi="Times New Roman" w:cs="Times New Roman"/>
          <w:sz w:val="24"/>
        </w:rPr>
        <w:t>test was use</w:t>
      </w:r>
      <w:r w:rsidR="00B63D35">
        <w:rPr>
          <w:rFonts w:ascii="Times New Roman" w:eastAsia="Times New Roman" w:hAnsi="Times New Roman" w:cs="Times New Roman"/>
          <w:sz w:val="24"/>
        </w:rPr>
        <w:t>d to evaluate the differential Effect of Self Concept on Self E</w:t>
      </w:r>
      <w:r w:rsidR="00662A04">
        <w:rPr>
          <w:rFonts w:ascii="Times New Roman" w:eastAsia="Times New Roman" w:hAnsi="Times New Roman" w:cs="Times New Roman"/>
          <w:sz w:val="24"/>
        </w:rPr>
        <w:t>steem on gender basis. The findings in t test manifested t</w:t>
      </w:r>
      <w:r w:rsidR="00B63D35">
        <w:rPr>
          <w:rFonts w:ascii="Times New Roman" w:eastAsia="Times New Roman" w:hAnsi="Times New Roman" w:cs="Times New Roman"/>
          <w:sz w:val="24"/>
        </w:rPr>
        <w:t>hat male adults have more Self E</w:t>
      </w:r>
      <w:r w:rsidR="00662A04">
        <w:rPr>
          <w:rFonts w:ascii="Times New Roman" w:eastAsia="Times New Roman" w:hAnsi="Times New Roman" w:cs="Times New Roman"/>
          <w:sz w:val="24"/>
        </w:rPr>
        <w:t>steem</w:t>
      </w:r>
      <w:r w:rsidR="00B63D35">
        <w:rPr>
          <w:rFonts w:ascii="Times New Roman" w:eastAsia="Times New Roman" w:hAnsi="Times New Roman" w:cs="Times New Roman"/>
          <w:sz w:val="24"/>
        </w:rPr>
        <w:t xml:space="preserve"> </w:t>
      </w:r>
      <w:r w:rsidR="005B716A">
        <w:rPr>
          <w:rFonts w:ascii="Times New Roman" w:eastAsia="Times New Roman" w:hAnsi="Times New Roman" w:cs="Times New Roman"/>
          <w:sz w:val="24"/>
        </w:rPr>
        <w:t>(p=0.047)</w:t>
      </w:r>
      <w:r w:rsidR="00662A04">
        <w:rPr>
          <w:rFonts w:ascii="Times New Roman" w:eastAsia="Times New Roman" w:hAnsi="Times New Roman" w:cs="Times New Roman"/>
          <w:sz w:val="24"/>
        </w:rPr>
        <w:t xml:space="preserve"> than female adults</w:t>
      </w:r>
      <w:r w:rsidR="00B63D35">
        <w:rPr>
          <w:rFonts w:ascii="Times New Roman" w:eastAsia="Times New Roman" w:hAnsi="Times New Roman" w:cs="Times New Roman"/>
          <w:sz w:val="24"/>
        </w:rPr>
        <w:t xml:space="preserve"> </w:t>
      </w:r>
      <w:r w:rsidR="005B716A">
        <w:rPr>
          <w:rFonts w:ascii="Times New Roman" w:eastAsia="Times New Roman" w:hAnsi="Times New Roman" w:cs="Times New Roman"/>
          <w:sz w:val="24"/>
        </w:rPr>
        <w:t>(p=0.032)</w:t>
      </w:r>
      <w:r w:rsidR="00662A04">
        <w:rPr>
          <w:rFonts w:ascii="Times New Roman" w:eastAsia="Times New Roman" w:hAnsi="Times New Roman" w:cs="Times New Roman"/>
          <w:sz w:val="24"/>
        </w:rPr>
        <w:t>.</w:t>
      </w:r>
      <w:r w:rsidR="00075C21">
        <w:rPr>
          <w:rFonts w:ascii="Times New Roman" w:eastAsia="Times New Roman" w:hAnsi="Times New Roman" w:cs="Times New Roman"/>
          <w:sz w:val="24"/>
        </w:rPr>
        <w:t xml:space="preserve"> In the nut shell, t</w:t>
      </w:r>
      <w:r w:rsidR="000B30F1" w:rsidRPr="00F94F8C">
        <w:rPr>
          <w:rFonts w:ascii="Times New Roman" w:eastAsia="Times New Roman" w:hAnsi="Times New Roman" w:cs="Times New Roman"/>
          <w:sz w:val="24"/>
        </w:rPr>
        <w:t xml:space="preserve">he inferences of the study conceded that Self Concept has a significant effect on </w:t>
      </w:r>
      <w:proofErr w:type="spellStart"/>
      <w:r w:rsidR="000B30F1" w:rsidRPr="00F94F8C">
        <w:rPr>
          <w:rFonts w:ascii="Times New Roman" w:eastAsia="Times New Roman" w:hAnsi="Times New Roman" w:cs="Times New Roman"/>
          <w:sz w:val="24"/>
        </w:rPr>
        <w:t>Self esteem</w:t>
      </w:r>
      <w:proofErr w:type="spellEnd"/>
      <w:r w:rsidR="000B30F1" w:rsidRPr="00F94F8C">
        <w:rPr>
          <w:rFonts w:ascii="Times New Roman" w:eastAsia="Times New Roman" w:hAnsi="Times New Roman" w:cs="Times New Roman"/>
          <w:sz w:val="24"/>
        </w:rPr>
        <w:t xml:space="preserve"> among </w:t>
      </w:r>
      <w:r w:rsidR="00DA66CE" w:rsidRPr="00F94F8C">
        <w:rPr>
          <w:rFonts w:ascii="Times New Roman" w:eastAsia="Times New Roman" w:hAnsi="Times New Roman" w:cs="Times New Roman"/>
          <w:sz w:val="24"/>
        </w:rPr>
        <w:t>university</w:t>
      </w:r>
      <w:r w:rsidR="000B30F1" w:rsidRPr="00F94F8C">
        <w:rPr>
          <w:rFonts w:ascii="Times New Roman" w:eastAsia="Times New Roman" w:hAnsi="Times New Roman" w:cs="Times New Roman"/>
          <w:sz w:val="24"/>
        </w:rPr>
        <w:t xml:space="preserve"> adults. Besides, the research inquiry brought the fact to light that there is, no doubt, a sig</w:t>
      </w:r>
      <w:r w:rsidR="00BF0EC7">
        <w:rPr>
          <w:rFonts w:ascii="Times New Roman" w:eastAsia="Times New Roman" w:hAnsi="Times New Roman" w:cs="Times New Roman"/>
          <w:sz w:val="24"/>
        </w:rPr>
        <w:t>nificant disparity of effect</w:t>
      </w:r>
      <w:r w:rsidR="000B30F1" w:rsidRPr="00F94F8C">
        <w:rPr>
          <w:rFonts w:ascii="Times New Roman" w:eastAsia="Times New Roman" w:hAnsi="Times New Roman" w:cs="Times New Roman"/>
          <w:sz w:val="24"/>
        </w:rPr>
        <w:t xml:space="preserve"> of </w:t>
      </w:r>
      <w:proofErr w:type="spellStart"/>
      <w:r w:rsidR="000B30F1" w:rsidRPr="00F94F8C">
        <w:rPr>
          <w:rFonts w:ascii="Times New Roman" w:eastAsia="Times New Roman" w:hAnsi="Times New Roman" w:cs="Times New Roman"/>
          <w:sz w:val="24"/>
        </w:rPr>
        <w:t>self concept</w:t>
      </w:r>
      <w:proofErr w:type="spellEnd"/>
      <w:r w:rsidR="000B30F1" w:rsidRPr="00F94F8C">
        <w:rPr>
          <w:rFonts w:ascii="Times New Roman" w:eastAsia="Times New Roman" w:hAnsi="Times New Roman" w:cs="Times New Roman"/>
          <w:sz w:val="24"/>
        </w:rPr>
        <w:t xml:space="preserve"> on </w:t>
      </w:r>
      <w:proofErr w:type="spellStart"/>
      <w:r w:rsidR="000B30F1" w:rsidRPr="00F94F8C">
        <w:rPr>
          <w:rFonts w:ascii="Times New Roman" w:eastAsia="Times New Roman" w:hAnsi="Times New Roman" w:cs="Times New Roman"/>
          <w:sz w:val="24"/>
        </w:rPr>
        <w:t>self esteem</w:t>
      </w:r>
      <w:proofErr w:type="spellEnd"/>
      <w:r w:rsidR="000B30F1" w:rsidRPr="00F94F8C">
        <w:rPr>
          <w:rFonts w:ascii="Times New Roman" w:eastAsia="Times New Roman" w:hAnsi="Times New Roman" w:cs="Times New Roman"/>
          <w:sz w:val="24"/>
        </w:rPr>
        <w:t xml:space="preserve"> between male and female.</w:t>
      </w:r>
    </w:p>
    <w:p w:rsidR="0017148C" w:rsidRPr="00C37C69" w:rsidRDefault="00D66434">
      <w:pPr>
        <w:spacing w:before="240" w:after="240" w:line="360" w:lineRule="auto"/>
        <w:rPr>
          <w:rFonts w:ascii="Times New Roman" w:eastAsia="Arial" w:hAnsi="Times New Roman" w:cs="Times New Roman"/>
          <w:sz w:val="21"/>
        </w:rPr>
      </w:pPr>
      <w:r w:rsidRPr="00C37C69">
        <w:rPr>
          <w:rFonts w:ascii="Times New Roman" w:eastAsia="Arial" w:hAnsi="Times New Roman" w:cs="Times New Roman"/>
          <w:sz w:val="21"/>
        </w:rPr>
        <w:t>Key</w:t>
      </w:r>
      <w:r w:rsidR="00A75D62" w:rsidRPr="00C37C69">
        <w:rPr>
          <w:rFonts w:ascii="Times New Roman" w:eastAsia="Arial" w:hAnsi="Times New Roman" w:cs="Times New Roman"/>
          <w:sz w:val="21"/>
        </w:rPr>
        <w:t xml:space="preserve">words: </w:t>
      </w:r>
      <w:r w:rsidR="00312FF0" w:rsidRPr="00C37C69">
        <w:rPr>
          <w:rFonts w:ascii="Times New Roman" w:eastAsia="Arial" w:hAnsi="Times New Roman" w:cs="Times New Roman"/>
          <w:sz w:val="21"/>
        </w:rPr>
        <w:t>Self-concept</w:t>
      </w:r>
      <w:r w:rsidR="00A75D62" w:rsidRPr="00C37C69">
        <w:rPr>
          <w:rFonts w:ascii="Times New Roman" w:eastAsia="Arial" w:hAnsi="Times New Roman" w:cs="Times New Roman"/>
          <w:sz w:val="21"/>
        </w:rPr>
        <w:t xml:space="preserve">, </w:t>
      </w:r>
      <w:r w:rsidR="00312FF0" w:rsidRPr="00C37C69">
        <w:rPr>
          <w:rFonts w:ascii="Times New Roman" w:eastAsia="Arial" w:hAnsi="Times New Roman" w:cs="Times New Roman"/>
          <w:sz w:val="21"/>
        </w:rPr>
        <w:t>Self-esteem</w:t>
      </w:r>
      <w:r w:rsidRPr="00C37C69">
        <w:rPr>
          <w:rFonts w:ascii="Times New Roman" w:eastAsia="Arial" w:hAnsi="Times New Roman" w:cs="Times New Roman"/>
          <w:sz w:val="21"/>
        </w:rPr>
        <w:t xml:space="preserve">, </w:t>
      </w:r>
      <w:r w:rsidR="00312FF0">
        <w:rPr>
          <w:rFonts w:ascii="Times New Roman" w:eastAsia="Arial" w:hAnsi="Times New Roman" w:cs="Times New Roman"/>
          <w:sz w:val="21"/>
        </w:rPr>
        <w:t>University Students, A</w:t>
      </w:r>
      <w:r w:rsidRPr="00C37C69">
        <w:rPr>
          <w:rFonts w:ascii="Times New Roman" w:eastAsia="Arial" w:hAnsi="Times New Roman" w:cs="Times New Roman"/>
          <w:sz w:val="21"/>
        </w:rPr>
        <w:t>dults</w:t>
      </w:r>
      <w:r w:rsidR="00312FF0">
        <w:rPr>
          <w:rFonts w:ascii="Times New Roman" w:eastAsia="Arial" w:hAnsi="Times New Roman" w:cs="Times New Roman"/>
          <w:sz w:val="21"/>
        </w:rPr>
        <w:t>, Gender Differences.</w:t>
      </w:r>
    </w:p>
    <w:p w:rsidR="0017148C" w:rsidRPr="00C37C69" w:rsidRDefault="000B30F1">
      <w:pPr>
        <w:spacing w:before="240" w:after="240" w:line="360" w:lineRule="auto"/>
        <w:jc w:val="center"/>
        <w:rPr>
          <w:rFonts w:ascii="Times New Roman" w:eastAsia="Times New Roman" w:hAnsi="Times New Roman" w:cs="Times New Roman"/>
          <w:b/>
          <w:sz w:val="24"/>
        </w:rPr>
      </w:pPr>
      <w:r w:rsidRPr="00C37C69">
        <w:rPr>
          <w:rFonts w:ascii="Times New Roman" w:eastAsia="Times New Roman" w:hAnsi="Times New Roman" w:cs="Times New Roman"/>
          <w:b/>
          <w:sz w:val="24"/>
        </w:rPr>
        <w:t xml:space="preserve">Introduction </w:t>
      </w:r>
    </w:p>
    <w:p w:rsidR="0017148C" w:rsidRPr="00F94F8C" w:rsidRDefault="00A75D62" w:rsidP="00312FF0">
      <w:pPr>
        <w:spacing w:before="240" w:after="240" w:line="360" w:lineRule="auto"/>
        <w:jc w:val="both"/>
        <w:rPr>
          <w:rFonts w:ascii="Times New Roman" w:eastAsia="Times New Roman" w:hAnsi="Times New Roman" w:cs="Times New Roman"/>
          <w:sz w:val="24"/>
          <w:szCs w:val="24"/>
        </w:rPr>
      </w:pPr>
      <w:r w:rsidRPr="00F94F8C">
        <w:rPr>
          <w:rFonts w:ascii="Times New Roman" w:eastAsia="Times New Roman" w:hAnsi="Times New Roman" w:cs="Times New Roman"/>
          <w:sz w:val="24"/>
          <w:szCs w:val="24"/>
        </w:rPr>
        <w:t xml:space="preserve"> Self-concept and S</w:t>
      </w:r>
      <w:r w:rsidR="000B30F1" w:rsidRPr="00F94F8C">
        <w:rPr>
          <w:rFonts w:ascii="Times New Roman" w:eastAsia="Times New Roman" w:hAnsi="Times New Roman" w:cs="Times New Roman"/>
          <w:sz w:val="24"/>
          <w:szCs w:val="24"/>
        </w:rPr>
        <w:t xml:space="preserve">elf-esteem are ironic elements of the personality. These two components always travel on parallel road in our lives. </w:t>
      </w:r>
      <w:proofErr w:type="spellStart"/>
      <w:r w:rsidR="000B30F1" w:rsidRPr="00F94F8C">
        <w:rPr>
          <w:rFonts w:ascii="Times New Roman" w:eastAsia="Times New Roman" w:hAnsi="Times New Roman" w:cs="Times New Roman"/>
          <w:sz w:val="24"/>
          <w:szCs w:val="24"/>
        </w:rPr>
        <w:t>Self concept</w:t>
      </w:r>
      <w:proofErr w:type="spellEnd"/>
      <w:r w:rsidR="000B30F1" w:rsidRPr="00F94F8C">
        <w:rPr>
          <w:rFonts w:ascii="Times New Roman" w:eastAsia="Times New Roman" w:hAnsi="Times New Roman" w:cs="Times New Roman"/>
          <w:sz w:val="24"/>
          <w:szCs w:val="24"/>
        </w:rPr>
        <w:t xml:space="preserve"> how do we develop a specific perception about ourselves. </w:t>
      </w:r>
      <w:proofErr w:type="spellStart"/>
      <w:r w:rsidR="00C563FF" w:rsidRPr="00F94F8C">
        <w:rPr>
          <w:rFonts w:ascii="Times New Roman" w:eastAsia="Times New Roman" w:hAnsi="Times New Roman" w:cs="Times New Roman"/>
          <w:sz w:val="24"/>
          <w:szCs w:val="24"/>
        </w:rPr>
        <w:t>Self esteem</w:t>
      </w:r>
      <w:proofErr w:type="spellEnd"/>
      <w:r w:rsidR="00C563FF" w:rsidRPr="00F94F8C">
        <w:rPr>
          <w:rFonts w:ascii="Times New Roman" w:eastAsia="Times New Roman" w:hAnsi="Times New Roman" w:cs="Times New Roman"/>
          <w:sz w:val="24"/>
          <w:szCs w:val="24"/>
        </w:rPr>
        <w:t xml:space="preserve"> is something that how we evaluate ourselves.</w:t>
      </w:r>
    </w:p>
    <w:p w:rsidR="0034427A" w:rsidRPr="00A343A2" w:rsidRDefault="00471235" w:rsidP="00A343A2">
      <w:pPr>
        <w:tabs>
          <w:tab w:val="left" w:pos="720"/>
        </w:tabs>
        <w:spacing w:before="240" w:after="240" w:line="360" w:lineRule="auto"/>
        <w:jc w:val="both"/>
        <w:rPr>
          <w:rFonts w:ascii="Times New Roman" w:eastAsia="Times New Roman" w:hAnsi="Times New Roman" w:cs="Times New Roman"/>
          <w:sz w:val="24"/>
          <w:szCs w:val="24"/>
        </w:rPr>
      </w:pPr>
      <w:proofErr w:type="spellStart"/>
      <w:r w:rsidRPr="00C37C69">
        <w:rPr>
          <w:rFonts w:ascii="Times New Roman" w:eastAsia="Times New Roman" w:hAnsi="Times New Roman" w:cs="Times New Roman"/>
          <w:sz w:val="24"/>
          <w:szCs w:val="24"/>
        </w:rPr>
        <w:t>Self</w:t>
      </w:r>
      <w:r w:rsidR="00A75D62" w:rsidRPr="00C37C69">
        <w:rPr>
          <w:rFonts w:ascii="Times New Roman" w:eastAsia="Times New Roman" w:hAnsi="Times New Roman" w:cs="Times New Roman"/>
          <w:sz w:val="24"/>
          <w:szCs w:val="24"/>
        </w:rPr>
        <w:t xml:space="preserve"> concept</w:t>
      </w:r>
      <w:proofErr w:type="spellEnd"/>
      <w:r w:rsidR="00A75D62" w:rsidRPr="00C37C69">
        <w:rPr>
          <w:rFonts w:ascii="Times New Roman" w:eastAsia="Times New Roman" w:hAnsi="Times New Roman" w:cs="Times New Roman"/>
          <w:sz w:val="24"/>
          <w:szCs w:val="24"/>
        </w:rPr>
        <w:t xml:space="preserve"> and </w:t>
      </w:r>
      <w:proofErr w:type="spellStart"/>
      <w:r w:rsidR="00A75D62" w:rsidRPr="00C37C69">
        <w:rPr>
          <w:rFonts w:ascii="Times New Roman" w:eastAsia="Times New Roman" w:hAnsi="Times New Roman" w:cs="Times New Roman"/>
          <w:sz w:val="24"/>
          <w:szCs w:val="24"/>
        </w:rPr>
        <w:t>S</w:t>
      </w:r>
      <w:r w:rsidR="000B30F1" w:rsidRPr="00C37C69">
        <w:rPr>
          <w:rFonts w:ascii="Times New Roman" w:eastAsia="Times New Roman" w:hAnsi="Times New Roman" w:cs="Times New Roman"/>
          <w:sz w:val="24"/>
          <w:szCs w:val="24"/>
        </w:rPr>
        <w:t>elf esteem</w:t>
      </w:r>
      <w:proofErr w:type="spellEnd"/>
      <w:r w:rsidR="000B30F1" w:rsidRPr="00C37C69">
        <w:rPr>
          <w:rFonts w:ascii="Times New Roman" w:eastAsia="Times New Roman" w:hAnsi="Times New Roman" w:cs="Times New Roman"/>
          <w:sz w:val="24"/>
          <w:szCs w:val="24"/>
        </w:rPr>
        <w:t xml:space="preserve"> development commence since childhood. </w:t>
      </w:r>
      <w:r w:rsidRPr="00C37C69">
        <w:rPr>
          <w:rFonts w:ascii="Times New Roman" w:eastAsia="Times New Roman" w:hAnsi="Times New Roman" w:cs="Times New Roman"/>
          <w:sz w:val="24"/>
          <w:szCs w:val="24"/>
        </w:rPr>
        <w:t>It</w:t>
      </w:r>
      <w:r w:rsidR="000B30F1" w:rsidRPr="00C37C69">
        <w:rPr>
          <w:rFonts w:ascii="Times New Roman" w:eastAsia="Times New Roman" w:hAnsi="Times New Roman" w:cs="Times New Roman"/>
          <w:sz w:val="24"/>
          <w:szCs w:val="24"/>
        </w:rPr>
        <w:t xml:space="preserve"> is </w:t>
      </w:r>
      <w:r w:rsidRPr="00C37C69">
        <w:rPr>
          <w:rFonts w:ascii="Times New Roman" w:eastAsia="Times New Roman" w:hAnsi="Times New Roman" w:cs="Times New Roman"/>
          <w:sz w:val="24"/>
          <w:szCs w:val="24"/>
        </w:rPr>
        <w:t>a continuous process that continues</w:t>
      </w:r>
      <w:r w:rsidR="000B30F1" w:rsidRPr="00C37C69">
        <w:rPr>
          <w:rFonts w:ascii="Times New Roman" w:eastAsia="Times New Roman" w:hAnsi="Times New Roman" w:cs="Times New Roman"/>
          <w:sz w:val="24"/>
          <w:szCs w:val="24"/>
        </w:rPr>
        <w:t xml:space="preserve"> to develop </w:t>
      </w:r>
      <w:r w:rsidRPr="00C37C69">
        <w:rPr>
          <w:rFonts w:ascii="Times New Roman" w:eastAsia="Times New Roman" w:hAnsi="Times New Roman" w:cs="Times New Roman"/>
          <w:sz w:val="24"/>
          <w:szCs w:val="24"/>
        </w:rPr>
        <w:t>across</w:t>
      </w:r>
      <w:r w:rsidR="000B30F1" w:rsidRPr="00C37C69">
        <w:rPr>
          <w:rFonts w:ascii="Times New Roman" w:eastAsia="Times New Roman" w:hAnsi="Times New Roman" w:cs="Times New Roman"/>
          <w:sz w:val="24"/>
          <w:szCs w:val="24"/>
        </w:rPr>
        <w:t xml:space="preserve"> life span. </w:t>
      </w:r>
      <w:r w:rsidRPr="00C37C69">
        <w:rPr>
          <w:rFonts w:ascii="Times New Roman" w:eastAsia="Times New Roman" w:hAnsi="Times New Roman" w:cs="Times New Roman"/>
          <w:sz w:val="24"/>
          <w:szCs w:val="24"/>
        </w:rPr>
        <w:t>It</w:t>
      </w:r>
      <w:r w:rsidR="000B30F1" w:rsidRPr="00C37C69">
        <w:rPr>
          <w:rFonts w:ascii="Times New Roman" w:eastAsia="Times New Roman" w:hAnsi="Times New Roman" w:cs="Times New Roman"/>
          <w:sz w:val="24"/>
          <w:szCs w:val="24"/>
        </w:rPr>
        <w:t xml:space="preserve"> is inevitable to have a positive </w:t>
      </w:r>
      <w:proofErr w:type="spellStart"/>
      <w:r w:rsidR="000B30F1" w:rsidRPr="00C37C69">
        <w:rPr>
          <w:rFonts w:ascii="Times New Roman" w:eastAsia="Times New Roman" w:hAnsi="Times New Roman" w:cs="Times New Roman"/>
          <w:sz w:val="24"/>
          <w:szCs w:val="24"/>
        </w:rPr>
        <w:t>self concept</w:t>
      </w:r>
      <w:proofErr w:type="spellEnd"/>
      <w:r w:rsidR="000B30F1" w:rsidRPr="00C37C69">
        <w:rPr>
          <w:rFonts w:ascii="Times New Roman" w:eastAsia="Times New Roman" w:hAnsi="Times New Roman" w:cs="Times New Roman"/>
          <w:sz w:val="24"/>
          <w:szCs w:val="24"/>
        </w:rPr>
        <w:t xml:space="preserve"> and elated </w:t>
      </w:r>
      <w:proofErr w:type="spellStart"/>
      <w:r w:rsidR="000B30F1" w:rsidRPr="00C37C69">
        <w:rPr>
          <w:rFonts w:ascii="Times New Roman" w:eastAsia="Times New Roman" w:hAnsi="Times New Roman" w:cs="Times New Roman"/>
          <w:sz w:val="24"/>
          <w:szCs w:val="24"/>
        </w:rPr>
        <w:t>self esteem</w:t>
      </w:r>
      <w:proofErr w:type="spellEnd"/>
      <w:r w:rsidR="000B30F1" w:rsidRPr="00C37C69">
        <w:rPr>
          <w:rFonts w:ascii="Times New Roman" w:eastAsia="Times New Roman" w:hAnsi="Times New Roman" w:cs="Times New Roman"/>
          <w:sz w:val="24"/>
          <w:szCs w:val="24"/>
        </w:rPr>
        <w:t xml:space="preserve"> for a satisfied and prosperous adulthood. </w:t>
      </w:r>
      <w:r w:rsidRPr="00C37C69">
        <w:rPr>
          <w:rFonts w:ascii="Times New Roman" w:eastAsia="Times New Roman" w:hAnsi="Times New Roman" w:cs="Times New Roman"/>
          <w:sz w:val="24"/>
          <w:szCs w:val="24"/>
        </w:rPr>
        <w:t>Although</w:t>
      </w:r>
      <w:r w:rsidR="000B30F1" w:rsidRPr="00C37C69">
        <w:rPr>
          <w:rFonts w:ascii="Times New Roman" w:eastAsia="Times New Roman" w:hAnsi="Times New Roman" w:cs="Times New Roman"/>
          <w:sz w:val="24"/>
          <w:szCs w:val="24"/>
        </w:rPr>
        <w:t xml:space="preserve"> there is a congruent bond between positive </w:t>
      </w:r>
      <w:proofErr w:type="spellStart"/>
      <w:r w:rsidR="000B30F1" w:rsidRPr="00C37C69">
        <w:rPr>
          <w:rFonts w:ascii="Times New Roman" w:eastAsia="Times New Roman" w:hAnsi="Times New Roman" w:cs="Times New Roman"/>
          <w:sz w:val="24"/>
          <w:szCs w:val="24"/>
        </w:rPr>
        <w:t>se</w:t>
      </w:r>
      <w:r w:rsidR="00A75D62" w:rsidRPr="00C37C69">
        <w:rPr>
          <w:rFonts w:ascii="Times New Roman" w:eastAsia="Times New Roman" w:hAnsi="Times New Roman" w:cs="Times New Roman"/>
          <w:sz w:val="24"/>
          <w:szCs w:val="24"/>
        </w:rPr>
        <w:t>lf concept</w:t>
      </w:r>
      <w:proofErr w:type="spellEnd"/>
      <w:r w:rsidR="00A75D62" w:rsidRPr="00C37C69">
        <w:rPr>
          <w:rFonts w:ascii="Times New Roman" w:eastAsia="Times New Roman" w:hAnsi="Times New Roman" w:cs="Times New Roman"/>
          <w:sz w:val="24"/>
          <w:szCs w:val="24"/>
        </w:rPr>
        <w:t xml:space="preserve"> and </w:t>
      </w:r>
      <w:proofErr w:type="spellStart"/>
      <w:r w:rsidR="00A75D62" w:rsidRPr="00C37C69">
        <w:rPr>
          <w:rFonts w:ascii="Times New Roman" w:eastAsia="Times New Roman" w:hAnsi="Times New Roman" w:cs="Times New Roman"/>
          <w:sz w:val="24"/>
          <w:szCs w:val="24"/>
        </w:rPr>
        <w:t>self esteem</w:t>
      </w:r>
      <w:proofErr w:type="spellEnd"/>
      <w:r w:rsidR="00A75D62" w:rsidRPr="00C37C69">
        <w:rPr>
          <w:rFonts w:ascii="Times New Roman" w:eastAsia="Times New Roman" w:hAnsi="Times New Roman" w:cs="Times New Roman"/>
          <w:sz w:val="24"/>
          <w:szCs w:val="24"/>
        </w:rPr>
        <w:t xml:space="preserve">, if </w:t>
      </w:r>
      <w:proofErr w:type="spellStart"/>
      <w:r w:rsidR="00A75D62" w:rsidRPr="00C37C69">
        <w:rPr>
          <w:rFonts w:ascii="Times New Roman" w:eastAsia="Times New Roman" w:hAnsi="Times New Roman" w:cs="Times New Roman"/>
          <w:sz w:val="24"/>
          <w:szCs w:val="24"/>
        </w:rPr>
        <w:t>Self concept</w:t>
      </w:r>
      <w:proofErr w:type="spellEnd"/>
      <w:r w:rsidR="00A75D62" w:rsidRPr="00C37C69">
        <w:rPr>
          <w:rFonts w:ascii="Times New Roman" w:eastAsia="Times New Roman" w:hAnsi="Times New Roman" w:cs="Times New Roman"/>
          <w:sz w:val="24"/>
          <w:szCs w:val="24"/>
        </w:rPr>
        <w:t xml:space="preserve"> declines then </w:t>
      </w:r>
      <w:proofErr w:type="spellStart"/>
      <w:r w:rsidR="00A75D62" w:rsidRPr="00C37C69">
        <w:rPr>
          <w:rFonts w:ascii="Times New Roman" w:eastAsia="Times New Roman" w:hAnsi="Times New Roman" w:cs="Times New Roman"/>
          <w:sz w:val="24"/>
          <w:szCs w:val="24"/>
        </w:rPr>
        <w:t>S</w:t>
      </w:r>
      <w:r w:rsidR="000B30F1" w:rsidRPr="00C37C69">
        <w:rPr>
          <w:rFonts w:ascii="Times New Roman" w:eastAsia="Times New Roman" w:hAnsi="Times New Roman" w:cs="Times New Roman"/>
          <w:sz w:val="24"/>
          <w:szCs w:val="24"/>
        </w:rPr>
        <w:t>elf esteem</w:t>
      </w:r>
      <w:proofErr w:type="spellEnd"/>
      <w:r w:rsidR="000B30F1" w:rsidRPr="00C37C69">
        <w:rPr>
          <w:rFonts w:ascii="Times New Roman" w:eastAsia="Times New Roman" w:hAnsi="Times New Roman" w:cs="Times New Roman"/>
          <w:sz w:val="24"/>
          <w:szCs w:val="24"/>
        </w:rPr>
        <w:t xml:space="preserve"> </w:t>
      </w:r>
      <w:r w:rsidRPr="00C37C69">
        <w:rPr>
          <w:rFonts w:ascii="Times New Roman" w:eastAsia="Times New Roman" w:hAnsi="Times New Roman" w:cs="Times New Roman"/>
          <w:sz w:val="24"/>
          <w:szCs w:val="24"/>
        </w:rPr>
        <w:t>fluctuates. A</w:t>
      </w:r>
      <w:r w:rsidR="000B30F1" w:rsidRPr="00C37C69">
        <w:rPr>
          <w:rFonts w:ascii="Times New Roman" w:eastAsia="Times New Roman" w:hAnsi="Times New Roman" w:cs="Times New Roman"/>
          <w:sz w:val="24"/>
          <w:szCs w:val="24"/>
        </w:rPr>
        <w:t xml:space="preserve">dult students in </w:t>
      </w:r>
      <w:r w:rsidRPr="00C37C69">
        <w:rPr>
          <w:rFonts w:ascii="Times New Roman" w:eastAsia="Times New Roman" w:hAnsi="Times New Roman" w:cs="Times New Roman"/>
          <w:sz w:val="24"/>
          <w:szCs w:val="24"/>
        </w:rPr>
        <w:t>university</w:t>
      </w:r>
      <w:r w:rsidR="000B30F1" w:rsidRPr="00C37C69">
        <w:rPr>
          <w:rFonts w:ascii="Times New Roman" w:eastAsia="Times New Roman" w:hAnsi="Times New Roman" w:cs="Times New Roman"/>
          <w:sz w:val="24"/>
          <w:szCs w:val="24"/>
        </w:rPr>
        <w:t xml:space="preserve"> frequently compare each other in academic, social, </w:t>
      </w:r>
      <w:r w:rsidR="00195BEF" w:rsidRPr="00C37C69">
        <w:rPr>
          <w:rFonts w:ascii="Times New Roman" w:eastAsia="Times New Roman" w:hAnsi="Times New Roman" w:cs="Times New Roman"/>
          <w:sz w:val="24"/>
          <w:szCs w:val="24"/>
        </w:rPr>
        <w:t xml:space="preserve">and </w:t>
      </w:r>
      <w:r w:rsidR="000B30F1" w:rsidRPr="00C37C69">
        <w:rPr>
          <w:rFonts w:ascii="Times New Roman" w:eastAsia="Times New Roman" w:hAnsi="Times New Roman" w:cs="Times New Roman"/>
          <w:sz w:val="24"/>
          <w:szCs w:val="24"/>
        </w:rPr>
        <w:lastRenderedPageBreak/>
        <w:t xml:space="preserve">cultural context and evaluate themselves. </w:t>
      </w:r>
      <w:r w:rsidRPr="00C37C69">
        <w:rPr>
          <w:rFonts w:ascii="Times New Roman" w:eastAsia="Times New Roman" w:hAnsi="Times New Roman" w:cs="Times New Roman"/>
          <w:sz w:val="24"/>
          <w:szCs w:val="24"/>
        </w:rPr>
        <w:t>Adults</w:t>
      </w:r>
      <w:r w:rsidR="000B30F1" w:rsidRPr="00C37C69">
        <w:rPr>
          <w:rFonts w:ascii="Times New Roman" w:eastAsia="Times New Roman" w:hAnsi="Times New Roman" w:cs="Times New Roman"/>
          <w:sz w:val="24"/>
          <w:szCs w:val="24"/>
        </w:rPr>
        <w:t xml:space="preserve"> sometimes decline and uplift their </w:t>
      </w:r>
      <w:proofErr w:type="spellStart"/>
      <w:r w:rsidR="000B30F1" w:rsidRPr="00C37C69">
        <w:rPr>
          <w:rFonts w:ascii="Times New Roman" w:eastAsia="Times New Roman" w:hAnsi="Times New Roman" w:cs="Times New Roman"/>
          <w:sz w:val="24"/>
          <w:szCs w:val="24"/>
        </w:rPr>
        <w:t>self concept</w:t>
      </w:r>
      <w:proofErr w:type="spellEnd"/>
      <w:r w:rsidR="000B30F1" w:rsidRPr="00C37C69">
        <w:rPr>
          <w:rFonts w:ascii="Times New Roman" w:eastAsia="Times New Roman" w:hAnsi="Times New Roman" w:cs="Times New Roman"/>
          <w:sz w:val="24"/>
          <w:szCs w:val="24"/>
        </w:rPr>
        <w:t xml:space="preserve"> and </w:t>
      </w:r>
      <w:proofErr w:type="spellStart"/>
      <w:r w:rsidR="000B30F1" w:rsidRPr="00C37C69">
        <w:rPr>
          <w:rFonts w:ascii="Times New Roman" w:eastAsia="Times New Roman" w:hAnsi="Times New Roman" w:cs="Times New Roman"/>
          <w:sz w:val="24"/>
          <w:szCs w:val="24"/>
        </w:rPr>
        <w:t>self esteem</w:t>
      </w:r>
      <w:proofErr w:type="spellEnd"/>
      <w:r w:rsidR="000B30F1" w:rsidRPr="00C37C69">
        <w:rPr>
          <w:rFonts w:ascii="Times New Roman" w:eastAsia="Times New Roman" w:hAnsi="Times New Roman" w:cs="Times New Roman"/>
          <w:sz w:val="24"/>
          <w:szCs w:val="24"/>
        </w:rPr>
        <w:t xml:space="preserve"> in comparison with other adults in their social network in un</w:t>
      </w:r>
      <w:r w:rsidR="00A343A2">
        <w:rPr>
          <w:rFonts w:ascii="Times New Roman" w:eastAsia="Times New Roman" w:hAnsi="Times New Roman" w:cs="Times New Roman"/>
          <w:sz w:val="24"/>
          <w:szCs w:val="24"/>
        </w:rPr>
        <w:t xml:space="preserve">iversity. </w:t>
      </w:r>
      <w:r w:rsidR="000B30F1" w:rsidRPr="00757203">
        <w:rPr>
          <w:rFonts w:ascii="Times New Roman" w:eastAsia="Arial" w:hAnsi="Times New Roman" w:cs="Times New Roman"/>
          <w:vanish/>
          <w:color w:val="0D0D0D" w:themeColor="text1" w:themeTint="F2"/>
          <w:sz w:val="24"/>
          <w:szCs w:val="24"/>
          <w:u w:val="single"/>
        </w:rPr>
        <w:t>HYPERLINK "https://www.tandfonline.c</w:t>
      </w:r>
      <w:r w:rsidR="00A343A2">
        <w:rPr>
          <w:rFonts w:ascii="Times New Roman" w:eastAsia="Arial" w:hAnsi="Times New Roman" w:cs="Times New Roman"/>
          <w:vanish/>
          <w:color w:val="0D0D0D" w:themeColor="text1" w:themeTint="F2"/>
          <w:sz w:val="24"/>
          <w:szCs w:val="24"/>
          <w:u w:val="single"/>
        </w:rPr>
        <w:t>om/autho</w:t>
      </w:r>
    </w:p>
    <w:p w:rsidR="0017148C" w:rsidRPr="00757203" w:rsidRDefault="0034427A">
      <w:pPr>
        <w:spacing w:before="240" w:after="240" w:line="360" w:lineRule="auto"/>
        <w:rPr>
          <w:rFonts w:ascii="Times New Roman" w:eastAsia="Arial" w:hAnsi="Times New Roman" w:cs="Times New Roman"/>
          <w:color w:val="0D0D0D" w:themeColor="text1" w:themeTint="F2"/>
          <w:sz w:val="24"/>
          <w:szCs w:val="24"/>
        </w:rPr>
      </w:pPr>
      <w:r w:rsidRPr="0034427A">
        <w:rPr>
          <w:rFonts w:ascii="Times New Roman" w:hAnsi="Times New Roman" w:cs="Times New Roman"/>
          <w:sz w:val="24"/>
          <w:szCs w:val="24"/>
        </w:rPr>
        <w:t>Liv Berit and Stefan Elmer</w:t>
      </w:r>
      <w:r w:rsidR="000B30F1" w:rsidRPr="00757203">
        <w:rPr>
          <w:rFonts w:ascii="Times New Roman" w:eastAsia="Arial" w:hAnsi="Times New Roman" w:cs="Times New Roman"/>
          <w:color w:val="0D0D0D" w:themeColor="text1" w:themeTint="F2"/>
          <w:sz w:val="24"/>
          <w:szCs w:val="24"/>
        </w:rPr>
        <w:t xml:space="preserve"> (2017) made a comprehensive study on the relationship of current scientific knowledge with </w:t>
      </w:r>
      <w:proofErr w:type="spellStart"/>
      <w:r w:rsidR="000B30F1" w:rsidRPr="00757203">
        <w:rPr>
          <w:rFonts w:ascii="Times New Roman" w:eastAsia="Arial" w:hAnsi="Times New Roman" w:cs="Times New Roman"/>
          <w:color w:val="0D0D0D" w:themeColor="text1" w:themeTint="F2"/>
          <w:sz w:val="24"/>
          <w:szCs w:val="24"/>
        </w:rPr>
        <w:t>self concept</w:t>
      </w:r>
      <w:proofErr w:type="spellEnd"/>
      <w:r w:rsidR="000B30F1" w:rsidRPr="00757203">
        <w:rPr>
          <w:rFonts w:ascii="Times New Roman" w:eastAsia="Arial" w:hAnsi="Times New Roman" w:cs="Times New Roman"/>
          <w:color w:val="0D0D0D" w:themeColor="text1" w:themeTint="F2"/>
          <w:sz w:val="24"/>
          <w:szCs w:val="24"/>
        </w:rPr>
        <w:t xml:space="preserve"> and </w:t>
      </w:r>
      <w:proofErr w:type="spellStart"/>
      <w:r w:rsidR="000B30F1" w:rsidRPr="00757203">
        <w:rPr>
          <w:rFonts w:ascii="Times New Roman" w:eastAsia="Arial" w:hAnsi="Times New Roman" w:cs="Times New Roman"/>
          <w:color w:val="0D0D0D" w:themeColor="text1" w:themeTint="F2"/>
          <w:sz w:val="24"/>
          <w:szCs w:val="24"/>
        </w:rPr>
        <w:t>self esteem</w:t>
      </w:r>
      <w:proofErr w:type="spellEnd"/>
      <w:r w:rsidR="000B30F1" w:rsidRPr="00757203">
        <w:rPr>
          <w:rFonts w:ascii="Times New Roman" w:eastAsia="Arial" w:hAnsi="Times New Roman" w:cs="Times New Roman"/>
          <w:color w:val="0D0D0D" w:themeColor="text1" w:themeTint="F2"/>
          <w:sz w:val="24"/>
          <w:szCs w:val="24"/>
        </w:rPr>
        <w:t xml:space="preserve"> among young adolescent with visual impairment. The both researcher applied cross sectional design in their work. They inferred that vision loss and age was the defining feature to influence </w:t>
      </w:r>
      <w:proofErr w:type="spellStart"/>
      <w:r w:rsidR="000B30F1" w:rsidRPr="00757203">
        <w:rPr>
          <w:rFonts w:ascii="Times New Roman" w:eastAsia="Arial" w:hAnsi="Times New Roman" w:cs="Times New Roman"/>
          <w:color w:val="0D0D0D" w:themeColor="text1" w:themeTint="F2"/>
          <w:sz w:val="24"/>
          <w:szCs w:val="24"/>
        </w:rPr>
        <w:t>self esteem</w:t>
      </w:r>
      <w:proofErr w:type="spellEnd"/>
      <w:r w:rsidR="000B30F1" w:rsidRPr="00757203">
        <w:rPr>
          <w:rFonts w:ascii="Times New Roman" w:eastAsia="Arial" w:hAnsi="Times New Roman" w:cs="Times New Roman"/>
          <w:color w:val="0D0D0D" w:themeColor="text1" w:themeTint="F2"/>
          <w:sz w:val="24"/>
          <w:szCs w:val="24"/>
        </w:rPr>
        <w:t xml:space="preserve"> among young adults. In order to uplift their </w:t>
      </w:r>
      <w:proofErr w:type="spellStart"/>
      <w:r w:rsidR="000B30F1" w:rsidRPr="00757203">
        <w:rPr>
          <w:rFonts w:ascii="Times New Roman" w:eastAsia="Arial" w:hAnsi="Times New Roman" w:cs="Times New Roman"/>
          <w:color w:val="0D0D0D" w:themeColor="text1" w:themeTint="F2"/>
          <w:sz w:val="24"/>
          <w:szCs w:val="24"/>
        </w:rPr>
        <w:t>self concept</w:t>
      </w:r>
      <w:proofErr w:type="spellEnd"/>
      <w:r w:rsidR="000B30F1" w:rsidRPr="00757203">
        <w:rPr>
          <w:rFonts w:ascii="Times New Roman" w:eastAsia="Arial" w:hAnsi="Times New Roman" w:cs="Times New Roman"/>
          <w:color w:val="0D0D0D" w:themeColor="text1" w:themeTint="F2"/>
          <w:sz w:val="24"/>
          <w:szCs w:val="24"/>
        </w:rPr>
        <w:t xml:space="preserve"> and </w:t>
      </w:r>
      <w:proofErr w:type="spellStart"/>
      <w:r w:rsidR="000B30F1" w:rsidRPr="00757203">
        <w:rPr>
          <w:rFonts w:ascii="Times New Roman" w:eastAsia="Arial" w:hAnsi="Times New Roman" w:cs="Times New Roman"/>
          <w:color w:val="0D0D0D" w:themeColor="text1" w:themeTint="F2"/>
          <w:sz w:val="24"/>
          <w:szCs w:val="24"/>
        </w:rPr>
        <w:t>self esteem</w:t>
      </w:r>
      <w:proofErr w:type="spellEnd"/>
      <w:r w:rsidR="000B30F1" w:rsidRPr="00757203">
        <w:rPr>
          <w:rFonts w:ascii="Times New Roman" w:eastAsia="Arial" w:hAnsi="Times New Roman" w:cs="Times New Roman"/>
          <w:color w:val="0D0D0D" w:themeColor="text1" w:themeTint="F2"/>
          <w:sz w:val="24"/>
          <w:szCs w:val="24"/>
        </w:rPr>
        <w:t xml:space="preserve">, they stressed upon secure parenting style, autonomy in </w:t>
      </w:r>
      <w:r w:rsidR="00FD433C" w:rsidRPr="00757203">
        <w:rPr>
          <w:rFonts w:ascii="Times New Roman" w:eastAsia="Arial" w:hAnsi="Times New Roman" w:cs="Times New Roman"/>
          <w:color w:val="0D0D0D" w:themeColor="text1" w:themeTint="F2"/>
          <w:sz w:val="24"/>
          <w:szCs w:val="24"/>
        </w:rPr>
        <w:t>mobility</w:t>
      </w:r>
      <w:r w:rsidR="000B30F1" w:rsidRPr="00757203">
        <w:rPr>
          <w:rFonts w:ascii="Times New Roman" w:eastAsia="Arial" w:hAnsi="Times New Roman" w:cs="Times New Roman"/>
          <w:color w:val="0D0D0D" w:themeColor="text1" w:themeTint="F2"/>
          <w:sz w:val="24"/>
          <w:szCs w:val="24"/>
        </w:rPr>
        <w:t xml:space="preserve"> and social support are important.</w:t>
      </w:r>
    </w:p>
    <w:p w:rsidR="00D66434" w:rsidRPr="00757203" w:rsidRDefault="00296655">
      <w:pPr>
        <w:spacing w:before="240" w:after="240" w:line="360" w:lineRule="auto"/>
        <w:rPr>
          <w:rFonts w:ascii="Times New Roman" w:eastAsia="Arial"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Another work conducted</w:t>
      </w:r>
      <w:r w:rsidR="00D66434" w:rsidRPr="00757203">
        <w:rPr>
          <w:rFonts w:ascii="Times New Roman" w:eastAsia="Arial" w:hAnsi="Times New Roman" w:cs="Times New Roman"/>
          <w:color w:val="0D0D0D" w:themeColor="text1" w:themeTint="F2"/>
          <w:sz w:val="24"/>
          <w:szCs w:val="24"/>
        </w:rPr>
        <w:t xml:space="preserve"> on medium level positive </w:t>
      </w:r>
      <w:proofErr w:type="spellStart"/>
      <w:r w:rsidR="00D66434" w:rsidRPr="00757203">
        <w:rPr>
          <w:rFonts w:ascii="Times New Roman" w:eastAsia="Arial" w:hAnsi="Times New Roman" w:cs="Times New Roman"/>
          <w:color w:val="0D0D0D" w:themeColor="text1" w:themeTint="F2"/>
          <w:sz w:val="24"/>
          <w:szCs w:val="24"/>
        </w:rPr>
        <w:t>self concept</w:t>
      </w:r>
      <w:proofErr w:type="spellEnd"/>
      <w:r w:rsidR="00D66434" w:rsidRPr="00757203">
        <w:rPr>
          <w:rFonts w:ascii="Times New Roman" w:eastAsia="Arial" w:hAnsi="Times New Roman" w:cs="Times New Roman"/>
          <w:color w:val="0D0D0D" w:themeColor="text1" w:themeTint="F2"/>
          <w:sz w:val="24"/>
          <w:szCs w:val="24"/>
        </w:rPr>
        <w:t xml:space="preserve"> on academic achievement of students. She argued in the light of her meta-analysis findings that </w:t>
      </w:r>
      <w:proofErr w:type="spellStart"/>
      <w:r w:rsidR="00D66434" w:rsidRPr="00757203">
        <w:rPr>
          <w:rFonts w:ascii="Times New Roman" w:eastAsia="Arial" w:hAnsi="Times New Roman" w:cs="Times New Roman"/>
          <w:color w:val="0D0D0D" w:themeColor="text1" w:themeTint="F2"/>
          <w:sz w:val="24"/>
          <w:szCs w:val="24"/>
        </w:rPr>
        <w:t>self concept</w:t>
      </w:r>
      <w:proofErr w:type="spellEnd"/>
      <w:r w:rsidR="00D66434" w:rsidRPr="00757203">
        <w:rPr>
          <w:rFonts w:ascii="Times New Roman" w:eastAsia="Arial" w:hAnsi="Times New Roman" w:cs="Times New Roman"/>
          <w:color w:val="0D0D0D" w:themeColor="text1" w:themeTint="F2"/>
          <w:sz w:val="24"/>
          <w:szCs w:val="24"/>
        </w:rPr>
        <w:t xml:space="preserve"> had a medium positive effect on academic achievement of students.</w:t>
      </w:r>
      <w:r w:rsidRPr="00296655">
        <w:rPr>
          <w:rFonts w:ascii="Times New Roman" w:eastAsia="Arial" w:hAnsi="Times New Roman" w:cs="Times New Roman"/>
          <w:color w:val="0D0D0D" w:themeColor="text1" w:themeTint="F2"/>
          <w:sz w:val="24"/>
          <w:szCs w:val="24"/>
        </w:rPr>
        <w:t xml:space="preserve"> </w:t>
      </w:r>
      <w:r>
        <w:rPr>
          <w:rFonts w:ascii="Times New Roman" w:eastAsia="Arial" w:hAnsi="Times New Roman" w:cs="Times New Roman"/>
          <w:color w:val="0D0D0D" w:themeColor="text1" w:themeTint="F2"/>
          <w:sz w:val="24"/>
          <w:szCs w:val="24"/>
        </w:rPr>
        <w:t>(</w:t>
      </w:r>
      <w:proofErr w:type="spellStart"/>
      <w:r>
        <w:rPr>
          <w:rFonts w:ascii="Times New Roman" w:eastAsia="Arial" w:hAnsi="Times New Roman" w:cs="Times New Roman"/>
          <w:color w:val="0D0D0D" w:themeColor="text1" w:themeTint="F2"/>
          <w:sz w:val="24"/>
          <w:szCs w:val="24"/>
        </w:rPr>
        <w:t>Sabiha</w:t>
      </w:r>
      <w:proofErr w:type="spellEnd"/>
      <w:r>
        <w:rPr>
          <w:rFonts w:ascii="Times New Roman" w:eastAsia="Arial" w:hAnsi="Times New Roman" w:cs="Times New Roman"/>
          <w:color w:val="0D0D0D" w:themeColor="text1" w:themeTint="F2"/>
          <w:sz w:val="24"/>
          <w:szCs w:val="24"/>
        </w:rPr>
        <w:t xml:space="preserve"> </w:t>
      </w:r>
      <w:proofErr w:type="spellStart"/>
      <w:r>
        <w:rPr>
          <w:rFonts w:ascii="Times New Roman" w:eastAsia="Arial" w:hAnsi="Times New Roman" w:cs="Times New Roman"/>
          <w:color w:val="0D0D0D" w:themeColor="text1" w:themeTint="F2"/>
          <w:sz w:val="24"/>
          <w:szCs w:val="24"/>
        </w:rPr>
        <w:t>Dulay</w:t>
      </w:r>
      <w:proofErr w:type="spellEnd"/>
      <w:r>
        <w:rPr>
          <w:rFonts w:ascii="Times New Roman" w:eastAsia="Arial" w:hAnsi="Times New Roman" w:cs="Times New Roman"/>
          <w:color w:val="0D0D0D" w:themeColor="text1" w:themeTint="F2"/>
          <w:sz w:val="24"/>
          <w:szCs w:val="24"/>
        </w:rPr>
        <w:t xml:space="preserve">, </w:t>
      </w:r>
      <w:r w:rsidRPr="00757203">
        <w:rPr>
          <w:rFonts w:ascii="Times New Roman" w:eastAsia="Arial" w:hAnsi="Times New Roman" w:cs="Times New Roman"/>
          <w:color w:val="0D0D0D" w:themeColor="text1" w:themeTint="F2"/>
          <w:sz w:val="24"/>
          <w:szCs w:val="24"/>
        </w:rPr>
        <w:t>2017)</w:t>
      </w:r>
    </w:p>
    <w:p w:rsidR="0017148C" w:rsidRDefault="00B1668E" w:rsidP="00A343A2">
      <w:pPr>
        <w:spacing w:line="360" w:lineRule="auto"/>
        <w:rPr>
          <w:rFonts w:ascii="Times New Roman" w:eastAsia="Arial" w:hAnsi="Times New Roman" w:cs="Times New Roman"/>
          <w:sz w:val="24"/>
          <w:szCs w:val="24"/>
          <w:shd w:val="clear" w:color="auto" w:fill="FFFFFF"/>
        </w:rPr>
      </w:pPr>
      <w:r>
        <w:rPr>
          <w:rFonts w:ascii="Times New Roman" w:eastAsia="Arial" w:hAnsi="Times New Roman" w:cs="Times New Roman"/>
          <w:sz w:val="24"/>
          <w:szCs w:val="24"/>
          <w:shd w:val="clear" w:color="auto" w:fill="FFFFFF"/>
        </w:rPr>
        <w:t xml:space="preserve">The critical study evaluated by </w:t>
      </w:r>
      <w:r w:rsidR="00A343A2">
        <w:rPr>
          <w:rFonts w:ascii="Times New Roman" w:eastAsia="Arial" w:hAnsi="Times New Roman" w:cs="Times New Roman"/>
          <w:sz w:val="24"/>
          <w:szCs w:val="24"/>
          <w:shd w:val="clear" w:color="auto" w:fill="FFFFFF"/>
        </w:rPr>
        <w:t xml:space="preserve">Francesca </w:t>
      </w:r>
      <w:proofErr w:type="spellStart"/>
      <w:r w:rsidR="00A343A2">
        <w:rPr>
          <w:rFonts w:ascii="Times New Roman" w:eastAsia="Arial" w:hAnsi="Times New Roman" w:cs="Times New Roman"/>
          <w:sz w:val="24"/>
          <w:szCs w:val="24"/>
          <w:shd w:val="clear" w:color="auto" w:fill="FFFFFF"/>
        </w:rPr>
        <w:t>Scalas</w:t>
      </w:r>
      <w:proofErr w:type="spellEnd"/>
      <w:r w:rsidR="00A343A2">
        <w:rPr>
          <w:rFonts w:ascii="Times New Roman" w:eastAsia="Arial" w:hAnsi="Times New Roman" w:cs="Times New Roman"/>
          <w:sz w:val="24"/>
          <w:szCs w:val="24"/>
          <w:shd w:val="clear" w:color="auto" w:fill="FFFFFF"/>
        </w:rPr>
        <w:t xml:space="preserve"> and Herbert w. Marsh </w:t>
      </w:r>
      <w:r w:rsidR="000B30F1" w:rsidRPr="00EE1D7A">
        <w:rPr>
          <w:rFonts w:ascii="Times New Roman" w:eastAsia="Arial" w:hAnsi="Times New Roman" w:cs="Times New Roman"/>
          <w:sz w:val="24"/>
          <w:szCs w:val="24"/>
          <w:shd w:val="clear" w:color="auto" w:fill="FFFFFF"/>
        </w:rPr>
        <w:t>(2017</w:t>
      </w:r>
      <w:r>
        <w:rPr>
          <w:rFonts w:ascii="Times New Roman" w:eastAsia="Arial" w:hAnsi="Times New Roman" w:cs="Times New Roman"/>
          <w:sz w:val="24"/>
          <w:szCs w:val="24"/>
          <w:shd w:val="clear" w:color="auto" w:fill="FFFFFF"/>
        </w:rPr>
        <w:t xml:space="preserve">) </w:t>
      </w:r>
      <w:r w:rsidR="000B30F1" w:rsidRPr="00EE1D7A">
        <w:rPr>
          <w:rFonts w:ascii="Times New Roman" w:eastAsia="Arial" w:hAnsi="Times New Roman" w:cs="Times New Roman"/>
          <w:sz w:val="24"/>
          <w:szCs w:val="24"/>
          <w:shd w:val="clear" w:color="auto" w:fill="FFFFFF"/>
        </w:rPr>
        <w:t xml:space="preserve"> on the music </w:t>
      </w:r>
      <w:proofErr w:type="spellStart"/>
      <w:r w:rsidR="000B30F1" w:rsidRPr="00EE1D7A">
        <w:rPr>
          <w:rFonts w:ascii="Times New Roman" w:eastAsia="Arial" w:hAnsi="Times New Roman" w:cs="Times New Roman"/>
          <w:sz w:val="24"/>
          <w:szCs w:val="24"/>
          <w:shd w:val="clear" w:color="auto" w:fill="FFFFFF"/>
        </w:rPr>
        <w:t>self concept</w:t>
      </w:r>
      <w:proofErr w:type="spellEnd"/>
      <w:r w:rsidR="000B30F1" w:rsidRPr="00EE1D7A">
        <w:rPr>
          <w:rFonts w:ascii="Times New Roman" w:eastAsia="Arial" w:hAnsi="Times New Roman" w:cs="Times New Roman"/>
          <w:sz w:val="24"/>
          <w:szCs w:val="24"/>
          <w:shd w:val="clear" w:color="auto" w:fill="FFFFFF"/>
        </w:rPr>
        <w:t xml:space="preserve"> </w:t>
      </w:r>
      <w:r w:rsidR="00FD433C" w:rsidRPr="00EE1D7A">
        <w:rPr>
          <w:rFonts w:ascii="Times New Roman" w:eastAsia="Arial" w:hAnsi="Times New Roman" w:cs="Times New Roman"/>
          <w:sz w:val="24"/>
          <w:szCs w:val="24"/>
          <w:shd w:val="clear" w:color="auto" w:fill="FFFFFF"/>
        </w:rPr>
        <w:t>determining</w:t>
      </w:r>
      <w:r w:rsidR="000B30F1" w:rsidRPr="00EE1D7A">
        <w:rPr>
          <w:rFonts w:ascii="Times New Roman" w:eastAsia="Arial" w:hAnsi="Times New Roman" w:cs="Times New Roman"/>
          <w:sz w:val="24"/>
          <w:szCs w:val="24"/>
          <w:shd w:val="clear" w:color="auto" w:fill="FFFFFF"/>
        </w:rPr>
        <w:t xml:space="preserve"> </w:t>
      </w:r>
      <w:proofErr w:type="spellStart"/>
      <w:r w:rsidR="000B30F1" w:rsidRPr="00EE1D7A">
        <w:rPr>
          <w:rFonts w:ascii="Times New Roman" w:eastAsia="Arial" w:hAnsi="Times New Roman" w:cs="Times New Roman"/>
          <w:sz w:val="24"/>
          <w:szCs w:val="24"/>
          <w:shd w:val="clear" w:color="auto" w:fill="FFFFFF"/>
        </w:rPr>
        <w:t>self esteem</w:t>
      </w:r>
      <w:proofErr w:type="spellEnd"/>
      <w:r w:rsidR="000B30F1" w:rsidRPr="00EE1D7A">
        <w:rPr>
          <w:rFonts w:ascii="Times New Roman" w:eastAsia="Arial" w:hAnsi="Times New Roman" w:cs="Times New Roman"/>
          <w:sz w:val="24"/>
          <w:szCs w:val="24"/>
          <w:shd w:val="clear" w:color="auto" w:fill="FFFFFF"/>
        </w:rPr>
        <w:t xml:space="preserve"> among students at secondary level. </w:t>
      </w:r>
      <w:r w:rsidR="00FD433C" w:rsidRPr="00EE1D7A">
        <w:rPr>
          <w:rFonts w:ascii="Times New Roman" w:eastAsia="Arial" w:hAnsi="Times New Roman" w:cs="Times New Roman"/>
          <w:sz w:val="24"/>
          <w:szCs w:val="24"/>
          <w:shd w:val="clear" w:color="auto" w:fill="FFFFFF"/>
        </w:rPr>
        <w:t>Using</w:t>
      </w:r>
      <w:r w:rsidR="000B30F1" w:rsidRPr="00EE1D7A">
        <w:rPr>
          <w:rFonts w:ascii="Times New Roman" w:eastAsia="Arial" w:hAnsi="Times New Roman" w:cs="Times New Roman"/>
          <w:sz w:val="24"/>
          <w:szCs w:val="24"/>
          <w:shd w:val="clear" w:color="auto" w:fill="FFFFFF"/>
        </w:rPr>
        <w:t xml:space="preserve"> the application of models: individual and </w:t>
      </w:r>
      <w:r w:rsidR="001F29F4" w:rsidRPr="00EE1D7A">
        <w:rPr>
          <w:rFonts w:ascii="Times New Roman" w:eastAsia="Arial" w:hAnsi="Times New Roman" w:cs="Times New Roman"/>
          <w:sz w:val="24"/>
          <w:szCs w:val="24"/>
          <w:shd w:val="clear" w:color="auto" w:fill="FFFFFF"/>
        </w:rPr>
        <w:t>normative</w:t>
      </w:r>
      <w:r w:rsidR="000B30F1" w:rsidRPr="00EE1D7A">
        <w:rPr>
          <w:rFonts w:ascii="Times New Roman" w:eastAsia="Arial" w:hAnsi="Times New Roman" w:cs="Times New Roman"/>
          <w:sz w:val="24"/>
          <w:szCs w:val="24"/>
          <w:shd w:val="clear" w:color="auto" w:fill="FFFFFF"/>
        </w:rPr>
        <w:t xml:space="preserve"> group, they performed their work</w:t>
      </w:r>
      <w:r w:rsidR="00EE1D7A">
        <w:rPr>
          <w:rFonts w:ascii="Times New Roman" w:eastAsia="Arial" w:hAnsi="Times New Roman" w:cs="Times New Roman"/>
          <w:b/>
          <w:sz w:val="24"/>
          <w:szCs w:val="24"/>
          <w:shd w:val="clear" w:color="auto" w:fill="FFFFFF"/>
        </w:rPr>
        <w:t xml:space="preserve">. </w:t>
      </w:r>
      <w:r w:rsidR="00EE1D7A" w:rsidRPr="00EE1D7A">
        <w:rPr>
          <w:rFonts w:ascii="Times New Roman" w:eastAsia="Arial" w:hAnsi="Times New Roman" w:cs="Times New Roman"/>
          <w:sz w:val="24"/>
          <w:szCs w:val="24"/>
          <w:shd w:val="clear" w:color="auto" w:fill="FFFFFF"/>
        </w:rPr>
        <w:t>They took a</w:t>
      </w:r>
      <w:r w:rsidR="00EE1D7A" w:rsidRPr="00EE1D7A">
        <w:rPr>
          <w:rFonts w:ascii="Times New Roman" w:eastAsia="Arial" w:hAnsi="Times New Roman" w:cs="Times New Roman"/>
          <w:sz w:val="24"/>
          <w:shd w:val="clear" w:color="auto" w:fill="FFFFFF"/>
        </w:rPr>
        <w:t xml:space="preserve"> sample of 512 junior high students (11–16 years old)</w:t>
      </w:r>
      <w:r w:rsidR="00EE1D7A">
        <w:rPr>
          <w:rFonts w:ascii="Times New Roman" w:eastAsia="Arial" w:hAnsi="Times New Roman" w:cs="Times New Roman"/>
          <w:sz w:val="24"/>
          <w:shd w:val="clear" w:color="auto" w:fill="FFFFFF"/>
        </w:rPr>
        <w:t xml:space="preserve"> for their studies</w:t>
      </w:r>
      <w:r w:rsidR="00EE1D7A" w:rsidRPr="00EE1D7A">
        <w:rPr>
          <w:rFonts w:ascii="Times New Roman" w:eastAsia="Arial" w:hAnsi="Times New Roman" w:cs="Times New Roman"/>
          <w:b/>
          <w:sz w:val="24"/>
          <w:szCs w:val="24"/>
          <w:shd w:val="clear" w:color="auto" w:fill="FFFFFF"/>
        </w:rPr>
        <w:t>.</w:t>
      </w:r>
      <w:r w:rsidR="000B30F1" w:rsidRPr="00EE1D7A">
        <w:rPr>
          <w:rFonts w:ascii="Times New Roman" w:eastAsia="Arial" w:hAnsi="Times New Roman" w:cs="Times New Roman"/>
          <w:b/>
          <w:sz w:val="24"/>
          <w:szCs w:val="24"/>
          <w:shd w:val="clear" w:color="auto" w:fill="FFFFFF"/>
        </w:rPr>
        <w:t xml:space="preserve"> </w:t>
      </w:r>
      <w:r w:rsidR="001F29F4" w:rsidRPr="00EE1D7A">
        <w:rPr>
          <w:rFonts w:ascii="Times New Roman" w:eastAsia="Arial" w:hAnsi="Times New Roman" w:cs="Times New Roman"/>
          <w:sz w:val="24"/>
          <w:szCs w:val="24"/>
          <w:shd w:val="clear" w:color="auto" w:fill="FFFFFF"/>
        </w:rPr>
        <w:t>But</w:t>
      </w:r>
      <w:r w:rsidR="000B30F1" w:rsidRPr="00EE1D7A">
        <w:rPr>
          <w:rFonts w:ascii="Times New Roman" w:eastAsia="Arial" w:hAnsi="Times New Roman" w:cs="Times New Roman"/>
          <w:sz w:val="24"/>
          <w:szCs w:val="24"/>
          <w:shd w:val="clear" w:color="auto" w:fill="FFFFFF"/>
        </w:rPr>
        <w:t xml:space="preserve"> they argued their inferences were </w:t>
      </w:r>
      <w:r w:rsidR="001F29F4" w:rsidRPr="00EE1D7A">
        <w:rPr>
          <w:rFonts w:ascii="Times New Roman" w:eastAsia="Arial" w:hAnsi="Times New Roman" w:cs="Times New Roman"/>
          <w:sz w:val="24"/>
          <w:szCs w:val="24"/>
          <w:shd w:val="clear" w:color="auto" w:fill="FFFFFF"/>
        </w:rPr>
        <w:t>supported</w:t>
      </w:r>
      <w:r w:rsidR="000B30F1" w:rsidRPr="00EE1D7A">
        <w:rPr>
          <w:rFonts w:ascii="Times New Roman" w:eastAsia="Arial" w:hAnsi="Times New Roman" w:cs="Times New Roman"/>
          <w:sz w:val="24"/>
          <w:szCs w:val="24"/>
          <w:shd w:val="clear" w:color="auto" w:fill="FFFFFF"/>
        </w:rPr>
        <w:t xml:space="preserve"> by individual model rather than normative model. </w:t>
      </w:r>
      <w:r w:rsidR="001F29F4" w:rsidRPr="00EE1D7A">
        <w:rPr>
          <w:rFonts w:ascii="Times New Roman" w:eastAsia="Arial" w:hAnsi="Times New Roman" w:cs="Times New Roman"/>
          <w:sz w:val="24"/>
          <w:szCs w:val="24"/>
          <w:shd w:val="clear" w:color="auto" w:fill="FFFFFF"/>
        </w:rPr>
        <w:t>Besides</w:t>
      </w:r>
      <w:r w:rsidR="000B30F1" w:rsidRPr="00EE1D7A">
        <w:rPr>
          <w:rFonts w:ascii="Times New Roman" w:eastAsia="Arial" w:hAnsi="Times New Roman" w:cs="Times New Roman"/>
          <w:sz w:val="24"/>
          <w:szCs w:val="24"/>
          <w:shd w:val="clear" w:color="auto" w:fill="FFFFFF"/>
        </w:rPr>
        <w:t xml:space="preserve"> these findings, they analyzed </w:t>
      </w:r>
      <w:r w:rsidR="001F29F4" w:rsidRPr="00EE1D7A">
        <w:rPr>
          <w:rFonts w:ascii="Times New Roman" w:eastAsia="Arial" w:hAnsi="Times New Roman" w:cs="Times New Roman"/>
          <w:sz w:val="24"/>
          <w:szCs w:val="24"/>
          <w:shd w:val="clear" w:color="auto" w:fill="FFFFFF"/>
        </w:rPr>
        <w:t>students ‘musical</w:t>
      </w:r>
      <w:r w:rsidR="000B30F1" w:rsidRPr="00EE1D7A">
        <w:rPr>
          <w:rFonts w:ascii="Times New Roman" w:eastAsia="Arial" w:hAnsi="Times New Roman" w:cs="Times New Roman"/>
          <w:sz w:val="24"/>
          <w:szCs w:val="24"/>
          <w:shd w:val="clear" w:color="auto" w:fill="FFFFFF"/>
        </w:rPr>
        <w:t xml:space="preserve"> performance has significant effect on </w:t>
      </w:r>
      <w:proofErr w:type="spellStart"/>
      <w:r w:rsidR="000B30F1" w:rsidRPr="00EE1D7A">
        <w:rPr>
          <w:rFonts w:ascii="Times New Roman" w:eastAsia="Arial" w:hAnsi="Times New Roman" w:cs="Times New Roman"/>
          <w:sz w:val="24"/>
          <w:szCs w:val="24"/>
          <w:shd w:val="clear" w:color="auto" w:fill="FFFFFF"/>
        </w:rPr>
        <w:t>self esteem</w:t>
      </w:r>
      <w:proofErr w:type="spellEnd"/>
      <w:r w:rsidR="000B30F1" w:rsidRPr="00EE1D7A">
        <w:rPr>
          <w:rFonts w:ascii="Times New Roman" w:eastAsia="Arial" w:hAnsi="Times New Roman" w:cs="Times New Roman"/>
          <w:sz w:val="24"/>
          <w:szCs w:val="24"/>
          <w:shd w:val="clear" w:color="auto" w:fill="FFFFFF"/>
        </w:rPr>
        <w:t>.</w:t>
      </w:r>
    </w:p>
    <w:p w:rsidR="0017148C" w:rsidRPr="00A70722" w:rsidRDefault="00A70722">
      <w:pPr>
        <w:spacing w:line="360" w:lineRule="auto"/>
        <w:rPr>
          <w:rFonts w:ascii="Times New Roman" w:eastAsia="Times New Roman" w:hAnsi="Times New Roman" w:cs="Times New Roman"/>
          <w:b/>
          <w:sz w:val="24"/>
          <w:szCs w:val="24"/>
        </w:rPr>
      </w:pPr>
      <w:r>
        <w:rPr>
          <w:rFonts w:ascii="Times New Roman" w:eastAsia="Arial" w:hAnsi="Times New Roman" w:cs="Times New Roman"/>
          <w:sz w:val="24"/>
          <w:szCs w:val="24"/>
          <w:shd w:val="clear" w:color="auto" w:fill="FFFFFF"/>
        </w:rPr>
        <w:t>The other comparative</w:t>
      </w:r>
      <w:r w:rsidR="00A239B4">
        <w:rPr>
          <w:rFonts w:ascii="Times New Roman" w:eastAsia="Arial" w:hAnsi="Times New Roman" w:cs="Times New Roman"/>
          <w:sz w:val="24"/>
          <w:szCs w:val="24"/>
          <w:shd w:val="clear" w:color="auto" w:fill="FFFFFF"/>
        </w:rPr>
        <w:t xml:space="preserve"> study on urban and rural young</w:t>
      </w:r>
      <w:r>
        <w:rPr>
          <w:rFonts w:ascii="Times New Roman" w:eastAsia="Arial" w:hAnsi="Times New Roman" w:cs="Times New Roman"/>
          <w:sz w:val="24"/>
          <w:szCs w:val="24"/>
          <w:shd w:val="clear" w:color="auto" w:fill="FFFFFF"/>
        </w:rPr>
        <w:t xml:space="preserve"> students conducted by</w:t>
      </w:r>
      <w:r>
        <w:rPr>
          <w:rFonts w:ascii="Times New Roman" w:eastAsia="Times New Roman" w:hAnsi="Times New Roman" w:cs="Times New Roman"/>
          <w:b/>
          <w:sz w:val="24"/>
          <w:szCs w:val="24"/>
        </w:rPr>
        <w:t xml:space="preserve"> </w:t>
      </w:r>
      <w:r w:rsidR="00A343A2">
        <w:rPr>
          <w:rFonts w:ascii="Times New Roman" w:eastAsia="Times New Roman" w:hAnsi="Times New Roman" w:cs="Times New Roman"/>
          <w:sz w:val="24"/>
          <w:szCs w:val="24"/>
        </w:rPr>
        <w:t xml:space="preserve">Dr. Rekha Srivastava, and Dr. </w:t>
      </w:r>
      <w:proofErr w:type="spellStart"/>
      <w:r w:rsidR="00A343A2">
        <w:rPr>
          <w:rFonts w:ascii="Times New Roman" w:eastAsia="Times New Roman" w:hAnsi="Times New Roman" w:cs="Times New Roman"/>
          <w:sz w:val="24"/>
          <w:szCs w:val="24"/>
        </w:rPr>
        <w:t>Shobhna</w:t>
      </w:r>
      <w:proofErr w:type="spellEnd"/>
      <w:r w:rsidR="00A343A2">
        <w:rPr>
          <w:rFonts w:ascii="Times New Roman" w:eastAsia="Times New Roman" w:hAnsi="Times New Roman" w:cs="Times New Roman"/>
          <w:sz w:val="24"/>
          <w:szCs w:val="24"/>
        </w:rPr>
        <w:t xml:space="preserve"> Joshi </w:t>
      </w:r>
      <w:r w:rsidR="000B30F1" w:rsidRPr="00C37C69">
        <w:rPr>
          <w:rFonts w:ascii="Times New Roman" w:eastAsia="Times New Roman" w:hAnsi="Times New Roman" w:cs="Times New Roman"/>
          <w:sz w:val="24"/>
          <w:szCs w:val="24"/>
        </w:rPr>
        <w:t xml:space="preserve">(2014) confronted a multiple different problems and challenges during their study of positive </w:t>
      </w:r>
      <w:proofErr w:type="spellStart"/>
      <w:r w:rsidR="000B30F1" w:rsidRPr="00C37C69">
        <w:rPr>
          <w:rFonts w:ascii="Times New Roman" w:eastAsia="Times New Roman" w:hAnsi="Times New Roman" w:cs="Times New Roman"/>
          <w:sz w:val="24"/>
          <w:szCs w:val="24"/>
        </w:rPr>
        <w:t>self concept</w:t>
      </w:r>
      <w:proofErr w:type="spellEnd"/>
      <w:r w:rsidR="000B30F1" w:rsidRPr="00C37C69">
        <w:rPr>
          <w:rFonts w:ascii="Times New Roman" w:eastAsia="Times New Roman" w:hAnsi="Times New Roman" w:cs="Times New Roman"/>
          <w:sz w:val="24"/>
          <w:szCs w:val="24"/>
        </w:rPr>
        <w:t xml:space="preserve"> and </w:t>
      </w:r>
      <w:proofErr w:type="spellStart"/>
      <w:r w:rsidR="000B30F1" w:rsidRPr="00C37C69">
        <w:rPr>
          <w:rFonts w:ascii="Times New Roman" w:eastAsia="Times New Roman" w:hAnsi="Times New Roman" w:cs="Times New Roman"/>
          <w:sz w:val="24"/>
          <w:szCs w:val="24"/>
        </w:rPr>
        <w:t>self esteem</w:t>
      </w:r>
      <w:proofErr w:type="spellEnd"/>
      <w:r w:rsidR="000B30F1" w:rsidRPr="00C37C69">
        <w:rPr>
          <w:rFonts w:ascii="Times New Roman" w:eastAsia="Times New Roman" w:hAnsi="Times New Roman" w:cs="Times New Roman"/>
          <w:sz w:val="24"/>
          <w:szCs w:val="24"/>
        </w:rPr>
        <w:t xml:space="preserve">. They conducted their work on </w:t>
      </w:r>
      <w:r w:rsidR="00E13CD5">
        <w:rPr>
          <w:rFonts w:ascii="Times New Roman" w:eastAsia="Times New Roman" w:hAnsi="Times New Roman" w:cs="Times New Roman"/>
          <w:sz w:val="24"/>
          <w:szCs w:val="24"/>
        </w:rPr>
        <w:t xml:space="preserve">a sample of 400 students from </w:t>
      </w:r>
      <w:r w:rsidR="000B30F1" w:rsidRPr="00C37C69">
        <w:rPr>
          <w:rFonts w:ascii="Times New Roman" w:eastAsia="Times New Roman" w:hAnsi="Times New Roman" w:cs="Times New Roman"/>
          <w:sz w:val="24"/>
          <w:szCs w:val="24"/>
        </w:rPr>
        <w:t>urban and rule boys</w:t>
      </w:r>
      <w:r w:rsidR="00334CA4">
        <w:rPr>
          <w:rFonts w:ascii="Times New Roman" w:eastAsia="Times New Roman" w:hAnsi="Times New Roman" w:cs="Times New Roman"/>
          <w:sz w:val="24"/>
          <w:szCs w:val="24"/>
        </w:rPr>
        <w:t xml:space="preserve"> </w:t>
      </w:r>
      <w:r w:rsidR="00E13CD5">
        <w:rPr>
          <w:rFonts w:ascii="Times New Roman" w:eastAsia="Times New Roman" w:hAnsi="Times New Roman" w:cs="Times New Roman"/>
          <w:sz w:val="24"/>
          <w:szCs w:val="24"/>
        </w:rPr>
        <w:t>(n=200)</w:t>
      </w:r>
      <w:r w:rsidR="000B30F1" w:rsidRPr="00C37C69">
        <w:rPr>
          <w:rFonts w:ascii="Times New Roman" w:eastAsia="Times New Roman" w:hAnsi="Times New Roman" w:cs="Times New Roman"/>
          <w:sz w:val="24"/>
          <w:szCs w:val="24"/>
        </w:rPr>
        <w:t xml:space="preserve"> and girls</w:t>
      </w:r>
      <w:r w:rsidR="000F77F8">
        <w:rPr>
          <w:rFonts w:ascii="Times New Roman" w:eastAsia="Times New Roman" w:hAnsi="Times New Roman" w:cs="Times New Roman"/>
          <w:sz w:val="24"/>
          <w:szCs w:val="24"/>
        </w:rPr>
        <w:t xml:space="preserve"> </w:t>
      </w:r>
      <w:r w:rsidR="00E13CD5">
        <w:rPr>
          <w:rFonts w:ascii="Times New Roman" w:eastAsia="Times New Roman" w:hAnsi="Times New Roman" w:cs="Times New Roman"/>
          <w:sz w:val="24"/>
          <w:szCs w:val="24"/>
        </w:rPr>
        <w:t>(n=200)</w:t>
      </w:r>
      <w:r w:rsidR="000B30F1" w:rsidRPr="00C37C69">
        <w:rPr>
          <w:rFonts w:ascii="Times New Roman" w:eastAsia="Times New Roman" w:hAnsi="Times New Roman" w:cs="Times New Roman"/>
          <w:sz w:val="24"/>
          <w:szCs w:val="24"/>
        </w:rPr>
        <w:t xml:space="preserve"> in high and low faculty school</w:t>
      </w:r>
      <w:r w:rsidR="00334CA4">
        <w:rPr>
          <w:rFonts w:ascii="Times New Roman" w:eastAsia="Times New Roman" w:hAnsi="Times New Roman" w:cs="Times New Roman"/>
          <w:sz w:val="24"/>
          <w:szCs w:val="24"/>
        </w:rPr>
        <w:t>s of India</w:t>
      </w:r>
      <w:r w:rsidR="000B30F1" w:rsidRPr="00C37C69">
        <w:rPr>
          <w:rFonts w:ascii="Times New Roman" w:eastAsia="Times New Roman" w:hAnsi="Times New Roman" w:cs="Times New Roman"/>
          <w:sz w:val="24"/>
          <w:szCs w:val="24"/>
        </w:rPr>
        <w:t xml:space="preserve">. The inculcations of the conducted quantitative study manifested that positive correlation exists between academic </w:t>
      </w:r>
      <w:proofErr w:type="spellStart"/>
      <w:r w:rsidR="000B30F1" w:rsidRPr="00C37C69">
        <w:rPr>
          <w:rFonts w:ascii="Times New Roman" w:eastAsia="Times New Roman" w:hAnsi="Times New Roman" w:cs="Times New Roman"/>
          <w:sz w:val="24"/>
          <w:szCs w:val="24"/>
        </w:rPr>
        <w:t>self concept</w:t>
      </w:r>
      <w:proofErr w:type="spellEnd"/>
      <w:r w:rsidR="000B30F1" w:rsidRPr="00C37C69">
        <w:rPr>
          <w:rFonts w:ascii="Times New Roman" w:eastAsia="Times New Roman" w:hAnsi="Times New Roman" w:cs="Times New Roman"/>
          <w:sz w:val="24"/>
          <w:szCs w:val="24"/>
        </w:rPr>
        <w:t xml:space="preserve"> and </w:t>
      </w:r>
      <w:proofErr w:type="spellStart"/>
      <w:r w:rsidR="000B30F1" w:rsidRPr="00C37C69">
        <w:rPr>
          <w:rFonts w:ascii="Times New Roman" w:eastAsia="Times New Roman" w:hAnsi="Times New Roman" w:cs="Times New Roman"/>
          <w:sz w:val="24"/>
          <w:szCs w:val="24"/>
        </w:rPr>
        <w:t>self esteem</w:t>
      </w:r>
      <w:proofErr w:type="spellEnd"/>
      <w:r w:rsidR="000B30F1" w:rsidRPr="00C37C69">
        <w:rPr>
          <w:rFonts w:ascii="Times New Roman" w:eastAsia="Times New Roman" w:hAnsi="Times New Roman" w:cs="Times New Roman"/>
          <w:sz w:val="24"/>
          <w:szCs w:val="24"/>
        </w:rPr>
        <w:t xml:space="preserve"> among urban and rural girls and boys in high and low faculty school.</w:t>
      </w:r>
    </w:p>
    <w:p w:rsidR="000F77F8" w:rsidRDefault="0080494E">
      <w:p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The Pakistani researchers </w:t>
      </w:r>
      <w:r w:rsidR="000F77F8">
        <w:rPr>
          <w:rFonts w:ascii="Times New Roman" w:eastAsia="Times New Roman" w:hAnsi="Times New Roman" w:cs="Times New Roman"/>
          <w:sz w:val="24"/>
          <w:szCs w:val="24"/>
        </w:rPr>
        <w:t xml:space="preserve">conducted their work on secondary school students in Punjab, Pakistan. A sample of 396 students was taken to evaluate the interconnected </w:t>
      </w:r>
      <w:proofErr w:type="spellStart"/>
      <w:r w:rsidR="000F77F8">
        <w:rPr>
          <w:rFonts w:ascii="Times New Roman" w:eastAsia="Times New Roman" w:hAnsi="Times New Roman" w:cs="Times New Roman"/>
          <w:sz w:val="24"/>
          <w:szCs w:val="24"/>
        </w:rPr>
        <w:t>self concept</w:t>
      </w:r>
      <w:proofErr w:type="spellEnd"/>
      <w:r w:rsidR="000F77F8">
        <w:rPr>
          <w:rFonts w:ascii="Times New Roman" w:eastAsia="Times New Roman" w:hAnsi="Times New Roman" w:cs="Times New Roman"/>
          <w:sz w:val="24"/>
          <w:szCs w:val="24"/>
        </w:rPr>
        <w:t xml:space="preserve"> and </w:t>
      </w:r>
      <w:proofErr w:type="spellStart"/>
      <w:r w:rsidR="000F77F8">
        <w:rPr>
          <w:rFonts w:ascii="Times New Roman" w:eastAsia="Times New Roman" w:hAnsi="Times New Roman" w:cs="Times New Roman"/>
          <w:sz w:val="24"/>
          <w:szCs w:val="24"/>
        </w:rPr>
        <w:t>self esteem</w:t>
      </w:r>
      <w:proofErr w:type="spellEnd"/>
      <w:r w:rsidR="000F77F8">
        <w:rPr>
          <w:rFonts w:ascii="Times New Roman" w:eastAsia="Times New Roman" w:hAnsi="Times New Roman" w:cs="Times New Roman"/>
          <w:sz w:val="24"/>
          <w:szCs w:val="24"/>
        </w:rPr>
        <w:t xml:space="preserve"> with </w:t>
      </w:r>
      <w:proofErr w:type="spellStart"/>
      <w:r w:rsidR="000F77F8">
        <w:rPr>
          <w:rFonts w:ascii="Times New Roman" w:eastAsia="Times New Roman" w:hAnsi="Times New Roman" w:cs="Times New Roman"/>
          <w:sz w:val="24"/>
          <w:szCs w:val="24"/>
        </w:rPr>
        <w:t>self identity</w:t>
      </w:r>
      <w:proofErr w:type="spellEnd"/>
      <w:r w:rsidR="000F77F8">
        <w:rPr>
          <w:rFonts w:ascii="Times New Roman" w:eastAsia="Times New Roman" w:hAnsi="Times New Roman" w:cs="Times New Roman"/>
          <w:sz w:val="24"/>
          <w:szCs w:val="24"/>
        </w:rPr>
        <w:t xml:space="preserve">. </w:t>
      </w:r>
      <w:r w:rsidR="000F77F8" w:rsidRPr="000267EA">
        <w:rPr>
          <w:rFonts w:ascii="Times New Roman" w:hAnsi="Times New Roman" w:cs="Times New Roman"/>
          <w:sz w:val="24"/>
          <w:szCs w:val="24"/>
        </w:rPr>
        <w:t>Rosenberg Self-Esteem Scale (RSES</w:t>
      </w:r>
      <w:r w:rsidR="000F77F8">
        <w:rPr>
          <w:rFonts w:ascii="Times New Roman" w:hAnsi="Times New Roman" w:cs="Times New Roman"/>
          <w:sz w:val="24"/>
          <w:szCs w:val="24"/>
        </w:rPr>
        <w:t>) with translated version was applied to urban and rural student, and science and arts students. The findings</w:t>
      </w:r>
      <w:r w:rsidR="00436C83">
        <w:rPr>
          <w:rFonts w:ascii="Times New Roman" w:hAnsi="Times New Roman" w:cs="Times New Roman"/>
          <w:sz w:val="24"/>
          <w:szCs w:val="24"/>
        </w:rPr>
        <w:t xml:space="preserve"> of independent t </w:t>
      </w:r>
      <w:r w:rsidR="00436C83">
        <w:rPr>
          <w:rFonts w:ascii="Times New Roman" w:hAnsi="Times New Roman" w:cs="Times New Roman"/>
          <w:sz w:val="24"/>
          <w:szCs w:val="24"/>
        </w:rPr>
        <w:lastRenderedPageBreak/>
        <w:t>test</w:t>
      </w:r>
      <w:r w:rsidR="0001356B">
        <w:rPr>
          <w:rFonts w:ascii="Times New Roman" w:hAnsi="Times New Roman" w:cs="Times New Roman"/>
          <w:sz w:val="24"/>
          <w:szCs w:val="24"/>
        </w:rPr>
        <w:t xml:space="preserve"> </w:t>
      </w:r>
      <w:r w:rsidR="00BB4423">
        <w:rPr>
          <w:rFonts w:ascii="Times New Roman" w:hAnsi="Times New Roman" w:cs="Times New Roman"/>
          <w:sz w:val="24"/>
          <w:szCs w:val="24"/>
        </w:rPr>
        <w:t>(p=0.000)</w:t>
      </w:r>
      <w:r w:rsidR="00436C83">
        <w:rPr>
          <w:rFonts w:ascii="Times New Roman" w:hAnsi="Times New Roman" w:cs="Times New Roman"/>
          <w:sz w:val="24"/>
          <w:szCs w:val="24"/>
        </w:rPr>
        <w:t xml:space="preserve"> of</w:t>
      </w:r>
      <w:r w:rsidR="000F77F8">
        <w:rPr>
          <w:rFonts w:ascii="Times New Roman" w:hAnsi="Times New Roman" w:cs="Times New Roman"/>
          <w:sz w:val="24"/>
          <w:szCs w:val="24"/>
        </w:rPr>
        <w:t xml:space="preserve"> the study showed urban and students have more </w:t>
      </w:r>
      <w:proofErr w:type="spellStart"/>
      <w:r w:rsidR="000F77F8">
        <w:rPr>
          <w:rFonts w:ascii="Times New Roman" w:hAnsi="Times New Roman" w:cs="Times New Roman"/>
          <w:sz w:val="24"/>
          <w:szCs w:val="24"/>
        </w:rPr>
        <w:t>self esteem</w:t>
      </w:r>
      <w:proofErr w:type="spellEnd"/>
      <w:r w:rsidR="000F77F8">
        <w:rPr>
          <w:rFonts w:ascii="Times New Roman" w:hAnsi="Times New Roman" w:cs="Times New Roman"/>
          <w:sz w:val="24"/>
          <w:szCs w:val="24"/>
        </w:rPr>
        <w:t xml:space="preserve"> than rural and arts students.</w:t>
      </w:r>
      <w:r w:rsidR="00F7782F">
        <w:rPr>
          <w:rFonts w:ascii="Times New Roman" w:hAnsi="Times New Roman" w:cs="Times New Roman"/>
          <w:sz w:val="24"/>
          <w:szCs w:val="24"/>
        </w:rPr>
        <w:t xml:space="preserve"> In addition, factor analysis of independent t test depicted that boys</w:t>
      </w:r>
      <w:r w:rsidR="007B6FB0">
        <w:rPr>
          <w:rFonts w:ascii="Times New Roman" w:hAnsi="Times New Roman" w:cs="Times New Roman"/>
          <w:sz w:val="24"/>
          <w:szCs w:val="24"/>
        </w:rPr>
        <w:t xml:space="preserve"> </w:t>
      </w:r>
      <w:r w:rsidR="00F7782F">
        <w:rPr>
          <w:rFonts w:ascii="Times New Roman" w:hAnsi="Times New Roman" w:cs="Times New Roman"/>
          <w:sz w:val="24"/>
          <w:szCs w:val="24"/>
        </w:rPr>
        <w:t xml:space="preserve">(p=0.001) have higher </w:t>
      </w:r>
      <w:proofErr w:type="spellStart"/>
      <w:r w:rsidR="00F7782F">
        <w:rPr>
          <w:rFonts w:ascii="Times New Roman" w:hAnsi="Times New Roman" w:cs="Times New Roman"/>
          <w:sz w:val="24"/>
          <w:szCs w:val="24"/>
        </w:rPr>
        <w:t>self esteem</w:t>
      </w:r>
      <w:proofErr w:type="spellEnd"/>
      <w:r w:rsidR="00F7782F">
        <w:rPr>
          <w:rFonts w:ascii="Times New Roman" w:hAnsi="Times New Roman" w:cs="Times New Roman"/>
          <w:sz w:val="24"/>
          <w:szCs w:val="24"/>
        </w:rPr>
        <w:t xml:space="preserve"> than girls.</w:t>
      </w:r>
      <w:r w:rsidRPr="008049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(Muhammad Faisal Farid and </w:t>
      </w:r>
      <w:proofErr w:type="spellStart"/>
      <w:r>
        <w:rPr>
          <w:rFonts w:ascii="Times New Roman" w:eastAsia="Times New Roman" w:hAnsi="Times New Roman" w:cs="Times New Roman"/>
          <w:sz w:val="24"/>
          <w:szCs w:val="24"/>
        </w:rPr>
        <w:t>Mumtaz</w:t>
      </w:r>
      <w:proofErr w:type="spellEnd"/>
      <w:r>
        <w:rPr>
          <w:rFonts w:ascii="Times New Roman" w:eastAsia="Times New Roman" w:hAnsi="Times New Roman" w:cs="Times New Roman"/>
          <w:sz w:val="24"/>
          <w:szCs w:val="24"/>
        </w:rPr>
        <w:t xml:space="preserve"> Akhtar, 2013)</w:t>
      </w:r>
    </w:p>
    <w:p w:rsidR="0001356B" w:rsidRPr="00C37C69" w:rsidRDefault="008D34B3">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The research was conducted in the United States and London by Booth and </w:t>
      </w:r>
      <w:proofErr w:type="spellStart"/>
      <w:r w:rsidR="0013732A">
        <w:rPr>
          <w:rFonts w:ascii="Times New Roman" w:hAnsi="Times New Roman" w:cs="Times New Roman"/>
          <w:sz w:val="24"/>
          <w:szCs w:val="24"/>
        </w:rPr>
        <w:t>Gerad</w:t>
      </w:r>
      <w:proofErr w:type="spellEnd"/>
      <w:r w:rsidR="0013732A">
        <w:rPr>
          <w:rFonts w:ascii="Times New Roman" w:hAnsi="Times New Roman" w:cs="Times New Roman"/>
          <w:sz w:val="24"/>
          <w:szCs w:val="24"/>
        </w:rPr>
        <w:t xml:space="preserve"> in 2011.</w:t>
      </w:r>
      <w:r>
        <w:rPr>
          <w:rFonts w:ascii="Times New Roman" w:hAnsi="Times New Roman" w:cs="Times New Roman"/>
          <w:sz w:val="24"/>
          <w:szCs w:val="24"/>
        </w:rPr>
        <w:t xml:space="preserve"> They </w:t>
      </w:r>
      <w:r w:rsidR="0001356B">
        <w:rPr>
          <w:rFonts w:ascii="Times New Roman" w:hAnsi="Times New Roman" w:cs="Times New Roman"/>
          <w:sz w:val="24"/>
          <w:szCs w:val="24"/>
        </w:rPr>
        <w:t xml:space="preserve">accomplished their research in adolescents on </w:t>
      </w:r>
      <w:proofErr w:type="spellStart"/>
      <w:r w:rsidR="0001356B">
        <w:rPr>
          <w:rFonts w:ascii="Times New Roman" w:hAnsi="Times New Roman" w:cs="Times New Roman"/>
          <w:sz w:val="24"/>
          <w:szCs w:val="24"/>
        </w:rPr>
        <w:t>self esteem</w:t>
      </w:r>
      <w:proofErr w:type="spellEnd"/>
      <w:r w:rsidR="0001356B">
        <w:rPr>
          <w:rFonts w:ascii="Times New Roman" w:hAnsi="Times New Roman" w:cs="Times New Roman"/>
          <w:sz w:val="24"/>
          <w:szCs w:val="24"/>
        </w:rPr>
        <w:t xml:space="preserve"> to evaluate gender difference in having </w:t>
      </w:r>
      <w:proofErr w:type="spellStart"/>
      <w:r w:rsidR="0001356B">
        <w:rPr>
          <w:rFonts w:ascii="Times New Roman" w:hAnsi="Times New Roman" w:cs="Times New Roman"/>
          <w:sz w:val="24"/>
          <w:szCs w:val="24"/>
        </w:rPr>
        <w:t>self esteem</w:t>
      </w:r>
      <w:proofErr w:type="spellEnd"/>
      <w:r w:rsidR="0001356B">
        <w:rPr>
          <w:rFonts w:ascii="Times New Roman" w:hAnsi="Times New Roman" w:cs="Times New Roman"/>
          <w:sz w:val="24"/>
          <w:szCs w:val="24"/>
        </w:rPr>
        <w:t xml:space="preserve"> in the areas of London and US. They conferred that boys have more </w:t>
      </w:r>
      <w:proofErr w:type="spellStart"/>
      <w:r w:rsidR="0001356B">
        <w:rPr>
          <w:rFonts w:ascii="Times New Roman" w:hAnsi="Times New Roman" w:cs="Times New Roman"/>
          <w:sz w:val="24"/>
          <w:szCs w:val="24"/>
        </w:rPr>
        <w:t>self esteem</w:t>
      </w:r>
      <w:proofErr w:type="spellEnd"/>
      <w:r w:rsidR="0001356B">
        <w:rPr>
          <w:rFonts w:ascii="Times New Roman" w:hAnsi="Times New Roman" w:cs="Times New Roman"/>
          <w:sz w:val="24"/>
          <w:szCs w:val="24"/>
        </w:rPr>
        <w:t xml:space="preserve"> as compared to girls. They also highlighted that girls have poor </w:t>
      </w:r>
      <w:proofErr w:type="spellStart"/>
      <w:r w:rsidR="0001356B">
        <w:rPr>
          <w:rFonts w:ascii="Times New Roman" w:hAnsi="Times New Roman" w:cs="Times New Roman"/>
          <w:sz w:val="24"/>
          <w:szCs w:val="24"/>
        </w:rPr>
        <w:t>self esteem</w:t>
      </w:r>
      <w:proofErr w:type="spellEnd"/>
      <w:r w:rsidR="0001356B">
        <w:rPr>
          <w:rFonts w:ascii="Times New Roman" w:hAnsi="Times New Roman" w:cs="Times New Roman"/>
          <w:sz w:val="24"/>
          <w:szCs w:val="24"/>
        </w:rPr>
        <w:t xml:space="preserve"> in Canadian schools than boys.</w:t>
      </w:r>
    </w:p>
    <w:p w:rsidR="0017148C" w:rsidRPr="00C37C69" w:rsidRDefault="0029580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discretional work was done</w:t>
      </w:r>
      <w:r w:rsidR="000B30F1" w:rsidRPr="00C37C69">
        <w:rPr>
          <w:rFonts w:ascii="Times New Roman" w:eastAsia="Times New Roman" w:hAnsi="Times New Roman" w:cs="Times New Roman"/>
          <w:sz w:val="24"/>
          <w:szCs w:val="24"/>
        </w:rPr>
        <w:t xml:space="preserve"> on various measures of self and its relationship. Their study entailed about specificity of </w:t>
      </w:r>
      <w:proofErr w:type="spellStart"/>
      <w:r w:rsidR="000B30F1" w:rsidRPr="00C37C69">
        <w:rPr>
          <w:rFonts w:ascii="Times New Roman" w:eastAsia="Times New Roman" w:hAnsi="Times New Roman" w:cs="Times New Roman"/>
          <w:sz w:val="24"/>
          <w:szCs w:val="24"/>
        </w:rPr>
        <w:t>self concept</w:t>
      </w:r>
      <w:proofErr w:type="spellEnd"/>
      <w:r w:rsidR="000B30F1" w:rsidRPr="00C37C69">
        <w:rPr>
          <w:rFonts w:ascii="Times New Roman" w:eastAsia="Times New Roman" w:hAnsi="Times New Roman" w:cs="Times New Roman"/>
          <w:sz w:val="24"/>
          <w:szCs w:val="24"/>
        </w:rPr>
        <w:t xml:space="preserve"> ties to academic achievement in school. They further argued that general </w:t>
      </w:r>
      <w:proofErr w:type="spellStart"/>
      <w:r w:rsidR="000B30F1" w:rsidRPr="00C37C69">
        <w:rPr>
          <w:rFonts w:ascii="Times New Roman" w:eastAsia="Times New Roman" w:hAnsi="Times New Roman" w:cs="Times New Roman"/>
          <w:sz w:val="24"/>
          <w:szCs w:val="24"/>
        </w:rPr>
        <w:t>self concept</w:t>
      </w:r>
      <w:proofErr w:type="spellEnd"/>
      <w:r w:rsidR="000B30F1" w:rsidRPr="00C37C69">
        <w:rPr>
          <w:rFonts w:ascii="Times New Roman" w:eastAsia="Times New Roman" w:hAnsi="Times New Roman" w:cs="Times New Roman"/>
          <w:sz w:val="24"/>
          <w:szCs w:val="24"/>
        </w:rPr>
        <w:t xml:space="preserve"> is not related to academic activity, but specific measures of </w:t>
      </w:r>
      <w:proofErr w:type="spellStart"/>
      <w:r w:rsidR="000B30F1" w:rsidRPr="00C37C69">
        <w:rPr>
          <w:rFonts w:ascii="Times New Roman" w:eastAsia="Times New Roman" w:hAnsi="Times New Roman" w:cs="Times New Roman"/>
          <w:sz w:val="24"/>
          <w:szCs w:val="24"/>
        </w:rPr>
        <w:t>self depict</w:t>
      </w:r>
      <w:proofErr w:type="spellEnd"/>
      <w:r w:rsidR="000B30F1" w:rsidRPr="00C37C69">
        <w:rPr>
          <w:rFonts w:ascii="Times New Roman" w:eastAsia="Times New Roman" w:hAnsi="Times New Roman" w:cs="Times New Roman"/>
          <w:sz w:val="24"/>
          <w:szCs w:val="24"/>
        </w:rPr>
        <w:t xml:space="preserve"> consolidated relationship to academic success in content knowledge.</w:t>
      </w:r>
      <w:r w:rsidRPr="002958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37C69">
        <w:rPr>
          <w:rFonts w:ascii="Times New Roman" w:eastAsia="Times New Roman" w:hAnsi="Times New Roman" w:cs="Times New Roman"/>
          <w:sz w:val="24"/>
          <w:szCs w:val="24"/>
        </w:rPr>
        <w:t>Swann, Chang-Schneider, and Mc</w:t>
      </w:r>
      <w:r>
        <w:rPr>
          <w:rFonts w:ascii="Times New Roman" w:eastAsia="Times New Roman" w:hAnsi="Times New Roman" w:cs="Times New Roman"/>
          <w:sz w:val="24"/>
          <w:szCs w:val="24"/>
        </w:rPr>
        <w:t xml:space="preserve"> </w:t>
      </w:r>
      <w:proofErr w:type="spellStart"/>
      <w:r w:rsidRPr="00C37C69">
        <w:rPr>
          <w:rFonts w:ascii="Times New Roman" w:eastAsia="Times New Roman" w:hAnsi="Times New Roman" w:cs="Times New Roman"/>
          <w:sz w:val="24"/>
          <w:szCs w:val="24"/>
        </w:rPr>
        <w:t>Clarty</w:t>
      </w:r>
      <w:proofErr w:type="spellEnd"/>
      <w:r>
        <w:rPr>
          <w:rFonts w:ascii="Times New Roman" w:eastAsia="Times New Roman" w:hAnsi="Times New Roman" w:cs="Times New Roman"/>
          <w:sz w:val="24"/>
          <w:szCs w:val="24"/>
        </w:rPr>
        <w:t xml:space="preserve">, </w:t>
      </w:r>
      <w:r w:rsidRPr="00C37C69">
        <w:rPr>
          <w:rFonts w:ascii="Times New Roman" w:eastAsia="Times New Roman" w:hAnsi="Times New Roman" w:cs="Times New Roman"/>
          <w:sz w:val="24"/>
          <w:szCs w:val="24"/>
        </w:rPr>
        <w:t>2007)</w:t>
      </w:r>
    </w:p>
    <w:p w:rsidR="0017148C" w:rsidRPr="00C37C69" w:rsidRDefault="000B30F1">
      <w:pPr>
        <w:spacing w:before="240" w:after="240" w:line="360" w:lineRule="auto"/>
        <w:jc w:val="both"/>
        <w:rPr>
          <w:rFonts w:ascii="Times New Roman" w:eastAsia="Times New Roman" w:hAnsi="Times New Roman" w:cs="Times New Roman"/>
          <w:b/>
          <w:sz w:val="24"/>
        </w:rPr>
      </w:pPr>
      <w:r w:rsidRPr="00C37C69">
        <w:rPr>
          <w:rFonts w:ascii="Times New Roman" w:eastAsia="Times New Roman" w:hAnsi="Times New Roman" w:cs="Times New Roman"/>
          <w:b/>
          <w:sz w:val="24"/>
        </w:rPr>
        <w:t>Rationale</w:t>
      </w:r>
    </w:p>
    <w:p w:rsidR="00223A55" w:rsidRDefault="00223A55">
      <w:pPr>
        <w:spacing w:before="240" w:after="24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E</w:t>
      </w:r>
      <w:r w:rsidR="00C03B2A" w:rsidRPr="000020AA">
        <w:rPr>
          <w:rFonts w:ascii="Times New Roman" w:eastAsia="Times New Roman" w:hAnsi="Times New Roman" w:cs="Times New Roman"/>
          <w:sz w:val="24"/>
        </w:rPr>
        <w:t>valuating</w:t>
      </w:r>
      <w:r>
        <w:rPr>
          <w:rFonts w:ascii="Times New Roman" w:eastAsia="Times New Roman" w:hAnsi="Times New Roman" w:cs="Times New Roman"/>
          <w:sz w:val="24"/>
        </w:rPr>
        <w:t xml:space="preserve"> the preceding studies</w:t>
      </w:r>
      <w:r w:rsidR="000B30F1" w:rsidRPr="000020AA">
        <w:rPr>
          <w:rFonts w:ascii="Times New Roman" w:eastAsia="Times New Roman" w:hAnsi="Times New Roman" w:cs="Times New Roman"/>
          <w:sz w:val="24"/>
        </w:rPr>
        <w:t xml:space="preserve">, </w:t>
      </w:r>
      <w:r w:rsidR="009C79DF" w:rsidRPr="000020AA">
        <w:rPr>
          <w:rFonts w:ascii="Times New Roman" w:eastAsia="Times New Roman" w:hAnsi="Times New Roman" w:cs="Times New Roman"/>
          <w:sz w:val="24"/>
        </w:rPr>
        <w:t xml:space="preserve">it was unveiled that there </w:t>
      </w:r>
      <w:r w:rsidR="00312FF0">
        <w:rPr>
          <w:rFonts w:ascii="Times New Roman" w:eastAsia="Times New Roman" w:hAnsi="Times New Roman" w:cs="Times New Roman"/>
          <w:sz w:val="24"/>
        </w:rPr>
        <w:t xml:space="preserve">are limited studies </w:t>
      </w:r>
      <w:r w:rsidR="00E83C15" w:rsidRPr="000020AA">
        <w:rPr>
          <w:rFonts w:ascii="Times New Roman" w:eastAsia="Times New Roman" w:hAnsi="Times New Roman" w:cs="Times New Roman"/>
          <w:sz w:val="24"/>
        </w:rPr>
        <w:t xml:space="preserve">on relationship between </w:t>
      </w:r>
      <w:proofErr w:type="spellStart"/>
      <w:r w:rsidR="00E83C15" w:rsidRPr="000020AA">
        <w:rPr>
          <w:rFonts w:ascii="Times New Roman" w:eastAsia="Times New Roman" w:hAnsi="Times New Roman" w:cs="Times New Roman"/>
          <w:sz w:val="24"/>
        </w:rPr>
        <w:t>self concept</w:t>
      </w:r>
      <w:proofErr w:type="spellEnd"/>
      <w:r w:rsidR="00E83C15" w:rsidRPr="000020AA">
        <w:rPr>
          <w:rFonts w:ascii="Times New Roman" w:eastAsia="Times New Roman" w:hAnsi="Times New Roman" w:cs="Times New Roman"/>
          <w:sz w:val="24"/>
        </w:rPr>
        <w:t xml:space="preserve"> and </w:t>
      </w:r>
      <w:proofErr w:type="spellStart"/>
      <w:r w:rsidR="00E83C15" w:rsidRPr="000020AA">
        <w:rPr>
          <w:rFonts w:ascii="Times New Roman" w:eastAsia="Times New Roman" w:hAnsi="Times New Roman" w:cs="Times New Roman"/>
          <w:sz w:val="24"/>
        </w:rPr>
        <w:t>self esteem</w:t>
      </w:r>
      <w:proofErr w:type="spellEnd"/>
      <w:r w:rsidR="00E83C15" w:rsidRPr="000020AA">
        <w:rPr>
          <w:rFonts w:ascii="Times New Roman" w:eastAsia="Times New Roman" w:hAnsi="Times New Roman" w:cs="Times New Roman"/>
          <w:sz w:val="24"/>
        </w:rPr>
        <w:t xml:space="preserve"> among adults.</w:t>
      </w:r>
      <w:r w:rsidR="00C03B2A" w:rsidRPr="000020A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It is concluded that the antecedent studies focused on finding the relationship between </w:t>
      </w:r>
      <w:proofErr w:type="spellStart"/>
      <w:r>
        <w:rPr>
          <w:rFonts w:ascii="Times New Roman" w:eastAsia="Times New Roman" w:hAnsi="Times New Roman" w:cs="Times New Roman"/>
          <w:sz w:val="24"/>
        </w:rPr>
        <w:t>self concept</w:t>
      </w:r>
      <w:proofErr w:type="spellEnd"/>
      <w:r>
        <w:rPr>
          <w:rFonts w:ascii="Times New Roman" w:eastAsia="Times New Roman" w:hAnsi="Times New Roman" w:cs="Times New Roman"/>
          <w:sz w:val="24"/>
        </w:rPr>
        <w:t xml:space="preserve"> and academic achievement; some studies were proposed to evaluate effect of musical </w:t>
      </w:r>
      <w:proofErr w:type="spellStart"/>
      <w:r>
        <w:rPr>
          <w:rFonts w:ascii="Times New Roman" w:eastAsia="Times New Roman" w:hAnsi="Times New Roman" w:cs="Times New Roman"/>
          <w:sz w:val="24"/>
        </w:rPr>
        <w:t>self concept</w:t>
      </w:r>
      <w:proofErr w:type="spellEnd"/>
      <w:r>
        <w:rPr>
          <w:rFonts w:ascii="Times New Roman" w:eastAsia="Times New Roman" w:hAnsi="Times New Roman" w:cs="Times New Roman"/>
          <w:sz w:val="24"/>
        </w:rPr>
        <w:t xml:space="preserve"> on </w:t>
      </w:r>
      <w:proofErr w:type="spellStart"/>
      <w:r>
        <w:rPr>
          <w:rFonts w:ascii="Times New Roman" w:eastAsia="Times New Roman" w:hAnsi="Times New Roman" w:cs="Times New Roman"/>
          <w:sz w:val="24"/>
        </w:rPr>
        <w:t>self esteem</w:t>
      </w:r>
      <w:proofErr w:type="spellEnd"/>
      <w:r>
        <w:rPr>
          <w:rFonts w:ascii="Times New Roman" w:eastAsia="Times New Roman" w:hAnsi="Times New Roman" w:cs="Times New Roman"/>
          <w:sz w:val="24"/>
        </w:rPr>
        <w:t xml:space="preserve"> among young boys and girls at school level.</w:t>
      </w:r>
      <w:r w:rsidR="00911D41">
        <w:rPr>
          <w:rFonts w:ascii="Times New Roman" w:eastAsia="Times New Roman" w:hAnsi="Times New Roman" w:cs="Times New Roman"/>
          <w:sz w:val="24"/>
        </w:rPr>
        <w:t xml:space="preserve"> Hence, </w:t>
      </w:r>
      <w:r w:rsidR="00312FF0">
        <w:rPr>
          <w:rFonts w:ascii="Times New Roman" w:eastAsia="Times New Roman" w:hAnsi="Times New Roman" w:cs="Times New Roman"/>
          <w:sz w:val="24"/>
        </w:rPr>
        <w:t xml:space="preserve">restricted work </w:t>
      </w:r>
      <w:r w:rsidR="00911D41">
        <w:rPr>
          <w:rFonts w:ascii="Times New Roman" w:eastAsia="Times New Roman" w:hAnsi="Times New Roman" w:cs="Times New Roman"/>
          <w:sz w:val="24"/>
        </w:rPr>
        <w:t xml:space="preserve">on the effect of </w:t>
      </w:r>
      <w:proofErr w:type="spellStart"/>
      <w:r w:rsidR="00911D41">
        <w:rPr>
          <w:rFonts w:ascii="Times New Roman" w:eastAsia="Times New Roman" w:hAnsi="Times New Roman" w:cs="Times New Roman"/>
          <w:sz w:val="24"/>
        </w:rPr>
        <w:t>self concept</w:t>
      </w:r>
      <w:proofErr w:type="spellEnd"/>
      <w:r w:rsidR="00911D41">
        <w:rPr>
          <w:rFonts w:ascii="Times New Roman" w:eastAsia="Times New Roman" w:hAnsi="Times New Roman" w:cs="Times New Roman"/>
          <w:sz w:val="24"/>
        </w:rPr>
        <w:t xml:space="preserve"> on </w:t>
      </w:r>
      <w:proofErr w:type="spellStart"/>
      <w:r w:rsidR="00911D41">
        <w:rPr>
          <w:rFonts w:ascii="Times New Roman" w:eastAsia="Times New Roman" w:hAnsi="Times New Roman" w:cs="Times New Roman"/>
          <w:sz w:val="24"/>
        </w:rPr>
        <w:t>self esteem</w:t>
      </w:r>
      <w:proofErr w:type="spellEnd"/>
      <w:r w:rsidR="00911D41">
        <w:rPr>
          <w:rFonts w:ascii="Times New Roman" w:eastAsia="Times New Roman" w:hAnsi="Times New Roman" w:cs="Times New Roman"/>
          <w:sz w:val="24"/>
        </w:rPr>
        <w:t xml:space="preserve"> among university students prompted to conduct the present study among adults.</w:t>
      </w:r>
    </w:p>
    <w:p w:rsidR="00D30C27" w:rsidRDefault="00D30C27">
      <w:pPr>
        <w:spacing w:before="240" w:after="24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adults at this age have a sense of identity. So, their sense of self concept has deep roots in developing </w:t>
      </w:r>
      <w:proofErr w:type="spellStart"/>
      <w:r>
        <w:rPr>
          <w:rFonts w:ascii="Times New Roman" w:eastAsia="Times New Roman" w:hAnsi="Times New Roman" w:cs="Times New Roman"/>
          <w:sz w:val="24"/>
        </w:rPr>
        <w:t>self esteem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Self concept</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self esteem</w:t>
      </w:r>
      <w:proofErr w:type="spellEnd"/>
      <w:r>
        <w:rPr>
          <w:rFonts w:ascii="Times New Roman" w:eastAsia="Times New Roman" w:hAnsi="Times New Roman" w:cs="Times New Roman"/>
          <w:sz w:val="24"/>
        </w:rPr>
        <w:t xml:space="preserve"> are interchangeably used in the life of adults.</w:t>
      </w:r>
      <w:r w:rsidR="00E939CC">
        <w:rPr>
          <w:rFonts w:ascii="Times New Roman" w:eastAsia="Times New Roman" w:hAnsi="Times New Roman" w:cs="Times New Roman"/>
          <w:sz w:val="24"/>
        </w:rPr>
        <w:t xml:space="preserve"> So, </w:t>
      </w:r>
      <w:proofErr w:type="spellStart"/>
      <w:r w:rsidR="00E939CC">
        <w:rPr>
          <w:rFonts w:ascii="Times New Roman" w:eastAsia="Times New Roman" w:hAnsi="Times New Roman" w:cs="Times New Roman"/>
          <w:sz w:val="24"/>
        </w:rPr>
        <w:t>self concept</w:t>
      </w:r>
      <w:proofErr w:type="spellEnd"/>
      <w:r w:rsidR="00E939CC">
        <w:rPr>
          <w:rFonts w:ascii="Times New Roman" w:eastAsia="Times New Roman" w:hAnsi="Times New Roman" w:cs="Times New Roman"/>
          <w:sz w:val="24"/>
        </w:rPr>
        <w:t xml:space="preserve"> and </w:t>
      </w:r>
      <w:proofErr w:type="spellStart"/>
      <w:r w:rsidR="00E939CC">
        <w:rPr>
          <w:rFonts w:ascii="Times New Roman" w:eastAsia="Times New Roman" w:hAnsi="Times New Roman" w:cs="Times New Roman"/>
          <w:sz w:val="24"/>
        </w:rPr>
        <w:t>self esteem</w:t>
      </w:r>
      <w:proofErr w:type="spellEnd"/>
      <w:r w:rsidR="00E939CC">
        <w:rPr>
          <w:rFonts w:ascii="Times New Roman" w:eastAsia="Times New Roman" w:hAnsi="Times New Roman" w:cs="Times New Roman"/>
          <w:sz w:val="24"/>
        </w:rPr>
        <w:t xml:space="preserve"> are the core components of personality development and academic achievement among adults of university students.</w:t>
      </w:r>
      <w:r w:rsidR="00A373D7">
        <w:rPr>
          <w:rFonts w:ascii="Times New Roman" w:eastAsia="Times New Roman" w:hAnsi="Times New Roman" w:cs="Times New Roman"/>
          <w:sz w:val="24"/>
        </w:rPr>
        <w:t xml:space="preserve"> The university environment has a combination of different social, academic and cultural factors that shape the </w:t>
      </w:r>
      <w:proofErr w:type="spellStart"/>
      <w:r w:rsidR="00A373D7">
        <w:rPr>
          <w:rFonts w:ascii="Times New Roman" w:eastAsia="Times New Roman" w:hAnsi="Times New Roman" w:cs="Times New Roman"/>
          <w:sz w:val="24"/>
        </w:rPr>
        <w:t>self concept</w:t>
      </w:r>
      <w:proofErr w:type="spellEnd"/>
      <w:r w:rsidR="00A373D7">
        <w:rPr>
          <w:rFonts w:ascii="Times New Roman" w:eastAsia="Times New Roman" w:hAnsi="Times New Roman" w:cs="Times New Roman"/>
          <w:sz w:val="24"/>
        </w:rPr>
        <w:t xml:space="preserve"> of the adults. These factors may be influence the </w:t>
      </w:r>
      <w:proofErr w:type="spellStart"/>
      <w:r w:rsidR="00A373D7">
        <w:rPr>
          <w:rFonts w:ascii="Times New Roman" w:eastAsia="Times New Roman" w:hAnsi="Times New Roman" w:cs="Times New Roman"/>
          <w:sz w:val="24"/>
        </w:rPr>
        <w:t>self concept</w:t>
      </w:r>
      <w:proofErr w:type="spellEnd"/>
      <w:r w:rsidR="00A373D7">
        <w:rPr>
          <w:rFonts w:ascii="Times New Roman" w:eastAsia="Times New Roman" w:hAnsi="Times New Roman" w:cs="Times New Roman"/>
          <w:sz w:val="24"/>
        </w:rPr>
        <w:t xml:space="preserve"> and </w:t>
      </w:r>
      <w:proofErr w:type="spellStart"/>
      <w:r w:rsidR="00A373D7">
        <w:rPr>
          <w:rFonts w:ascii="Times New Roman" w:eastAsia="Times New Roman" w:hAnsi="Times New Roman" w:cs="Times New Roman"/>
          <w:sz w:val="24"/>
        </w:rPr>
        <w:t>self esteem</w:t>
      </w:r>
      <w:proofErr w:type="spellEnd"/>
      <w:r w:rsidR="00A373D7">
        <w:rPr>
          <w:rFonts w:ascii="Times New Roman" w:eastAsia="Times New Roman" w:hAnsi="Times New Roman" w:cs="Times New Roman"/>
          <w:sz w:val="24"/>
        </w:rPr>
        <w:t xml:space="preserve"> in positive or negative ways. In addition to this, gender disparity has always been kept under careful consideration in Pakistan. The concept of </w:t>
      </w:r>
      <w:proofErr w:type="spellStart"/>
      <w:r w:rsidR="00A373D7">
        <w:rPr>
          <w:rFonts w:ascii="Times New Roman" w:eastAsia="Times New Roman" w:hAnsi="Times New Roman" w:cs="Times New Roman"/>
          <w:sz w:val="24"/>
        </w:rPr>
        <w:t>self concept</w:t>
      </w:r>
      <w:proofErr w:type="spellEnd"/>
      <w:r w:rsidR="00A373D7">
        <w:rPr>
          <w:rFonts w:ascii="Times New Roman" w:eastAsia="Times New Roman" w:hAnsi="Times New Roman" w:cs="Times New Roman"/>
          <w:sz w:val="24"/>
        </w:rPr>
        <w:t xml:space="preserve"> and </w:t>
      </w:r>
      <w:proofErr w:type="spellStart"/>
      <w:r w:rsidR="00A373D7">
        <w:rPr>
          <w:rFonts w:ascii="Times New Roman" w:eastAsia="Times New Roman" w:hAnsi="Times New Roman" w:cs="Times New Roman"/>
          <w:sz w:val="24"/>
        </w:rPr>
        <w:t>self esteem</w:t>
      </w:r>
      <w:proofErr w:type="spellEnd"/>
      <w:r w:rsidR="00A373D7">
        <w:rPr>
          <w:rFonts w:ascii="Times New Roman" w:eastAsia="Times New Roman" w:hAnsi="Times New Roman" w:cs="Times New Roman"/>
          <w:sz w:val="24"/>
        </w:rPr>
        <w:t xml:space="preserve"> develop differentially in boys and girls of </w:t>
      </w:r>
      <w:r w:rsidR="00A373D7">
        <w:rPr>
          <w:rFonts w:ascii="Times New Roman" w:eastAsia="Times New Roman" w:hAnsi="Times New Roman" w:cs="Times New Roman"/>
          <w:sz w:val="24"/>
        </w:rPr>
        <w:lastRenderedPageBreak/>
        <w:t xml:space="preserve">the university. To cut the long story short, </w:t>
      </w:r>
      <w:proofErr w:type="spellStart"/>
      <w:r w:rsidR="00A373D7">
        <w:rPr>
          <w:rFonts w:ascii="Times New Roman" w:eastAsia="Times New Roman" w:hAnsi="Times New Roman" w:cs="Times New Roman"/>
          <w:sz w:val="24"/>
        </w:rPr>
        <w:t>self concept</w:t>
      </w:r>
      <w:proofErr w:type="spellEnd"/>
      <w:r w:rsidR="00A373D7">
        <w:rPr>
          <w:rFonts w:ascii="Times New Roman" w:eastAsia="Times New Roman" w:hAnsi="Times New Roman" w:cs="Times New Roman"/>
          <w:sz w:val="24"/>
        </w:rPr>
        <w:t xml:space="preserve"> and </w:t>
      </w:r>
      <w:proofErr w:type="spellStart"/>
      <w:r w:rsidR="00A373D7">
        <w:rPr>
          <w:rFonts w:ascii="Times New Roman" w:eastAsia="Times New Roman" w:hAnsi="Times New Roman" w:cs="Times New Roman"/>
          <w:sz w:val="24"/>
        </w:rPr>
        <w:t>self esteem</w:t>
      </w:r>
      <w:proofErr w:type="spellEnd"/>
      <w:r w:rsidR="00A373D7">
        <w:rPr>
          <w:rFonts w:ascii="Times New Roman" w:eastAsia="Times New Roman" w:hAnsi="Times New Roman" w:cs="Times New Roman"/>
          <w:sz w:val="24"/>
        </w:rPr>
        <w:t xml:space="preserve"> needs to be evaluated among university students.</w:t>
      </w:r>
    </w:p>
    <w:p w:rsidR="0017148C" w:rsidRPr="00C37C69" w:rsidRDefault="0017148C">
      <w:pPr>
        <w:spacing w:before="240" w:after="240" w:line="360" w:lineRule="auto"/>
        <w:ind w:firstLine="720"/>
        <w:jc w:val="both"/>
        <w:rPr>
          <w:rFonts w:ascii="Times New Roman" w:eastAsia="Times New Roman" w:hAnsi="Times New Roman" w:cs="Times New Roman"/>
          <w:sz w:val="24"/>
        </w:rPr>
      </w:pPr>
    </w:p>
    <w:p w:rsidR="0017148C" w:rsidRPr="00C37C69" w:rsidRDefault="000B30F1">
      <w:pPr>
        <w:spacing w:before="240" w:after="240" w:line="360" w:lineRule="auto"/>
        <w:jc w:val="both"/>
        <w:rPr>
          <w:rFonts w:ascii="Times New Roman" w:eastAsia="Times New Roman" w:hAnsi="Times New Roman" w:cs="Times New Roman"/>
          <w:b/>
          <w:sz w:val="24"/>
        </w:rPr>
      </w:pPr>
      <w:r w:rsidRPr="00C37C69">
        <w:rPr>
          <w:rFonts w:ascii="Times New Roman" w:eastAsia="Times New Roman" w:hAnsi="Times New Roman" w:cs="Times New Roman"/>
          <w:b/>
          <w:sz w:val="24"/>
        </w:rPr>
        <w:t>Objectives of study</w:t>
      </w:r>
    </w:p>
    <w:p w:rsidR="0017148C" w:rsidRPr="00C37C69" w:rsidRDefault="000B30F1">
      <w:pPr>
        <w:numPr>
          <w:ilvl w:val="0"/>
          <w:numId w:val="1"/>
        </w:numPr>
        <w:spacing w:before="240" w:after="240" w:line="360" w:lineRule="auto"/>
        <w:ind w:left="720" w:hanging="360"/>
        <w:jc w:val="both"/>
        <w:rPr>
          <w:rFonts w:ascii="Times New Roman" w:eastAsia="Times New Roman" w:hAnsi="Times New Roman" w:cs="Times New Roman"/>
          <w:sz w:val="24"/>
        </w:rPr>
      </w:pPr>
      <w:r w:rsidRPr="00C37C69">
        <w:rPr>
          <w:rFonts w:ascii="Times New Roman" w:eastAsia="Times New Roman" w:hAnsi="Times New Roman" w:cs="Times New Roman"/>
          <w:sz w:val="24"/>
        </w:rPr>
        <w:t xml:space="preserve">The </w:t>
      </w:r>
      <w:r w:rsidR="00A75D62" w:rsidRPr="00C37C69">
        <w:rPr>
          <w:rFonts w:ascii="Times New Roman" w:eastAsia="Times New Roman" w:hAnsi="Times New Roman" w:cs="Times New Roman"/>
          <w:sz w:val="24"/>
        </w:rPr>
        <w:t xml:space="preserve">study the relationship between </w:t>
      </w:r>
      <w:proofErr w:type="spellStart"/>
      <w:r w:rsidR="00A75D62" w:rsidRPr="00C37C69">
        <w:rPr>
          <w:rFonts w:ascii="Times New Roman" w:eastAsia="Times New Roman" w:hAnsi="Times New Roman" w:cs="Times New Roman"/>
          <w:sz w:val="24"/>
        </w:rPr>
        <w:t>Self concept</w:t>
      </w:r>
      <w:proofErr w:type="spellEnd"/>
      <w:r w:rsidR="00A75D62" w:rsidRPr="00C37C69">
        <w:rPr>
          <w:rFonts w:ascii="Times New Roman" w:eastAsia="Times New Roman" w:hAnsi="Times New Roman" w:cs="Times New Roman"/>
          <w:sz w:val="24"/>
        </w:rPr>
        <w:t xml:space="preserve"> and </w:t>
      </w:r>
      <w:proofErr w:type="spellStart"/>
      <w:r w:rsidR="00A75D62" w:rsidRPr="00C37C69">
        <w:rPr>
          <w:rFonts w:ascii="Times New Roman" w:eastAsia="Times New Roman" w:hAnsi="Times New Roman" w:cs="Times New Roman"/>
          <w:sz w:val="24"/>
        </w:rPr>
        <w:t>S</w:t>
      </w:r>
      <w:r w:rsidRPr="00C37C69">
        <w:rPr>
          <w:rFonts w:ascii="Times New Roman" w:eastAsia="Times New Roman" w:hAnsi="Times New Roman" w:cs="Times New Roman"/>
          <w:sz w:val="24"/>
        </w:rPr>
        <w:t>elf esteem</w:t>
      </w:r>
      <w:proofErr w:type="spellEnd"/>
      <w:r w:rsidRPr="00C37C69">
        <w:rPr>
          <w:rFonts w:ascii="Times New Roman" w:eastAsia="Times New Roman" w:hAnsi="Times New Roman" w:cs="Times New Roman"/>
          <w:sz w:val="24"/>
        </w:rPr>
        <w:t xml:space="preserve">.  </w:t>
      </w:r>
    </w:p>
    <w:p w:rsidR="00911D41" w:rsidRPr="00911D41" w:rsidRDefault="00911D41" w:rsidP="00911D41">
      <w:pPr>
        <w:numPr>
          <w:ilvl w:val="0"/>
          <w:numId w:val="1"/>
        </w:numPr>
        <w:spacing w:before="240" w:after="240" w:line="36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sz w:val="24"/>
        </w:rPr>
        <w:t xml:space="preserve">To study the effect of </w:t>
      </w:r>
      <w:proofErr w:type="spellStart"/>
      <w:r>
        <w:rPr>
          <w:rFonts w:ascii="Times New Roman" w:eastAsia="Times New Roman" w:hAnsi="Times New Roman" w:cs="Times New Roman"/>
          <w:sz w:val="24"/>
        </w:rPr>
        <w:t>self concept</w:t>
      </w:r>
      <w:proofErr w:type="spellEnd"/>
      <w:r>
        <w:rPr>
          <w:rFonts w:ascii="Times New Roman" w:eastAsia="Times New Roman" w:hAnsi="Times New Roman" w:cs="Times New Roman"/>
          <w:sz w:val="24"/>
        </w:rPr>
        <w:t xml:space="preserve"> on </w:t>
      </w:r>
      <w:proofErr w:type="spellStart"/>
      <w:r>
        <w:rPr>
          <w:rFonts w:ascii="Times New Roman" w:eastAsia="Times New Roman" w:hAnsi="Times New Roman" w:cs="Times New Roman"/>
          <w:sz w:val="24"/>
        </w:rPr>
        <w:t>self esteem</w:t>
      </w:r>
      <w:proofErr w:type="spellEnd"/>
      <w:r>
        <w:rPr>
          <w:rFonts w:ascii="Times New Roman" w:eastAsia="Times New Roman" w:hAnsi="Times New Roman" w:cs="Times New Roman"/>
          <w:sz w:val="24"/>
        </w:rPr>
        <w:t xml:space="preserve"> among male and female adults </w:t>
      </w:r>
    </w:p>
    <w:p w:rsidR="0017148C" w:rsidRPr="00911D41" w:rsidRDefault="000B30F1" w:rsidP="00911D41">
      <w:pPr>
        <w:spacing w:before="240" w:after="240" w:line="360" w:lineRule="auto"/>
        <w:ind w:left="360"/>
        <w:jc w:val="both"/>
        <w:rPr>
          <w:rFonts w:ascii="Times New Roman" w:eastAsia="Times New Roman" w:hAnsi="Times New Roman" w:cs="Times New Roman"/>
          <w:b/>
          <w:sz w:val="24"/>
        </w:rPr>
      </w:pPr>
      <w:r w:rsidRPr="00911D41">
        <w:rPr>
          <w:rFonts w:ascii="Times New Roman" w:eastAsia="Times New Roman" w:hAnsi="Times New Roman" w:cs="Times New Roman"/>
          <w:b/>
          <w:sz w:val="24"/>
        </w:rPr>
        <w:t>Hypotheses</w:t>
      </w:r>
    </w:p>
    <w:p w:rsidR="0017148C" w:rsidRPr="00C37C69" w:rsidRDefault="00911D41">
      <w:pPr>
        <w:numPr>
          <w:ilvl w:val="0"/>
          <w:numId w:val="2"/>
        </w:numPr>
        <w:spacing w:before="240" w:after="24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Whether </w:t>
      </w:r>
      <w:r w:rsidR="002B23EC">
        <w:rPr>
          <w:rFonts w:ascii="Times New Roman" w:eastAsia="Times New Roman" w:hAnsi="Times New Roman" w:cs="Times New Roman"/>
          <w:sz w:val="24"/>
        </w:rPr>
        <w:t>there is significant relationship</w:t>
      </w:r>
      <w:r>
        <w:rPr>
          <w:rFonts w:ascii="Times New Roman" w:eastAsia="Times New Roman" w:hAnsi="Times New Roman" w:cs="Times New Roman"/>
          <w:sz w:val="24"/>
        </w:rPr>
        <w:t xml:space="preserve"> between </w:t>
      </w:r>
      <w:proofErr w:type="spellStart"/>
      <w:r>
        <w:rPr>
          <w:rFonts w:ascii="Times New Roman" w:eastAsia="Times New Roman" w:hAnsi="Times New Roman" w:cs="Times New Roman"/>
          <w:sz w:val="24"/>
        </w:rPr>
        <w:t>self concept</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self esteem</w:t>
      </w:r>
      <w:proofErr w:type="spellEnd"/>
      <w:r>
        <w:rPr>
          <w:rFonts w:ascii="Times New Roman" w:eastAsia="Times New Roman" w:hAnsi="Times New Roman" w:cs="Times New Roman"/>
          <w:sz w:val="24"/>
        </w:rPr>
        <w:t xml:space="preserve"> among adults</w:t>
      </w:r>
    </w:p>
    <w:p w:rsidR="0017148C" w:rsidRPr="00312FF0" w:rsidRDefault="00911D41" w:rsidP="00312FF0">
      <w:pPr>
        <w:numPr>
          <w:ilvl w:val="0"/>
          <w:numId w:val="2"/>
        </w:numPr>
        <w:spacing w:before="240" w:after="24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Whether there is differential effect of </w:t>
      </w:r>
      <w:proofErr w:type="spellStart"/>
      <w:r>
        <w:rPr>
          <w:rFonts w:ascii="Times New Roman" w:eastAsia="Times New Roman" w:hAnsi="Times New Roman" w:cs="Times New Roman"/>
          <w:sz w:val="24"/>
        </w:rPr>
        <w:t>self concept</w:t>
      </w:r>
      <w:proofErr w:type="spellEnd"/>
      <w:r>
        <w:rPr>
          <w:rFonts w:ascii="Times New Roman" w:eastAsia="Times New Roman" w:hAnsi="Times New Roman" w:cs="Times New Roman"/>
          <w:sz w:val="24"/>
        </w:rPr>
        <w:t xml:space="preserve"> on </w:t>
      </w:r>
      <w:proofErr w:type="spellStart"/>
      <w:r>
        <w:rPr>
          <w:rFonts w:ascii="Times New Roman" w:eastAsia="Times New Roman" w:hAnsi="Times New Roman" w:cs="Times New Roman"/>
          <w:sz w:val="24"/>
        </w:rPr>
        <w:t>self esteem</w:t>
      </w:r>
      <w:proofErr w:type="spellEnd"/>
      <w:r>
        <w:rPr>
          <w:rFonts w:ascii="Times New Roman" w:eastAsia="Times New Roman" w:hAnsi="Times New Roman" w:cs="Times New Roman"/>
          <w:sz w:val="24"/>
        </w:rPr>
        <w:t xml:space="preserve"> among male and female adults</w:t>
      </w:r>
    </w:p>
    <w:p w:rsidR="0017148C" w:rsidRPr="00C37C69" w:rsidRDefault="0017148C">
      <w:pPr>
        <w:spacing w:before="240" w:after="240" w:line="360" w:lineRule="auto"/>
        <w:jc w:val="both"/>
        <w:rPr>
          <w:rFonts w:ascii="Times New Roman" w:eastAsia="Times New Roman" w:hAnsi="Times New Roman" w:cs="Times New Roman"/>
          <w:b/>
          <w:sz w:val="24"/>
        </w:rPr>
      </w:pPr>
    </w:p>
    <w:p w:rsidR="0017148C" w:rsidRPr="00C37C69" w:rsidRDefault="00312FF0" w:rsidP="00312FF0">
      <w:pPr>
        <w:spacing w:before="240" w:after="240" w:line="360" w:lineRule="auto"/>
        <w:ind w:left="720" w:firstLine="720"/>
        <w:jc w:val="both"/>
        <w:rPr>
          <w:rFonts w:ascii="Times New Roman" w:eastAsia="Times New Roman" w:hAnsi="Times New Roman" w:cs="Times New Roman"/>
          <w:b/>
          <w:sz w:val="24"/>
        </w:rPr>
      </w:pPr>
      <w:r>
        <w:rPr>
          <w:rFonts w:ascii="Times New Roman" w:eastAsia="Times New Roman" w:hAnsi="Times New Roman" w:cs="Times New Roman"/>
          <w:b/>
          <w:sz w:val="24"/>
        </w:rPr>
        <w:t>Method</w:t>
      </w:r>
    </w:p>
    <w:p w:rsidR="0017148C" w:rsidRPr="00C37C69" w:rsidRDefault="000B30F1">
      <w:pPr>
        <w:spacing w:before="240" w:after="240" w:line="360" w:lineRule="auto"/>
        <w:jc w:val="both"/>
        <w:rPr>
          <w:rFonts w:ascii="Times New Roman" w:eastAsia="Times New Roman" w:hAnsi="Times New Roman" w:cs="Times New Roman"/>
          <w:b/>
          <w:sz w:val="24"/>
        </w:rPr>
      </w:pPr>
      <w:r w:rsidRPr="00C37C69">
        <w:rPr>
          <w:rFonts w:ascii="Times New Roman" w:eastAsia="Times New Roman" w:hAnsi="Times New Roman" w:cs="Times New Roman"/>
          <w:b/>
          <w:sz w:val="24"/>
        </w:rPr>
        <w:t xml:space="preserve">Sample </w:t>
      </w:r>
    </w:p>
    <w:p w:rsidR="00A354F7" w:rsidRPr="0090605C" w:rsidRDefault="004000B0" w:rsidP="00A354F7">
      <w:pPr>
        <w:spacing w:before="240" w:after="240" w:line="360" w:lineRule="auto"/>
        <w:ind w:firstLine="720"/>
        <w:jc w:val="both"/>
        <w:rPr>
          <w:rFonts w:ascii="Times New Roman" w:hAnsi="Times New Roman" w:cs="Times New Roman"/>
          <w:sz w:val="24"/>
          <w:szCs w:val="24"/>
        </w:rPr>
      </w:pPr>
      <w:r w:rsidRPr="000020AA">
        <w:rPr>
          <w:rFonts w:ascii="Times New Roman" w:eastAsia="Times New Roman" w:hAnsi="Times New Roman" w:cs="Times New Roman"/>
          <w:sz w:val="24"/>
        </w:rPr>
        <w:t>A Sample of 250 adults</w:t>
      </w:r>
      <w:r w:rsidR="00DD4822" w:rsidRPr="000020AA">
        <w:rPr>
          <w:rFonts w:ascii="Times New Roman" w:eastAsia="Times New Roman" w:hAnsi="Times New Roman" w:cs="Times New Roman"/>
          <w:sz w:val="24"/>
        </w:rPr>
        <w:t xml:space="preserve"> </w:t>
      </w:r>
      <w:r w:rsidRPr="000020AA">
        <w:rPr>
          <w:rFonts w:ascii="Times New Roman" w:eastAsia="Times New Roman" w:hAnsi="Times New Roman" w:cs="Times New Roman"/>
          <w:sz w:val="24"/>
        </w:rPr>
        <w:t xml:space="preserve">(male=75, female175) was extracted from BZU Multan. The sample comprised of undergraduate and postgraduate students. </w:t>
      </w:r>
      <w:r w:rsidR="00186B60" w:rsidRPr="000020AA">
        <w:rPr>
          <w:rFonts w:ascii="Times New Roman" w:eastAsia="Times New Roman" w:hAnsi="Times New Roman" w:cs="Times New Roman"/>
          <w:sz w:val="24"/>
        </w:rPr>
        <w:t>All adults were selected randomly from natural</w:t>
      </w:r>
      <w:r w:rsidR="00F85566">
        <w:rPr>
          <w:rFonts w:ascii="Times New Roman" w:eastAsia="Times New Roman" w:hAnsi="Times New Roman" w:cs="Times New Roman"/>
          <w:sz w:val="24"/>
        </w:rPr>
        <w:t xml:space="preserve"> and social science departments of BZU</w:t>
      </w:r>
      <w:ins w:id="0" w:author="Microsoft Office User" w:date="2018-12-26T13:38:00Z">
        <w:r w:rsidR="00531D04">
          <w:rPr>
            <w:rFonts w:ascii="Times New Roman" w:eastAsia="Times New Roman" w:hAnsi="Times New Roman" w:cs="Times New Roman"/>
            <w:sz w:val="24"/>
          </w:rPr>
          <w:t xml:space="preserve"> (Write full name of the University)</w:t>
        </w:r>
      </w:ins>
      <w:r w:rsidR="00F85566">
        <w:rPr>
          <w:rFonts w:ascii="Times New Roman" w:eastAsia="Times New Roman" w:hAnsi="Times New Roman" w:cs="Times New Roman"/>
          <w:sz w:val="24"/>
        </w:rPr>
        <w:t>.</w:t>
      </w:r>
      <w:r w:rsidR="002D1443">
        <w:rPr>
          <w:rFonts w:ascii="Times New Roman" w:eastAsia="Times New Roman" w:hAnsi="Times New Roman" w:cs="Times New Roman"/>
          <w:sz w:val="24"/>
        </w:rPr>
        <w:t xml:space="preserve"> The </w:t>
      </w:r>
      <w:r w:rsidR="00A354F7">
        <w:rPr>
          <w:rFonts w:ascii="Times New Roman" w:eastAsia="Times New Roman" w:hAnsi="Times New Roman" w:cs="Times New Roman"/>
          <w:sz w:val="24"/>
        </w:rPr>
        <w:t xml:space="preserve">socioeconomic </w:t>
      </w:r>
      <w:r w:rsidR="002D1443">
        <w:rPr>
          <w:rFonts w:ascii="Times New Roman" w:eastAsia="Times New Roman" w:hAnsi="Times New Roman" w:cs="Times New Roman"/>
          <w:sz w:val="24"/>
        </w:rPr>
        <w:t>status of selected sample of male and female was almost similar.</w:t>
      </w:r>
      <w:r w:rsidR="00A354F7" w:rsidRPr="00A354F7">
        <w:rPr>
          <w:rFonts w:ascii="Times New Roman" w:hAnsi="Times New Roman" w:cs="Times New Roman"/>
          <w:sz w:val="24"/>
          <w:szCs w:val="24"/>
        </w:rPr>
        <w:t xml:space="preserve"> </w:t>
      </w:r>
      <w:r w:rsidR="00A354F7" w:rsidRPr="0090605C">
        <w:rPr>
          <w:rFonts w:ascii="Times New Roman" w:hAnsi="Times New Roman" w:cs="Times New Roman"/>
          <w:sz w:val="24"/>
          <w:szCs w:val="24"/>
        </w:rPr>
        <w:t>The minimum age</w:t>
      </w:r>
      <w:r w:rsidR="00312FF0">
        <w:rPr>
          <w:rFonts w:ascii="Times New Roman" w:hAnsi="Times New Roman" w:cs="Times New Roman"/>
          <w:sz w:val="24"/>
          <w:szCs w:val="24"/>
        </w:rPr>
        <w:t xml:space="preserve"> of the participants was 1</w:t>
      </w:r>
      <w:r w:rsidR="00122B02">
        <w:rPr>
          <w:rFonts w:ascii="Times New Roman" w:hAnsi="Times New Roman" w:cs="Times New Roman"/>
          <w:sz w:val="24"/>
          <w:szCs w:val="24"/>
        </w:rPr>
        <w:t xml:space="preserve">8 </w:t>
      </w:r>
      <w:r w:rsidR="00A13CDB">
        <w:rPr>
          <w:rFonts w:ascii="Times New Roman" w:hAnsi="Times New Roman" w:cs="Times New Roman"/>
          <w:sz w:val="24"/>
          <w:szCs w:val="24"/>
        </w:rPr>
        <w:t>years</w:t>
      </w:r>
      <w:r w:rsidR="00312FF0">
        <w:rPr>
          <w:rFonts w:ascii="Times New Roman" w:hAnsi="Times New Roman" w:cs="Times New Roman"/>
          <w:sz w:val="24"/>
          <w:szCs w:val="24"/>
        </w:rPr>
        <w:t>, who</w:t>
      </w:r>
      <w:r w:rsidR="00122B02">
        <w:rPr>
          <w:rFonts w:ascii="Times New Roman" w:hAnsi="Times New Roman" w:cs="Times New Roman"/>
          <w:sz w:val="24"/>
          <w:szCs w:val="24"/>
        </w:rPr>
        <w:t xml:space="preserve"> </w:t>
      </w:r>
      <w:r w:rsidR="00A354F7">
        <w:rPr>
          <w:rFonts w:ascii="Times New Roman" w:hAnsi="Times New Roman" w:cs="Times New Roman"/>
          <w:sz w:val="24"/>
          <w:szCs w:val="24"/>
        </w:rPr>
        <w:t xml:space="preserve">were </w:t>
      </w:r>
      <w:r w:rsidR="00A354F7" w:rsidRPr="0090605C">
        <w:rPr>
          <w:rFonts w:ascii="Times New Roman" w:hAnsi="Times New Roman" w:cs="Times New Roman"/>
          <w:sz w:val="24"/>
          <w:szCs w:val="24"/>
        </w:rPr>
        <w:t>undergraduate</w:t>
      </w:r>
      <w:r w:rsidR="00A13CDB">
        <w:rPr>
          <w:rFonts w:ascii="Times New Roman" w:hAnsi="Times New Roman" w:cs="Times New Roman"/>
          <w:sz w:val="24"/>
          <w:szCs w:val="24"/>
        </w:rPr>
        <w:t xml:space="preserve"> students</w:t>
      </w:r>
      <w:r w:rsidR="00A354F7" w:rsidRPr="0090605C">
        <w:rPr>
          <w:rFonts w:ascii="Times New Roman" w:hAnsi="Times New Roman" w:cs="Times New Roman"/>
          <w:sz w:val="24"/>
          <w:szCs w:val="24"/>
        </w:rPr>
        <w:t xml:space="preserve"> and </w:t>
      </w:r>
      <w:r w:rsidR="00A13CDB">
        <w:rPr>
          <w:rFonts w:ascii="Times New Roman" w:hAnsi="Times New Roman" w:cs="Times New Roman"/>
          <w:sz w:val="24"/>
          <w:szCs w:val="24"/>
        </w:rPr>
        <w:t xml:space="preserve">the maximum age was 25 that were </w:t>
      </w:r>
      <w:r w:rsidR="00A354F7" w:rsidRPr="0090605C">
        <w:rPr>
          <w:rFonts w:ascii="Times New Roman" w:hAnsi="Times New Roman" w:cs="Times New Roman"/>
          <w:sz w:val="24"/>
          <w:szCs w:val="24"/>
        </w:rPr>
        <w:t>postgraduat</w:t>
      </w:r>
      <w:r w:rsidR="00A13CDB">
        <w:rPr>
          <w:rFonts w:ascii="Times New Roman" w:hAnsi="Times New Roman" w:cs="Times New Roman"/>
          <w:sz w:val="24"/>
          <w:szCs w:val="24"/>
        </w:rPr>
        <w:t>e students.</w:t>
      </w:r>
      <w:r w:rsidR="00A354F7">
        <w:rPr>
          <w:rFonts w:ascii="Times New Roman" w:hAnsi="Times New Roman" w:cs="Times New Roman"/>
          <w:sz w:val="24"/>
          <w:szCs w:val="24"/>
        </w:rPr>
        <w:t xml:space="preserve">  </w:t>
      </w:r>
      <w:r w:rsidR="008271C2">
        <w:rPr>
          <w:rFonts w:ascii="Times New Roman" w:hAnsi="Times New Roman" w:cs="Times New Roman"/>
          <w:sz w:val="24"/>
          <w:szCs w:val="24"/>
        </w:rPr>
        <w:t>The sample was taken from department of sociology, psychology, linguistics, gender studies, and public administration. From the natural sciences, sample was taken from the department of chemistry, physics, statistics, biology and pharmacy.</w:t>
      </w:r>
    </w:p>
    <w:p w:rsidR="0017148C" w:rsidRPr="00C37C69" w:rsidRDefault="000B30F1">
      <w:pPr>
        <w:spacing w:before="240" w:after="240" w:line="360" w:lineRule="auto"/>
        <w:jc w:val="both"/>
        <w:rPr>
          <w:rFonts w:ascii="Times New Roman" w:eastAsia="Times New Roman" w:hAnsi="Times New Roman" w:cs="Times New Roman"/>
          <w:b/>
          <w:sz w:val="24"/>
        </w:rPr>
      </w:pPr>
      <w:r w:rsidRPr="00C37C69">
        <w:rPr>
          <w:rFonts w:ascii="Times New Roman" w:eastAsia="Times New Roman" w:hAnsi="Times New Roman" w:cs="Times New Roman"/>
          <w:b/>
          <w:sz w:val="24"/>
        </w:rPr>
        <w:t>Instruments</w:t>
      </w:r>
    </w:p>
    <w:p w:rsidR="003723DC" w:rsidRDefault="00336E12">
      <w:pPr>
        <w:spacing w:before="240" w:after="240" w:line="360" w:lineRule="auto"/>
        <w:jc w:val="both"/>
        <w:rPr>
          <w:rFonts w:ascii="Times New Roman" w:eastAsia="Times New Roman" w:hAnsi="Times New Roman" w:cs="Times New Roman"/>
          <w:sz w:val="24"/>
        </w:rPr>
      </w:pPr>
      <w:r w:rsidRPr="000020AA">
        <w:rPr>
          <w:rFonts w:ascii="Times New Roman" w:eastAsia="Times New Roman" w:hAnsi="Times New Roman" w:cs="Times New Roman"/>
          <w:sz w:val="24"/>
        </w:rPr>
        <w:lastRenderedPageBreak/>
        <w:t xml:space="preserve">The Rosenberg Self-Esteem Scale devised by Rosenberg (1965), an evaluative parameter of individual </w:t>
      </w:r>
      <w:proofErr w:type="spellStart"/>
      <w:r w:rsidRPr="000020AA">
        <w:rPr>
          <w:rFonts w:ascii="Times New Roman" w:eastAsia="Times New Roman" w:hAnsi="Times New Roman" w:cs="Times New Roman"/>
          <w:sz w:val="24"/>
        </w:rPr>
        <w:t>self esteem</w:t>
      </w:r>
      <w:proofErr w:type="spellEnd"/>
      <w:r w:rsidRPr="000020AA">
        <w:rPr>
          <w:rFonts w:ascii="Times New Roman" w:eastAsia="Times New Roman" w:hAnsi="Times New Roman" w:cs="Times New Roman"/>
          <w:sz w:val="24"/>
        </w:rPr>
        <w:t>. So, a four point Likert scale consisting 10 items was used in the study.</w:t>
      </w:r>
      <w:r w:rsidR="003723DC">
        <w:rPr>
          <w:rFonts w:ascii="Times New Roman" w:eastAsia="Times New Roman" w:hAnsi="Times New Roman" w:cs="Times New Roman"/>
          <w:sz w:val="24"/>
        </w:rPr>
        <w:t xml:space="preserve"> The scores on scale range</w:t>
      </w:r>
      <w:r w:rsidR="00313B10">
        <w:rPr>
          <w:rFonts w:ascii="Times New Roman" w:eastAsia="Times New Roman" w:hAnsi="Times New Roman" w:cs="Times New Roman"/>
          <w:sz w:val="24"/>
        </w:rPr>
        <w:t xml:space="preserve"> from 10 to 3</w:t>
      </w:r>
      <w:r w:rsidR="003723DC">
        <w:rPr>
          <w:rFonts w:ascii="Times New Roman" w:eastAsia="Times New Roman" w:hAnsi="Times New Roman" w:cs="Times New Roman"/>
          <w:sz w:val="24"/>
        </w:rPr>
        <w:t xml:space="preserve">0; high score </w:t>
      </w:r>
      <w:r w:rsidR="00313B10">
        <w:rPr>
          <w:rFonts w:ascii="Times New Roman" w:eastAsia="Times New Roman" w:hAnsi="Times New Roman" w:cs="Times New Roman"/>
          <w:sz w:val="24"/>
        </w:rPr>
        <w:t xml:space="preserve">between 15 and 25 </w:t>
      </w:r>
      <w:r w:rsidR="003723DC">
        <w:rPr>
          <w:rFonts w:ascii="Times New Roman" w:eastAsia="Times New Roman" w:hAnsi="Times New Roman" w:cs="Times New Roman"/>
          <w:sz w:val="24"/>
        </w:rPr>
        <w:t xml:space="preserve">demonstrates high </w:t>
      </w:r>
      <w:proofErr w:type="spellStart"/>
      <w:r w:rsidR="003723DC">
        <w:rPr>
          <w:rFonts w:ascii="Times New Roman" w:eastAsia="Times New Roman" w:hAnsi="Times New Roman" w:cs="Times New Roman"/>
          <w:sz w:val="24"/>
        </w:rPr>
        <w:t>self esteem</w:t>
      </w:r>
      <w:proofErr w:type="spellEnd"/>
      <w:r w:rsidR="003723DC">
        <w:rPr>
          <w:rFonts w:ascii="Times New Roman" w:eastAsia="Times New Roman" w:hAnsi="Times New Roman" w:cs="Times New Roman"/>
          <w:sz w:val="24"/>
        </w:rPr>
        <w:t xml:space="preserve"> and low score</w:t>
      </w:r>
      <w:r w:rsidR="00313B10">
        <w:rPr>
          <w:rFonts w:ascii="Times New Roman" w:eastAsia="Times New Roman" w:hAnsi="Times New Roman" w:cs="Times New Roman"/>
          <w:sz w:val="24"/>
        </w:rPr>
        <w:t xml:space="preserve"> below 15</w:t>
      </w:r>
      <w:r w:rsidR="003723DC">
        <w:rPr>
          <w:rFonts w:ascii="Times New Roman" w:eastAsia="Times New Roman" w:hAnsi="Times New Roman" w:cs="Times New Roman"/>
          <w:sz w:val="24"/>
        </w:rPr>
        <w:t xml:space="preserve"> describes low </w:t>
      </w:r>
      <w:proofErr w:type="spellStart"/>
      <w:r w:rsidR="003723DC">
        <w:rPr>
          <w:rFonts w:ascii="Times New Roman" w:eastAsia="Times New Roman" w:hAnsi="Times New Roman" w:cs="Times New Roman"/>
          <w:sz w:val="24"/>
        </w:rPr>
        <w:t>self esteem</w:t>
      </w:r>
      <w:proofErr w:type="spellEnd"/>
      <w:r w:rsidR="003723DC">
        <w:rPr>
          <w:rFonts w:ascii="Times New Roman" w:eastAsia="Times New Roman" w:hAnsi="Times New Roman" w:cs="Times New Roman"/>
          <w:sz w:val="24"/>
        </w:rPr>
        <w:t>.</w:t>
      </w:r>
      <w:r w:rsidR="00313B10">
        <w:rPr>
          <w:rFonts w:ascii="Times New Roman" w:eastAsia="Times New Roman" w:hAnsi="Times New Roman" w:cs="Times New Roman"/>
          <w:sz w:val="24"/>
        </w:rPr>
        <w:t xml:space="preserve"> </w:t>
      </w:r>
      <w:r w:rsidR="00C17C97">
        <w:rPr>
          <w:rFonts w:ascii="Times New Roman" w:eastAsia="Times New Roman" w:hAnsi="Times New Roman" w:cs="Times New Roman"/>
          <w:sz w:val="24"/>
        </w:rPr>
        <w:t>The RSE has criterion validity= 0.55 and test retest reliability ranges from 0.82 to 0.85.</w:t>
      </w:r>
      <w:r w:rsidR="00FA10CB">
        <w:rPr>
          <w:rFonts w:ascii="Times New Roman" w:eastAsia="Times New Roman" w:hAnsi="Times New Roman" w:cs="Times New Roman"/>
          <w:sz w:val="24"/>
        </w:rPr>
        <w:t xml:space="preserve"> According to Rosenberg, the items on the scale are equally positive and negative. The ten items on the scale are used to assess </w:t>
      </w:r>
      <w:proofErr w:type="spellStart"/>
      <w:r w:rsidR="00FA10CB">
        <w:rPr>
          <w:rFonts w:ascii="Times New Roman" w:eastAsia="Times New Roman" w:hAnsi="Times New Roman" w:cs="Times New Roman"/>
          <w:sz w:val="24"/>
        </w:rPr>
        <w:t>self worth</w:t>
      </w:r>
      <w:proofErr w:type="spellEnd"/>
      <w:r w:rsidR="00FA10CB">
        <w:rPr>
          <w:rFonts w:ascii="Times New Roman" w:eastAsia="Times New Roman" w:hAnsi="Times New Roman" w:cs="Times New Roman"/>
          <w:sz w:val="24"/>
        </w:rPr>
        <w:t xml:space="preserve"> of a person critically.</w:t>
      </w:r>
    </w:p>
    <w:p w:rsidR="00A90EE5" w:rsidRDefault="00AB1639">
      <w:pPr>
        <w:spacing w:before="240" w:after="240" w:line="360" w:lineRule="auto"/>
        <w:jc w:val="both"/>
        <w:rPr>
          <w:rFonts w:ascii="Times New Roman" w:eastAsia="Times New Roman" w:hAnsi="Times New Roman" w:cs="Times New Roman"/>
          <w:sz w:val="24"/>
        </w:rPr>
      </w:pPr>
      <w:r w:rsidRPr="000020AA">
        <w:rPr>
          <w:rFonts w:ascii="Times New Roman" w:eastAsia="Times New Roman" w:hAnsi="Times New Roman" w:cs="Times New Roman"/>
          <w:sz w:val="24"/>
        </w:rPr>
        <w:t xml:space="preserve"> On the other hand, for the inquiry of </w:t>
      </w:r>
      <w:proofErr w:type="spellStart"/>
      <w:r w:rsidRPr="000020AA">
        <w:rPr>
          <w:rFonts w:ascii="Times New Roman" w:eastAsia="Times New Roman" w:hAnsi="Times New Roman" w:cs="Times New Roman"/>
          <w:sz w:val="24"/>
        </w:rPr>
        <w:t>self concept</w:t>
      </w:r>
      <w:proofErr w:type="spellEnd"/>
      <w:r w:rsidRPr="000020AA">
        <w:rPr>
          <w:rFonts w:ascii="Times New Roman" w:eastAsia="Times New Roman" w:hAnsi="Times New Roman" w:cs="Times New Roman"/>
          <w:sz w:val="24"/>
        </w:rPr>
        <w:t xml:space="preserve">, a multidimensional </w:t>
      </w:r>
      <w:proofErr w:type="spellStart"/>
      <w:r w:rsidRPr="000020AA">
        <w:rPr>
          <w:rFonts w:ascii="Times New Roman" w:eastAsia="Times New Roman" w:hAnsi="Times New Roman" w:cs="Times New Roman"/>
          <w:sz w:val="24"/>
        </w:rPr>
        <w:t>self concept</w:t>
      </w:r>
      <w:proofErr w:type="spellEnd"/>
      <w:r w:rsidRPr="000020AA">
        <w:rPr>
          <w:rFonts w:ascii="Times New Roman" w:eastAsia="Times New Roman" w:hAnsi="Times New Roman" w:cs="Times New Roman"/>
          <w:sz w:val="24"/>
        </w:rPr>
        <w:t xml:space="preserve"> scale engineered by</w:t>
      </w:r>
      <w:r w:rsidR="00920DEB">
        <w:rPr>
          <w:rFonts w:ascii="Times New Roman" w:eastAsia="Times New Roman" w:hAnsi="Times New Roman" w:cs="Times New Roman"/>
          <w:sz w:val="24"/>
        </w:rPr>
        <w:t xml:space="preserve"> Revised Janis and Field Scale is used.</w:t>
      </w:r>
      <w:r w:rsidR="00920DEB" w:rsidRPr="00920DEB">
        <w:rPr>
          <w:rFonts w:ascii="Times New Roman" w:eastAsia="Times New Roman" w:hAnsi="Times New Roman" w:cs="Times New Roman"/>
          <w:sz w:val="24"/>
        </w:rPr>
        <w:t xml:space="preserve"> </w:t>
      </w:r>
      <w:r w:rsidR="00920DEB">
        <w:rPr>
          <w:rFonts w:ascii="Times New Roman" w:eastAsia="Times New Roman" w:hAnsi="Times New Roman" w:cs="Times New Roman"/>
          <w:sz w:val="24"/>
        </w:rPr>
        <w:t xml:space="preserve">The instrument is the Fleming </w:t>
      </w:r>
      <w:proofErr w:type="spellStart"/>
      <w:r w:rsidR="00920DEB">
        <w:rPr>
          <w:rFonts w:ascii="Times New Roman" w:eastAsia="Times New Roman" w:hAnsi="Times New Roman" w:cs="Times New Roman"/>
          <w:sz w:val="24"/>
        </w:rPr>
        <w:t>Courteny</w:t>
      </w:r>
      <w:proofErr w:type="spellEnd"/>
      <w:r w:rsidR="00920DEB">
        <w:rPr>
          <w:rFonts w:ascii="Times New Roman" w:eastAsia="Times New Roman" w:hAnsi="Times New Roman" w:cs="Times New Roman"/>
          <w:sz w:val="24"/>
        </w:rPr>
        <w:t xml:space="preserve"> revision of Janis-Field Scale, 1984. The reliability of the instrument was 0.91 and split half reliability was 0.83. </w:t>
      </w:r>
      <w:proofErr w:type="spellStart"/>
      <w:r w:rsidR="00D27B59" w:rsidRPr="000020AA">
        <w:rPr>
          <w:rFonts w:ascii="Times New Roman" w:eastAsia="Times New Roman" w:hAnsi="Times New Roman" w:cs="Times New Roman"/>
          <w:sz w:val="24"/>
        </w:rPr>
        <w:t>Multi dimensional</w:t>
      </w:r>
      <w:proofErr w:type="spellEnd"/>
      <w:r w:rsidR="00D27B59" w:rsidRPr="000020AA">
        <w:rPr>
          <w:rFonts w:ascii="Times New Roman" w:eastAsia="Times New Roman" w:hAnsi="Times New Roman" w:cs="Times New Roman"/>
          <w:sz w:val="24"/>
        </w:rPr>
        <w:t xml:space="preserve"> </w:t>
      </w:r>
      <w:proofErr w:type="spellStart"/>
      <w:r w:rsidR="00D27B59" w:rsidRPr="000020AA">
        <w:rPr>
          <w:rFonts w:ascii="Times New Roman" w:eastAsia="Times New Roman" w:hAnsi="Times New Roman" w:cs="Times New Roman"/>
          <w:sz w:val="24"/>
        </w:rPr>
        <w:t>self concept</w:t>
      </w:r>
      <w:proofErr w:type="spellEnd"/>
      <w:r w:rsidR="00D27B59" w:rsidRPr="000020AA">
        <w:rPr>
          <w:rFonts w:ascii="Times New Roman" w:eastAsia="Times New Roman" w:hAnsi="Times New Roman" w:cs="Times New Roman"/>
          <w:sz w:val="24"/>
        </w:rPr>
        <w:t xml:space="preserve"> scale entailed 36 items and a seven point Likert scale.</w:t>
      </w:r>
      <w:r w:rsidR="007E0D27">
        <w:rPr>
          <w:rFonts w:ascii="Times New Roman" w:eastAsia="Times New Roman" w:hAnsi="Times New Roman" w:cs="Times New Roman"/>
          <w:sz w:val="24"/>
        </w:rPr>
        <w:t xml:space="preserve"> The scoring ranges from 1 that describes very often to 7 almost never.</w:t>
      </w:r>
      <w:r w:rsidR="00D27B59" w:rsidRPr="000020AA">
        <w:rPr>
          <w:rFonts w:ascii="Times New Roman" w:eastAsia="Times New Roman" w:hAnsi="Times New Roman" w:cs="Times New Roman"/>
          <w:sz w:val="24"/>
        </w:rPr>
        <w:t xml:space="preserve"> This scale explored global </w:t>
      </w:r>
      <w:proofErr w:type="spellStart"/>
      <w:r w:rsidR="00D27B59" w:rsidRPr="000020AA">
        <w:rPr>
          <w:rFonts w:ascii="Times New Roman" w:eastAsia="Times New Roman" w:hAnsi="Times New Roman" w:cs="Times New Roman"/>
          <w:sz w:val="24"/>
        </w:rPr>
        <w:t>self esteem</w:t>
      </w:r>
      <w:proofErr w:type="spellEnd"/>
      <w:r w:rsidR="00D27B59" w:rsidRPr="000020AA">
        <w:rPr>
          <w:rFonts w:ascii="Times New Roman" w:eastAsia="Times New Roman" w:hAnsi="Times New Roman" w:cs="Times New Roman"/>
          <w:sz w:val="24"/>
        </w:rPr>
        <w:t xml:space="preserve"> and </w:t>
      </w:r>
      <w:proofErr w:type="spellStart"/>
      <w:r w:rsidR="00D27B59" w:rsidRPr="000020AA">
        <w:rPr>
          <w:rFonts w:ascii="Times New Roman" w:eastAsia="Times New Roman" w:hAnsi="Times New Roman" w:cs="Times New Roman"/>
          <w:sz w:val="24"/>
        </w:rPr>
        <w:t>self regard</w:t>
      </w:r>
      <w:proofErr w:type="spellEnd"/>
      <w:r w:rsidR="00D27B59" w:rsidRPr="000020AA">
        <w:rPr>
          <w:rFonts w:ascii="Times New Roman" w:eastAsia="Times New Roman" w:hAnsi="Times New Roman" w:cs="Times New Roman"/>
          <w:sz w:val="24"/>
        </w:rPr>
        <w:t>, physical appearance and social confidence.</w:t>
      </w:r>
      <w:r w:rsidR="007D0CC8">
        <w:rPr>
          <w:rFonts w:ascii="Times New Roman" w:eastAsia="Times New Roman" w:hAnsi="Times New Roman" w:cs="Times New Roman"/>
          <w:sz w:val="24"/>
        </w:rPr>
        <w:t xml:space="preserve"> </w:t>
      </w:r>
      <w:r w:rsidR="00920DEB">
        <w:rPr>
          <w:rFonts w:ascii="Times New Roman" w:eastAsia="Times New Roman" w:hAnsi="Times New Roman" w:cs="Times New Roman"/>
          <w:sz w:val="24"/>
        </w:rPr>
        <w:t xml:space="preserve">Some items in the scale are reversely scored. High scores lead to high </w:t>
      </w:r>
      <w:proofErr w:type="spellStart"/>
      <w:r w:rsidR="00920DEB">
        <w:rPr>
          <w:rFonts w:ascii="Times New Roman" w:eastAsia="Times New Roman" w:hAnsi="Times New Roman" w:cs="Times New Roman"/>
          <w:sz w:val="24"/>
        </w:rPr>
        <w:t>self esteem</w:t>
      </w:r>
      <w:proofErr w:type="spellEnd"/>
      <w:r w:rsidR="00920DEB">
        <w:rPr>
          <w:rFonts w:ascii="Times New Roman" w:eastAsia="Times New Roman" w:hAnsi="Times New Roman" w:cs="Times New Roman"/>
          <w:sz w:val="24"/>
        </w:rPr>
        <w:t xml:space="preserve">. </w:t>
      </w:r>
    </w:p>
    <w:p w:rsidR="0017148C" w:rsidRPr="00A90EE5" w:rsidRDefault="000B30F1">
      <w:pPr>
        <w:spacing w:before="240" w:after="240" w:line="360" w:lineRule="auto"/>
        <w:jc w:val="both"/>
        <w:rPr>
          <w:rFonts w:ascii="Times New Roman" w:eastAsia="Times New Roman" w:hAnsi="Times New Roman" w:cs="Times New Roman"/>
          <w:sz w:val="24"/>
        </w:rPr>
      </w:pPr>
      <w:r w:rsidRPr="00C37C69">
        <w:rPr>
          <w:rFonts w:ascii="Times New Roman" w:eastAsia="Times New Roman" w:hAnsi="Times New Roman" w:cs="Times New Roman"/>
          <w:b/>
          <w:sz w:val="24"/>
        </w:rPr>
        <w:t xml:space="preserve">Procedure </w:t>
      </w:r>
    </w:p>
    <w:p w:rsidR="00846442" w:rsidRPr="000020AA" w:rsidRDefault="00846442">
      <w:pPr>
        <w:spacing w:before="240" w:after="240" w:line="360" w:lineRule="auto"/>
        <w:jc w:val="both"/>
        <w:rPr>
          <w:rFonts w:ascii="Times New Roman" w:eastAsia="Times New Roman" w:hAnsi="Times New Roman" w:cs="Times New Roman"/>
          <w:sz w:val="24"/>
        </w:rPr>
      </w:pPr>
      <w:r w:rsidRPr="000020AA">
        <w:rPr>
          <w:rFonts w:ascii="Times New Roman" w:eastAsia="Times New Roman" w:hAnsi="Times New Roman" w:cs="Times New Roman"/>
          <w:sz w:val="24"/>
        </w:rPr>
        <w:t>For the purpose of data assemblage, students were briefed about objectives of the study by taking informed consent.</w:t>
      </w:r>
      <w:r w:rsidR="004108CB" w:rsidRPr="000020AA">
        <w:rPr>
          <w:rFonts w:ascii="Times New Roman" w:eastAsia="Times New Roman" w:hAnsi="Times New Roman" w:cs="Times New Roman"/>
          <w:sz w:val="24"/>
        </w:rPr>
        <w:t xml:space="preserve"> A co relational research design was used and data was analyzed through statistical manual.</w:t>
      </w:r>
      <w:r w:rsidR="00DB7936" w:rsidRPr="000020AA">
        <w:rPr>
          <w:rFonts w:ascii="Times New Roman" w:eastAsia="Times New Roman" w:hAnsi="Times New Roman" w:cs="Times New Roman"/>
          <w:sz w:val="24"/>
        </w:rPr>
        <w:t xml:space="preserve"> Confidentiality of data was placed on the top priority.</w:t>
      </w:r>
    </w:p>
    <w:p w:rsidR="000B5DC8" w:rsidRPr="008F05BA" w:rsidRDefault="000B30F1">
      <w:pPr>
        <w:spacing w:before="240" w:after="240" w:line="360" w:lineRule="auto"/>
        <w:jc w:val="both"/>
        <w:rPr>
          <w:rFonts w:ascii="Times New Roman" w:eastAsia="Times New Roman" w:hAnsi="Times New Roman" w:cs="Times New Roman"/>
          <w:sz w:val="32"/>
          <w:szCs w:val="32"/>
        </w:rPr>
      </w:pPr>
      <w:r w:rsidRPr="008F05BA">
        <w:rPr>
          <w:rFonts w:ascii="Times New Roman" w:eastAsia="Times New Roman" w:hAnsi="Times New Roman" w:cs="Times New Roman"/>
          <w:sz w:val="32"/>
          <w:szCs w:val="32"/>
        </w:rPr>
        <w:t>Results</w:t>
      </w:r>
    </w:p>
    <w:p w:rsidR="0017148C" w:rsidRPr="00C37C69" w:rsidRDefault="000B5DC8">
      <w:pPr>
        <w:spacing w:before="240" w:after="240" w:line="360" w:lineRule="auto"/>
        <w:jc w:val="both"/>
        <w:rPr>
          <w:rFonts w:ascii="Times New Roman" w:eastAsia="Times New Roman" w:hAnsi="Times New Roman" w:cs="Times New Roman"/>
          <w:sz w:val="44"/>
        </w:rPr>
      </w:pPr>
      <w:r w:rsidRPr="00C37C69">
        <w:rPr>
          <w:rFonts w:ascii="Times New Roman" w:eastAsia="Times New Roman" w:hAnsi="Times New Roman" w:cs="Times New Roman"/>
          <w:sz w:val="24"/>
        </w:rPr>
        <w:t xml:space="preserve">To </w:t>
      </w:r>
      <w:r w:rsidR="000B30F1" w:rsidRPr="00C37C69">
        <w:rPr>
          <w:rFonts w:ascii="Times New Roman" w:eastAsia="Times New Roman" w:hAnsi="Times New Roman" w:cs="Times New Roman"/>
          <w:sz w:val="24"/>
        </w:rPr>
        <w:t xml:space="preserve">inculcate the significant relationship between </w:t>
      </w:r>
      <w:proofErr w:type="spellStart"/>
      <w:r w:rsidR="000B30F1" w:rsidRPr="00C37C69">
        <w:rPr>
          <w:rFonts w:ascii="Times New Roman" w:eastAsia="Times New Roman" w:hAnsi="Times New Roman" w:cs="Times New Roman"/>
          <w:sz w:val="24"/>
        </w:rPr>
        <w:t>self concept</w:t>
      </w:r>
      <w:proofErr w:type="spellEnd"/>
      <w:r w:rsidR="000B30F1" w:rsidRPr="00C37C69">
        <w:rPr>
          <w:rFonts w:ascii="Times New Roman" w:eastAsia="Times New Roman" w:hAnsi="Times New Roman" w:cs="Times New Roman"/>
          <w:sz w:val="24"/>
        </w:rPr>
        <w:t xml:space="preserve"> and </w:t>
      </w:r>
      <w:proofErr w:type="spellStart"/>
      <w:r w:rsidR="000B30F1" w:rsidRPr="00C37C69">
        <w:rPr>
          <w:rFonts w:ascii="Times New Roman" w:eastAsia="Times New Roman" w:hAnsi="Times New Roman" w:cs="Times New Roman"/>
          <w:sz w:val="24"/>
        </w:rPr>
        <w:t>self esteem</w:t>
      </w:r>
      <w:proofErr w:type="spellEnd"/>
      <w:r w:rsidR="000B30F1" w:rsidRPr="00C37C69">
        <w:rPr>
          <w:rFonts w:ascii="Times New Roman" w:eastAsia="Times New Roman" w:hAnsi="Times New Roman" w:cs="Times New Roman"/>
          <w:sz w:val="24"/>
        </w:rPr>
        <w:t xml:space="preserve"> the coefficient correlation was used. On demographic basis, T test was used to investigate the differences of variable on gender differences.</w:t>
      </w:r>
    </w:p>
    <w:p w:rsidR="0017148C" w:rsidRPr="008F05BA" w:rsidRDefault="000B30F1" w:rsidP="00D15DEB">
      <w:pPr>
        <w:tabs>
          <w:tab w:val="left" w:pos="6889"/>
        </w:tabs>
        <w:spacing w:before="240" w:after="240" w:line="360" w:lineRule="auto"/>
        <w:jc w:val="both"/>
        <w:rPr>
          <w:rFonts w:ascii="Times New Roman" w:eastAsia="Times New Roman" w:hAnsi="Times New Roman" w:cs="Times New Roman"/>
          <w:sz w:val="32"/>
          <w:szCs w:val="32"/>
        </w:rPr>
      </w:pPr>
      <w:r w:rsidRPr="008F05BA">
        <w:rPr>
          <w:rFonts w:ascii="Times New Roman" w:eastAsia="Times New Roman" w:hAnsi="Times New Roman" w:cs="Times New Roman"/>
          <w:sz w:val="32"/>
          <w:szCs w:val="32"/>
        </w:rPr>
        <w:t>Table no.1</w:t>
      </w:r>
      <w:r w:rsidR="00D15DEB" w:rsidRPr="008F05BA">
        <w:rPr>
          <w:rFonts w:ascii="Times New Roman" w:eastAsia="Times New Roman" w:hAnsi="Times New Roman" w:cs="Times New Roman"/>
          <w:i/>
          <w:sz w:val="32"/>
          <w:szCs w:val="32"/>
        </w:rPr>
        <w:tab/>
      </w:r>
    </w:p>
    <w:p w:rsidR="002F51D0" w:rsidRPr="00951F76" w:rsidRDefault="002F51D0">
      <w:pPr>
        <w:spacing w:before="240" w:after="240" w:line="360" w:lineRule="auto"/>
        <w:jc w:val="both"/>
        <w:rPr>
          <w:rFonts w:ascii="Times New Roman" w:eastAsia="Times New Roman" w:hAnsi="Times New Roman" w:cs="Times New Roman"/>
          <w:i/>
          <w:sz w:val="24"/>
          <w:szCs w:val="24"/>
        </w:rPr>
      </w:pPr>
      <w:r w:rsidRPr="00951F76">
        <w:rPr>
          <w:rFonts w:ascii="Times New Roman" w:eastAsia="Times New Roman" w:hAnsi="Times New Roman" w:cs="Times New Roman"/>
          <w:i/>
          <w:sz w:val="24"/>
          <w:szCs w:val="24"/>
        </w:rPr>
        <w:t>Mean</w:t>
      </w:r>
      <w:r w:rsidR="00D15DEB" w:rsidRPr="00951F76">
        <w:rPr>
          <w:rFonts w:ascii="Times New Roman" w:eastAsia="Times New Roman" w:hAnsi="Times New Roman" w:cs="Times New Roman"/>
          <w:i/>
          <w:sz w:val="24"/>
          <w:szCs w:val="24"/>
        </w:rPr>
        <w:t>s</w:t>
      </w:r>
      <w:r w:rsidRPr="00951F76">
        <w:rPr>
          <w:rFonts w:ascii="Times New Roman" w:eastAsia="Times New Roman" w:hAnsi="Times New Roman" w:cs="Times New Roman"/>
          <w:i/>
          <w:sz w:val="24"/>
          <w:szCs w:val="24"/>
        </w:rPr>
        <w:t xml:space="preserve"> </w:t>
      </w:r>
      <w:r w:rsidR="00D15DEB" w:rsidRPr="00951F76">
        <w:rPr>
          <w:rFonts w:ascii="Times New Roman" w:eastAsia="Times New Roman" w:hAnsi="Times New Roman" w:cs="Times New Roman"/>
          <w:i/>
          <w:sz w:val="24"/>
          <w:szCs w:val="24"/>
        </w:rPr>
        <w:t>and Standard Deviations</w:t>
      </w:r>
      <w:del w:id="1" w:author="Microsoft Office User" w:date="2018-12-26T13:35:00Z">
        <w:r w:rsidR="00D15DEB" w:rsidRPr="00951F76" w:rsidDel="00531D04">
          <w:rPr>
            <w:rFonts w:ascii="Times New Roman" w:eastAsia="Times New Roman" w:hAnsi="Times New Roman" w:cs="Times New Roman"/>
            <w:i/>
            <w:sz w:val="24"/>
            <w:szCs w:val="24"/>
          </w:rPr>
          <w:delText xml:space="preserve"> are on the Measures of Self Concept and Self Esteem among A</w:delText>
        </w:r>
        <w:r w:rsidRPr="00951F76" w:rsidDel="00531D04">
          <w:rPr>
            <w:rFonts w:ascii="Times New Roman" w:eastAsia="Times New Roman" w:hAnsi="Times New Roman" w:cs="Times New Roman"/>
            <w:i/>
            <w:sz w:val="24"/>
            <w:szCs w:val="24"/>
          </w:rPr>
          <w:delText>dults</w:delText>
        </w:r>
      </w:del>
      <w:r w:rsidRPr="00951F76">
        <w:rPr>
          <w:rFonts w:ascii="Times New Roman" w:eastAsia="Times New Roman" w:hAnsi="Times New Roman" w:cs="Times New Roman"/>
          <w:i/>
          <w:sz w:val="24"/>
          <w:szCs w:val="24"/>
        </w:rPr>
        <w:t>.</w:t>
      </w:r>
      <w:ins w:id="2" w:author="Microsoft Office User" w:date="2018-12-26T13:34:00Z">
        <w:r w:rsidR="00424CE6">
          <w:rPr>
            <w:rFonts w:ascii="Times New Roman" w:eastAsia="Times New Roman" w:hAnsi="Times New Roman" w:cs="Times New Roman"/>
            <w:i/>
            <w:sz w:val="24"/>
            <w:szCs w:val="24"/>
          </w:rPr>
          <w:t xml:space="preserve"> </w:t>
        </w:r>
        <w:r w:rsidR="00531D04">
          <w:rPr>
            <w:rFonts w:ascii="Times New Roman" w:eastAsia="Times New Roman" w:hAnsi="Times New Roman" w:cs="Times New Roman"/>
            <w:i/>
            <w:sz w:val="24"/>
            <w:szCs w:val="24"/>
          </w:rPr>
          <w:t>Mean Standard Deviation and Correlation Between Self Concept and Self Esteem Amon</w:t>
        </w:r>
      </w:ins>
      <w:ins w:id="3" w:author="Microsoft Office User" w:date="2018-12-26T13:35:00Z">
        <w:r w:rsidR="00531D04">
          <w:rPr>
            <w:rFonts w:ascii="Times New Roman" w:eastAsia="Times New Roman" w:hAnsi="Times New Roman" w:cs="Times New Roman"/>
            <w:i/>
            <w:sz w:val="24"/>
            <w:szCs w:val="24"/>
          </w:rPr>
          <w:t>g University Students</w:t>
        </w:r>
      </w:ins>
    </w:p>
    <w:tbl>
      <w:tblPr>
        <w:tblW w:w="0" w:type="auto"/>
        <w:tblInd w:w="98" w:type="dxa"/>
        <w:tblBorders>
          <w:top w:val="single" w:sz="4" w:space="0" w:color="auto"/>
          <w:bottom w:val="single" w:sz="4" w:space="0" w:color="auto"/>
        </w:tblBorders>
        <w:tblCellMar>
          <w:left w:w="10" w:type="dxa"/>
          <w:right w:w="10" w:type="dxa"/>
        </w:tblCellMar>
        <w:tblLook w:val="0000" w:firstRow="0" w:lastRow="0" w:firstColumn="0" w:lastColumn="0" w:noHBand="0" w:noVBand="0"/>
      </w:tblPr>
      <w:tblGrid>
        <w:gridCol w:w="2369"/>
        <w:gridCol w:w="2371"/>
        <w:gridCol w:w="2371"/>
        <w:gridCol w:w="2367"/>
      </w:tblGrid>
      <w:tr w:rsidR="0017148C" w:rsidRPr="00C37C69" w:rsidTr="00AD04E8">
        <w:trPr>
          <w:trHeight w:val="622"/>
        </w:trPr>
        <w:tc>
          <w:tcPr>
            <w:tcW w:w="2394" w:type="dxa"/>
            <w:tcBorders>
              <w:bottom w:val="single" w:sz="4" w:space="0" w:color="auto"/>
            </w:tcBorders>
            <w:shd w:val="clear" w:color="000000" w:fill="FFFFFF"/>
            <w:tcMar>
              <w:left w:w="108" w:type="dxa"/>
              <w:right w:w="108" w:type="dxa"/>
            </w:tcMar>
          </w:tcPr>
          <w:p w:rsidR="0017148C" w:rsidRPr="00C37C69" w:rsidRDefault="0017148C" w:rsidP="00AD04E8">
            <w:pPr>
              <w:spacing w:after="240" w:line="240" w:lineRule="auto"/>
              <w:jc w:val="both"/>
              <w:rPr>
                <w:rFonts w:ascii="Times New Roman" w:eastAsia="Calibri" w:hAnsi="Times New Roman" w:cs="Times New Roman"/>
              </w:rPr>
            </w:pPr>
          </w:p>
        </w:tc>
        <w:tc>
          <w:tcPr>
            <w:tcW w:w="2394" w:type="dxa"/>
            <w:tcBorders>
              <w:bottom w:val="single" w:sz="4" w:space="0" w:color="auto"/>
            </w:tcBorders>
            <w:shd w:val="clear" w:color="000000" w:fill="FFFFFF"/>
            <w:tcMar>
              <w:left w:w="108" w:type="dxa"/>
              <w:right w:w="108" w:type="dxa"/>
            </w:tcMar>
          </w:tcPr>
          <w:p w:rsidR="0017148C" w:rsidRPr="00C37C69" w:rsidRDefault="000B30F1" w:rsidP="00AD04E8">
            <w:pPr>
              <w:spacing w:after="240" w:line="240" w:lineRule="auto"/>
              <w:jc w:val="both"/>
              <w:rPr>
                <w:rFonts w:ascii="Times New Roman" w:hAnsi="Times New Roman" w:cs="Times New Roman"/>
              </w:rPr>
            </w:pPr>
            <w:r w:rsidRPr="00C37C69">
              <w:rPr>
                <w:rFonts w:ascii="Times New Roman" w:eastAsia="Times New Roman" w:hAnsi="Times New Roman" w:cs="Times New Roman"/>
                <w:sz w:val="24"/>
              </w:rPr>
              <w:t>M</w:t>
            </w:r>
          </w:p>
        </w:tc>
        <w:tc>
          <w:tcPr>
            <w:tcW w:w="2394" w:type="dxa"/>
            <w:tcBorders>
              <w:bottom w:val="single" w:sz="4" w:space="0" w:color="auto"/>
            </w:tcBorders>
            <w:shd w:val="clear" w:color="000000" w:fill="FFFFFF"/>
            <w:tcMar>
              <w:left w:w="108" w:type="dxa"/>
              <w:right w:w="108" w:type="dxa"/>
            </w:tcMar>
          </w:tcPr>
          <w:p w:rsidR="0017148C" w:rsidRPr="00C37C69" w:rsidRDefault="000B30F1" w:rsidP="00AD04E8">
            <w:pPr>
              <w:spacing w:after="240" w:line="240" w:lineRule="auto"/>
              <w:jc w:val="both"/>
              <w:rPr>
                <w:rFonts w:ascii="Times New Roman" w:hAnsi="Times New Roman" w:cs="Times New Roman"/>
              </w:rPr>
            </w:pPr>
            <w:r w:rsidRPr="00C37C69">
              <w:rPr>
                <w:rFonts w:ascii="Times New Roman" w:eastAsia="Times New Roman" w:hAnsi="Times New Roman" w:cs="Times New Roman"/>
                <w:sz w:val="24"/>
              </w:rPr>
              <w:t>SD</w:t>
            </w:r>
          </w:p>
        </w:tc>
        <w:tc>
          <w:tcPr>
            <w:tcW w:w="2394" w:type="dxa"/>
            <w:tcBorders>
              <w:bottom w:val="single" w:sz="4" w:space="0" w:color="auto"/>
            </w:tcBorders>
            <w:shd w:val="clear" w:color="000000" w:fill="FFFFFF"/>
            <w:tcMar>
              <w:left w:w="108" w:type="dxa"/>
              <w:right w:w="108" w:type="dxa"/>
            </w:tcMar>
          </w:tcPr>
          <w:p w:rsidR="0017148C" w:rsidRPr="00C37C69" w:rsidRDefault="000B30F1" w:rsidP="00AD04E8">
            <w:pPr>
              <w:spacing w:after="240" w:line="240" w:lineRule="auto"/>
              <w:jc w:val="both"/>
              <w:rPr>
                <w:rFonts w:ascii="Times New Roman" w:hAnsi="Times New Roman" w:cs="Times New Roman"/>
              </w:rPr>
            </w:pPr>
            <w:r w:rsidRPr="00C37C69">
              <w:rPr>
                <w:rFonts w:ascii="Times New Roman" w:eastAsia="Times New Roman" w:hAnsi="Times New Roman" w:cs="Times New Roman"/>
                <w:sz w:val="24"/>
              </w:rPr>
              <w:t>1</w:t>
            </w:r>
          </w:p>
        </w:tc>
      </w:tr>
      <w:tr w:rsidR="00AD04E8" w:rsidRPr="00C37C69" w:rsidTr="00AD04E8">
        <w:trPr>
          <w:trHeight w:val="265"/>
        </w:trPr>
        <w:tc>
          <w:tcPr>
            <w:tcW w:w="2394" w:type="dxa"/>
            <w:tcBorders>
              <w:top w:val="single" w:sz="4" w:space="0" w:color="auto"/>
            </w:tcBorders>
            <w:shd w:val="clear" w:color="000000" w:fill="FFFFFF"/>
            <w:tcMar>
              <w:left w:w="108" w:type="dxa"/>
              <w:right w:w="108" w:type="dxa"/>
            </w:tcMar>
          </w:tcPr>
          <w:p w:rsidR="00AD04E8" w:rsidRPr="00C37C69" w:rsidRDefault="00AD04E8" w:rsidP="00AD04E8">
            <w:pPr>
              <w:spacing w:after="240" w:line="240" w:lineRule="auto"/>
              <w:jc w:val="both"/>
              <w:rPr>
                <w:rFonts w:ascii="Times New Roman" w:eastAsia="Calibri" w:hAnsi="Times New Roman" w:cs="Times New Roman"/>
              </w:rPr>
            </w:pPr>
          </w:p>
        </w:tc>
        <w:tc>
          <w:tcPr>
            <w:tcW w:w="2394" w:type="dxa"/>
            <w:tcBorders>
              <w:top w:val="single" w:sz="4" w:space="0" w:color="auto"/>
            </w:tcBorders>
            <w:shd w:val="clear" w:color="000000" w:fill="FFFFFF"/>
            <w:tcMar>
              <w:left w:w="108" w:type="dxa"/>
              <w:right w:w="108" w:type="dxa"/>
            </w:tcMar>
          </w:tcPr>
          <w:p w:rsidR="00AD04E8" w:rsidRPr="00C37C69" w:rsidRDefault="00AD04E8" w:rsidP="00AD04E8">
            <w:pPr>
              <w:spacing w:after="240" w:line="240" w:lineRule="auto"/>
              <w:jc w:val="both"/>
              <w:rPr>
                <w:rFonts w:ascii="Times New Roman" w:eastAsia="Times New Roman" w:hAnsi="Times New Roman" w:cs="Times New Roman"/>
                <w:sz w:val="24"/>
              </w:rPr>
            </w:pPr>
          </w:p>
        </w:tc>
        <w:tc>
          <w:tcPr>
            <w:tcW w:w="2394" w:type="dxa"/>
            <w:tcBorders>
              <w:top w:val="single" w:sz="4" w:space="0" w:color="auto"/>
            </w:tcBorders>
            <w:shd w:val="clear" w:color="000000" w:fill="FFFFFF"/>
            <w:tcMar>
              <w:left w:w="108" w:type="dxa"/>
              <w:right w:w="108" w:type="dxa"/>
            </w:tcMar>
          </w:tcPr>
          <w:p w:rsidR="00AD04E8" w:rsidRPr="00C37C69" w:rsidRDefault="00AD04E8" w:rsidP="00AD04E8">
            <w:pPr>
              <w:spacing w:after="240" w:line="240" w:lineRule="auto"/>
              <w:jc w:val="both"/>
              <w:rPr>
                <w:rFonts w:ascii="Times New Roman" w:eastAsia="Times New Roman" w:hAnsi="Times New Roman" w:cs="Times New Roman"/>
                <w:sz w:val="24"/>
              </w:rPr>
            </w:pPr>
          </w:p>
        </w:tc>
        <w:tc>
          <w:tcPr>
            <w:tcW w:w="2394" w:type="dxa"/>
            <w:tcBorders>
              <w:top w:val="single" w:sz="4" w:space="0" w:color="auto"/>
            </w:tcBorders>
            <w:shd w:val="clear" w:color="000000" w:fill="FFFFFF"/>
            <w:tcMar>
              <w:left w:w="108" w:type="dxa"/>
              <w:right w:w="108" w:type="dxa"/>
            </w:tcMar>
          </w:tcPr>
          <w:p w:rsidR="00AD04E8" w:rsidRPr="00C37C69" w:rsidRDefault="00AD04E8" w:rsidP="00AD04E8">
            <w:pPr>
              <w:spacing w:after="240" w:line="240" w:lineRule="auto"/>
              <w:jc w:val="both"/>
              <w:rPr>
                <w:rFonts w:ascii="Times New Roman" w:eastAsia="Times New Roman" w:hAnsi="Times New Roman" w:cs="Times New Roman"/>
                <w:sz w:val="24"/>
              </w:rPr>
            </w:pPr>
          </w:p>
        </w:tc>
      </w:tr>
      <w:tr w:rsidR="0017148C" w:rsidRPr="00C37C69" w:rsidTr="00AD04E8">
        <w:trPr>
          <w:trHeight w:val="1"/>
        </w:trPr>
        <w:tc>
          <w:tcPr>
            <w:tcW w:w="2394" w:type="dxa"/>
            <w:shd w:val="clear" w:color="000000" w:fill="FFFFFF"/>
            <w:tcMar>
              <w:left w:w="108" w:type="dxa"/>
              <w:right w:w="108" w:type="dxa"/>
            </w:tcMar>
          </w:tcPr>
          <w:p w:rsidR="0017148C" w:rsidRPr="00C37C69" w:rsidRDefault="000B30F1" w:rsidP="00AD04E8">
            <w:pPr>
              <w:spacing w:after="240" w:line="240" w:lineRule="auto"/>
              <w:jc w:val="both"/>
              <w:rPr>
                <w:rFonts w:ascii="Times New Roman" w:hAnsi="Times New Roman" w:cs="Times New Roman"/>
              </w:rPr>
            </w:pPr>
            <w:proofErr w:type="spellStart"/>
            <w:r w:rsidRPr="00C37C69">
              <w:rPr>
                <w:rFonts w:ascii="Times New Roman" w:eastAsia="Times New Roman" w:hAnsi="Times New Roman" w:cs="Times New Roman"/>
                <w:sz w:val="24"/>
              </w:rPr>
              <w:t>Self esteem</w:t>
            </w:r>
            <w:proofErr w:type="spellEnd"/>
            <w:r w:rsidRPr="00C37C69">
              <w:rPr>
                <w:rFonts w:ascii="Times New Roman" w:eastAsia="Times New Roman" w:hAnsi="Times New Roman" w:cs="Times New Roman"/>
                <w:sz w:val="24"/>
              </w:rPr>
              <w:t xml:space="preserve"> scale</w:t>
            </w:r>
          </w:p>
        </w:tc>
        <w:tc>
          <w:tcPr>
            <w:tcW w:w="2394" w:type="dxa"/>
            <w:shd w:val="clear" w:color="000000" w:fill="FFFFFF"/>
            <w:tcMar>
              <w:left w:w="108" w:type="dxa"/>
              <w:right w:w="108" w:type="dxa"/>
            </w:tcMar>
          </w:tcPr>
          <w:p w:rsidR="0017148C" w:rsidRPr="00C37C69" w:rsidRDefault="000B30F1" w:rsidP="00AD04E8">
            <w:pPr>
              <w:spacing w:after="240" w:line="240" w:lineRule="auto"/>
              <w:jc w:val="both"/>
              <w:rPr>
                <w:rFonts w:ascii="Times New Roman" w:hAnsi="Times New Roman" w:cs="Times New Roman"/>
              </w:rPr>
            </w:pPr>
            <w:r w:rsidRPr="00C37C69">
              <w:rPr>
                <w:rFonts w:ascii="Times New Roman" w:eastAsia="Times New Roman" w:hAnsi="Times New Roman" w:cs="Times New Roman"/>
                <w:sz w:val="24"/>
              </w:rPr>
              <w:t>21.8960</w:t>
            </w:r>
          </w:p>
        </w:tc>
        <w:tc>
          <w:tcPr>
            <w:tcW w:w="2394" w:type="dxa"/>
            <w:shd w:val="clear" w:color="000000" w:fill="FFFFFF"/>
            <w:tcMar>
              <w:left w:w="108" w:type="dxa"/>
              <w:right w:w="108" w:type="dxa"/>
            </w:tcMar>
          </w:tcPr>
          <w:p w:rsidR="0017148C" w:rsidRPr="00C37C69" w:rsidRDefault="000B30F1" w:rsidP="00AD04E8">
            <w:pPr>
              <w:spacing w:after="240" w:line="240" w:lineRule="auto"/>
              <w:jc w:val="both"/>
              <w:rPr>
                <w:rFonts w:ascii="Times New Roman" w:hAnsi="Times New Roman" w:cs="Times New Roman"/>
              </w:rPr>
            </w:pPr>
            <w:r w:rsidRPr="00C37C69">
              <w:rPr>
                <w:rFonts w:ascii="Times New Roman" w:eastAsia="Times New Roman" w:hAnsi="Times New Roman" w:cs="Times New Roman"/>
                <w:sz w:val="24"/>
              </w:rPr>
              <w:t>3.34334</w:t>
            </w:r>
          </w:p>
        </w:tc>
        <w:tc>
          <w:tcPr>
            <w:tcW w:w="2394" w:type="dxa"/>
            <w:shd w:val="clear" w:color="000000" w:fill="FFFFFF"/>
            <w:tcMar>
              <w:left w:w="108" w:type="dxa"/>
              <w:right w:w="108" w:type="dxa"/>
            </w:tcMar>
          </w:tcPr>
          <w:p w:rsidR="0017148C" w:rsidRPr="00C37C69" w:rsidRDefault="000B30F1" w:rsidP="00AD04E8">
            <w:pPr>
              <w:spacing w:after="240" w:line="240" w:lineRule="auto"/>
              <w:jc w:val="both"/>
              <w:rPr>
                <w:rFonts w:ascii="Times New Roman" w:hAnsi="Times New Roman" w:cs="Times New Roman"/>
              </w:rPr>
            </w:pPr>
            <w:r w:rsidRPr="00C37C69">
              <w:rPr>
                <w:rFonts w:ascii="Times New Roman" w:eastAsia="Times New Roman" w:hAnsi="Times New Roman" w:cs="Times New Roman"/>
                <w:sz w:val="24"/>
              </w:rPr>
              <w:t>1</w:t>
            </w:r>
          </w:p>
        </w:tc>
      </w:tr>
      <w:tr w:rsidR="0017148C" w:rsidRPr="00C37C69" w:rsidTr="00AD04E8">
        <w:trPr>
          <w:trHeight w:val="1"/>
        </w:trPr>
        <w:tc>
          <w:tcPr>
            <w:tcW w:w="2394" w:type="dxa"/>
            <w:shd w:val="clear" w:color="000000" w:fill="FFFFFF"/>
            <w:tcMar>
              <w:left w:w="108" w:type="dxa"/>
              <w:right w:w="108" w:type="dxa"/>
            </w:tcMar>
          </w:tcPr>
          <w:p w:rsidR="0017148C" w:rsidRPr="00C37C69" w:rsidRDefault="000B30F1" w:rsidP="00AD04E8">
            <w:pPr>
              <w:spacing w:after="240" w:line="240" w:lineRule="auto"/>
              <w:jc w:val="both"/>
              <w:rPr>
                <w:rFonts w:ascii="Times New Roman" w:hAnsi="Times New Roman" w:cs="Times New Roman"/>
              </w:rPr>
            </w:pPr>
            <w:proofErr w:type="spellStart"/>
            <w:r w:rsidRPr="00C37C69">
              <w:rPr>
                <w:rFonts w:ascii="Times New Roman" w:eastAsia="Times New Roman" w:hAnsi="Times New Roman" w:cs="Times New Roman"/>
                <w:sz w:val="24"/>
              </w:rPr>
              <w:t>Self concept</w:t>
            </w:r>
            <w:proofErr w:type="spellEnd"/>
            <w:r w:rsidRPr="00C37C69">
              <w:rPr>
                <w:rFonts w:ascii="Times New Roman" w:eastAsia="Times New Roman" w:hAnsi="Times New Roman" w:cs="Times New Roman"/>
                <w:sz w:val="24"/>
              </w:rPr>
              <w:t xml:space="preserve"> Scale</w:t>
            </w:r>
          </w:p>
        </w:tc>
        <w:tc>
          <w:tcPr>
            <w:tcW w:w="2394" w:type="dxa"/>
            <w:shd w:val="clear" w:color="000000" w:fill="FFFFFF"/>
            <w:tcMar>
              <w:left w:w="108" w:type="dxa"/>
              <w:right w:w="108" w:type="dxa"/>
            </w:tcMar>
          </w:tcPr>
          <w:p w:rsidR="0017148C" w:rsidRPr="00C37C69" w:rsidRDefault="000B30F1" w:rsidP="00AD04E8">
            <w:pPr>
              <w:spacing w:after="240" w:line="240" w:lineRule="auto"/>
              <w:jc w:val="both"/>
              <w:rPr>
                <w:rFonts w:ascii="Times New Roman" w:hAnsi="Times New Roman" w:cs="Times New Roman"/>
              </w:rPr>
            </w:pPr>
            <w:r w:rsidRPr="00C37C69">
              <w:rPr>
                <w:rFonts w:ascii="Times New Roman" w:eastAsia="Times New Roman" w:hAnsi="Times New Roman" w:cs="Times New Roman"/>
                <w:sz w:val="24"/>
              </w:rPr>
              <w:t>136.5040</w:t>
            </w:r>
          </w:p>
        </w:tc>
        <w:tc>
          <w:tcPr>
            <w:tcW w:w="2394" w:type="dxa"/>
            <w:shd w:val="clear" w:color="000000" w:fill="FFFFFF"/>
            <w:tcMar>
              <w:left w:w="108" w:type="dxa"/>
              <w:right w:w="108" w:type="dxa"/>
            </w:tcMar>
          </w:tcPr>
          <w:p w:rsidR="0017148C" w:rsidRPr="00C37C69" w:rsidRDefault="000B30F1" w:rsidP="00AD04E8">
            <w:pPr>
              <w:spacing w:after="240" w:line="240" w:lineRule="auto"/>
              <w:jc w:val="both"/>
              <w:rPr>
                <w:rFonts w:ascii="Times New Roman" w:hAnsi="Times New Roman" w:cs="Times New Roman"/>
              </w:rPr>
            </w:pPr>
            <w:r w:rsidRPr="00C37C69">
              <w:rPr>
                <w:rFonts w:ascii="Times New Roman" w:eastAsia="Times New Roman" w:hAnsi="Times New Roman" w:cs="Times New Roman"/>
                <w:sz w:val="24"/>
              </w:rPr>
              <w:t>25.40266</w:t>
            </w:r>
          </w:p>
        </w:tc>
        <w:tc>
          <w:tcPr>
            <w:tcW w:w="2394" w:type="dxa"/>
            <w:shd w:val="clear" w:color="000000" w:fill="FFFFFF"/>
            <w:tcMar>
              <w:left w:w="108" w:type="dxa"/>
              <w:right w:w="108" w:type="dxa"/>
            </w:tcMar>
          </w:tcPr>
          <w:p w:rsidR="0017148C" w:rsidRPr="00C37C69" w:rsidRDefault="000B30F1" w:rsidP="00AD04E8">
            <w:pPr>
              <w:spacing w:after="240" w:line="240" w:lineRule="auto"/>
              <w:jc w:val="both"/>
              <w:rPr>
                <w:rFonts w:ascii="Times New Roman" w:hAnsi="Times New Roman" w:cs="Times New Roman"/>
              </w:rPr>
            </w:pPr>
            <w:r w:rsidRPr="00C37C69">
              <w:rPr>
                <w:rFonts w:ascii="Times New Roman" w:eastAsia="Times New Roman" w:hAnsi="Times New Roman" w:cs="Times New Roman"/>
                <w:sz w:val="24"/>
              </w:rPr>
              <w:t>0.00</w:t>
            </w:r>
            <w:ins w:id="4" w:author="Microsoft Office User" w:date="2018-12-26T13:38:00Z">
              <w:r w:rsidR="00531D04">
                <w:rPr>
                  <w:rFonts w:ascii="Times New Roman" w:eastAsia="Times New Roman" w:hAnsi="Times New Roman" w:cs="Times New Roman"/>
                  <w:sz w:val="24"/>
                </w:rPr>
                <w:t>1</w:t>
              </w:r>
            </w:ins>
            <w:del w:id="5" w:author="Microsoft Office User" w:date="2018-12-26T13:38:00Z">
              <w:r w:rsidRPr="00C37C69" w:rsidDel="00531D04">
                <w:rPr>
                  <w:rFonts w:ascii="Times New Roman" w:eastAsia="Times New Roman" w:hAnsi="Times New Roman" w:cs="Times New Roman"/>
                  <w:sz w:val="24"/>
                </w:rPr>
                <w:delText>0</w:delText>
              </w:r>
            </w:del>
          </w:p>
        </w:tc>
      </w:tr>
    </w:tbl>
    <w:p w:rsidR="00A90EE5" w:rsidRDefault="00AF23B6" w:rsidP="00A90EE5">
      <w:pPr>
        <w:spacing w:after="240" w:line="360" w:lineRule="auto"/>
        <w:jc w:val="both"/>
        <w:rPr>
          <w:ins w:id="6" w:author="Microsoft Office User" w:date="2018-12-26T13:38:00Z"/>
          <w:rFonts w:ascii="Times New Roman" w:eastAsia="Times New Roman" w:hAnsi="Times New Roman" w:cs="Times New Roman"/>
          <w:sz w:val="24"/>
        </w:rPr>
      </w:pPr>
      <w:r>
        <w:rPr>
          <w:rFonts w:ascii="Times New Roman" w:eastAsia="Times New Roman" w:hAnsi="Times New Roman" w:cs="Times New Roman"/>
          <w:sz w:val="24"/>
        </w:rPr>
        <w:t>Table 1 shows that</w:t>
      </w:r>
      <w:r w:rsidR="000B30F1" w:rsidRPr="00C37C69">
        <w:rPr>
          <w:rFonts w:ascii="Times New Roman" w:eastAsia="Times New Roman" w:hAnsi="Times New Roman" w:cs="Times New Roman"/>
          <w:sz w:val="24"/>
        </w:rPr>
        <w:t xml:space="preserve"> there is </w:t>
      </w:r>
      <w:r w:rsidR="006E4CDC">
        <w:rPr>
          <w:rFonts w:ascii="Times New Roman" w:eastAsia="Times New Roman" w:hAnsi="Times New Roman" w:cs="Times New Roman"/>
          <w:sz w:val="24"/>
        </w:rPr>
        <w:t xml:space="preserve">a </w:t>
      </w:r>
      <w:r w:rsidR="000B30F1" w:rsidRPr="00C37C69">
        <w:rPr>
          <w:rFonts w:ascii="Times New Roman" w:eastAsia="Times New Roman" w:hAnsi="Times New Roman" w:cs="Times New Roman"/>
          <w:sz w:val="24"/>
        </w:rPr>
        <w:t xml:space="preserve">significant correlation between </w:t>
      </w:r>
      <w:proofErr w:type="spellStart"/>
      <w:r w:rsidR="000B30F1" w:rsidRPr="00C37C69">
        <w:rPr>
          <w:rFonts w:ascii="Times New Roman" w:eastAsia="Times New Roman" w:hAnsi="Times New Roman" w:cs="Times New Roman"/>
          <w:sz w:val="24"/>
        </w:rPr>
        <w:t xml:space="preserve">self </w:t>
      </w:r>
      <w:r w:rsidR="00D15DEB">
        <w:rPr>
          <w:rFonts w:ascii="Times New Roman" w:eastAsia="Times New Roman" w:hAnsi="Times New Roman" w:cs="Times New Roman"/>
          <w:sz w:val="24"/>
        </w:rPr>
        <w:t>concept</w:t>
      </w:r>
      <w:proofErr w:type="spellEnd"/>
      <w:r w:rsidR="00D15DEB">
        <w:rPr>
          <w:rFonts w:ascii="Times New Roman" w:eastAsia="Times New Roman" w:hAnsi="Times New Roman" w:cs="Times New Roman"/>
          <w:sz w:val="24"/>
        </w:rPr>
        <w:t xml:space="preserve"> and </w:t>
      </w:r>
      <w:proofErr w:type="spellStart"/>
      <w:r w:rsidR="00D15DEB">
        <w:rPr>
          <w:rFonts w:ascii="Times New Roman" w:eastAsia="Times New Roman" w:hAnsi="Times New Roman" w:cs="Times New Roman"/>
          <w:sz w:val="24"/>
        </w:rPr>
        <w:t>self esteem</w:t>
      </w:r>
      <w:proofErr w:type="spellEnd"/>
      <w:r w:rsidR="00D15DEB">
        <w:rPr>
          <w:rFonts w:ascii="Times New Roman" w:eastAsia="Times New Roman" w:hAnsi="Times New Roman" w:cs="Times New Roman"/>
          <w:sz w:val="24"/>
        </w:rPr>
        <w:t xml:space="preserve"> with the value of p</w:t>
      </w:r>
      <w:r>
        <w:rPr>
          <w:rFonts w:ascii="Times New Roman" w:eastAsia="Times New Roman" w:hAnsi="Times New Roman" w:cs="Times New Roman"/>
          <w:sz w:val="24"/>
        </w:rPr>
        <w:t xml:space="preserve"> </w:t>
      </w:r>
      <w:r w:rsidR="00D15DEB">
        <w:rPr>
          <w:rFonts w:ascii="Times New Roman" w:eastAsia="Times New Roman" w:hAnsi="Times New Roman" w:cs="Times New Roman"/>
          <w:sz w:val="24"/>
        </w:rPr>
        <w:t>(p=0.00</w:t>
      </w:r>
      <w:ins w:id="7" w:author="Microsoft Office User" w:date="2018-12-26T13:38:00Z">
        <w:r w:rsidR="00531D04">
          <w:rPr>
            <w:rFonts w:ascii="Times New Roman" w:eastAsia="Times New Roman" w:hAnsi="Times New Roman" w:cs="Times New Roman"/>
            <w:sz w:val="24"/>
          </w:rPr>
          <w:t>1</w:t>
        </w:r>
      </w:ins>
      <w:del w:id="8" w:author="Microsoft Office User" w:date="2018-12-26T13:38:00Z">
        <w:r w:rsidR="00D15DEB" w:rsidDel="00531D04">
          <w:rPr>
            <w:rFonts w:ascii="Times New Roman" w:eastAsia="Times New Roman" w:hAnsi="Times New Roman" w:cs="Times New Roman"/>
            <w:sz w:val="24"/>
          </w:rPr>
          <w:delText>0</w:delText>
        </w:r>
      </w:del>
      <w:r w:rsidR="00D15DEB">
        <w:rPr>
          <w:rFonts w:ascii="Times New Roman" w:eastAsia="Times New Roman" w:hAnsi="Times New Roman" w:cs="Times New Roman"/>
          <w:sz w:val="24"/>
        </w:rPr>
        <w:t>)</w:t>
      </w:r>
    </w:p>
    <w:p w:rsidR="00531D04" w:rsidRDefault="00531D04" w:rsidP="00A90EE5">
      <w:pPr>
        <w:spacing w:after="240" w:line="360" w:lineRule="auto"/>
        <w:jc w:val="both"/>
        <w:rPr>
          <w:rFonts w:ascii="Times New Roman" w:eastAsia="Times New Roman" w:hAnsi="Times New Roman" w:cs="Times New Roman"/>
          <w:sz w:val="24"/>
        </w:rPr>
      </w:pPr>
      <w:ins w:id="9" w:author="Microsoft Office User" w:date="2018-12-26T13:38:00Z">
        <w:r>
          <w:rPr>
            <w:rFonts w:ascii="Times New Roman" w:eastAsia="Times New Roman" w:hAnsi="Times New Roman" w:cs="Times New Roman"/>
            <w:sz w:val="24"/>
          </w:rPr>
          <w:t>A</w:t>
        </w:r>
      </w:ins>
      <w:ins w:id="10" w:author="Microsoft Office User" w:date="2018-12-26T13:39:00Z">
        <w:r>
          <w:rPr>
            <w:rFonts w:ascii="Times New Roman" w:eastAsia="Times New Roman" w:hAnsi="Times New Roman" w:cs="Times New Roman"/>
            <w:sz w:val="24"/>
          </w:rPr>
          <w:t>dd the correlation value, please check APA Manual for correlation table, only level of significance is not sufficient</w:t>
        </w:r>
      </w:ins>
    </w:p>
    <w:p w:rsidR="00A90EE5" w:rsidRDefault="00A90EE5" w:rsidP="00A90EE5">
      <w:pPr>
        <w:spacing w:after="240" w:line="360" w:lineRule="auto"/>
        <w:jc w:val="both"/>
        <w:rPr>
          <w:rFonts w:ascii="Times New Roman" w:eastAsia="Times New Roman" w:hAnsi="Times New Roman" w:cs="Times New Roman"/>
          <w:sz w:val="24"/>
        </w:rPr>
      </w:pPr>
    </w:p>
    <w:p w:rsidR="0017148C" w:rsidRPr="00C37C69" w:rsidRDefault="005D37FC" w:rsidP="00A90EE5">
      <w:pPr>
        <w:spacing w:after="24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Table no.2</w:t>
      </w:r>
    </w:p>
    <w:p w:rsidR="0017148C" w:rsidRPr="00291F01" w:rsidRDefault="00291F01">
      <w:pPr>
        <w:spacing w:before="240" w:after="240" w:line="360" w:lineRule="auto"/>
        <w:jc w:val="both"/>
        <w:rPr>
          <w:rFonts w:ascii="Times New Roman" w:eastAsia="Times New Roman" w:hAnsi="Times New Roman" w:cs="Times New Roman"/>
          <w:i/>
          <w:sz w:val="24"/>
        </w:rPr>
      </w:pPr>
      <w:r w:rsidRPr="00291F01">
        <w:rPr>
          <w:rFonts w:ascii="Times New Roman" w:eastAsia="Times New Roman" w:hAnsi="Times New Roman" w:cs="Times New Roman"/>
          <w:i/>
          <w:sz w:val="24"/>
        </w:rPr>
        <w:t>Mean, Standard Deviation, t and p value of Measure of Self Esteem among Male and Female Adults</w:t>
      </w:r>
    </w:p>
    <w:p w:rsidR="0017148C" w:rsidRPr="00C37C69" w:rsidRDefault="000B30F1" w:rsidP="004E2119">
      <w:pPr>
        <w:pBdr>
          <w:top w:val="single" w:sz="4" w:space="1" w:color="auto"/>
          <w:between w:val="single" w:sz="4" w:space="1" w:color="auto"/>
        </w:pBdr>
        <w:rPr>
          <w:rFonts w:ascii="Times New Roman" w:eastAsia="Times New Roman" w:hAnsi="Times New Roman" w:cs="Times New Roman"/>
          <w:sz w:val="24"/>
        </w:rPr>
      </w:pPr>
      <w:r w:rsidRPr="00C37C69">
        <w:rPr>
          <w:rFonts w:ascii="Times New Roman" w:eastAsia="Times New Roman" w:hAnsi="Times New Roman" w:cs="Times New Roman"/>
          <w:sz w:val="24"/>
        </w:rPr>
        <w:t xml:space="preserve">Groups          N         Mean           SD                   STD Error Mean                t </w:t>
      </w:r>
      <w:ins w:id="11" w:author="Microsoft Office User" w:date="2018-12-26T13:40:00Z">
        <w:r w:rsidR="00531D04">
          <w:rPr>
            <w:rFonts w:ascii="Times New Roman" w:eastAsia="Times New Roman" w:hAnsi="Times New Roman" w:cs="Times New Roman"/>
            <w:sz w:val="24"/>
          </w:rPr>
          <w:t>(</w:t>
        </w:r>
        <w:proofErr w:type="spellStart"/>
        <w:r w:rsidR="00531D04">
          <w:rPr>
            <w:rFonts w:ascii="Times New Roman" w:eastAsia="Times New Roman" w:hAnsi="Times New Roman" w:cs="Times New Roman"/>
            <w:sz w:val="24"/>
          </w:rPr>
          <w:t>df</w:t>
        </w:r>
        <w:proofErr w:type="spellEnd"/>
        <w:r w:rsidR="00531D04">
          <w:rPr>
            <w:rFonts w:ascii="Times New Roman" w:eastAsia="Times New Roman" w:hAnsi="Times New Roman" w:cs="Times New Roman"/>
            <w:sz w:val="24"/>
          </w:rPr>
          <w:t>)</w:t>
        </w:r>
      </w:ins>
      <w:r w:rsidRPr="00C37C69">
        <w:rPr>
          <w:rFonts w:ascii="Times New Roman" w:eastAsia="Times New Roman" w:hAnsi="Times New Roman" w:cs="Times New Roman"/>
          <w:sz w:val="24"/>
        </w:rPr>
        <w:t xml:space="preserve">           p</w:t>
      </w:r>
    </w:p>
    <w:p w:rsidR="0017148C" w:rsidRPr="00C37C69" w:rsidRDefault="000B30F1" w:rsidP="004E2119">
      <w:pPr>
        <w:pBdr>
          <w:top w:val="single" w:sz="4" w:space="1" w:color="auto"/>
          <w:between w:val="single" w:sz="4" w:space="1" w:color="auto"/>
        </w:pBdr>
        <w:rPr>
          <w:rFonts w:ascii="Times New Roman" w:eastAsia="Times New Roman" w:hAnsi="Times New Roman" w:cs="Times New Roman"/>
          <w:sz w:val="24"/>
        </w:rPr>
      </w:pPr>
      <w:r w:rsidRPr="00C37C69">
        <w:rPr>
          <w:rFonts w:ascii="Times New Roman" w:eastAsia="Times New Roman" w:hAnsi="Times New Roman" w:cs="Times New Roman"/>
          <w:sz w:val="24"/>
        </w:rPr>
        <w:t>Male          74          22.4189        3.85350            0.44796                      1.609        0.047</w:t>
      </w:r>
    </w:p>
    <w:p w:rsidR="0017148C" w:rsidRPr="00C37C69" w:rsidRDefault="000B30F1" w:rsidP="004E2119">
      <w:pPr>
        <w:rPr>
          <w:rFonts w:ascii="Times New Roman" w:eastAsia="Times New Roman" w:hAnsi="Times New Roman" w:cs="Times New Roman"/>
          <w:sz w:val="24"/>
        </w:rPr>
      </w:pPr>
      <w:r w:rsidRPr="00C37C69">
        <w:rPr>
          <w:rFonts w:ascii="Times New Roman" w:eastAsia="Times New Roman" w:hAnsi="Times New Roman" w:cs="Times New Roman"/>
          <w:sz w:val="24"/>
        </w:rPr>
        <w:t>Female       176      21.6761        3.08965            0.23289                        1.471        0.032</w:t>
      </w:r>
    </w:p>
    <w:p w:rsidR="0017148C" w:rsidRPr="00C37C69" w:rsidRDefault="0017148C" w:rsidP="004E2119">
      <w:pPr>
        <w:pBdr>
          <w:bottom w:val="single" w:sz="4" w:space="1" w:color="auto"/>
        </w:pBdr>
        <w:rPr>
          <w:rFonts w:ascii="Times New Roman" w:eastAsia="Times New Roman" w:hAnsi="Times New Roman" w:cs="Times New Roman"/>
          <w:sz w:val="24"/>
        </w:rPr>
      </w:pPr>
    </w:p>
    <w:p w:rsidR="0017148C" w:rsidRDefault="00E05C00" w:rsidP="008C59A0">
      <w:pPr>
        <w:spacing w:line="360" w:lineRule="auto"/>
        <w:rPr>
          <w:ins w:id="12" w:author="Microsoft Office User" w:date="2018-12-26T13:40:00Z"/>
          <w:rFonts w:ascii="Times New Roman" w:eastAsia="Times New Roman" w:hAnsi="Times New Roman" w:cs="Times New Roman"/>
          <w:sz w:val="24"/>
        </w:rPr>
      </w:pPr>
      <w:r>
        <w:rPr>
          <w:rFonts w:ascii="Times New Roman" w:eastAsia="Times New Roman" w:hAnsi="Times New Roman" w:cs="Times New Roman"/>
          <w:sz w:val="24"/>
        </w:rPr>
        <w:t xml:space="preserve">There is significant difference of effect of </w:t>
      </w:r>
      <w:proofErr w:type="spellStart"/>
      <w:r>
        <w:rPr>
          <w:rFonts w:ascii="Times New Roman" w:eastAsia="Times New Roman" w:hAnsi="Times New Roman" w:cs="Times New Roman"/>
          <w:sz w:val="24"/>
        </w:rPr>
        <w:t>self concept</w:t>
      </w:r>
      <w:proofErr w:type="spellEnd"/>
      <w:r>
        <w:rPr>
          <w:rFonts w:ascii="Times New Roman" w:eastAsia="Times New Roman" w:hAnsi="Times New Roman" w:cs="Times New Roman"/>
          <w:sz w:val="24"/>
        </w:rPr>
        <w:t xml:space="preserve"> on </w:t>
      </w:r>
      <w:proofErr w:type="spellStart"/>
      <w:r>
        <w:rPr>
          <w:rFonts w:ascii="Times New Roman" w:eastAsia="Times New Roman" w:hAnsi="Times New Roman" w:cs="Times New Roman"/>
          <w:sz w:val="24"/>
        </w:rPr>
        <w:t>self esteem</w:t>
      </w:r>
      <w:proofErr w:type="spellEnd"/>
      <w:r>
        <w:rPr>
          <w:rFonts w:ascii="Times New Roman" w:eastAsia="Times New Roman" w:hAnsi="Times New Roman" w:cs="Times New Roman"/>
          <w:sz w:val="24"/>
        </w:rPr>
        <w:t xml:space="preserve"> among Male, (M=22.4, SD=3.8) conditions; (t=1.60, p=0.047) and Female adults (M=21.6, SD=3.08)</w:t>
      </w:r>
      <w:r w:rsidR="00253A8F">
        <w:rPr>
          <w:rFonts w:ascii="Times New Roman" w:eastAsia="Times New Roman" w:hAnsi="Times New Roman" w:cs="Times New Roman"/>
          <w:sz w:val="24"/>
        </w:rPr>
        <w:t xml:space="preserve"> conditions; (t=1.47, p=0.032). So, it is admitted through findings that males have more </w:t>
      </w:r>
      <w:proofErr w:type="spellStart"/>
      <w:r w:rsidR="00253A8F">
        <w:rPr>
          <w:rFonts w:ascii="Times New Roman" w:eastAsia="Times New Roman" w:hAnsi="Times New Roman" w:cs="Times New Roman"/>
          <w:sz w:val="24"/>
        </w:rPr>
        <w:t>self esteem</w:t>
      </w:r>
      <w:proofErr w:type="spellEnd"/>
      <w:r w:rsidR="00253A8F">
        <w:rPr>
          <w:rFonts w:ascii="Times New Roman" w:eastAsia="Times New Roman" w:hAnsi="Times New Roman" w:cs="Times New Roman"/>
          <w:sz w:val="24"/>
        </w:rPr>
        <w:t xml:space="preserve"> than females.</w:t>
      </w:r>
    </w:p>
    <w:p w:rsidR="00531D04" w:rsidRPr="00C37C69" w:rsidRDefault="00531D04" w:rsidP="008C59A0">
      <w:pPr>
        <w:spacing w:line="360" w:lineRule="auto"/>
        <w:rPr>
          <w:rFonts w:ascii="Times New Roman" w:eastAsia="Times New Roman" w:hAnsi="Times New Roman" w:cs="Times New Roman"/>
          <w:sz w:val="24"/>
        </w:rPr>
      </w:pPr>
      <w:ins w:id="13" w:author="Microsoft Office User" w:date="2018-12-26T13:40:00Z">
        <w:r>
          <w:rPr>
            <w:rFonts w:ascii="Times New Roman" w:eastAsia="Times New Roman" w:hAnsi="Times New Roman" w:cs="Times New Roman"/>
            <w:sz w:val="24"/>
          </w:rPr>
          <w:t xml:space="preserve">Please add </w:t>
        </w:r>
        <w:proofErr w:type="spellStart"/>
        <w:r>
          <w:rPr>
            <w:rFonts w:ascii="Times New Roman" w:eastAsia="Times New Roman" w:hAnsi="Times New Roman" w:cs="Times New Roman"/>
            <w:sz w:val="24"/>
          </w:rPr>
          <w:t>df</w:t>
        </w:r>
        <w:proofErr w:type="spellEnd"/>
        <w:r>
          <w:rPr>
            <w:rFonts w:ascii="Times New Roman" w:eastAsia="Times New Roman" w:hAnsi="Times New Roman" w:cs="Times New Roman"/>
            <w:sz w:val="24"/>
          </w:rPr>
          <w:t xml:space="preserve"> in the bracket with t(</w:t>
        </w:r>
        <w:proofErr w:type="spellStart"/>
        <w:r>
          <w:rPr>
            <w:rFonts w:ascii="Times New Roman" w:eastAsia="Times New Roman" w:hAnsi="Times New Roman" w:cs="Times New Roman"/>
            <w:sz w:val="24"/>
          </w:rPr>
          <w:t>df</w:t>
        </w:r>
        <w:proofErr w:type="spellEnd"/>
        <w:r>
          <w:rPr>
            <w:rFonts w:ascii="Times New Roman" w:eastAsia="Times New Roman" w:hAnsi="Times New Roman" w:cs="Times New Roman"/>
            <w:sz w:val="24"/>
          </w:rPr>
          <w:t>) only in heading (See APA Manual 6</w:t>
        </w:r>
        <w:r w:rsidRPr="00531D04">
          <w:rPr>
            <w:rFonts w:ascii="Times New Roman" w:eastAsia="Times New Roman" w:hAnsi="Times New Roman" w:cs="Times New Roman"/>
            <w:sz w:val="24"/>
            <w:vertAlign w:val="superscript"/>
            <w:rPrChange w:id="14" w:author="Microsoft Office User" w:date="2018-12-26T13:40:00Z">
              <w:rPr>
                <w:rFonts w:ascii="Times New Roman" w:eastAsia="Times New Roman" w:hAnsi="Times New Roman" w:cs="Times New Roman"/>
                <w:sz w:val="24"/>
              </w:rPr>
            </w:rPrChange>
          </w:rPr>
          <w:t>th</w:t>
        </w:r>
        <w:r>
          <w:rPr>
            <w:rFonts w:ascii="Times New Roman" w:eastAsia="Times New Roman" w:hAnsi="Times New Roman" w:cs="Times New Roman"/>
            <w:sz w:val="24"/>
          </w:rPr>
          <w:t xml:space="preserve"> Edition). You are suggested to add</w:t>
        </w:r>
      </w:ins>
      <w:ins w:id="15" w:author="Microsoft Office User" w:date="2018-12-26T13:41:00Z">
        <w:r>
          <w:rPr>
            <w:rFonts w:ascii="Times New Roman" w:eastAsia="Times New Roman" w:hAnsi="Times New Roman" w:cs="Times New Roman"/>
            <w:sz w:val="24"/>
          </w:rPr>
          <w:t xml:space="preserve">  columns for Confidence Interval (lower Limit and Upper Limit Both) and Calc</w:t>
        </w:r>
      </w:ins>
      <w:ins w:id="16" w:author="Microsoft Office User" w:date="2018-12-26T13:42:00Z">
        <w:r>
          <w:rPr>
            <w:rFonts w:ascii="Times New Roman" w:eastAsia="Times New Roman" w:hAnsi="Times New Roman" w:cs="Times New Roman"/>
            <w:sz w:val="24"/>
          </w:rPr>
          <w:t>ulate</w:t>
        </w:r>
      </w:ins>
      <w:ins w:id="17" w:author="Microsoft Office User" w:date="2018-12-26T13:41:00Z">
        <w:r>
          <w:rPr>
            <w:rFonts w:ascii="Times New Roman" w:eastAsia="Times New Roman" w:hAnsi="Times New Roman" w:cs="Times New Roman"/>
            <w:sz w:val="24"/>
          </w:rPr>
          <w:t xml:space="preserve"> </w:t>
        </w:r>
      </w:ins>
      <w:ins w:id="18" w:author="Microsoft Office User" w:date="2018-12-26T13:42:00Z">
        <w:r>
          <w:rPr>
            <w:rFonts w:ascii="Times New Roman" w:eastAsia="Times New Roman" w:hAnsi="Times New Roman" w:cs="Times New Roman"/>
            <w:sz w:val="24"/>
          </w:rPr>
          <w:t xml:space="preserve">and add </w:t>
        </w:r>
      </w:ins>
      <w:ins w:id="19" w:author="Microsoft Office User" w:date="2018-12-26T13:41:00Z">
        <w:r>
          <w:rPr>
            <w:rFonts w:ascii="Times New Roman" w:eastAsia="Times New Roman" w:hAnsi="Times New Roman" w:cs="Times New Roman"/>
            <w:sz w:val="24"/>
          </w:rPr>
          <w:t>Cohen’s d</w:t>
        </w:r>
      </w:ins>
      <w:ins w:id="20" w:author="Microsoft Office User" w:date="2018-12-26T13:42:00Z">
        <w:r>
          <w:rPr>
            <w:rFonts w:ascii="Times New Roman" w:eastAsia="Times New Roman" w:hAnsi="Times New Roman" w:cs="Times New Roman"/>
            <w:sz w:val="24"/>
          </w:rPr>
          <w:t xml:space="preserve"> in the table. There is no need of including STD Error Mean.</w:t>
        </w:r>
      </w:ins>
    </w:p>
    <w:p w:rsidR="0017148C" w:rsidRPr="00C37C69" w:rsidRDefault="0017148C">
      <w:pPr>
        <w:rPr>
          <w:rFonts w:ascii="Times New Roman" w:eastAsia="Times New Roman" w:hAnsi="Times New Roman" w:cs="Times New Roman"/>
          <w:sz w:val="24"/>
        </w:rPr>
      </w:pPr>
    </w:p>
    <w:p w:rsidR="0017148C" w:rsidRPr="00A70B63" w:rsidRDefault="000B30F1">
      <w:pPr>
        <w:spacing w:before="240" w:after="240" w:line="360" w:lineRule="auto"/>
        <w:jc w:val="both"/>
        <w:rPr>
          <w:rFonts w:ascii="Times New Roman" w:eastAsia="Times New Roman" w:hAnsi="Times New Roman" w:cs="Times New Roman"/>
          <w:color w:val="000000" w:themeColor="text1"/>
          <w:sz w:val="36"/>
        </w:rPr>
      </w:pPr>
      <w:r w:rsidRPr="00C37C69">
        <w:rPr>
          <w:rFonts w:ascii="Times New Roman" w:eastAsia="Times New Roman" w:hAnsi="Times New Roman" w:cs="Times New Roman"/>
          <w:sz w:val="36"/>
        </w:rPr>
        <w:lastRenderedPageBreak/>
        <w:t>Discussion:</w:t>
      </w:r>
    </w:p>
    <w:p w:rsidR="00FA081A" w:rsidRPr="00A70B63" w:rsidRDefault="000B30F1" w:rsidP="00FA081A">
      <w:pPr>
        <w:spacing w:before="240" w:after="240" w:line="360" w:lineRule="auto"/>
        <w:jc w:val="both"/>
        <w:rPr>
          <w:rFonts w:ascii="Times New Roman" w:eastAsia="Calibri" w:hAnsi="Times New Roman" w:cs="Times New Roman"/>
          <w:color w:val="000000" w:themeColor="text1"/>
          <w:sz w:val="24"/>
          <w:shd w:val="clear" w:color="auto" w:fill="FFFFFF"/>
        </w:rPr>
      </w:pPr>
      <w:r w:rsidRPr="00A70B63">
        <w:rPr>
          <w:rFonts w:ascii="Times New Roman" w:eastAsia="Times New Roman" w:hAnsi="Times New Roman" w:cs="Times New Roman"/>
          <w:color w:val="000000" w:themeColor="text1"/>
          <w:sz w:val="24"/>
        </w:rPr>
        <w:t>The pr</w:t>
      </w:r>
      <w:r w:rsidR="00FA081A" w:rsidRPr="00A70B63">
        <w:rPr>
          <w:rFonts w:ascii="Times New Roman" w:eastAsia="Times New Roman" w:hAnsi="Times New Roman" w:cs="Times New Roman"/>
          <w:color w:val="000000" w:themeColor="text1"/>
          <w:sz w:val="24"/>
        </w:rPr>
        <w:t xml:space="preserve">esent study explored the effect </w:t>
      </w:r>
      <w:r w:rsidRPr="00A70B63">
        <w:rPr>
          <w:rFonts w:ascii="Times New Roman" w:eastAsia="Times New Roman" w:hAnsi="Times New Roman" w:cs="Times New Roman"/>
          <w:color w:val="000000" w:themeColor="text1"/>
          <w:sz w:val="24"/>
        </w:rPr>
        <w:t xml:space="preserve">of </w:t>
      </w:r>
      <w:proofErr w:type="spellStart"/>
      <w:r w:rsidRPr="00A70B63">
        <w:rPr>
          <w:rFonts w:ascii="Times New Roman" w:eastAsia="Times New Roman" w:hAnsi="Times New Roman" w:cs="Times New Roman"/>
          <w:color w:val="000000" w:themeColor="text1"/>
          <w:sz w:val="24"/>
        </w:rPr>
        <w:t>self concept</w:t>
      </w:r>
      <w:proofErr w:type="spellEnd"/>
      <w:r w:rsidRPr="00A70B63">
        <w:rPr>
          <w:rFonts w:ascii="Times New Roman" w:eastAsia="Times New Roman" w:hAnsi="Times New Roman" w:cs="Times New Roman"/>
          <w:color w:val="000000" w:themeColor="text1"/>
          <w:sz w:val="24"/>
        </w:rPr>
        <w:t xml:space="preserve"> on </w:t>
      </w:r>
      <w:proofErr w:type="spellStart"/>
      <w:r w:rsidRPr="00A70B63">
        <w:rPr>
          <w:rFonts w:ascii="Times New Roman" w:eastAsia="Times New Roman" w:hAnsi="Times New Roman" w:cs="Times New Roman"/>
          <w:color w:val="000000" w:themeColor="text1"/>
          <w:sz w:val="24"/>
        </w:rPr>
        <w:t>self esteem</w:t>
      </w:r>
      <w:proofErr w:type="spellEnd"/>
      <w:r w:rsidRPr="00A70B63">
        <w:rPr>
          <w:rFonts w:ascii="Times New Roman" w:eastAsia="Times New Roman" w:hAnsi="Times New Roman" w:cs="Times New Roman"/>
          <w:color w:val="000000" w:themeColor="text1"/>
          <w:sz w:val="24"/>
        </w:rPr>
        <w:t xml:space="preserve"> among adults. The multiple </w:t>
      </w:r>
      <w:proofErr w:type="spellStart"/>
      <w:r w:rsidRPr="00A70B63">
        <w:rPr>
          <w:rFonts w:ascii="Times New Roman" w:eastAsia="Times New Roman" w:hAnsi="Times New Roman" w:cs="Times New Roman"/>
          <w:color w:val="000000" w:themeColor="text1"/>
          <w:sz w:val="24"/>
        </w:rPr>
        <w:t>self concept</w:t>
      </w:r>
      <w:proofErr w:type="spellEnd"/>
      <w:r w:rsidRPr="00A70B63">
        <w:rPr>
          <w:rFonts w:ascii="Times New Roman" w:eastAsia="Times New Roman" w:hAnsi="Times New Roman" w:cs="Times New Roman"/>
          <w:color w:val="000000" w:themeColor="text1"/>
          <w:sz w:val="24"/>
        </w:rPr>
        <w:t xml:space="preserve"> scale and Rosenberg </w:t>
      </w:r>
      <w:proofErr w:type="spellStart"/>
      <w:r w:rsidRPr="00A70B63">
        <w:rPr>
          <w:rFonts w:ascii="Times New Roman" w:eastAsia="Times New Roman" w:hAnsi="Times New Roman" w:cs="Times New Roman"/>
          <w:color w:val="000000" w:themeColor="text1"/>
          <w:sz w:val="24"/>
        </w:rPr>
        <w:t>self esteem</w:t>
      </w:r>
      <w:proofErr w:type="spellEnd"/>
      <w:r w:rsidRPr="00A70B63">
        <w:rPr>
          <w:rFonts w:ascii="Times New Roman" w:eastAsia="Times New Roman" w:hAnsi="Times New Roman" w:cs="Times New Roman"/>
          <w:color w:val="000000" w:themeColor="text1"/>
          <w:sz w:val="24"/>
        </w:rPr>
        <w:t xml:space="preserve"> scale was used to measure the influence of </w:t>
      </w:r>
      <w:proofErr w:type="spellStart"/>
      <w:r w:rsidRPr="00A70B63">
        <w:rPr>
          <w:rFonts w:ascii="Times New Roman" w:eastAsia="Times New Roman" w:hAnsi="Times New Roman" w:cs="Times New Roman"/>
          <w:color w:val="000000" w:themeColor="text1"/>
          <w:sz w:val="24"/>
        </w:rPr>
        <w:t>self concept</w:t>
      </w:r>
      <w:proofErr w:type="spellEnd"/>
      <w:r w:rsidRPr="00A70B63">
        <w:rPr>
          <w:rFonts w:ascii="Times New Roman" w:eastAsia="Times New Roman" w:hAnsi="Times New Roman" w:cs="Times New Roman"/>
          <w:color w:val="000000" w:themeColor="text1"/>
          <w:sz w:val="24"/>
        </w:rPr>
        <w:t xml:space="preserve"> on </w:t>
      </w:r>
      <w:proofErr w:type="spellStart"/>
      <w:r w:rsidRPr="00A70B63">
        <w:rPr>
          <w:rFonts w:ascii="Times New Roman" w:eastAsia="Times New Roman" w:hAnsi="Times New Roman" w:cs="Times New Roman"/>
          <w:color w:val="000000" w:themeColor="text1"/>
          <w:sz w:val="24"/>
        </w:rPr>
        <w:t>self esteem</w:t>
      </w:r>
      <w:proofErr w:type="spellEnd"/>
      <w:r w:rsidRPr="00A70B63">
        <w:rPr>
          <w:rFonts w:ascii="Times New Roman" w:eastAsia="Times New Roman" w:hAnsi="Times New Roman" w:cs="Times New Roman"/>
          <w:color w:val="000000" w:themeColor="text1"/>
          <w:sz w:val="24"/>
        </w:rPr>
        <w:t xml:space="preserve"> among adults</w:t>
      </w:r>
      <w:r w:rsidR="00FA081A" w:rsidRPr="00A70B63">
        <w:rPr>
          <w:rFonts w:ascii="Times New Roman" w:eastAsia="Times New Roman" w:hAnsi="Times New Roman" w:cs="Times New Roman"/>
          <w:color w:val="000000" w:themeColor="text1"/>
          <w:sz w:val="24"/>
        </w:rPr>
        <w:t>. Statistical analysis depicted</w:t>
      </w:r>
      <w:r w:rsidRPr="00A70B63">
        <w:rPr>
          <w:rFonts w:ascii="Times New Roman" w:eastAsia="Times New Roman" w:hAnsi="Times New Roman" w:cs="Times New Roman"/>
          <w:color w:val="000000" w:themeColor="text1"/>
          <w:sz w:val="24"/>
        </w:rPr>
        <w:t xml:space="preserve"> that </w:t>
      </w:r>
      <w:proofErr w:type="spellStart"/>
      <w:r w:rsidRPr="00A70B63">
        <w:rPr>
          <w:rFonts w:ascii="Times New Roman" w:eastAsia="Times New Roman" w:hAnsi="Times New Roman" w:cs="Times New Roman"/>
          <w:color w:val="000000" w:themeColor="text1"/>
          <w:sz w:val="24"/>
        </w:rPr>
        <w:t>self concept</w:t>
      </w:r>
      <w:proofErr w:type="spellEnd"/>
      <w:r w:rsidRPr="00A70B63">
        <w:rPr>
          <w:rFonts w:ascii="Times New Roman" w:eastAsia="Times New Roman" w:hAnsi="Times New Roman" w:cs="Times New Roman"/>
          <w:color w:val="000000" w:themeColor="text1"/>
          <w:sz w:val="24"/>
        </w:rPr>
        <w:t xml:space="preserve"> is positively correlated with </w:t>
      </w:r>
      <w:proofErr w:type="spellStart"/>
      <w:r w:rsidRPr="00A70B63">
        <w:rPr>
          <w:rFonts w:ascii="Times New Roman" w:eastAsia="Times New Roman" w:hAnsi="Times New Roman" w:cs="Times New Roman"/>
          <w:color w:val="000000" w:themeColor="text1"/>
          <w:sz w:val="24"/>
        </w:rPr>
        <w:t>self esteem</w:t>
      </w:r>
      <w:proofErr w:type="spellEnd"/>
      <w:r w:rsidRPr="00A70B63">
        <w:rPr>
          <w:rFonts w:ascii="Times New Roman" w:eastAsia="Times New Roman" w:hAnsi="Times New Roman" w:cs="Times New Roman"/>
          <w:color w:val="000000" w:themeColor="text1"/>
          <w:sz w:val="24"/>
        </w:rPr>
        <w:t xml:space="preserve"> among adults. </w:t>
      </w:r>
    </w:p>
    <w:p w:rsidR="008656A3" w:rsidRDefault="00FA081A" w:rsidP="00FA081A">
      <w:pPr>
        <w:spacing w:before="240" w:after="240" w:line="360" w:lineRule="auto"/>
        <w:jc w:val="both"/>
        <w:rPr>
          <w:rFonts w:eastAsia="Times New Roman"/>
          <w:sz w:val="24"/>
          <w:szCs w:val="24"/>
          <w:shd w:val="clear" w:color="auto" w:fill="FFFFFF"/>
        </w:rPr>
      </w:pPr>
      <w:r w:rsidRPr="00A70B63">
        <w:rPr>
          <w:rFonts w:ascii="Times New Roman" w:eastAsia="Calibri" w:hAnsi="Times New Roman" w:cs="Times New Roman"/>
          <w:color w:val="000000" w:themeColor="text1"/>
          <w:sz w:val="24"/>
          <w:shd w:val="clear" w:color="auto" w:fill="FFFFFF"/>
        </w:rPr>
        <w:t xml:space="preserve">Coefficient correlation inferences evinced that there is </w:t>
      </w:r>
      <w:r w:rsidR="00D800FC" w:rsidRPr="00A70B63">
        <w:rPr>
          <w:rFonts w:ascii="Times New Roman" w:eastAsia="Calibri" w:hAnsi="Times New Roman" w:cs="Times New Roman"/>
          <w:color w:val="000000" w:themeColor="text1"/>
          <w:sz w:val="24"/>
          <w:shd w:val="clear" w:color="auto" w:fill="FFFFFF"/>
        </w:rPr>
        <w:t xml:space="preserve">positive correlation </w:t>
      </w:r>
      <w:r w:rsidRPr="00A70B63">
        <w:rPr>
          <w:rFonts w:ascii="Times New Roman" w:eastAsia="Calibri" w:hAnsi="Times New Roman" w:cs="Times New Roman"/>
          <w:color w:val="000000" w:themeColor="text1"/>
          <w:sz w:val="24"/>
          <w:shd w:val="clear" w:color="auto" w:fill="FFFFFF"/>
        </w:rPr>
        <w:t xml:space="preserve">between </w:t>
      </w:r>
      <w:proofErr w:type="spellStart"/>
      <w:r w:rsidRPr="00A70B63">
        <w:rPr>
          <w:rFonts w:ascii="Times New Roman" w:eastAsia="Calibri" w:hAnsi="Times New Roman" w:cs="Times New Roman"/>
          <w:color w:val="000000" w:themeColor="text1"/>
          <w:sz w:val="24"/>
          <w:shd w:val="clear" w:color="auto" w:fill="FFFFFF"/>
        </w:rPr>
        <w:t>self concept</w:t>
      </w:r>
      <w:proofErr w:type="spellEnd"/>
      <w:r w:rsidRPr="00A70B63">
        <w:rPr>
          <w:rFonts w:ascii="Times New Roman" w:eastAsia="Calibri" w:hAnsi="Times New Roman" w:cs="Times New Roman"/>
          <w:color w:val="000000" w:themeColor="text1"/>
          <w:sz w:val="24"/>
          <w:shd w:val="clear" w:color="auto" w:fill="FFFFFF"/>
        </w:rPr>
        <w:t xml:space="preserve"> and </w:t>
      </w:r>
      <w:proofErr w:type="spellStart"/>
      <w:r w:rsidRPr="00A70B63">
        <w:rPr>
          <w:rFonts w:ascii="Times New Roman" w:eastAsia="Calibri" w:hAnsi="Times New Roman" w:cs="Times New Roman"/>
          <w:color w:val="000000" w:themeColor="text1"/>
          <w:sz w:val="24"/>
          <w:shd w:val="clear" w:color="auto" w:fill="FFFFFF"/>
        </w:rPr>
        <w:t>self esteem</w:t>
      </w:r>
      <w:proofErr w:type="spellEnd"/>
      <w:r w:rsidRPr="00A70B63">
        <w:rPr>
          <w:rFonts w:ascii="Times New Roman" w:eastAsia="Calibri" w:hAnsi="Times New Roman" w:cs="Times New Roman"/>
          <w:color w:val="000000" w:themeColor="text1"/>
          <w:sz w:val="24"/>
          <w:shd w:val="clear" w:color="auto" w:fill="FFFFFF"/>
        </w:rPr>
        <w:t xml:space="preserve"> with the value of 1. Therefore, these research findings proved the first hypothesis of this study.</w:t>
      </w:r>
      <w:r w:rsidRPr="00A70B63">
        <w:rPr>
          <w:rFonts w:ascii="Times New Roman" w:eastAsia="Times New Roman" w:hAnsi="Times New Roman" w:cs="Times New Roman"/>
          <w:color w:val="000000" w:themeColor="text1"/>
          <w:sz w:val="24"/>
        </w:rPr>
        <w:t xml:space="preserve"> Franken (1994) theory supported the f</w:t>
      </w:r>
      <w:r w:rsidR="00113CAD">
        <w:rPr>
          <w:rFonts w:ascii="Times New Roman" w:eastAsia="Times New Roman" w:hAnsi="Times New Roman" w:cs="Times New Roman"/>
          <w:color w:val="000000" w:themeColor="text1"/>
          <w:sz w:val="24"/>
        </w:rPr>
        <w:t>irst hypothesis in</w:t>
      </w:r>
      <w:r w:rsidR="00C928DD">
        <w:rPr>
          <w:rFonts w:ascii="Times New Roman" w:eastAsia="Times New Roman" w:hAnsi="Times New Roman" w:cs="Times New Roman"/>
          <w:color w:val="000000" w:themeColor="text1"/>
          <w:sz w:val="24"/>
        </w:rPr>
        <w:t xml:space="preserve"> tha</w:t>
      </w:r>
      <w:r w:rsidR="00113CAD">
        <w:rPr>
          <w:rFonts w:ascii="Times New Roman" w:eastAsia="Times New Roman" w:hAnsi="Times New Roman" w:cs="Times New Roman"/>
          <w:color w:val="000000" w:themeColor="text1"/>
          <w:sz w:val="24"/>
        </w:rPr>
        <w:t>t adults</w:t>
      </w:r>
      <w:r w:rsidRPr="00A70B63">
        <w:rPr>
          <w:rFonts w:ascii="Times New Roman" w:eastAsia="Times New Roman" w:hAnsi="Times New Roman" w:cs="Times New Roman"/>
          <w:color w:val="000000" w:themeColor="text1"/>
          <w:sz w:val="24"/>
        </w:rPr>
        <w:t xml:space="preserve"> having a good </w:t>
      </w:r>
      <w:proofErr w:type="spellStart"/>
      <w:r w:rsidRPr="00A70B63">
        <w:rPr>
          <w:rFonts w:ascii="Times New Roman" w:eastAsia="Times New Roman" w:hAnsi="Times New Roman" w:cs="Times New Roman"/>
          <w:color w:val="000000" w:themeColor="text1"/>
          <w:sz w:val="24"/>
        </w:rPr>
        <w:t>self esteem</w:t>
      </w:r>
      <w:proofErr w:type="spellEnd"/>
      <w:r w:rsidRPr="00A70B63">
        <w:rPr>
          <w:rFonts w:ascii="Times New Roman" w:eastAsia="Times New Roman" w:hAnsi="Times New Roman" w:cs="Times New Roman"/>
          <w:color w:val="000000" w:themeColor="text1"/>
          <w:sz w:val="24"/>
        </w:rPr>
        <w:t xml:space="preserve"> definitely have differentiated </w:t>
      </w:r>
      <w:proofErr w:type="spellStart"/>
      <w:r w:rsidRPr="00A70B63">
        <w:rPr>
          <w:rFonts w:ascii="Times New Roman" w:eastAsia="Times New Roman" w:hAnsi="Times New Roman" w:cs="Times New Roman"/>
          <w:color w:val="000000" w:themeColor="text1"/>
          <w:sz w:val="24"/>
        </w:rPr>
        <w:t>self concept</w:t>
      </w:r>
      <w:proofErr w:type="spellEnd"/>
      <w:r w:rsidRPr="00A70B63">
        <w:rPr>
          <w:rFonts w:ascii="Times New Roman" w:eastAsia="Times New Roman" w:hAnsi="Times New Roman" w:cs="Times New Roman"/>
          <w:color w:val="000000" w:themeColor="text1"/>
          <w:sz w:val="24"/>
        </w:rPr>
        <w:t>.</w:t>
      </w:r>
      <w:r w:rsidR="00EF0859">
        <w:rPr>
          <w:rFonts w:ascii="Times New Roman" w:eastAsia="Times New Roman" w:hAnsi="Times New Roman" w:cs="Times New Roman"/>
          <w:color w:val="000000" w:themeColor="text1"/>
          <w:sz w:val="24"/>
        </w:rPr>
        <w:t xml:space="preserve"> </w:t>
      </w:r>
      <w:r w:rsidR="002E2BA2" w:rsidRPr="00A70B63">
        <w:rPr>
          <w:rFonts w:ascii="Times New Roman" w:eastAsia="Calibri" w:hAnsi="Times New Roman" w:cs="Times New Roman"/>
          <w:color w:val="000000" w:themeColor="text1"/>
          <w:sz w:val="24"/>
          <w:shd w:val="clear" w:color="auto" w:fill="FFFFFF"/>
        </w:rPr>
        <w:t xml:space="preserve">Carl Rogers (1959) </w:t>
      </w:r>
      <w:r w:rsidR="00805718" w:rsidRPr="00A70B63">
        <w:rPr>
          <w:rFonts w:ascii="Times New Roman" w:eastAsia="Calibri" w:hAnsi="Times New Roman" w:cs="Times New Roman"/>
          <w:color w:val="000000" w:themeColor="text1"/>
          <w:sz w:val="24"/>
          <w:shd w:val="clear" w:color="auto" w:fill="FFFFFF"/>
        </w:rPr>
        <w:t xml:space="preserve">theory of </w:t>
      </w:r>
      <w:proofErr w:type="spellStart"/>
      <w:r w:rsidR="00805718" w:rsidRPr="00A70B63">
        <w:rPr>
          <w:rFonts w:ascii="Times New Roman" w:eastAsia="Calibri" w:hAnsi="Times New Roman" w:cs="Times New Roman"/>
          <w:color w:val="000000" w:themeColor="text1"/>
          <w:sz w:val="24"/>
          <w:shd w:val="clear" w:color="auto" w:fill="FFFFFF"/>
        </w:rPr>
        <w:t>self concept</w:t>
      </w:r>
      <w:proofErr w:type="spellEnd"/>
      <w:r w:rsidR="00805718" w:rsidRPr="00A70B63">
        <w:rPr>
          <w:rFonts w:ascii="Times New Roman" w:eastAsia="Calibri" w:hAnsi="Times New Roman" w:cs="Times New Roman"/>
          <w:color w:val="000000" w:themeColor="text1"/>
          <w:sz w:val="24"/>
          <w:shd w:val="clear" w:color="auto" w:fill="FFFFFF"/>
        </w:rPr>
        <w:t xml:space="preserve"> backed up</w:t>
      </w:r>
      <w:r w:rsidR="002E2BA2" w:rsidRPr="00A70B63">
        <w:rPr>
          <w:rFonts w:ascii="Times New Roman" w:eastAsia="Calibri" w:hAnsi="Times New Roman" w:cs="Times New Roman"/>
          <w:color w:val="000000" w:themeColor="text1"/>
          <w:sz w:val="24"/>
          <w:shd w:val="clear" w:color="auto" w:fill="FFFFFF"/>
        </w:rPr>
        <w:t xml:space="preserve"> the second hypothesis that there is a significant relationship between </w:t>
      </w:r>
      <w:proofErr w:type="spellStart"/>
      <w:r w:rsidR="002E2BA2" w:rsidRPr="00A70B63">
        <w:rPr>
          <w:rFonts w:ascii="Times New Roman" w:eastAsia="Calibri" w:hAnsi="Times New Roman" w:cs="Times New Roman"/>
          <w:color w:val="000000" w:themeColor="text1"/>
          <w:sz w:val="24"/>
          <w:shd w:val="clear" w:color="auto" w:fill="FFFFFF"/>
        </w:rPr>
        <w:t>self concept</w:t>
      </w:r>
      <w:proofErr w:type="spellEnd"/>
      <w:r w:rsidR="002E2BA2" w:rsidRPr="00A70B63">
        <w:rPr>
          <w:rFonts w:ascii="Times New Roman" w:eastAsia="Calibri" w:hAnsi="Times New Roman" w:cs="Times New Roman"/>
          <w:color w:val="000000" w:themeColor="text1"/>
          <w:sz w:val="24"/>
          <w:shd w:val="clear" w:color="auto" w:fill="FFFFFF"/>
        </w:rPr>
        <w:t xml:space="preserve"> and </w:t>
      </w:r>
      <w:proofErr w:type="spellStart"/>
      <w:r w:rsidR="002E2BA2" w:rsidRPr="00A70B63">
        <w:rPr>
          <w:rFonts w:ascii="Times New Roman" w:eastAsia="Calibri" w:hAnsi="Times New Roman" w:cs="Times New Roman"/>
          <w:color w:val="000000" w:themeColor="text1"/>
          <w:sz w:val="24"/>
          <w:shd w:val="clear" w:color="auto" w:fill="FFFFFF"/>
        </w:rPr>
        <w:t>self esteem</w:t>
      </w:r>
      <w:proofErr w:type="spellEnd"/>
      <w:r w:rsidR="002E2BA2" w:rsidRPr="00A70B63">
        <w:rPr>
          <w:rFonts w:ascii="Times New Roman" w:eastAsia="Calibri" w:hAnsi="Times New Roman" w:cs="Times New Roman"/>
          <w:color w:val="000000" w:themeColor="text1"/>
          <w:sz w:val="24"/>
          <w:shd w:val="clear" w:color="auto" w:fill="FFFFFF"/>
        </w:rPr>
        <w:t>.</w:t>
      </w:r>
      <w:r w:rsidR="00C43C1D" w:rsidRPr="00A70B63">
        <w:rPr>
          <w:rFonts w:ascii="Times New Roman" w:eastAsia="Calibri" w:hAnsi="Times New Roman" w:cs="Times New Roman"/>
          <w:color w:val="000000" w:themeColor="text1"/>
          <w:sz w:val="24"/>
          <w:shd w:val="clear" w:color="auto" w:fill="FFFFFF"/>
        </w:rPr>
        <w:t xml:space="preserve"> Apart from theoretical backup, previous researches’ findings supported the current inferences.</w:t>
      </w:r>
      <w:r w:rsidR="0040680A" w:rsidRPr="0040680A">
        <w:rPr>
          <w:rFonts w:eastAsia="Times New Roman"/>
          <w:sz w:val="24"/>
          <w:szCs w:val="24"/>
          <w:shd w:val="clear" w:color="auto" w:fill="FFFFFF"/>
        </w:rPr>
        <w:t xml:space="preserve"> </w:t>
      </w:r>
      <w:r w:rsidR="00230D40">
        <w:rPr>
          <w:rFonts w:eastAsia="Times New Roman"/>
          <w:sz w:val="24"/>
          <w:szCs w:val="24"/>
          <w:shd w:val="clear" w:color="auto" w:fill="FFFFFF"/>
        </w:rPr>
        <w:t xml:space="preserve"> The study also supported by preceding researches that the adults who have sense of positive </w:t>
      </w:r>
      <w:proofErr w:type="spellStart"/>
      <w:r w:rsidR="00230D40">
        <w:rPr>
          <w:rFonts w:eastAsia="Times New Roman"/>
          <w:sz w:val="24"/>
          <w:szCs w:val="24"/>
          <w:shd w:val="clear" w:color="auto" w:fill="FFFFFF"/>
        </w:rPr>
        <w:t>self concept</w:t>
      </w:r>
      <w:proofErr w:type="spellEnd"/>
      <w:r w:rsidR="00230D40">
        <w:rPr>
          <w:rFonts w:eastAsia="Times New Roman"/>
          <w:sz w:val="24"/>
          <w:szCs w:val="24"/>
          <w:shd w:val="clear" w:color="auto" w:fill="FFFFFF"/>
        </w:rPr>
        <w:t xml:space="preserve"> scores high on </w:t>
      </w:r>
      <w:proofErr w:type="spellStart"/>
      <w:r w:rsidR="00230D40">
        <w:rPr>
          <w:rFonts w:eastAsia="Times New Roman"/>
          <w:sz w:val="24"/>
          <w:szCs w:val="24"/>
          <w:shd w:val="clear" w:color="auto" w:fill="FFFFFF"/>
        </w:rPr>
        <w:t>self esteem</w:t>
      </w:r>
      <w:proofErr w:type="spellEnd"/>
      <w:r w:rsidR="00230D40">
        <w:rPr>
          <w:rFonts w:eastAsia="Times New Roman"/>
          <w:sz w:val="24"/>
          <w:szCs w:val="24"/>
          <w:shd w:val="clear" w:color="auto" w:fill="FFFFFF"/>
        </w:rPr>
        <w:t xml:space="preserve"> scale. (Baumeister, Campbell, Krueger, &amp;</w:t>
      </w:r>
      <w:proofErr w:type="spellStart"/>
      <w:r w:rsidR="00230D40">
        <w:rPr>
          <w:rFonts w:eastAsia="Times New Roman"/>
          <w:sz w:val="24"/>
          <w:szCs w:val="24"/>
          <w:shd w:val="clear" w:color="auto" w:fill="FFFFFF"/>
        </w:rPr>
        <w:t>Vohs</w:t>
      </w:r>
      <w:proofErr w:type="spellEnd"/>
      <w:r w:rsidR="00230D40">
        <w:rPr>
          <w:rFonts w:eastAsia="Times New Roman"/>
          <w:sz w:val="24"/>
          <w:szCs w:val="24"/>
          <w:shd w:val="clear" w:color="auto" w:fill="FFFFFF"/>
        </w:rPr>
        <w:t>, 2003)</w:t>
      </w:r>
      <w:r w:rsidR="00695BEF">
        <w:rPr>
          <w:rFonts w:eastAsia="Times New Roman"/>
          <w:sz w:val="24"/>
          <w:szCs w:val="24"/>
          <w:shd w:val="clear" w:color="auto" w:fill="FFFFFF"/>
        </w:rPr>
        <w:t>.</w:t>
      </w:r>
      <w:r w:rsidR="00270A37">
        <w:rPr>
          <w:rFonts w:eastAsia="Times New Roman"/>
          <w:sz w:val="24"/>
          <w:szCs w:val="24"/>
          <w:shd w:val="clear" w:color="auto" w:fill="FFFFFF"/>
        </w:rPr>
        <w:t xml:space="preserve">The other evidences witnessed about consolidation of first hypothesis </w:t>
      </w:r>
      <w:r w:rsidR="0016502C">
        <w:rPr>
          <w:rFonts w:eastAsia="Times New Roman"/>
          <w:sz w:val="24"/>
          <w:szCs w:val="24"/>
          <w:shd w:val="clear" w:color="auto" w:fill="FFFFFF"/>
        </w:rPr>
        <w:t xml:space="preserve">is </w:t>
      </w:r>
      <w:r w:rsidR="00270A37">
        <w:rPr>
          <w:rFonts w:eastAsia="Times New Roman"/>
          <w:sz w:val="24"/>
          <w:szCs w:val="24"/>
          <w:shd w:val="clear" w:color="auto" w:fill="FFFFFF"/>
        </w:rPr>
        <w:t xml:space="preserve">that positive </w:t>
      </w:r>
      <w:proofErr w:type="spellStart"/>
      <w:r w:rsidR="00270A37">
        <w:rPr>
          <w:rFonts w:eastAsia="Times New Roman"/>
          <w:sz w:val="24"/>
          <w:szCs w:val="24"/>
          <w:shd w:val="clear" w:color="auto" w:fill="FFFFFF"/>
        </w:rPr>
        <w:t>self concept</w:t>
      </w:r>
      <w:proofErr w:type="spellEnd"/>
      <w:r w:rsidR="00270A37">
        <w:rPr>
          <w:rFonts w:eastAsia="Times New Roman"/>
          <w:sz w:val="24"/>
          <w:szCs w:val="24"/>
          <w:shd w:val="clear" w:color="auto" w:fill="FFFFFF"/>
        </w:rPr>
        <w:t xml:space="preserve"> prompts positive and high </w:t>
      </w:r>
      <w:proofErr w:type="spellStart"/>
      <w:r w:rsidR="00270A37">
        <w:rPr>
          <w:rFonts w:eastAsia="Times New Roman"/>
          <w:sz w:val="24"/>
          <w:szCs w:val="24"/>
          <w:shd w:val="clear" w:color="auto" w:fill="FFFFFF"/>
        </w:rPr>
        <w:t>self esteem</w:t>
      </w:r>
      <w:proofErr w:type="spellEnd"/>
      <w:r w:rsidR="00270A37">
        <w:rPr>
          <w:rFonts w:eastAsia="Times New Roman"/>
          <w:sz w:val="24"/>
          <w:szCs w:val="24"/>
          <w:shd w:val="clear" w:color="auto" w:fill="FFFFFF"/>
        </w:rPr>
        <w:t>. (Farmer, 2001).</w:t>
      </w:r>
      <w:r w:rsidR="008656A3">
        <w:rPr>
          <w:rFonts w:eastAsia="Times New Roman"/>
          <w:sz w:val="24"/>
          <w:szCs w:val="24"/>
          <w:shd w:val="clear" w:color="auto" w:fill="FFFFFF"/>
        </w:rPr>
        <w:t xml:space="preserve">  Yu Wei Chu (2002) also argued that </w:t>
      </w:r>
      <w:proofErr w:type="spellStart"/>
      <w:r w:rsidR="008656A3">
        <w:rPr>
          <w:rFonts w:eastAsia="Times New Roman"/>
          <w:sz w:val="24"/>
          <w:szCs w:val="24"/>
          <w:shd w:val="clear" w:color="auto" w:fill="FFFFFF"/>
        </w:rPr>
        <w:t>self esteem</w:t>
      </w:r>
      <w:proofErr w:type="spellEnd"/>
      <w:r w:rsidR="008656A3">
        <w:rPr>
          <w:rFonts w:eastAsia="Times New Roman"/>
          <w:sz w:val="24"/>
          <w:szCs w:val="24"/>
          <w:shd w:val="clear" w:color="auto" w:fill="FFFFFF"/>
        </w:rPr>
        <w:t xml:space="preserve"> is positively correlated with domain specific </w:t>
      </w:r>
      <w:proofErr w:type="spellStart"/>
      <w:r w:rsidR="008656A3">
        <w:rPr>
          <w:rFonts w:eastAsia="Times New Roman"/>
          <w:sz w:val="24"/>
          <w:szCs w:val="24"/>
          <w:shd w:val="clear" w:color="auto" w:fill="FFFFFF"/>
        </w:rPr>
        <w:t>self concept</w:t>
      </w:r>
      <w:proofErr w:type="spellEnd"/>
      <w:r w:rsidR="008656A3">
        <w:rPr>
          <w:rFonts w:eastAsia="Times New Roman"/>
          <w:sz w:val="24"/>
          <w:szCs w:val="24"/>
          <w:shd w:val="clear" w:color="auto" w:fill="FFFFFF"/>
        </w:rPr>
        <w:t>.</w:t>
      </w:r>
    </w:p>
    <w:p w:rsidR="002E2BA2" w:rsidRPr="00695BEF" w:rsidRDefault="00695BEF" w:rsidP="00FA081A">
      <w:pPr>
        <w:spacing w:before="240" w:after="240" w:line="360" w:lineRule="auto"/>
        <w:jc w:val="both"/>
        <w:rPr>
          <w:rFonts w:eastAsia="Times New Roman"/>
          <w:sz w:val="24"/>
          <w:szCs w:val="24"/>
          <w:shd w:val="clear" w:color="auto" w:fill="FFFFFF"/>
        </w:rPr>
      </w:pPr>
      <w:r>
        <w:rPr>
          <w:rFonts w:eastAsia="Times New Roman"/>
          <w:sz w:val="24"/>
          <w:szCs w:val="24"/>
          <w:shd w:val="clear" w:color="auto" w:fill="FFFFFF"/>
        </w:rPr>
        <w:t xml:space="preserve"> </w:t>
      </w:r>
      <w:r w:rsidR="006118C9">
        <w:rPr>
          <w:rFonts w:eastAsia="Times New Roman"/>
          <w:sz w:val="24"/>
          <w:szCs w:val="24"/>
          <w:shd w:val="clear" w:color="auto" w:fill="FFFFFF"/>
        </w:rPr>
        <w:t xml:space="preserve">Another </w:t>
      </w:r>
      <w:r w:rsidR="009F198B">
        <w:rPr>
          <w:rFonts w:eastAsia="Times New Roman"/>
          <w:sz w:val="24"/>
          <w:szCs w:val="24"/>
          <w:shd w:val="clear" w:color="auto" w:fill="FFFFFF"/>
        </w:rPr>
        <w:t>outcome</w:t>
      </w:r>
      <w:r w:rsidR="0040680A" w:rsidRPr="00A70B63">
        <w:rPr>
          <w:rFonts w:eastAsia="Times New Roman"/>
          <w:sz w:val="24"/>
          <w:szCs w:val="24"/>
          <w:shd w:val="clear" w:color="auto" w:fill="FFFFFF"/>
        </w:rPr>
        <w:t xml:space="preserve"> of study hold up that</w:t>
      </w:r>
      <w:r w:rsidR="0040680A" w:rsidRPr="00A70B63">
        <w:rPr>
          <w:sz w:val="24"/>
          <w:szCs w:val="24"/>
        </w:rPr>
        <w:t xml:space="preserve"> </w:t>
      </w:r>
      <w:r w:rsidR="00FE6BB3">
        <w:rPr>
          <w:sz w:val="24"/>
          <w:szCs w:val="24"/>
        </w:rPr>
        <w:t>“</w:t>
      </w:r>
      <w:r w:rsidR="0040680A" w:rsidRPr="00A70B63">
        <w:rPr>
          <w:sz w:val="24"/>
          <w:szCs w:val="24"/>
        </w:rPr>
        <w:t>inculc</w:t>
      </w:r>
      <w:r w:rsidR="0040680A">
        <w:rPr>
          <w:sz w:val="24"/>
          <w:szCs w:val="24"/>
        </w:rPr>
        <w:t>ated the significant relationship</w:t>
      </w:r>
      <w:r w:rsidR="00E759DA">
        <w:rPr>
          <w:sz w:val="24"/>
          <w:szCs w:val="24"/>
        </w:rPr>
        <w:t xml:space="preserve"> and positive correlation</w:t>
      </w:r>
      <w:r w:rsidR="0040680A">
        <w:rPr>
          <w:sz w:val="24"/>
          <w:szCs w:val="24"/>
        </w:rPr>
        <w:t xml:space="preserve"> between </w:t>
      </w:r>
      <w:proofErr w:type="spellStart"/>
      <w:r w:rsidR="0040680A">
        <w:rPr>
          <w:sz w:val="24"/>
          <w:szCs w:val="24"/>
        </w:rPr>
        <w:t>self concept</w:t>
      </w:r>
      <w:proofErr w:type="spellEnd"/>
      <w:r w:rsidR="0040680A">
        <w:rPr>
          <w:sz w:val="24"/>
          <w:szCs w:val="24"/>
        </w:rPr>
        <w:t xml:space="preserve"> and</w:t>
      </w:r>
      <w:r w:rsidR="0040680A" w:rsidRPr="00A70B63">
        <w:rPr>
          <w:sz w:val="24"/>
          <w:szCs w:val="24"/>
        </w:rPr>
        <w:t xml:space="preserve"> </w:t>
      </w:r>
      <w:proofErr w:type="spellStart"/>
      <w:r w:rsidR="0040680A" w:rsidRPr="00A70B63">
        <w:rPr>
          <w:sz w:val="24"/>
          <w:szCs w:val="24"/>
        </w:rPr>
        <w:t>s</w:t>
      </w:r>
      <w:r w:rsidR="0040680A">
        <w:rPr>
          <w:sz w:val="24"/>
          <w:szCs w:val="24"/>
        </w:rPr>
        <w:t>elf esteem</w:t>
      </w:r>
      <w:proofErr w:type="spellEnd"/>
      <w:r w:rsidR="0040680A">
        <w:rPr>
          <w:sz w:val="24"/>
          <w:szCs w:val="24"/>
        </w:rPr>
        <w:t xml:space="preserve"> among adolescents</w:t>
      </w:r>
      <w:r w:rsidR="00EF0859">
        <w:rPr>
          <w:sz w:val="24"/>
          <w:szCs w:val="24"/>
        </w:rPr>
        <w:t>” supported the first</w:t>
      </w:r>
      <w:r w:rsidR="0040680A" w:rsidRPr="00A70B63">
        <w:rPr>
          <w:sz w:val="24"/>
          <w:szCs w:val="24"/>
        </w:rPr>
        <w:t xml:space="preserve"> hypothesis of the study.</w:t>
      </w:r>
      <w:r w:rsidR="00070A66" w:rsidRPr="00070A66">
        <w:rPr>
          <w:rFonts w:eastAsia="Times New Roman"/>
          <w:sz w:val="24"/>
          <w:szCs w:val="24"/>
          <w:shd w:val="clear" w:color="auto" w:fill="FFFFFF"/>
        </w:rPr>
        <w:t xml:space="preserve"> </w:t>
      </w:r>
      <w:r w:rsidR="00070A66">
        <w:rPr>
          <w:rFonts w:eastAsia="Times New Roman"/>
          <w:sz w:val="24"/>
          <w:szCs w:val="24"/>
          <w:shd w:val="clear" w:color="auto" w:fill="FFFFFF"/>
        </w:rPr>
        <w:t>(</w:t>
      </w:r>
      <w:proofErr w:type="spellStart"/>
      <w:r w:rsidR="00070A66" w:rsidRPr="00A70B63">
        <w:rPr>
          <w:rFonts w:eastAsia="Times New Roman"/>
          <w:sz w:val="24"/>
          <w:szCs w:val="24"/>
          <w:shd w:val="clear" w:color="auto" w:fill="FFFFFF"/>
        </w:rPr>
        <w:t>Dr.</w:t>
      </w:r>
      <w:r w:rsidR="006118C9">
        <w:rPr>
          <w:rFonts w:eastAsia="Times New Roman"/>
          <w:sz w:val="24"/>
          <w:szCs w:val="24"/>
          <w:shd w:val="clear" w:color="auto" w:fill="FFFFFF"/>
        </w:rPr>
        <w:t>Rekha</w:t>
      </w:r>
      <w:proofErr w:type="spellEnd"/>
      <w:r w:rsidR="006118C9">
        <w:rPr>
          <w:rFonts w:eastAsia="Times New Roman"/>
          <w:sz w:val="24"/>
          <w:szCs w:val="24"/>
          <w:shd w:val="clear" w:color="auto" w:fill="FFFFFF"/>
        </w:rPr>
        <w:t xml:space="preserve"> Srivastava and </w:t>
      </w:r>
      <w:proofErr w:type="spellStart"/>
      <w:r w:rsidR="006118C9">
        <w:rPr>
          <w:rFonts w:eastAsia="Times New Roman"/>
          <w:sz w:val="24"/>
          <w:szCs w:val="24"/>
          <w:shd w:val="clear" w:color="auto" w:fill="FFFFFF"/>
        </w:rPr>
        <w:t>Dr</w:t>
      </w:r>
      <w:proofErr w:type="spellEnd"/>
      <w:r w:rsidR="006118C9">
        <w:rPr>
          <w:rFonts w:eastAsia="Times New Roman"/>
          <w:sz w:val="24"/>
          <w:szCs w:val="24"/>
          <w:shd w:val="clear" w:color="auto" w:fill="FFFFFF"/>
        </w:rPr>
        <w:t xml:space="preserve"> Joshi</w:t>
      </w:r>
      <w:r w:rsidR="00464D88">
        <w:rPr>
          <w:rFonts w:eastAsia="Times New Roman"/>
          <w:sz w:val="24"/>
          <w:szCs w:val="24"/>
          <w:shd w:val="clear" w:color="auto" w:fill="FFFFFF"/>
        </w:rPr>
        <w:t>,</w:t>
      </w:r>
      <w:r w:rsidR="006118C9">
        <w:rPr>
          <w:rFonts w:eastAsia="Times New Roman"/>
          <w:sz w:val="24"/>
          <w:szCs w:val="24"/>
          <w:shd w:val="clear" w:color="auto" w:fill="FFFFFF"/>
        </w:rPr>
        <w:t xml:space="preserve"> 2014)</w:t>
      </w:r>
    </w:p>
    <w:p w:rsidR="00311267" w:rsidRDefault="004D4667" w:rsidP="00311267">
      <w:pPr>
        <w:spacing w:line="360" w:lineRule="auto"/>
        <w:rPr>
          <w:rFonts w:ascii="Times New Roman" w:hAnsi="Times New Roman" w:cs="Times New Roman"/>
          <w:sz w:val="24"/>
          <w:szCs w:val="24"/>
        </w:rPr>
      </w:pPr>
      <w:r w:rsidRPr="00A70B63">
        <w:rPr>
          <w:rFonts w:eastAsia="Calibri"/>
          <w:sz w:val="24"/>
          <w:szCs w:val="24"/>
          <w:shd w:val="clear" w:color="auto" w:fill="FFFFFF"/>
        </w:rPr>
        <w:t xml:space="preserve">T test was performed to consolidate </w:t>
      </w:r>
      <w:r w:rsidR="00D800FC" w:rsidRPr="00A70B63">
        <w:rPr>
          <w:rFonts w:eastAsia="Calibri"/>
          <w:sz w:val="24"/>
          <w:szCs w:val="24"/>
          <w:shd w:val="clear" w:color="auto" w:fill="FFFFFF"/>
        </w:rPr>
        <w:t>the hypothesis of the differential effect</w:t>
      </w:r>
      <w:r w:rsidRPr="00A70B63">
        <w:rPr>
          <w:rFonts w:eastAsia="Calibri"/>
          <w:sz w:val="24"/>
          <w:szCs w:val="24"/>
          <w:shd w:val="clear" w:color="auto" w:fill="FFFFFF"/>
        </w:rPr>
        <w:t xml:space="preserve"> of </w:t>
      </w:r>
      <w:proofErr w:type="spellStart"/>
      <w:r w:rsidRPr="00A70B63">
        <w:rPr>
          <w:rFonts w:eastAsia="Calibri"/>
          <w:sz w:val="24"/>
          <w:szCs w:val="24"/>
          <w:shd w:val="clear" w:color="auto" w:fill="FFFFFF"/>
        </w:rPr>
        <w:t>self esteem</w:t>
      </w:r>
      <w:proofErr w:type="spellEnd"/>
      <w:r w:rsidRPr="00A70B63">
        <w:rPr>
          <w:rFonts w:eastAsia="Calibri"/>
          <w:sz w:val="24"/>
          <w:szCs w:val="24"/>
          <w:shd w:val="clear" w:color="auto" w:fill="FFFFFF"/>
        </w:rPr>
        <w:t xml:space="preserve"> between </w:t>
      </w:r>
      <w:r w:rsidR="00C013DA" w:rsidRPr="00A70B63">
        <w:rPr>
          <w:rFonts w:eastAsia="Calibri"/>
          <w:sz w:val="24"/>
          <w:szCs w:val="24"/>
          <w:shd w:val="clear" w:color="auto" w:fill="FFFFFF"/>
        </w:rPr>
        <w:t>male and female. T test deductions</w:t>
      </w:r>
      <w:r w:rsidR="00FA081A" w:rsidRPr="00A70B63">
        <w:rPr>
          <w:rFonts w:eastAsia="Calibri"/>
          <w:sz w:val="24"/>
          <w:szCs w:val="24"/>
          <w:shd w:val="clear" w:color="auto" w:fill="FFFFFF"/>
        </w:rPr>
        <w:t xml:space="preserve"> claimed that male has more </w:t>
      </w:r>
      <w:proofErr w:type="spellStart"/>
      <w:r w:rsidR="00FA081A" w:rsidRPr="00A70B63">
        <w:rPr>
          <w:rFonts w:eastAsia="Calibri"/>
          <w:sz w:val="24"/>
          <w:szCs w:val="24"/>
          <w:shd w:val="clear" w:color="auto" w:fill="FFFFFF"/>
        </w:rPr>
        <w:t>self esteem</w:t>
      </w:r>
      <w:proofErr w:type="spellEnd"/>
      <w:r w:rsidR="00FA081A" w:rsidRPr="00A70B63">
        <w:rPr>
          <w:rFonts w:eastAsia="Calibri"/>
          <w:sz w:val="24"/>
          <w:szCs w:val="24"/>
          <w:shd w:val="clear" w:color="auto" w:fill="FFFFFF"/>
        </w:rPr>
        <w:t xml:space="preserve"> than female with the value of (p= 0.047 for male) and (p= 0.032 for female). </w:t>
      </w:r>
      <w:r w:rsidR="00464D88">
        <w:rPr>
          <w:sz w:val="24"/>
          <w:szCs w:val="24"/>
        </w:rPr>
        <w:t xml:space="preserve">The other analysts </w:t>
      </w:r>
      <w:r w:rsidR="00F7782F" w:rsidRPr="00A70B63">
        <w:rPr>
          <w:sz w:val="24"/>
          <w:szCs w:val="24"/>
        </w:rPr>
        <w:t>described in their factor analysis of independent t test depicted that boys</w:t>
      </w:r>
      <w:r w:rsidR="00A70B63" w:rsidRPr="00A70B63">
        <w:rPr>
          <w:sz w:val="24"/>
          <w:szCs w:val="24"/>
        </w:rPr>
        <w:t xml:space="preserve"> </w:t>
      </w:r>
      <w:r w:rsidR="00F7782F" w:rsidRPr="00A70B63">
        <w:rPr>
          <w:sz w:val="24"/>
          <w:szCs w:val="24"/>
        </w:rPr>
        <w:t xml:space="preserve">(p=0.001) have higher </w:t>
      </w:r>
      <w:proofErr w:type="spellStart"/>
      <w:r w:rsidR="00F7782F" w:rsidRPr="00A70B63">
        <w:rPr>
          <w:sz w:val="24"/>
          <w:szCs w:val="24"/>
        </w:rPr>
        <w:t>self esteem</w:t>
      </w:r>
      <w:proofErr w:type="spellEnd"/>
      <w:r w:rsidR="00F7782F" w:rsidRPr="00A70B63">
        <w:rPr>
          <w:sz w:val="24"/>
          <w:szCs w:val="24"/>
        </w:rPr>
        <w:t xml:space="preserve"> than girls.</w:t>
      </w:r>
      <w:r w:rsidR="00464D88" w:rsidRPr="00464D88">
        <w:rPr>
          <w:sz w:val="24"/>
          <w:szCs w:val="24"/>
        </w:rPr>
        <w:t xml:space="preserve"> </w:t>
      </w:r>
      <w:r w:rsidR="00464D88">
        <w:rPr>
          <w:sz w:val="24"/>
          <w:szCs w:val="24"/>
        </w:rPr>
        <w:t>(</w:t>
      </w:r>
      <w:r w:rsidR="00311267">
        <w:rPr>
          <w:sz w:val="24"/>
          <w:szCs w:val="24"/>
        </w:rPr>
        <w:t>Faisal Farid &amp;</w:t>
      </w:r>
      <w:r w:rsidR="00464D88" w:rsidRPr="00A70B63">
        <w:rPr>
          <w:sz w:val="24"/>
          <w:szCs w:val="24"/>
        </w:rPr>
        <w:t xml:space="preserve"> </w:t>
      </w:r>
      <w:proofErr w:type="spellStart"/>
      <w:r w:rsidR="00464D88" w:rsidRPr="00A70B63">
        <w:rPr>
          <w:sz w:val="24"/>
          <w:szCs w:val="24"/>
        </w:rPr>
        <w:t>Mumtaz</w:t>
      </w:r>
      <w:proofErr w:type="spellEnd"/>
      <w:r w:rsidR="00464D88" w:rsidRPr="00A70B63">
        <w:rPr>
          <w:sz w:val="24"/>
          <w:szCs w:val="24"/>
        </w:rPr>
        <w:t xml:space="preserve"> Akhtar</w:t>
      </w:r>
      <w:r w:rsidR="00464D88">
        <w:rPr>
          <w:sz w:val="24"/>
          <w:szCs w:val="24"/>
        </w:rPr>
        <w:t>, 2013)</w:t>
      </w:r>
      <w:r w:rsidR="00311267">
        <w:rPr>
          <w:rFonts w:ascii="Times New Roman" w:hAnsi="Times New Roman" w:cs="Times New Roman"/>
          <w:sz w:val="24"/>
          <w:szCs w:val="24"/>
        </w:rPr>
        <w:t xml:space="preserve">. </w:t>
      </w:r>
    </w:p>
    <w:p w:rsidR="00311267" w:rsidRPr="00C37C69" w:rsidRDefault="00311267" w:rsidP="00311267">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The significant results of gender difference were also in consonant with the study conducted in US and England. They conferred that boys have more </w:t>
      </w:r>
      <w:proofErr w:type="spellStart"/>
      <w:r>
        <w:rPr>
          <w:rFonts w:ascii="Times New Roman" w:hAnsi="Times New Roman" w:cs="Times New Roman"/>
          <w:sz w:val="24"/>
          <w:szCs w:val="24"/>
        </w:rPr>
        <w:t>self esteem</w:t>
      </w:r>
      <w:proofErr w:type="spellEnd"/>
      <w:r>
        <w:rPr>
          <w:rFonts w:ascii="Times New Roman" w:hAnsi="Times New Roman" w:cs="Times New Roman"/>
          <w:sz w:val="24"/>
          <w:szCs w:val="24"/>
        </w:rPr>
        <w:t xml:space="preserve"> as compared to girls. They also </w:t>
      </w:r>
      <w:r>
        <w:rPr>
          <w:rFonts w:ascii="Times New Roman" w:hAnsi="Times New Roman" w:cs="Times New Roman"/>
          <w:sz w:val="24"/>
          <w:szCs w:val="24"/>
        </w:rPr>
        <w:lastRenderedPageBreak/>
        <w:t xml:space="preserve">highlighted that girls have poor </w:t>
      </w:r>
      <w:proofErr w:type="spellStart"/>
      <w:r>
        <w:rPr>
          <w:rFonts w:ascii="Times New Roman" w:hAnsi="Times New Roman" w:cs="Times New Roman"/>
          <w:sz w:val="24"/>
          <w:szCs w:val="24"/>
        </w:rPr>
        <w:t>self esteem</w:t>
      </w:r>
      <w:proofErr w:type="spellEnd"/>
      <w:r>
        <w:rPr>
          <w:rFonts w:ascii="Times New Roman" w:hAnsi="Times New Roman" w:cs="Times New Roman"/>
          <w:sz w:val="24"/>
          <w:szCs w:val="24"/>
        </w:rPr>
        <w:t xml:space="preserve"> in Canadian schools than boys.</w:t>
      </w:r>
      <w:r w:rsidRPr="00311267">
        <w:rPr>
          <w:rFonts w:ascii="Times New Roman" w:hAnsi="Times New Roman" w:cs="Times New Roman"/>
          <w:sz w:val="24"/>
          <w:szCs w:val="24"/>
        </w:rPr>
        <w:t xml:space="preserve"> </w:t>
      </w:r>
      <w:r>
        <w:rPr>
          <w:rFonts w:ascii="Times New Roman" w:hAnsi="Times New Roman" w:cs="Times New Roman"/>
          <w:sz w:val="24"/>
          <w:szCs w:val="24"/>
        </w:rPr>
        <w:t xml:space="preserve">(Booth and </w:t>
      </w:r>
      <w:proofErr w:type="spellStart"/>
      <w:r>
        <w:rPr>
          <w:rFonts w:ascii="Times New Roman" w:hAnsi="Times New Roman" w:cs="Times New Roman"/>
          <w:sz w:val="24"/>
          <w:szCs w:val="24"/>
        </w:rPr>
        <w:t>Gerad</w:t>
      </w:r>
      <w:proofErr w:type="spellEnd"/>
      <w:r>
        <w:rPr>
          <w:rFonts w:ascii="Times New Roman" w:hAnsi="Times New Roman" w:cs="Times New Roman"/>
          <w:sz w:val="24"/>
          <w:szCs w:val="24"/>
        </w:rPr>
        <w:t>, 2011)</w:t>
      </w:r>
      <w:r w:rsidR="00695BEF">
        <w:rPr>
          <w:rFonts w:ascii="Times New Roman" w:hAnsi="Times New Roman" w:cs="Times New Roman"/>
          <w:sz w:val="24"/>
          <w:szCs w:val="24"/>
        </w:rPr>
        <w:t>.</w:t>
      </w:r>
    </w:p>
    <w:p w:rsidR="00D35109" w:rsidRPr="009F4373" w:rsidRDefault="000B30F1">
      <w:pPr>
        <w:spacing w:before="240" w:after="240" w:line="360" w:lineRule="auto"/>
        <w:jc w:val="both"/>
        <w:rPr>
          <w:rFonts w:ascii="Times New Roman" w:eastAsia="Calibri" w:hAnsi="Times New Roman" w:cs="Times New Roman"/>
          <w:color w:val="000000" w:themeColor="text1"/>
          <w:sz w:val="40"/>
          <w:shd w:val="clear" w:color="auto" w:fill="FFFFFF"/>
        </w:rPr>
      </w:pPr>
      <w:r w:rsidRPr="009F4373">
        <w:rPr>
          <w:rFonts w:ascii="Times New Roman" w:eastAsia="Calibri" w:hAnsi="Times New Roman" w:cs="Times New Roman"/>
          <w:color w:val="000000" w:themeColor="text1"/>
          <w:sz w:val="40"/>
          <w:shd w:val="clear" w:color="auto" w:fill="FFFFFF"/>
        </w:rPr>
        <w:t>Conclusion:</w:t>
      </w:r>
    </w:p>
    <w:p w:rsidR="00341996" w:rsidRDefault="00D35109">
      <w:pPr>
        <w:spacing w:before="240" w:after="240" w:line="360" w:lineRule="auto"/>
        <w:jc w:val="both"/>
        <w:rPr>
          <w:rFonts w:ascii="Times New Roman" w:eastAsia="Calibri" w:hAnsi="Times New Roman" w:cs="Times New Roman"/>
          <w:color w:val="000000" w:themeColor="text1"/>
          <w:sz w:val="24"/>
          <w:shd w:val="clear" w:color="auto" w:fill="FFFFFF"/>
        </w:rPr>
      </w:pPr>
      <w:r w:rsidRPr="009F4373">
        <w:rPr>
          <w:rFonts w:ascii="Times New Roman" w:eastAsia="Calibri" w:hAnsi="Times New Roman" w:cs="Times New Roman"/>
          <w:color w:val="000000" w:themeColor="text1"/>
          <w:sz w:val="24"/>
          <w:shd w:val="clear" w:color="auto" w:fill="FFFFFF"/>
        </w:rPr>
        <w:t xml:space="preserve">In the light of numerical inculcations, theoretical framework, and a vast query of subsequent studies, the fact deciphered that </w:t>
      </w:r>
      <w:proofErr w:type="spellStart"/>
      <w:r w:rsidRPr="009F4373">
        <w:rPr>
          <w:rFonts w:ascii="Times New Roman" w:eastAsia="Calibri" w:hAnsi="Times New Roman" w:cs="Times New Roman"/>
          <w:color w:val="000000" w:themeColor="text1"/>
          <w:sz w:val="24"/>
          <w:shd w:val="clear" w:color="auto" w:fill="FFFFFF"/>
        </w:rPr>
        <w:t>self concept</w:t>
      </w:r>
      <w:proofErr w:type="spellEnd"/>
      <w:r w:rsidRPr="009F4373">
        <w:rPr>
          <w:rFonts w:ascii="Times New Roman" w:eastAsia="Calibri" w:hAnsi="Times New Roman" w:cs="Times New Roman"/>
          <w:color w:val="000000" w:themeColor="text1"/>
          <w:sz w:val="24"/>
          <w:shd w:val="clear" w:color="auto" w:fill="FFFFFF"/>
        </w:rPr>
        <w:t xml:space="preserve"> has significant effect on </w:t>
      </w:r>
      <w:proofErr w:type="spellStart"/>
      <w:r w:rsidRPr="009F4373">
        <w:rPr>
          <w:rFonts w:ascii="Times New Roman" w:eastAsia="Calibri" w:hAnsi="Times New Roman" w:cs="Times New Roman"/>
          <w:color w:val="000000" w:themeColor="text1"/>
          <w:sz w:val="24"/>
          <w:shd w:val="clear" w:color="auto" w:fill="FFFFFF"/>
        </w:rPr>
        <w:t>self esteem</w:t>
      </w:r>
      <w:proofErr w:type="spellEnd"/>
      <w:r w:rsidRPr="009F4373">
        <w:rPr>
          <w:rFonts w:ascii="Times New Roman" w:eastAsia="Calibri" w:hAnsi="Times New Roman" w:cs="Times New Roman"/>
          <w:color w:val="000000" w:themeColor="text1"/>
          <w:sz w:val="24"/>
          <w:shd w:val="clear" w:color="auto" w:fill="FFFFFF"/>
        </w:rPr>
        <w:t xml:space="preserve"> among students.</w:t>
      </w:r>
      <w:r w:rsidR="00341996">
        <w:rPr>
          <w:rFonts w:ascii="Times New Roman" w:eastAsia="Calibri" w:hAnsi="Times New Roman" w:cs="Times New Roman"/>
          <w:color w:val="000000" w:themeColor="text1"/>
          <w:sz w:val="24"/>
          <w:shd w:val="clear" w:color="auto" w:fill="FFFFFF"/>
        </w:rPr>
        <w:t xml:space="preserve"> The significant inferences were also in line with antecedent studies. The study has thrown light upon </w:t>
      </w:r>
      <w:proofErr w:type="spellStart"/>
      <w:r w:rsidR="00341996">
        <w:rPr>
          <w:rFonts w:ascii="Times New Roman" w:eastAsia="Calibri" w:hAnsi="Times New Roman" w:cs="Times New Roman"/>
          <w:color w:val="000000" w:themeColor="text1"/>
          <w:sz w:val="24"/>
          <w:shd w:val="clear" w:color="auto" w:fill="FFFFFF"/>
        </w:rPr>
        <w:t>corelational</w:t>
      </w:r>
      <w:proofErr w:type="spellEnd"/>
      <w:r w:rsidR="00341996">
        <w:rPr>
          <w:rFonts w:ascii="Times New Roman" w:eastAsia="Calibri" w:hAnsi="Times New Roman" w:cs="Times New Roman"/>
          <w:color w:val="000000" w:themeColor="text1"/>
          <w:sz w:val="24"/>
          <w:shd w:val="clear" w:color="auto" w:fill="FFFFFF"/>
        </w:rPr>
        <w:t xml:space="preserve"> ties between </w:t>
      </w:r>
      <w:proofErr w:type="spellStart"/>
      <w:r w:rsidR="00341996">
        <w:rPr>
          <w:rFonts w:ascii="Times New Roman" w:eastAsia="Calibri" w:hAnsi="Times New Roman" w:cs="Times New Roman"/>
          <w:color w:val="000000" w:themeColor="text1"/>
          <w:sz w:val="24"/>
          <w:shd w:val="clear" w:color="auto" w:fill="FFFFFF"/>
        </w:rPr>
        <w:t>self concept</w:t>
      </w:r>
      <w:proofErr w:type="spellEnd"/>
      <w:r w:rsidR="00341996">
        <w:rPr>
          <w:rFonts w:ascii="Times New Roman" w:eastAsia="Calibri" w:hAnsi="Times New Roman" w:cs="Times New Roman"/>
          <w:color w:val="000000" w:themeColor="text1"/>
          <w:sz w:val="24"/>
          <w:shd w:val="clear" w:color="auto" w:fill="FFFFFF"/>
        </w:rPr>
        <w:t xml:space="preserve"> and </w:t>
      </w:r>
      <w:proofErr w:type="spellStart"/>
      <w:r w:rsidR="00341996">
        <w:rPr>
          <w:rFonts w:ascii="Times New Roman" w:eastAsia="Calibri" w:hAnsi="Times New Roman" w:cs="Times New Roman"/>
          <w:color w:val="000000" w:themeColor="text1"/>
          <w:sz w:val="24"/>
          <w:shd w:val="clear" w:color="auto" w:fill="FFFFFF"/>
        </w:rPr>
        <w:t>self esteem</w:t>
      </w:r>
      <w:proofErr w:type="spellEnd"/>
      <w:r w:rsidR="00341996">
        <w:rPr>
          <w:rFonts w:ascii="Times New Roman" w:eastAsia="Calibri" w:hAnsi="Times New Roman" w:cs="Times New Roman"/>
          <w:color w:val="000000" w:themeColor="text1"/>
          <w:sz w:val="24"/>
          <w:shd w:val="clear" w:color="auto" w:fill="FFFFFF"/>
        </w:rPr>
        <w:t xml:space="preserve"> and it means that boosting </w:t>
      </w:r>
      <w:proofErr w:type="spellStart"/>
      <w:r w:rsidR="00341996">
        <w:rPr>
          <w:rFonts w:ascii="Times New Roman" w:eastAsia="Calibri" w:hAnsi="Times New Roman" w:cs="Times New Roman"/>
          <w:color w:val="000000" w:themeColor="text1"/>
          <w:sz w:val="24"/>
          <w:shd w:val="clear" w:color="auto" w:fill="FFFFFF"/>
        </w:rPr>
        <w:t>self concept</w:t>
      </w:r>
      <w:proofErr w:type="spellEnd"/>
      <w:r w:rsidR="00341996">
        <w:rPr>
          <w:rFonts w:ascii="Times New Roman" w:eastAsia="Calibri" w:hAnsi="Times New Roman" w:cs="Times New Roman"/>
          <w:color w:val="000000" w:themeColor="text1"/>
          <w:sz w:val="24"/>
          <w:shd w:val="clear" w:color="auto" w:fill="FFFFFF"/>
        </w:rPr>
        <w:t xml:space="preserve"> may boon </w:t>
      </w:r>
      <w:proofErr w:type="spellStart"/>
      <w:r w:rsidR="00341996">
        <w:rPr>
          <w:rFonts w:ascii="Times New Roman" w:eastAsia="Calibri" w:hAnsi="Times New Roman" w:cs="Times New Roman"/>
          <w:color w:val="000000" w:themeColor="text1"/>
          <w:sz w:val="24"/>
          <w:shd w:val="clear" w:color="auto" w:fill="FFFFFF"/>
        </w:rPr>
        <w:t>self esteem</w:t>
      </w:r>
      <w:proofErr w:type="spellEnd"/>
      <w:r w:rsidR="00341996">
        <w:rPr>
          <w:rFonts w:ascii="Times New Roman" w:eastAsia="Calibri" w:hAnsi="Times New Roman" w:cs="Times New Roman"/>
          <w:color w:val="000000" w:themeColor="text1"/>
          <w:sz w:val="24"/>
          <w:shd w:val="clear" w:color="auto" w:fill="FFFFFF"/>
        </w:rPr>
        <w:t xml:space="preserve"> among adults.</w:t>
      </w:r>
    </w:p>
    <w:p w:rsidR="00D35109" w:rsidRPr="009F4373" w:rsidRDefault="00D35109">
      <w:pPr>
        <w:spacing w:before="240" w:after="240" w:line="360" w:lineRule="auto"/>
        <w:jc w:val="both"/>
        <w:rPr>
          <w:rFonts w:ascii="Times New Roman" w:eastAsia="Calibri" w:hAnsi="Times New Roman" w:cs="Times New Roman"/>
          <w:color w:val="000000" w:themeColor="text1"/>
          <w:sz w:val="24"/>
          <w:shd w:val="clear" w:color="auto" w:fill="FFFFFF"/>
        </w:rPr>
      </w:pPr>
      <w:r w:rsidRPr="009F4373">
        <w:rPr>
          <w:rFonts w:ascii="Times New Roman" w:eastAsia="Calibri" w:hAnsi="Times New Roman" w:cs="Times New Roman"/>
          <w:color w:val="000000" w:themeColor="text1"/>
          <w:sz w:val="24"/>
          <w:shd w:val="clear" w:color="auto" w:fill="FFFFFF"/>
        </w:rPr>
        <w:t xml:space="preserve"> Moreover, there is defining disparity of </w:t>
      </w:r>
      <w:proofErr w:type="spellStart"/>
      <w:r w:rsidRPr="009F4373">
        <w:rPr>
          <w:rFonts w:ascii="Times New Roman" w:eastAsia="Calibri" w:hAnsi="Times New Roman" w:cs="Times New Roman"/>
          <w:color w:val="000000" w:themeColor="text1"/>
          <w:sz w:val="24"/>
          <w:shd w:val="clear" w:color="auto" w:fill="FFFFFF"/>
        </w:rPr>
        <w:t>self esteem</w:t>
      </w:r>
      <w:proofErr w:type="spellEnd"/>
      <w:r w:rsidRPr="009F4373">
        <w:rPr>
          <w:rFonts w:ascii="Times New Roman" w:eastAsia="Calibri" w:hAnsi="Times New Roman" w:cs="Times New Roman"/>
          <w:color w:val="000000" w:themeColor="text1"/>
          <w:sz w:val="24"/>
          <w:shd w:val="clear" w:color="auto" w:fill="FFFFFF"/>
        </w:rPr>
        <w:t xml:space="preserve"> between </w:t>
      </w:r>
      <w:r w:rsidR="00880266" w:rsidRPr="009F4373">
        <w:rPr>
          <w:rFonts w:ascii="Times New Roman" w:eastAsia="Calibri" w:hAnsi="Times New Roman" w:cs="Times New Roman"/>
          <w:color w:val="000000" w:themeColor="text1"/>
          <w:sz w:val="24"/>
          <w:shd w:val="clear" w:color="auto" w:fill="FFFFFF"/>
        </w:rPr>
        <w:t>males and females.</w:t>
      </w:r>
      <w:r w:rsidR="007B6FB0" w:rsidRPr="009F4373">
        <w:rPr>
          <w:rFonts w:ascii="Times New Roman" w:eastAsia="Calibri" w:hAnsi="Times New Roman" w:cs="Times New Roman"/>
          <w:color w:val="000000" w:themeColor="text1"/>
          <w:sz w:val="24"/>
          <w:shd w:val="clear" w:color="auto" w:fill="FFFFFF"/>
        </w:rPr>
        <w:t xml:space="preserve"> In the context of gender differences in having </w:t>
      </w:r>
      <w:proofErr w:type="spellStart"/>
      <w:r w:rsidR="007B6FB0" w:rsidRPr="009F4373">
        <w:rPr>
          <w:rFonts w:ascii="Times New Roman" w:eastAsia="Calibri" w:hAnsi="Times New Roman" w:cs="Times New Roman"/>
          <w:color w:val="000000" w:themeColor="text1"/>
          <w:sz w:val="24"/>
          <w:shd w:val="clear" w:color="auto" w:fill="FFFFFF"/>
        </w:rPr>
        <w:t>self esteem</w:t>
      </w:r>
      <w:proofErr w:type="spellEnd"/>
      <w:r w:rsidR="007B6FB0" w:rsidRPr="009F4373">
        <w:rPr>
          <w:rFonts w:ascii="Times New Roman" w:eastAsia="Calibri" w:hAnsi="Times New Roman" w:cs="Times New Roman"/>
          <w:color w:val="000000" w:themeColor="text1"/>
          <w:sz w:val="24"/>
          <w:shd w:val="clear" w:color="auto" w:fill="FFFFFF"/>
        </w:rPr>
        <w:t xml:space="preserve">, facts about male dominant society could be a defining up lifter of </w:t>
      </w:r>
      <w:proofErr w:type="spellStart"/>
      <w:r w:rsidR="007B6FB0" w:rsidRPr="009F4373">
        <w:rPr>
          <w:rFonts w:ascii="Times New Roman" w:eastAsia="Calibri" w:hAnsi="Times New Roman" w:cs="Times New Roman"/>
          <w:color w:val="000000" w:themeColor="text1"/>
          <w:sz w:val="24"/>
          <w:shd w:val="clear" w:color="auto" w:fill="FFFFFF"/>
        </w:rPr>
        <w:t>self esteem</w:t>
      </w:r>
      <w:proofErr w:type="spellEnd"/>
      <w:r w:rsidR="007B6FB0" w:rsidRPr="009F4373">
        <w:rPr>
          <w:rFonts w:ascii="Times New Roman" w:eastAsia="Calibri" w:hAnsi="Times New Roman" w:cs="Times New Roman"/>
          <w:color w:val="000000" w:themeColor="text1"/>
          <w:sz w:val="24"/>
          <w:shd w:val="clear" w:color="auto" w:fill="FFFFFF"/>
        </w:rPr>
        <w:t xml:space="preserve"> among male adults. So, that is the reason, male </w:t>
      </w:r>
      <w:r w:rsidR="00B4363E" w:rsidRPr="009F4373">
        <w:rPr>
          <w:rFonts w:ascii="Times New Roman" w:eastAsia="Calibri" w:hAnsi="Times New Roman" w:cs="Times New Roman"/>
          <w:color w:val="000000" w:themeColor="text1"/>
          <w:sz w:val="24"/>
          <w:shd w:val="clear" w:color="auto" w:fill="FFFFFF"/>
        </w:rPr>
        <w:t>adults’</w:t>
      </w:r>
      <w:r w:rsidR="007B6FB0" w:rsidRPr="009F4373">
        <w:rPr>
          <w:rFonts w:ascii="Times New Roman" w:eastAsia="Calibri" w:hAnsi="Times New Roman" w:cs="Times New Roman"/>
          <w:color w:val="000000" w:themeColor="text1"/>
          <w:sz w:val="24"/>
          <w:shd w:val="clear" w:color="auto" w:fill="FFFFFF"/>
        </w:rPr>
        <w:t xml:space="preserve"> </w:t>
      </w:r>
      <w:r w:rsidR="00B4363E" w:rsidRPr="009F4373">
        <w:rPr>
          <w:rFonts w:ascii="Times New Roman" w:eastAsia="Calibri" w:hAnsi="Times New Roman" w:cs="Times New Roman"/>
          <w:color w:val="000000" w:themeColor="text1"/>
          <w:sz w:val="24"/>
          <w:shd w:val="clear" w:color="auto" w:fill="FFFFFF"/>
        </w:rPr>
        <w:t>posses’</w:t>
      </w:r>
      <w:r w:rsidR="007B6FB0" w:rsidRPr="009F4373">
        <w:rPr>
          <w:rFonts w:ascii="Times New Roman" w:eastAsia="Calibri" w:hAnsi="Times New Roman" w:cs="Times New Roman"/>
          <w:color w:val="000000" w:themeColor="text1"/>
          <w:sz w:val="24"/>
          <w:shd w:val="clear" w:color="auto" w:fill="FFFFFF"/>
        </w:rPr>
        <w:t xml:space="preserve"> higher </w:t>
      </w:r>
      <w:proofErr w:type="spellStart"/>
      <w:r w:rsidR="007B6FB0" w:rsidRPr="009F4373">
        <w:rPr>
          <w:rFonts w:ascii="Times New Roman" w:eastAsia="Calibri" w:hAnsi="Times New Roman" w:cs="Times New Roman"/>
          <w:color w:val="000000" w:themeColor="text1"/>
          <w:sz w:val="24"/>
          <w:shd w:val="clear" w:color="auto" w:fill="FFFFFF"/>
        </w:rPr>
        <w:t>self esteem</w:t>
      </w:r>
      <w:proofErr w:type="spellEnd"/>
      <w:r w:rsidR="007B6FB0" w:rsidRPr="009F4373">
        <w:rPr>
          <w:rFonts w:ascii="Times New Roman" w:eastAsia="Calibri" w:hAnsi="Times New Roman" w:cs="Times New Roman"/>
          <w:color w:val="000000" w:themeColor="text1"/>
          <w:sz w:val="24"/>
          <w:shd w:val="clear" w:color="auto" w:fill="FFFFFF"/>
        </w:rPr>
        <w:t>.</w:t>
      </w:r>
    </w:p>
    <w:p w:rsidR="00880266" w:rsidRPr="006E5AC8" w:rsidRDefault="00880266" w:rsidP="00880266">
      <w:pPr>
        <w:spacing w:before="240" w:after="240" w:line="360" w:lineRule="auto"/>
        <w:jc w:val="both"/>
        <w:rPr>
          <w:rFonts w:ascii="Times New Roman" w:eastAsia="Times New Roman" w:hAnsi="Times New Roman" w:cs="Times New Roman"/>
          <w:sz w:val="32"/>
          <w:szCs w:val="32"/>
        </w:rPr>
      </w:pPr>
      <w:r w:rsidRPr="006E5AC8">
        <w:rPr>
          <w:rFonts w:ascii="Times New Roman" w:eastAsia="Times New Roman" w:hAnsi="Times New Roman" w:cs="Times New Roman"/>
          <w:sz w:val="32"/>
          <w:szCs w:val="32"/>
        </w:rPr>
        <w:t xml:space="preserve">Limitations </w:t>
      </w:r>
    </w:p>
    <w:p w:rsidR="003D61D4" w:rsidRDefault="000B30F1">
      <w:pPr>
        <w:spacing w:before="240" w:after="240" w:line="360" w:lineRule="auto"/>
        <w:jc w:val="both"/>
        <w:rPr>
          <w:rFonts w:ascii="Times New Roman" w:eastAsia="Times New Roman" w:hAnsi="Times New Roman" w:cs="Times New Roman"/>
          <w:sz w:val="24"/>
        </w:rPr>
      </w:pPr>
      <w:r w:rsidRPr="00C37C69">
        <w:rPr>
          <w:rFonts w:ascii="Times New Roman" w:eastAsia="Times New Roman" w:hAnsi="Times New Roman" w:cs="Times New Roman"/>
          <w:sz w:val="24"/>
        </w:rPr>
        <w:t>The sample was taken only from Multan, so there results cannot be generalized to population of all other countries.</w:t>
      </w:r>
      <w:r w:rsidR="00880266" w:rsidRPr="00C37C69">
        <w:rPr>
          <w:rFonts w:ascii="Times New Roman" w:eastAsia="Times New Roman" w:hAnsi="Times New Roman" w:cs="Times New Roman"/>
          <w:sz w:val="24"/>
        </w:rPr>
        <w:t xml:space="preserve"> </w:t>
      </w:r>
      <w:r w:rsidRPr="00C37C69">
        <w:rPr>
          <w:rFonts w:ascii="Times New Roman" w:eastAsia="Times New Roman" w:hAnsi="Times New Roman" w:cs="Times New Roman"/>
          <w:sz w:val="24"/>
        </w:rPr>
        <w:t>Sampling techniques was not the best representative of sample taken.</w:t>
      </w:r>
      <w:r w:rsidR="0071773B">
        <w:rPr>
          <w:rFonts w:ascii="Times New Roman" w:eastAsia="Times New Roman" w:hAnsi="Times New Roman" w:cs="Times New Roman"/>
          <w:sz w:val="24"/>
        </w:rPr>
        <w:t xml:space="preserve"> </w:t>
      </w:r>
      <w:r w:rsidR="00312FF0">
        <w:rPr>
          <w:rFonts w:ascii="Times New Roman" w:eastAsia="Times New Roman" w:hAnsi="Times New Roman" w:cs="Times New Roman"/>
          <w:sz w:val="24"/>
        </w:rPr>
        <w:t xml:space="preserve"> Sample was limited to University</w:t>
      </w:r>
      <w:r w:rsidR="003D61D4">
        <w:rPr>
          <w:rFonts w:ascii="Times New Roman" w:eastAsia="Times New Roman" w:hAnsi="Times New Roman" w:cs="Times New Roman"/>
          <w:sz w:val="24"/>
        </w:rPr>
        <w:t xml:space="preserve"> students.  The study conducted was among adults and didn’t include young adults, middle adulthood and late adulthood. The study has not included other demographic variables like race, culture, class disparity and ethnic factors. The other hidden factors: parental attachment, social and peer acceptance, academic success and failure, career </w:t>
      </w:r>
      <w:r w:rsidR="0086512C">
        <w:rPr>
          <w:rFonts w:ascii="Times New Roman" w:eastAsia="Times New Roman" w:hAnsi="Times New Roman" w:cs="Times New Roman"/>
          <w:sz w:val="24"/>
        </w:rPr>
        <w:t>development was</w:t>
      </w:r>
      <w:r w:rsidR="003D61D4">
        <w:rPr>
          <w:rFonts w:ascii="Times New Roman" w:eastAsia="Times New Roman" w:hAnsi="Times New Roman" w:cs="Times New Roman"/>
          <w:sz w:val="24"/>
        </w:rPr>
        <w:t xml:space="preserve"> not considered in the study.</w:t>
      </w:r>
    </w:p>
    <w:p w:rsidR="003D61D4" w:rsidRPr="003D61D4" w:rsidRDefault="003D61D4">
      <w:pPr>
        <w:spacing w:before="240" w:after="240" w:line="360" w:lineRule="auto"/>
        <w:jc w:val="both"/>
        <w:rPr>
          <w:rFonts w:ascii="Times New Roman" w:eastAsia="Times New Roman" w:hAnsi="Times New Roman" w:cs="Times New Roman"/>
          <w:sz w:val="32"/>
          <w:szCs w:val="32"/>
        </w:rPr>
      </w:pPr>
      <w:r w:rsidRPr="003D61D4">
        <w:rPr>
          <w:rFonts w:ascii="Times New Roman" w:eastAsia="Times New Roman" w:hAnsi="Times New Roman" w:cs="Times New Roman"/>
          <w:sz w:val="32"/>
          <w:szCs w:val="32"/>
        </w:rPr>
        <w:t>Suggestions:</w:t>
      </w:r>
    </w:p>
    <w:p w:rsidR="0017148C" w:rsidRPr="00C37C69" w:rsidRDefault="0071773B">
      <w:pPr>
        <w:spacing w:before="240" w:after="24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So, sample can</w:t>
      </w:r>
      <w:r w:rsidR="00961713">
        <w:rPr>
          <w:rFonts w:ascii="Times New Roman" w:eastAsia="Times New Roman" w:hAnsi="Times New Roman" w:cs="Times New Roman"/>
          <w:sz w:val="24"/>
        </w:rPr>
        <w:t xml:space="preserve"> be taken from schools, colleges and other universities by future analysts.</w:t>
      </w:r>
      <w:r w:rsidR="004C052D">
        <w:rPr>
          <w:rFonts w:ascii="Times New Roman" w:eastAsia="Times New Roman" w:hAnsi="Times New Roman" w:cs="Times New Roman"/>
          <w:sz w:val="24"/>
        </w:rPr>
        <w:t xml:space="preserve"> </w:t>
      </w:r>
      <w:r w:rsidR="00961713">
        <w:rPr>
          <w:rFonts w:ascii="Times New Roman" w:eastAsia="Times New Roman" w:hAnsi="Times New Roman" w:cs="Times New Roman"/>
          <w:sz w:val="24"/>
        </w:rPr>
        <w:t xml:space="preserve">The students can expand their study of effect of </w:t>
      </w:r>
      <w:proofErr w:type="spellStart"/>
      <w:r w:rsidR="00961713">
        <w:rPr>
          <w:rFonts w:ascii="Times New Roman" w:eastAsia="Times New Roman" w:hAnsi="Times New Roman" w:cs="Times New Roman"/>
          <w:sz w:val="24"/>
        </w:rPr>
        <w:t>self concept</w:t>
      </w:r>
      <w:proofErr w:type="spellEnd"/>
      <w:r w:rsidR="00961713">
        <w:rPr>
          <w:rFonts w:ascii="Times New Roman" w:eastAsia="Times New Roman" w:hAnsi="Times New Roman" w:cs="Times New Roman"/>
          <w:sz w:val="24"/>
        </w:rPr>
        <w:t xml:space="preserve"> on </w:t>
      </w:r>
      <w:proofErr w:type="spellStart"/>
      <w:r w:rsidR="00961713">
        <w:rPr>
          <w:rFonts w:ascii="Times New Roman" w:eastAsia="Times New Roman" w:hAnsi="Times New Roman" w:cs="Times New Roman"/>
          <w:sz w:val="24"/>
        </w:rPr>
        <w:t>self esteem</w:t>
      </w:r>
      <w:proofErr w:type="spellEnd"/>
      <w:r w:rsidR="00961713">
        <w:rPr>
          <w:rFonts w:ascii="Times New Roman" w:eastAsia="Times New Roman" w:hAnsi="Times New Roman" w:cs="Times New Roman"/>
          <w:sz w:val="24"/>
        </w:rPr>
        <w:t xml:space="preserve"> among teenagers and middle and late adulthood. </w:t>
      </w:r>
      <w:r w:rsidR="00531D06">
        <w:rPr>
          <w:rFonts w:ascii="Times New Roman" w:eastAsia="Times New Roman" w:hAnsi="Times New Roman" w:cs="Times New Roman"/>
          <w:sz w:val="24"/>
        </w:rPr>
        <w:t xml:space="preserve"> Social and moral support, academic progress, career planning, no doubt impact on blossoming of </w:t>
      </w:r>
      <w:proofErr w:type="spellStart"/>
      <w:r w:rsidR="00531D06">
        <w:rPr>
          <w:rFonts w:ascii="Times New Roman" w:eastAsia="Times New Roman" w:hAnsi="Times New Roman" w:cs="Times New Roman"/>
          <w:sz w:val="24"/>
        </w:rPr>
        <w:t>self esteem</w:t>
      </w:r>
      <w:proofErr w:type="spellEnd"/>
      <w:r w:rsidR="00531D06">
        <w:rPr>
          <w:rFonts w:ascii="Times New Roman" w:eastAsia="Times New Roman" w:hAnsi="Times New Roman" w:cs="Times New Roman"/>
          <w:sz w:val="24"/>
        </w:rPr>
        <w:t xml:space="preserve"> of an adult. So, students can consider these factors in their studies.</w:t>
      </w:r>
      <w:r w:rsidR="005753C2">
        <w:rPr>
          <w:rFonts w:ascii="Times New Roman" w:eastAsia="Times New Roman" w:hAnsi="Times New Roman" w:cs="Times New Roman"/>
          <w:sz w:val="24"/>
        </w:rPr>
        <w:t xml:space="preserve"> The many other demographic contents like culture, family background, </w:t>
      </w:r>
      <w:r w:rsidR="00CC397A">
        <w:rPr>
          <w:rFonts w:ascii="Times New Roman" w:eastAsia="Times New Roman" w:hAnsi="Times New Roman" w:cs="Times New Roman"/>
          <w:sz w:val="24"/>
        </w:rPr>
        <w:t xml:space="preserve">and </w:t>
      </w:r>
      <w:r w:rsidR="00CC397A">
        <w:rPr>
          <w:rFonts w:ascii="Times New Roman" w:eastAsia="Times New Roman" w:hAnsi="Times New Roman" w:cs="Times New Roman"/>
          <w:sz w:val="24"/>
        </w:rPr>
        <w:lastRenderedPageBreak/>
        <w:t>different</w:t>
      </w:r>
      <w:r w:rsidR="005753C2">
        <w:rPr>
          <w:rFonts w:ascii="Times New Roman" w:eastAsia="Times New Roman" w:hAnsi="Times New Roman" w:cs="Times New Roman"/>
          <w:sz w:val="24"/>
        </w:rPr>
        <w:t xml:space="preserve"> development span of the people can be </w:t>
      </w:r>
      <w:r w:rsidR="00F75384">
        <w:rPr>
          <w:rFonts w:ascii="Times New Roman" w:eastAsia="Times New Roman" w:hAnsi="Times New Roman" w:cs="Times New Roman"/>
          <w:sz w:val="24"/>
        </w:rPr>
        <w:t>evaluated</w:t>
      </w:r>
      <w:r w:rsidR="005753C2">
        <w:rPr>
          <w:rFonts w:ascii="Times New Roman" w:eastAsia="Times New Roman" w:hAnsi="Times New Roman" w:cs="Times New Roman"/>
          <w:sz w:val="24"/>
        </w:rPr>
        <w:t xml:space="preserve"> in the light of </w:t>
      </w:r>
      <w:proofErr w:type="spellStart"/>
      <w:r w:rsidR="005753C2">
        <w:rPr>
          <w:rFonts w:ascii="Times New Roman" w:eastAsia="Times New Roman" w:hAnsi="Times New Roman" w:cs="Times New Roman"/>
          <w:sz w:val="24"/>
        </w:rPr>
        <w:t>self concept</w:t>
      </w:r>
      <w:proofErr w:type="spellEnd"/>
      <w:r w:rsidR="005753C2">
        <w:rPr>
          <w:rFonts w:ascii="Times New Roman" w:eastAsia="Times New Roman" w:hAnsi="Times New Roman" w:cs="Times New Roman"/>
          <w:sz w:val="24"/>
        </w:rPr>
        <w:t xml:space="preserve"> and </w:t>
      </w:r>
      <w:proofErr w:type="spellStart"/>
      <w:r w:rsidR="005753C2">
        <w:rPr>
          <w:rFonts w:ascii="Times New Roman" w:eastAsia="Times New Roman" w:hAnsi="Times New Roman" w:cs="Times New Roman"/>
          <w:sz w:val="24"/>
        </w:rPr>
        <w:t>self esteem</w:t>
      </w:r>
      <w:proofErr w:type="spellEnd"/>
      <w:r w:rsidR="005753C2">
        <w:rPr>
          <w:rFonts w:ascii="Times New Roman" w:eastAsia="Times New Roman" w:hAnsi="Times New Roman" w:cs="Times New Roman"/>
          <w:sz w:val="24"/>
        </w:rPr>
        <w:t xml:space="preserve"> development.</w:t>
      </w:r>
    </w:p>
    <w:p w:rsidR="0017148C" w:rsidRDefault="000B30F1">
      <w:pPr>
        <w:spacing w:before="240" w:after="240" w:line="360" w:lineRule="auto"/>
        <w:jc w:val="both"/>
        <w:rPr>
          <w:rFonts w:ascii="Times New Roman" w:eastAsia="Times New Roman" w:hAnsi="Times New Roman" w:cs="Times New Roman"/>
          <w:sz w:val="24"/>
        </w:rPr>
      </w:pPr>
      <w:r w:rsidRPr="00C37C69">
        <w:rPr>
          <w:rFonts w:ascii="Times New Roman" w:eastAsia="Times New Roman" w:hAnsi="Times New Roman" w:cs="Times New Roman"/>
          <w:sz w:val="24"/>
        </w:rPr>
        <w:t xml:space="preserve">In addition to this topic ‘the impact of </w:t>
      </w:r>
      <w:proofErr w:type="spellStart"/>
      <w:r w:rsidRPr="00C37C69">
        <w:rPr>
          <w:rFonts w:ascii="Times New Roman" w:eastAsia="Times New Roman" w:hAnsi="Times New Roman" w:cs="Times New Roman"/>
          <w:sz w:val="24"/>
        </w:rPr>
        <w:t>self concept</w:t>
      </w:r>
      <w:proofErr w:type="spellEnd"/>
      <w:r w:rsidRPr="00C37C69">
        <w:rPr>
          <w:rFonts w:ascii="Times New Roman" w:eastAsia="Times New Roman" w:hAnsi="Times New Roman" w:cs="Times New Roman"/>
          <w:sz w:val="24"/>
        </w:rPr>
        <w:t xml:space="preserve"> on </w:t>
      </w:r>
      <w:proofErr w:type="spellStart"/>
      <w:r w:rsidRPr="00C37C69">
        <w:rPr>
          <w:rFonts w:ascii="Times New Roman" w:eastAsia="Times New Roman" w:hAnsi="Times New Roman" w:cs="Times New Roman"/>
          <w:sz w:val="24"/>
        </w:rPr>
        <w:t>self esteem</w:t>
      </w:r>
      <w:proofErr w:type="spellEnd"/>
      <w:r w:rsidRPr="00C37C69">
        <w:rPr>
          <w:rFonts w:ascii="Times New Roman" w:eastAsia="Times New Roman" w:hAnsi="Times New Roman" w:cs="Times New Roman"/>
          <w:sz w:val="24"/>
        </w:rPr>
        <w:t>’</w:t>
      </w:r>
      <w:r w:rsidR="00961713">
        <w:rPr>
          <w:rFonts w:ascii="Times New Roman" w:eastAsia="Times New Roman" w:hAnsi="Times New Roman" w:cs="Times New Roman"/>
          <w:sz w:val="24"/>
        </w:rPr>
        <w:t>, there are many other factors such as;</w:t>
      </w:r>
      <w:r w:rsidRPr="00C37C69">
        <w:rPr>
          <w:rFonts w:ascii="Times New Roman" w:eastAsia="Times New Roman" w:hAnsi="Times New Roman" w:cs="Times New Roman"/>
          <w:sz w:val="24"/>
        </w:rPr>
        <w:t xml:space="preserve"> family influences</w:t>
      </w:r>
      <w:r w:rsidR="00961713">
        <w:rPr>
          <w:rFonts w:ascii="Times New Roman" w:eastAsia="Times New Roman" w:hAnsi="Times New Roman" w:cs="Times New Roman"/>
          <w:sz w:val="24"/>
        </w:rPr>
        <w:t xml:space="preserve">, physical </w:t>
      </w:r>
      <w:proofErr w:type="spellStart"/>
      <w:r w:rsidR="00961713">
        <w:rPr>
          <w:rFonts w:ascii="Times New Roman" w:eastAsia="Times New Roman" w:hAnsi="Times New Roman" w:cs="Times New Roman"/>
          <w:sz w:val="24"/>
        </w:rPr>
        <w:t>self concept</w:t>
      </w:r>
      <w:proofErr w:type="spellEnd"/>
      <w:r w:rsidR="00961713">
        <w:rPr>
          <w:rFonts w:ascii="Times New Roman" w:eastAsia="Times New Roman" w:hAnsi="Times New Roman" w:cs="Times New Roman"/>
          <w:sz w:val="24"/>
        </w:rPr>
        <w:t xml:space="preserve">, academic and professional </w:t>
      </w:r>
      <w:proofErr w:type="spellStart"/>
      <w:r w:rsidR="00961713">
        <w:rPr>
          <w:rFonts w:ascii="Times New Roman" w:eastAsia="Times New Roman" w:hAnsi="Times New Roman" w:cs="Times New Roman"/>
          <w:sz w:val="24"/>
        </w:rPr>
        <w:t>self concept</w:t>
      </w:r>
      <w:proofErr w:type="spellEnd"/>
      <w:r w:rsidRPr="00C37C69">
        <w:rPr>
          <w:rFonts w:ascii="Times New Roman" w:eastAsia="Times New Roman" w:hAnsi="Times New Roman" w:cs="Times New Roman"/>
          <w:sz w:val="24"/>
        </w:rPr>
        <w:t xml:space="preserve"> and peer effects o</w:t>
      </w:r>
      <w:r w:rsidR="00961713">
        <w:rPr>
          <w:rFonts w:ascii="Times New Roman" w:eastAsia="Times New Roman" w:hAnsi="Times New Roman" w:cs="Times New Roman"/>
          <w:sz w:val="24"/>
        </w:rPr>
        <w:t xml:space="preserve">n developing </w:t>
      </w:r>
      <w:proofErr w:type="spellStart"/>
      <w:r w:rsidR="00961713">
        <w:rPr>
          <w:rFonts w:ascii="Times New Roman" w:eastAsia="Times New Roman" w:hAnsi="Times New Roman" w:cs="Times New Roman"/>
          <w:sz w:val="24"/>
        </w:rPr>
        <w:t>self concept</w:t>
      </w:r>
      <w:proofErr w:type="spellEnd"/>
      <w:r w:rsidR="00961713">
        <w:rPr>
          <w:rFonts w:ascii="Times New Roman" w:eastAsia="Times New Roman" w:hAnsi="Times New Roman" w:cs="Times New Roman"/>
          <w:sz w:val="24"/>
        </w:rPr>
        <w:t xml:space="preserve"> could be considered by subsequent researchers. It would, axiomatically, assist the people in </w:t>
      </w:r>
      <w:proofErr w:type="spellStart"/>
      <w:r w:rsidR="00961713">
        <w:rPr>
          <w:rFonts w:ascii="Times New Roman" w:eastAsia="Times New Roman" w:hAnsi="Times New Roman" w:cs="Times New Roman"/>
          <w:sz w:val="24"/>
        </w:rPr>
        <w:t>self awareness</w:t>
      </w:r>
      <w:proofErr w:type="spellEnd"/>
      <w:r w:rsidR="00961713">
        <w:rPr>
          <w:rFonts w:ascii="Times New Roman" w:eastAsia="Times New Roman" w:hAnsi="Times New Roman" w:cs="Times New Roman"/>
          <w:sz w:val="24"/>
        </w:rPr>
        <w:t xml:space="preserve"> and </w:t>
      </w:r>
      <w:proofErr w:type="spellStart"/>
      <w:r w:rsidR="00961713">
        <w:rPr>
          <w:rFonts w:ascii="Times New Roman" w:eastAsia="Times New Roman" w:hAnsi="Times New Roman" w:cs="Times New Roman"/>
          <w:sz w:val="24"/>
        </w:rPr>
        <w:t>self efficacy</w:t>
      </w:r>
      <w:proofErr w:type="spellEnd"/>
      <w:r w:rsidR="00961713">
        <w:rPr>
          <w:rFonts w:ascii="Times New Roman" w:eastAsia="Times New Roman" w:hAnsi="Times New Roman" w:cs="Times New Roman"/>
          <w:sz w:val="24"/>
        </w:rPr>
        <w:t>.</w:t>
      </w:r>
      <w:r w:rsidR="009A252A">
        <w:rPr>
          <w:rFonts w:ascii="Times New Roman" w:eastAsia="Times New Roman" w:hAnsi="Times New Roman" w:cs="Times New Roman"/>
          <w:sz w:val="24"/>
        </w:rPr>
        <w:t xml:space="preserve"> The teachers, educational institutions, organizations and national welfare agencies should promote pragmatic actions to induce education of </w:t>
      </w:r>
      <w:proofErr w:type="spellStart"/>
      <w:r w:rsidR="009A252A">
        <w:rPr>
          <w:rFonts w:ascii="Times New Roman" w:eastAsia="Times New Roman" w:hAnsi="Times New Roman" w:cs="Times New Roman"/>
          <w:sz w:val="24"/>
        </w:rPr>
        <w:t>self concept</w:t>
      </w:r>
      <w:proofErr w:type="spellEnd"/>
      <w:r w:rsidR="009A252A">
        <w:rPr>
          <w:rFonts w:ascii="Times New Roman" w:eastAsia="Times New Roman" w:hAnsi="Times New Roman" w:cs="Times New Roman"/>
          <w:sz w:val="24"/>
        </w:rPr>
        <w:t xml:space="preserve">; </w:t>
      </w:r>
      <w:proofErr w:type="spellStart"/>
      <w:r w:rsidR="009A252A">
        <w:rPr>
          <w:rFonts w:ascii="Times New Roman" w:eastAsia="Times New Roman" w:hAnsi="Times New Roman" w:cs="Times New Roman"/>
          <w:sz w:val="24"/>
        </w:rPr>
        <w:t>self awareness</w:t>
      </w:r>
      <w:proofErr w:type="spellEnd"/>
      <w:r w:rsidR="009A252A">
        <w:rPr>
          <w:rFonts w:ascii="Times New Roman" w:eastAsia="Times New Roman" w:hAnsi="Times New Roman" w:cs="Times New Roman"/>
          <w:sz w:val="24"/>
        </w:rPr>
        <w:t xml:space="preserve"> thought patterns and </w:t>
      </w:r>
      <w:proofErr w:type="spellStart"/>
      <w:r w:rsidR="009A252A">
        <w:rPr>
          <w:rFonts w:ascii="Times New Roman" w:eastAsia="Times New Roman" w:hAnsi="Times New Roman" w:cs="Times New Roman"/>
          <w:sz w:val="24"/>
        </w:rPr>
        <w:t>self esteem</w:t>
      </w:r>
      <w:proofErr w:type="spellEnd"/>
      <w:r w:rsidR="009A252A">
        <w:rPr>
          <w:rFonts w:ascii="Times New Roman" w:eastAsia="Times New Roman" w:hAnsi="Times New Roman" w:cs="Times New Roman"/>
          <w:sz w:val="24"/>
        </w:rPr>
        <w:t xml:space="preserve"> uplifting guidelines in the adults for the better and prosperous life. </w:t>
      </w:r>
    </w:p>
    <w:p w:rsidR="00504C95" w:rsidRPr="003D61D4" w:rsidRDefault="00504C95">
      <w:pPr>
        <w:spacing w:before="240" w:after="240" w:line="360" w:lineRule="auto"/>
        <w:jc w:val="both"/>
        <w:rPr>
          <w:rFonts w:ascii="Times New Roman" w:eastAsia="Times New Roman" w:hAnsi="Times New Roman" w:cs="Times New Roman"/>
          <w:sz w:val="32"/>
          <w:szCs w:val="32"/>
        </w:rPr>
      </w:pPr>
      <w:r w:rsidRPr="003D61D4">
        <w:rPr>
          <w:rFonts w:ascii="Times New Roman" w:eastAsia="Times New Roman" w:hAnsi="Times New Roman" w:cs="Times New Roman"/>
          <w:sz w:val="32"/>
          <w:szCs w:val="32"/>
        </w:rPr>
        <w:t>Implications of the study:</w:t>
      </w:r>
    </w:p>
    <w:p w:rsidR="004C052D" w:rsidRPr="00C37C69" w:rsidRDefault="00ED4290">
      <w:pPr>
        <w:spacing w:before="240" w:after="24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major hallmark of the study highlighted the different features of </w:t>
      </w:r>
      <w:proofErr w:type="spellStart"/>
      <w:r>
        <w:rPr>
          <w:rFonts w:ascii="Times New Roman" w:eastAsia="Times New Roman" w:hAnsi="Times New Roman" w:cs="Times New Roman"/>
          <w:sz w:val="24"/>
        </w:rPr>
        <w:t>self concept</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self esteem</w:t>
      </w:r>
      <w:proofErr w:type="spellEnd"/>
      <w:r>
        <w:rPr>
          <w:rFonts w:ascii="Times New Roman" w:eastAsia="Times New Roman" w:hAnsi="Times New Roman" w:cs="Times New Roman"/>
          <w:sz w:val="24"/>
        </w:rPr>
        <w:t xml:space="preserve"> to the adults. </w:t>
      </w:r>
      <w:r w:rsidR="009A252A">
        <w:rPr>
          <w:rFonts w:ascii="Times New Roman" w:eastAsia="Times New Roman" w:hAnsi="Times New Roman" w:cs="Times New Roman"/>
          <w:sz w:val="24"/>
        </w:rPr>
        <w:t xml:space="preserve">During the phase of study, the adults recognized their </w:t>
      </w:r>
      <w:proofErr w:type="spellStart"/>
      <w:r w:rsidR="009A252A">
        <w:rPr>
          <w:rFonts w:ascii="Times New Roman" w:eastAsia="Times New Roman" w:hAnsi="Times New Roman" w:cs="Times New Roman"/>
          <w:sz w:val="24"/>
        </w:rPr>
        <w:t>self concept</w:t>
      </w:r>
      <w:proofErr w:type="spellEnd"/>
      <w:r w:rsidR="009A252A">
        <w:rPr>
          <w:rFonts w:ascii="Times New Roman" w:eastAsia="Times New Roman" w:hAnsi="Times New Roman" w:cs="Times New Roman"/>
          <w:sz w:val="24"/>
        </w:rPr>
        <w:t xml:space="preserve"> and </w:t>
      </w:r>
      <w:proofErr w:type="spellStart"/>
      <w:r w:rsidR="009A252A">
        <w:rPr>
          <w:rFonts w:ascii="Times New Roman" w:eastAsia="Times New Roman" w:hAnsi="Times New Roman" w:cs="Times New Roman"/>
          <w:sz w:val="24"/>
        </w:rPr>
        <w:t>self esteem</w:t>
      </w:r>
      <w:proofErr w:type="spellEnd"/>
      <w:r w:rsidR="009A252A">
        <w:rPr>
          <w:rFonts w:ascii="Times New Roman" w:eastAsia="Times New Roman" w:hAnsi="Times New Roman" w:cs="Times New Roman"/>
          <w:sz w:val="24"/>
        </w:rPr>
        <w:t xml:space="preserve"> comprehensively.  The empirical evidences of the study opened the</w:t>
      </w:r>
      <w:bookmarkStart w:id="21" w:name="_GoBack"/>
      <w:bookmarkEnd w:id="21"/>
      <w:r w:rsidR="009A252A">
        <w:rPr>
          <w:rFonts w:ascii="Times New Roman" w:eastAsia="Times New Roman" w:hAnsi="Times New Roman" w:cs="Times New Roman"/>
          <w:sz w:val="24"/>
        </w:rPr>
        <w:t xml:space="preserve"> new ways in the theory and research era of personality development. To cut the long story short, the study revealed the fact that both variables: </w:t>
      </w:r>
      <w:proofErr w:type="spellStart"/>
      <w:r w:rsidR="009A252A">
        <w:rPr>
          <w:rFonts w:ascii="Times New Roman" w:eastAsia="Times New Roman" w:hAnsi="Times New Roman" w:cs="Times New Roman"/>
          <w:sz w:val="24"/>
        </w:rPr>
        <w:t>self concept</w:t>
      </w:r>
      <w:proofErr w:type="spellEnd"/>
      <w:r w:rsidR="009A252A">
        <w:rPr>
          <w:rFonts w:ascii="Times New Roman" w:eastAsia="Times New Roman" w:hAnsi="Times New Roman" w:cs="Times New Roman"/>
          <w:sz w:val="24"/>
        </w:rPr>
        <w:t xml:space="preserve"> and </w:t>
      </w:r>
      <w:proofErr w:type="spellStart"/>
      <w:r w:rsidR="009A252A">
        <w:rPr>
          <w:rFonts w:ascii="Times New Roman" w:eastAsia="Times New Roman" w:hAnsi="Times New Roman" w:cs="Times New Roman"/>
          <w:sz w:val="24"/>
        </w:rPr>
        <w:t>self esteem</w:t>
      </w:r>
      <w:proofErr w:type="spellEnd"/>
      <w:r w:rsidR="009A252A">
        <w:rPr>
          <w:rFonts w:ascii="Times New Roman" w:eastAsia="Times New Roman" w:hAnsi="Times New Roman" w:cs="Times New Roman"/>
          <w:sz w:val="24"/>
        </w:rPr>
        <w:t xml:space="preserve"> are in strong bond and directly proportional to each other in the human life sphere. </w:t>
      </w:r>
      <w:r w:rsidR="00BF14DA">
        <w:rPr>
          <w:rFonts w:ascii="Times New Roman" w:eastAsia="Times New Roman" w:hAnsi="Times New Roman" w:cs="Times New Roman"/>
          <w:sz w:val="24"/>
        </w:rPr>
        <w:t xml:space="preserve">Besides, facts and figures about conception of </w:t>
      </w:r>
      <w:proofErr w:type="spellStart"/>
      <w:r w:rsidR="00BF14DA">
        <w:rPr>
          <w:rFonts w:ascii="Times New Roman" w:eastAsia="Times New Roman" w:hAnsi="Times New Roman" w:cs="Times New Roman"/>
          <w:sz w:val="24"/>
        </w:rPr>
        <w:t>self esteem</w:t>
      </w:r>
      <w:proofErr w:type="spellEnd"/>
      <w:r w:rsidR="00BF14DA">
        <w:rPr>
          <w:rFonts w:ascii="Times New Roman" w:eastAsia="Times New Roman" w:hAnsi="Times New Roman" w:cs="Times New Roman"/>
          <w:sz w:val="24"/>
        </w:rPr>
        <w:t xml:space="preserve"> on gender basis disclosed that ascending and descending level of </w:t>
      </w:r>
      <w:proofErr w:type="spellStart"/>
      <w:r w:rsidR="00BF14DA">
        <w:rPr>
          <w:rFonts w:ascii="Times New Roman" w:eastAsia="Times New Roman" w:hAnsi="Times New Roman" w:cs="Times New Roman"/>
          <w:sz w:val="24"/>
        </w:rPr>
        <w:t>self esteem</w:t>
      </w:r>
      <w:proofErr w:type="spellEnd"/>
      <w:r w:rsidR="00BF14DA">
        <w:rPr>
          <w:rFonts w:ascii="Times New Roman" w:eastAsia="Times New Roman" w:hAnsi="Times New Roman" w:cs="Times New Roman"/>
          <w:sz w:val="24"/>
        </w:rPr>
        <w:t xml:space="preserve"> among boys and girls have different sources in the university atmosphere.</w:t>
      </w:r>
    </w:p>
    <w:p w:rsidR="0017148C" w:rsidRPr="00C37C69" w:rsidRDefault="0017148C">
      <w:pPr>
        <w:spacing w:before="240" w:after="240" w:line="360" w:lineRule="auto"/>
        <w:jc w:val="both"/>
        <w:rPr>
          <w:rFonts w:ascii="Times New Roman" w:eastAsia="Times New Roman" w:hAnsi="Times New Roman" w:cs="Times New Roman"/>
          <w:sz w:val="36"/>
        </w:rPr>
      </w:pPr>
    </w:p>
    <w:p w:rsidR="0017148C" w:rsidRPr="00C37C69" w:rsidRDefault="000B30F1">
      <w:pPr>
        <w:spacing w:before="240" w:after="240" w:line="360" w:lineRule="auto"/>
        <w:jc w:val="both"/>
        <w:rPr>
          <w:rFonts w:ascii="Times New Roman" w:eastAsia="Times New Roman" w:hAnsi="Times New Roman" w:cs="Times New Roman"/>
          <w:sz w:val="36"/>
        </w:rPr>
      </w:pPr>
      <w:r w:rsidRPr="00C37C69">
        <w:rPr>
          <w:rFonts w:ascii="Times New Roman" w:eastAsia="Times New Roman" w:hAnsi="Times New Roman" w:cs="Times New Roman"/>
          <w:sz w:val="36"/>
        </w:rPr>
        <w:t>References:</w:t>
      </w:r>
    </w:p>
    <w:p w:rsidR="00D774F5" w:rsidRDefault="00D774F5" w:rsidP="006E29AD">
      <w:pPr>
        <w:pStyle w:val="ListParagraph"/>
        <w:numPr>
          <w:ilvl w:val="0"/>
          <w:numId w:val="5"/>
        </w:numPr>
        <w:spacing w:before="240" w:after="240" w:line="360" w:lineRule="auto"/>
        <w:jc w:val="both"/>
        <w:rPr>
          <w:rFonts w:ascii="Times New Roman" w:eastAsia="Times New Roman" w:hAnsi="Times New Roman" w:cs="Times New Roman"/>
          <w:i/>
          <w:color w:val="000000" w:themeColor="text1"/>
          <w:sz w:val="24"/>
          <w:szCs w:val="24"/>
        </w:rPr>
      </w:pPr>
      <w:r w:rsidRPr="006E29AD">
        <w:rPr>
          <w:rFonts w:ascii="Times New Roman" w:eastAsia="Times New Roman" w:hAnsi="Times New Roman" w:cs="Times New Roman"/>
          <w:color w:val="000000" w:themeColor="text1"/>
          <w:sz w:val="24"/>
          <w:szCs w:val="24"/>
        </w:rPr>
        <w:t xml:space="preserve">Booth M.Z. and </w:t>
      </w:r>
      <w:proofErr w:type="spellStart"/>
      <w:r w:rsidRPr="006E29AD">
        <w:rPr>
          <w:rFonts w:ascii="Times New Roman" w:eastAsia="Times New Roman" w:hAnsi="Times New Roman" w:cs="Times New Roman"/>
          <w:color w:val="000000" w:themeColor="text1"/>
          <w:sz w:val="24"/>
          <w:szCs w:val="24"/>
        </w:rPr>
        <w:t>J.M.Gerad</w:t>
      </w:r>
      <w:proofErr w:type="spellEnd"/>
      <w:r w:rsidRPr="006E29AD">
        <w:rPr>
          <w:rFonts w:ascii="Times New Roman" w:eastAsia="Times New Roman" w:hAnsi="Times New Roman" w:cs="Times New Roman"/>
          <w:color w:val="000000" w:themeColor="text1"/>
          <w:sz w:val="24"/>
          <w:szCs w:val="24"/>
        </w:rPr>
        <w:t xml:space="preserve">, 2011. </w:t>
      </w:r>
      <w:proofErr w:type="spellStart"/>
      <w:r w:rsidRPr="006E29AD">
        <w:rPr>
          <w:rFonts w:ascii="Times New Roman" w:eastAsia="Times New Roman" w:hAnsi="Times New Roman" w:cs="Times New Roman"/>
          <w:color w:val="000000" w:themeColor="text1"/>
          <w:sz w:val="24"/>
          <w:szCs w:val="24"/>
        </w:rPr>
        <w:t>Self esteem</w:t>
      </w:r>
      <w:proofErr w:type="spellEnd"/>
      <w:r w:rsidRPr="006E29AD">
        <w:rPr>
          <w:rFonts w:ascii="Times New Roman" w:eastAsia="Times New Roman" w:hAnsi="Times New Roman" w:cs="Times New Roman"/>
          <w:color w:val="000000" w:themeColor="text1"/>
          <w:sz w:val="24"/>
          <w:szCs w:val="24"/>
        </w:rPr>
        <w:t xml:space="preserve"> and academic achievement: a comparative study of adolescent students in England and the US Compare: </w:t>
      </w:r>
      <w:r w:rsidRPr="00F1440A">
        <w:rPr>
          <w:rFonts w:ascii="Times New Roman" w:eastAsia="Times New Roman" w:hAnsi="Times New Roman" w:cs="Times New Roman"/>
          <w:i/>
          <w:color w:val="000000" w:themeColor="text1"/>
          <w:sz w:val="24"/>
          <w:szCs w:val="24"/>
        </w:rPr>
        <w:t>A Journal of Comparative and International Education, 1-20.</w:t>
      </w:r>
    </w:p>
    <w:p w:rsidR="003517FF" w:rsidRDefault="003517FF" w:rsidP="003517FF">
      <w:pPr>
        <w:pStyle w:val="ListParagraph2"/>
        <w:numPr>
          <w:ilvl w:val="0"/>
          <w:numId w:val="5"/>
        </w:numPr>
        <w:spacing w:before="100" w:after="100" w:line="360" w:lineRule="auto"/>
        <w:jc w:val="both"/>
        <w:rPr>
          <w:rFonts w:ascii="Times New Roman" w:hAnsi="Times New Roman" w:cs="Times New Roman"/>
          <w:i/>
          <w:color w:val="000000" w:themeColor="text1"/>
          <w:sz w:val="24"/>
          <w:szCs w:val="24"/>
        </w:rPr>
      </w:pPr>
      <w:r w:rsidRPr="0098505A">
        <w:rPr>
          <w:rFonts w:ascii="Times New Roman" w:hAnsi="Times New Roman" w:cs="Times New Roman"/>
          <w:color w:val="000000" w:themeColor="text1"/>
          <w:sz w:val="24"/>
          <w:szCs w:val="24"/>
        </w:rPr>
        <w:t xml:space="preserve">Baumeister, R.F., J.D. Campbell, </w:t>
      </w:r>
      <w:proofErr w:type="spellStart"/>
      <w:r w:rsidRPr="0098505A">
        <w:rPr>
          <w:rFonts w:ascii="Times New Roman" w:hAnsi="Times New Roman" w:cs="Times New Roman"/>
          <w:color w:val="000000" w:themeColor="text1"/>
          <w:sz w:val="24"/>
          <w:szCs w:val="24"/>
        </w:rPr>
        <w:t>J.J.Krueger</w:t>
      </w:r>
      <w:proofErr w:type="spellEnd"/>
      <w:r w:rsidRPr="0098505A">
        <w:rPr>
          <w:rFonts w:ascii="Times New Roman" w:hAnsi="Times New Roman" w:cs="Times New Roman"/>
          <w:color w:val="000000" w:themeColor="text1"/>
          <w:sz w:val="24"/>
          <w:szCs w:val="24"/>
        </w:rPr>
        <w:t xml:space="preserve"> and K.D. </w:t>
      </w:r>
      <w:proofErr w:type="spellStart"/>
      <w:r w:rsidRPr="0098505A">
        <w:rPr>
          <w:rFonts w:ascii="Times New Roman" w:hAnsi="Times New Roman" w:cs="Times New Roman"/>
          <w:color w:val="000000" w:themeColor="text1"/>
          <w:sz w:val="24"/>
          <w:szCs w:val="24"/>
        </w:rPr>
        <w:t>Vohs</w:t>
      </w:r>
      <w:proofErr w:type="spellEnd"/>
      <w:r w:rsidRPr="0098505A">
        <w:rPr>
          <w:rFonts w:ascii="Times New Roman" w:hAnsi="Times New Roman" w:cs="Times New Roman"/>
          <w:color w:val="000000" w:themeColor="text1"/>
          <w:sz w:val="24"/>
          <w:szCs w:val="24"/>
        </w:rPr>
        <w:t xml:space="preserve">, 2003. Does high </w:t>
      </w:r>
      <w:proofErr w:type="spellStart"/>
      <w:r w:rsidRPr="0098505A">
        <w:rPr>
          <w:rFonts w:ascii="Times New Roman" w:hAnsi="Times New Roman" w:cs="Times New Roman"/>
          <w:color w:val="000000" w:themeColor="text1"/>
          <w:sz w:val="24"/>
          <w:szCs w:val="24"/>
        </w:rPr>
        <w:t>self esteem</w:t>
      </w:r>
      <w:proofErr w:type="spellEnd"/>
      <w:r w:rsidRPr="0098505A">
        <w:rPr>
          <w:rFonts w:ascii="Times New Roman" w:hAnsi="Times New Roman" w:cs="Times New Roman"/>
          <w:color w:val="000000" w:themeColor="text1"/>
          <w:sz w:val="24"/>
          <w:szCs w:val="24"/>
        </w:rPr>
        <w:t xml:space="preserve"> cause better performance, interpersonal success, happiness or healthier lifestyles? Psychological Science in the Public Interest, 4(1):1-</w:t>
      </w:r>
      <w:r>
        <w:rPr>
          <w:rFonts w:ascii="Times New Roman" w:hAnsi="Times New Roman" w:cs="Times New Roman"/>
          <w:i/>
          <w:color w:val="000000" w:themeColor="text1"/>
          <w:sz w:val="24"/>
          <w:szCs w:val="24"/>
        </w:rPr>
        <w:t>44.</w:t>
      </w:r>
    </w:p>
    <w:p w:rsidR="00335E97" w:rsidRDefault="00335E97" w:rsidP="00335E97">
      <w:pPr>
        <w:pStyle w:val="ListParagraph2"/>
        <w:spacing w:before="100" w:after="100" w:line="360" w:lineRule="auto"/>
        <w:jc w:val="both"/>
        <w:rPr>
          <w:rFonts w:ascii="Times New Roman" w:hAnsi="Times New Roman" w:cs="Times New Roman"/>
          <w:i/>
          <w:color w:val="000000" w:themeColor="text1"/>
          <w:sz w:val="24"/>
          <w:szCs w:val="24"/>
        </w:rPr>
      </w:pPr>
    </w:p>
    <w:p w:rsidR="003517FF" w:rsidRPr="00391C9B" w:rsidRDefault="003517FF" w:rsidP="003517FF">
      <w:pPr>
        <w:pStyle w:val="ListParagraph2"/>
        <w:numPr>
          <w:ilvl w:val="0"/>
          <w:numId w:val="5"/>
        </w:numPr>
        <w:spacing w:before="100" w:after="100" w:line="360" w:lineRule="auto"/>
        <w:jc w:val="both"/>
        <w:rPr>
          <w:rFonts w:ascii="Times New Roman" w:hAnsi="Times New Roman" w:cs="Times New Roman"/>
          <w:i/>
          <w:color w:val="000000" w:themeColor="text1"/>
          <w:sz w:val="24"/>
          <w:szCs w:val="24"/>
        </w:rPr>
      </w:pPr>
      <w:proofErr w:type="spellStart"/>
      <w:r w:rsidRPr="006E29AD">
        <w:rPr>
          <w:rFonts w:ascii="Times New Roman" w:hAnsi="Times New Roman" w:cs="Times New Roman"/>
          <w:color w:val="000000" w:themeColor="text1"/>
          <w:sz w:val="24"/>
          <w:szCs w:val="24"/>
        </w:rPr>
        <w:t>Scalas</w:t>
      </w:r>
      <w:proofErr w:type="spellEnd"/>
      <w:r w:rsidRPr="006E29AD">
        <w:rPr>
          <w:rFonts w:ascii="Times New Roman" w:hAnsi="Times New Roman" w:cs="Times New Roman"/>
          <w:color w:val="000000" w:themeColor="text1"/>
          <w:sz w:val="24"/>
          <w:szCs w:val="24"/>
        </w:rPr>
        <w:t xml:space="preserve">, L. F., Marsh, H. W., </w:t>
      </w:r>
      <w:proofErr w:type="spellStart"/>
      <w:r w:rsidRPr="006E29AD">
        <w:rPr>
          <w:rFonts w:ascii="Times New Roman" w:hAnsi="Times New Roman" w:cs="Times New Roman"/>
          <w:color w:val="000000" w:themeColor="text1"/>
          <w:sz w:val="24"/>
          <w:szCs w:val="24"/>
        </w:rPr>
        <w:t>Vispoel</w:t>
      </w:r>
      <w:proofErr w:type="spellEnd"/>
      <w:r w:rsidRPr="006E29AD">
        <w:rPr>
          <w:rFonts w:ascii="Times New Roman" w:hAnsi="Times New Roman" w:cs="Times New Roman"/>
          <w:color w:val="000000" w:themeColor="text1"/>
          <w:sz w:val="24"/>
          <w:szCs w:val="24"/>
        </w:rPr>
        <w:t xml:space="preserve">, W., Morin, A. J. S., &amp; Wen, Z. (2017). Music self-concept and self-esteem formation in adolescence: A comparison between individual and normative models of importance within a latent framework. </w:t>
      </w:r>
      <w:r w:rsidRPr="00391C9B">
        <w:rPr>
          <w:rFonts w:ascii="Times New Roman" w:hAnsi="Times New Roman" w:cs="Times New Roman"/>
          <w:i/>
          <w:color w:val="000000" w:themeColor="text1"/>
          <w:sz w:val="24"/>
          <w:szCs w:val="24"/>
        </w:rPr>
        <w:t xml:space="preserve">Psychology of Music. Advance online publication. </w:t>
      </w:r>
    </w:p>
    <w:p w:rsidR="00D774F5" w:rsidRPr="003517FF" w:rsidRDefault="00D774F5" w:rsidP="003517FF">
      <w:pPr>
        <w:pStyle w:val="ListParagraph"/>
        <w:numPr>
          <w:ilvl w:val="0"/>
          <w:numId w:val="5"/>
        </w:numPr>
        <w:spacing w:before="240" w:after="240" w:line="360" w:lineRule="auto"/>
        <w:jc w:val="both"/>
        <w:rPr>
          <w:rFonts w:ascii="Times New Roman" w:eastAsia="Times New Roman" w:hAnsi="Times New Roman" w:cs="Times New Roman"/>
          <w:i/>
          <w:color w:val="000000" w:themeColor="text1"/>
          <w:sz w:val="24"/>
          <w:szCs w:val="24"/>
        </w:rPr>
      </w:pPr>
      <w:proofErr w:type="spellStart"/>
      <w:r w:rsidRPr="003517FF">
        <w:rPr>
          <w:rFonts w:ascii="Times New Roman" w:hAnsi="Times New Roman" w:cs="Times New Roman"/>
          <w:color w:val="000000" w:themeColor="text1"/>
          <w:sz w:val="24"/>
          <w:szCs w:val="24"/>
        </w:rPr>
        <w:t>Dr.Rekha</w:t>
      </w:r>
      <w:proofErr w:type="spellEnd"/>
      <w:r w:rsidRPr="003517FF">
        <w:rPr>
          <w:rFonts w:ascii="Times New Roman" w:hAnsi="Times New Roman" w:cs="Times New Roman"/>
          <w:color w:val="000000" w:themeColor="text1"/>
          <w:sz w:val="24"/>
          <w:szCs w:val="24"/>
        </w:rPr>
        <w:t xml:space="preserve"> Srivastava and </w:t>
      </w:r>
      <w:proofErr w:type="spellStart"/>
      <w:r w:rsidRPr="003517FF">
        <w:rPr>
          <w:rFonts w:ascii="Times New Roman" w:hAnsi="Times New Roman" w:cs="Times New Roman"/>
          <w:color w:val="000000" w:themeColor="text1"/>
          <w:sz w:val="24"/>
          <w:szCs w:val="24"/>
        </w:rPr>
        <w:t>Dr.Shobhna</w:t>
      </w:r>
      <w:proofErr w:type="spellEnd"/>
      <w:r w:rsidRPr="003517FF">
        <w:rPr>
          <w:rFonts w:ascii="Times New Roman" w:hAnsi="Times New Roman" w:cs="Times New Roman"/>
          <w:color w:val="000000" w:themeColor="text1"/>
          <w:sz w:val="24"/>
          <w:szCs w:val="24"/>
        </w:rPr>
        <w:t xml:space="preserve"> Joshi (2014); Relationship between Self-concept and Self-esteem in </w:t>
      </w:r>
      <w:r w:rsidRPr="003517FF">
        <w:rPr>
          <w:rFonts w:ascii="Times New Roman" w:hAnsi="Times New Roman" w:cs="Times New Roman"/>
          <w:i/>
          <w:color w:val="000000" w:themeColor="text1"/>
          <w:sz w:val="24"/>
          <w:szCs w:val="24"/>
        </w:rPr>
        <w:t>adolescents</w:t>
      </w:r>
      <w:r w:rsidR="00180223" w:rsidRPr="003517FF">
        <w:rPr>
          <w:rFonts w:ascii="Times New Roman" w:hAnsi="Times New Roman" w:cs="Times New Roman"/>
          <w:i/>
          <w:color w:val="000000" w:themeColor="text1"/>
          <w:sz w:val="24"/>
          <w:szCs w:val="24"/>
        </w:rPr>
        <w:t>.</w:t>
      </w:r>
      <w:r w:rsidRPr="003517FF">
        <w:rPr>
          <w:rFonts w:ascii="Times New Roman" w:hAnsi="Times New Roman" w:cs="Times New Roman"/>
          <w:i/>
          <w:color w:val="000000" w:themeColor="text1"/>
          <w:sz w:val="24"/>
          <w:szCs w:val="24"/>
        </w:rPr>
        <w:t xml:space="preserve"> Int. J. of Adv. Res. 2 (2). 0 (ISSN 2320-5407). </w:t>
      </w:r>
      <w:hyperlink r:id="rId6" w:history="1">
        <w:r w:rsidRPr="003517FF">
          <w:rPr>
            <w:rStyle w:val="Hyperlink"/>
            <w:rFonts w:ascii="Times New Roman" w:hAnsi="Times New Roman" w:cs="Times New Roman"/>
            <w:i/>
            <w:color w:val="000000" w:themeColor="text1"/>
            <w:sz w:val="24"/>
            <w:szCs w:val="24"/>
          </w:rPr>
          <w:t>www.journalijar.com</w:t>
        </w:r>
      </w:hyperlink>
      <w:r w:rsidRPr="003517FF">
        <w:rPr>
          <w:rFonts w:ascii="Times New Roman" w:hAnsi="Times New Roman" w:cs="Times New Roman"/>
          <w:i/>
          <w:color w:val="000000" w:themeColor="text1"/>
          <w:sz w:val="24"/>
          <w:szCs w:val="24"/>
        </w:rPr>
        <w:t xml:space="preserve"> </w:t>
      </w:r>
    </w:p>
    <w:p w:rsidR="00D774F5" w:rsidRPr="006E29AD" w:rsidRDefault="00D774F5" w:rsidP="006E29AD">
      <w:pPr>
        <w:pStyle w:val="ListParagraph2"/>
        <w:numPr>
          <w:ilvl w:val="0"/>
          <w:numId w:val="5"/>
        </w:numPr>
        <w:spacing w:before="100" w:after="100" w:line="360" w:lineRule="auto"/>
        <w:jc w:val="both"/>
        <w:rPr>
          <w:rFonts w:ascii="Times New Roman" w:hAnsi="Times New Roman" w:cs="Times New Roman"/>
          <w:iCs/>
          <w:color w:val="000000" w:themeColor="text1"/>
          <w:sz w:val="24"/>
          <w:szCs w:val="24"/>
        </w:rPr>
      </w:pPr>
      <w:proofErr w:type="spellStart"/>
      <w:r w:rsidRPr="006E29AD">
        <w:rPr>
          <w:rFonts w:ascii="Times New Roman" w:eastAsia="Times New Roman" w:hAnsi="Times New Roman" w:cs="Times New Roman"/>
          <w:color w:val="000000" w:themeColor="text1"/>
          <w:sz w:val="24"/>
          <w:szCs w:val="24"/>
        </w:rPr>
        <w:t>Dulay</w:t>
      </w:r>
      <w:proofErr w:type="spellEnd"/>
      <w:r w:rsidRPr="006E29AD">
        <w:rPr>
          <w:rFonts w:ascii="Times New Roman" w:eastAsia="Times New Roman" w:hAnsi="Times New Roman" w:cs="Times New Roman"/>
          <w:color w:val="000000" w:themeColor="text1"/>
          <w:sz w:val="24"/>
          <w:szCs w:val="24"/>
        </w:rPr>
        <w:t xml:space="preserve"> S. (2017) </w:t>
      </w:r>
      <w:r w:rsidR="0098505A" w:rsidRPr="006E29AD">
        <w:rPr>
          <w:rFonts w:ascii="Times New Roman" w:eastAsia="Times New Roman" w:hAnsi="Times New Roman" w:cs="Times New Roman"/>
          <w:color w:val="000000" w:themeColor="text1"/>
          <w:sz w:val="24"/>
          <w:szCs w:val="24"/>
        </w:rPr>
        <w:t>the</w:t>
      </w:r>
      <w:r w:rsidRPr="006E29AD">
        <w:rPr>
          <w:rFonts w:ascii="Times New Roman" w:eastAsia="Times New Roman" w:hAnsi="Times New Roman" w:cs="Times New Roman"/>
          <w:color w:val="000000" w:themeColor="text1"/>
          <w:sz w:val="24"/>
          <w:szCs w:val="24"/>
        </w:rPr>
        <w:t xml:space="preserve"> Effect of Self-concept on Student Achievement. In: </w:t>
      </w:r>
      <w:proofErr w:type="spellStart"/>
      <w:r w:rsidRPr="006E29AD">
        <w:rPr>
          <w:rFonts w:ascii="Times New Roman" w:eastAsia="Times New Roman" w:hAnsi="Times New Roman" w:cs="Times New Roman"/>
          <w:color w:val="000000" w:themeColor="text1"/>
          <w:sz w:val="24"/>
          <w:szCs w:val="24"/>
        </w:rPr>
        <w:t>Karadag</w:t>
      </w:r>
      <w:proofErr w:type="spellEnd"/>
      <w:r w:rsidRPr="006E29AD">
        <w:rPr>
          <w:rFonts w:ascii="Times New Roman" w:eastAsia="Times New Roman" w:hAnsi="Times New Roman" w:cs="Times New Roman"/>
          <w:color w:val="000000" w:themeColor="text1"/>
          <w:sz w:val="24"/>
          <w:szCs w:val="24"/>
        </w:rPr>
        <w:t xml:space="preserve"> E. (</w:t>
      </w:r>
      <w:proofErr w:type="spellStart"/>
      <w:r w:rsidRPr="006E29AD">
        <w:rPr>
          <w:rFonts w:ascii="Times New Roman" w:eastAsia="Times New Roman" w:hAnsi="Times New Roman" w:cs="Times New Roman"/>
          <w:color w:val="000000" w:themeColor="text1"/>
          <w:sz w:val="24"/>
          <w:szCs w:val="24"/>
        </w:rPr>
        <w:t>eds</w:t>
      </w:r>
      <w:proofErr w:type="spellEnd"/>
      <w:r w:rsidRPr="006E29AD">
        <w:rPr>
          <w:rFonts w:ascii="Times New Roman" w:eastAsia="Times New Roman" w:hAnsi="Times New Roman" w:cs="Times New Roman"/>
          <w:color w:val="000000" w:themeColor="text1"/>
          <w:sz w:val="24"/>
          <w:szCs w:val="24"/>
        </w:rPr>
        <w:t xml:space="preserve">) The Factors Effecting Student Achievement. Springer, Cham </w:t>
      </w:r>
    </w:p>
    <w:p w:rsidR="00D774F5" w:rsidRPr="003517FF" w:rsidRDefault="00D774F5" w:rsidP="006E29AD">
      <w:pPr>
        <w:pStyle w:val="ListParagraph"/>
        <w:numPr>
          <w:ilvl w:val="0"/>
          <w:numId w:val="5"/>
        </w:numPr>
        <w:spacing w:before="240" w:after="240" w:line="360" w:lineRule="auto"/>
        <w:jc w:val="both"/>
        <w:rPr>
          <w:rFonts w:ascii="Times New Roman" w:eastAsia="Times New Roman" w:hAnsi="Times New Roman" w:cs="Times New Roman"/>
          <w:color w:val="000000" w:themeColor="text1"/>
          <w:sz w:val="24"/>
          <w:szCs w:val="24"/>
        </w:rPr>
      </w:pPr>
      <w:r w:rsidRPr="006E29AD">
        <w:rPr>
          <w:rFonts w:ascii="Times New Roman" w:eastAsia="Times New Roman" w:hAnsi="Times New Roman" w:cs="Times New Roman"/>
          <w:color w:val="000000" w:themeColor="text1"/>
          <w:sz w:val="24"/>
          <w:szCs w:val="24"/>
        </w:rPr>
        <w:t xml:space="preserve">Faisal Farid and </w:t>
      </w:r>
      <w:proofErr w:type="spellStart"/>
      <w:r w:rsidRPr="006E29AD">
        <w:rPr>
          <w:rFonts w:ascii="Times New Roman" w:eastAsia="Times New Roman" w:hAnsi="Times New Roman" w:cs="Times New Roman"/>
          <w:color w:val="000000" w:themeColor="text1"/>
          <w:sz w:val="24"/>
          <w:szCs w:val="24"/>
        </w:rPr>
        <w:t>Mumtaz</w:t>
      </w:r>
      <w:proofErr w:type="spellEnd"/>
      <w:r w:rsidRPr="006E29AD">
        <w:rPr>
          <w:rFonts w:ascii="Times New Roman" w:eastAsia="Times New Roman" w:hAnsi="Times New Roman" w:cs="Times New Roman"/>
          <w:color w:val="000000" w:themeColor="text1"/>
          <w:sz w:val="24"/>
          <w:szCs w:val="24"/>
        </w:rPr>
        <w:t xml:space="preserve"> Akhtar (2013), </w:t>
      </w:r>
      <w:r w:rsidRPr="006E29AD">
        <w:rPr>
          <w:rFonts w:ascii="Times New Roman" w:hAnsi="Times New Roman" w:cs="Times New Roman"/>
          <w:i/>
          <w:iCs/>
          <w:color w:val="000000" w:themeColor="text1"/>
          <w:sz w:val="24"/>
          <w:szCs w:val="24"/>
        </w:rPr>
        <w:t>Self-esteem of secondary school students in Pakistan. Middle East Journal of Scientific Research 14(10):1325-1330, 2013.</w:t>
      </w:r>
    </w:p>
    <w:p w:rsidR="00D01311" w:rsidRPr="00CF0947" w:rsidRDefault="00D01311" w:rsidP="00D01311">
      <w:pPr>
        <w:pStyle w:val="ListParagraph2"/>
        <w:spacing w:before="100" w:after="100" w:line="360" w:lineRule="auto"/>
        <w:jc w:val="both"/>
        <w:rPr>
          <w:rFonts w:ascii="Times New Roman" w:hAnsi="Times New Roman" w:cs="Times New Roman"/>
          <w:i/>
          <w:color w:val="000000" w:themeColor="text1"/>
          <w:sz w:val="24"/>
          <w:szCs w:val="24"/>
        </w:rPr>
      </w:pPr>
    </w:p>
    <w:p w:rsidR="003517FF" w:rsidRDefault="00335E97" w:rsidP="00335E97">
      <w:pPr>
        <w:pStyle w:val="ListParagraph2"/>
        <w:numPr>
          <w:ilvl w:val="0"/>
          <w:numId w:val="5"/>
        </w:numPr>
        <w:spacing w:before="100" w:after="100" w:line="360" w:lineRule="auto"/>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 xml:space="preserve">Fleming J.S. and </w:t>
      </w:r>
      <w:proofErr w:type="spellStart"/>
      <w:r>
        <w:rPr>
          <w:rFonts w:ascii="Times New Roman" w:hAnsi="Times New Roman" w:cs="Times New Roman"/>
          <w:color w:val="000000" w:themeColor="text1"/>
          <w:sz w:val="24"/>
          <w:szCs w:val="24"/>
        </w:rPr>
        <w:t>Courteny</w:t>
      </w:r>
      <w:proofErr w:type="spellEnd"/>
      <w:r>
        <w:rPr>
          <w:rFonts w:ascii="Times New Roman" w:hAnsi="Times New Roman" w:cs="Times New Roman"/>
          <w:color w:val="000000" w:themeColor="text1"/>
          <w:sz w:val="24"/>
          <w:szCs w:val="24"/>
        </w:rPr>
        <w:t xml:space="preserve">, B.E. (1984). The dimensionality of </w:t>
      </w:r>
      <w:proofErr w:type="spellStart"/>
      <w:r>
        <w:rPr>
          <w:rFonts w:ascii="Times New Roman" w:hAnsi="Times New Roman" w:cs="Times New Roman"/>
          <w:color w:val="000000" w:themeColor="text1"/>
          <w:sz w:val="24"/>
          <w:szCs w:val="24"/>
        </w:rPr>
        <w:t>self esteem</w:t>
      </w:r>
      <w:proofErr w:type="spellEnd"/>
      <w:r>
        <w:rPr>
          <w:rFonts w:ascii="Times New Roman" w:hAnsi="Times New Roman" w:cs="Times New Roman"/>
          <w:color w:val="000000" w:themeColor="text1"/>
          <w:sz w:val="24"/>
          <w:szCs w:val="24"/>
        </w:rPr>
        <w:t xml:space="preserve">: II. </w:t>
      </w:r>
      <w:r w:rsidR="00D01311">
        <w:rPr>
          <w:rFonts w:ascii="Times New Roman" w:hAnsi="Times New Roman" w:cs="Times New Roman"/>
          <w:color w:val="000000" w:themeColor="text1"/>
          <w:sz w:val="24"/>
          <w:szCs w:val="24"/>
        </w:rPr>
        <w:t>Hierarchical</w:t>
      </w:r>
      <w:r>
        <w:rPr>
          <w:rFonts w:ascii="Times New Roman" w:hAnsi="Times New Roman" w:cs="Times New Roman"/>
          <w:color w:val="000000" w:themeColor="text1"/>
          <w:sz w:val="24"/>
          <w:szCs w:val="24"/>
        </w:rPr>
        <w:t xml:space="preserve"> facet model for revised measurement scales. </w:t>
      </w:r>
      <w:r w:rsidRPr="00CF0947">
        <w:rPr>
          <w:rFonts w:ascii="Times New Roman" w:hAnsi="Times New Roman" w:cs="Times New Roman"/>
          <w:i/>
          <w:color w:val="000000" w:themeColor="text1"/>
          <w:sz w:val="24"/>
          <w:szCs w:val="24"/>
        </w:rPr>
        <w:t>Journal of personality and social psychology, 46, 404-421.</w:t>
      </w:r>
    </w:p>
    <w:p w:rsidR="00335E97" w:rsidRPr="00335E97" w:rsidRDefault="00335E97" w:rsidP="00335E97">
      <w:pPr>
        <w:pStyle w:val="ListParagraph2"/>
        <w:spacing w:before="100" w:after="100" w:line="360" w:lineRule="auto"/>
        <w:jc w:val="both"/>
        <w:rPr>
          <w:rFonts w:ascii="Times New Roman" w:hAnsi="Times New Roman" w:cs="Times New Roman"/>
          <w:i/>
          <w:color w:val="000000" w:themeColor="text1"/>
          <w:sz w:val="24"/>
          <w:szCs w:val="24"/>
        </w:rPr>
      </w:pPr>
    </w:p>
    <w:p w:rsidR="00274463" w:rsidRDefault="00D774F5" w:rsidP="000F7E60">
      <w:pPr>
        <w:pStyle w:val="ListParagraph2"/>
        <w:numPr>
          <w:ilvl w:val="0"/>
          <w:numId w:val="5"/>
        </w:numPr>
        <w:spacing w:line="360" w:lineRule="auto"/>
        <w:jc w:val="both"/>
        <w:rPr>
          <w:rFonts w:ascii="Times New Roman" w:hAnsi="Times New Roman" w:cs="Times New Roman"/>
          <w:i/>
          <w:color w:val="000000" w:themeColor="text1"/>
          <w:sz w:val="24"/>
          <w:szCs w:val="24"/>
        </w:rPr>
      </w:pPr>
      <w:r w:rsidRPr="006E29AD">
        <w:rPr>
          <w:rFonts w:ascii="Times New Roman" w:hAnsi="Times New Roman" w:cs="Times New Roman"/>
          <w:color w:val="000000" w:themeColor="text1"/>
          <w:sz w:val="24"/>
          <w:szCs w:val="24"/>
        </w:rPr>
        <w:t xml:space="preserve">Franks, D. D., &amp; </w:t>
      </w:r>
      <w:proofErr w:type="spellStart"/>
      <w:r w:rsidRPr="006E29AD">
        <w:rPr>
          <w:rFonts w:ascii="Times New Roman" w:hAnsi="Times New Roman" w:cs="Times New Roman"/>
          <w:color w:val="000000" w:themeColor="text1"/>
          <w:sz w:val="24"/>
          <w:szCs w:val="24"/>
        </w:rPr>
        <w:t>Marolla</w:t>
      </w:r>
      <w:proofErr w:type="spellEnd"/>
      <w:r w:rsidRPr="006E29AD">
        <w:rPr>
          <w:rFonts w:ascii="Times New Roman" w:hAnsi="Times New Roman" w:cs="Times New Roman"/>
          <w:color w:val="000000" w:themeColor="text1"/>
          <w:sz w:val="24"/>
          <w:szCs w:val="24"/>
        </w:rPr>
        <w:t>, J. (1976). Efficacious action and social approval as interacting dimensions of self-esteem: A tentative formulation through construct validation</w:t>
      </w:r>
      <w:r w:rsidRPr="007533E9">
        <w:rPr>
          <w:rFonts w:ascii="Times New Roman" w:hAnsi="Times New Roman" w:cs="Times New Roman"/>
          <w:i/>
          <w:color w:val="000000" w:themeColor="text1"/>
          <w:sz w:val="24"/>
          <w:szCs w:val="24"/>
        </w:rPr>
        <w:t>. Social Psychology Quarterly, 39, 324-341.</w:t>
      </w:r>
    </w:p>
    <w:p w:rsidR="000F7E60" w:rsidRPr="000F7E60" w:rsidRDefault="000F7E60" w:rsidP="000F7E60">
      <w:pPr>
        <w:pStyle w:val="ListParagraph2"/>
        <w:spacing w:line="360" w:lineRule="auto"/>
        <w:ind w:left="0"/>
        <w:jc w:val="both"/>
        <w:rPr>
          <w:rFonts w:ascii="Times New Roman" w:hAnsi="Times New Roman" w:cs="Times New Roman"/>
          <w:i/>
          <w:color w:val="000000" w:themeColor="text1"/>
          <w:sz w:val="24"/>
          <w:szCs w:val="24"/>
        </w:rPr>
      </w:pPr>
    </w:p>
    <w:p w:rsidR="00274463" w:rsidRDefault="00274463" w:rsidP="006E29AD">
      <w:pPr>
        <w:pStyle w:val="ListParagraph2"/>
        <w:numPr>
          <w:ilvl w:val="0"/>
          <w:numId w:val="5"/>
        </w:numPr>
        <w:spacing w:line="360" w:lineRule="auto"/>
        <w:jc w:val="both"/>
        <w:rPr>
          <w:rFonts w:ascii="Times New Roman" w:hAnsi="Times New Roman" w:cs="Times New Roman"/>
          <w:i/>
          <w:color w:val="000000" w:themeColor="text1"/>
          <w:sz w:val="24"/>
          <w:szCs w:val="24"/>
        </w:rPr>
      </w:pPr>
      <w:r w:rsidRPr="000F7E60">
        <w:rPr>
          <w:rFonts w:ascii="Times New Roman" w:hAnsi="Times New Roman" w:cs="Times New Roman"/>
          <w:color w:val="000000" w:themeColor="text1"/>
          <w:sz w:val="24"/>
          <w:szCs w:val="24"/>
        </w:rPr>
        <w:t xml:space="preserve">Josephs, R.A., Markus, H.R., &amp; R.W. (1992) Gender and </w:t>
      </w:r>
      <w:proofErr w:type="spellStart"/>
      <w:r w:rsidRPr="000F7E60">
        <w:rPr>
          <w:rFonts w:ascii="Times New Roman" w:hAnsi="Times New Roman" w:cs="Times New Roman"/>
          <w:color w:val="000000" w:themeColor="text1"/>
          <w:sz w:val="24"/>
          <w:szCs w:val="24"/>
        </w:rPr>
        <w:t>Self esteem</w:t>
      </w:r>
      <w:proofErr w:type="spellEnd"/>
      <w:r w:rsidRPr="000F7E60">
        <w:rPr>
          <w:rFonts w:ascii="Times New Roman" w:hAnsi="Times New Roman" w:cs="Times New Roman"/>
          <w:color w:val="000000" w:themeColor="text1"/>
          <w:sz w:val="24"/>
          <w:szCs w:val="24"/>
        </w:rPr>
        <w:t>.</w:t>
      </w:r>
      <w:r>
        <w:rPr>
          <w:rFonts w:ascii="Times New Roman" w:hAnsi="Times New Roman" w:cs="Times New Roman"/>
          <w:i/>
          <w:color w:val="000000" w:themeColor="text1"/>
          <w:sz w:val="24"/>
          <w:szCs w:val="24"/>
        </w:rPr>
        <w:t xml:space="preserve"> Journal of personality and social psychology, 63,391-402</w:t>
      </w:r>
    </w:p>
    <w:p w:rsidR="001E24FE" w:rsidRPr="007533E9" w:rsidRDefault="001E24FE" w:rsidP="001E24FE">
      <w:pPr>
        <w:pStyle w:val="ListParagraph2"/>
        <w:spacing w:line="360" w:lineRule="auto"/>
        <w:ind w:left="0"/>
        <w:jc w:val="both"/>
        <w:rPr>
          <w:rFonts w:ascii="Times New Roman" w:hAnsi="Times New Roman" w:cs="Times New Roman"/>
          <w:i/>
          <w:color w:val="000000" w:themeColor="text1"/>
          <w:sz w:val="24"/>
          <w:szCs w:val="24"/>
        </w:rPr>
      </w:pPr>
    </w:p>
    <w:p w:rsidR="00D774F5" w:rsidRPr="001E24FE" w:rsidRDefault="00531D04" w:rsidP="006E29AD">
      <w:pPr>
        <w:pStyle w:val="ListParagraph2"/>
        <w:numPr>
          <w:ilvl w:val="0"/>
          <w:numId w:val="5"/>
        </w:numPr>
        <w:spacing w:before="100" w:after="100" w:line="360" w:lineRule="auto"/>
        <w:jc w:val="both"/>
        <w:rPr>
          <w:rFonts w:ascii="Times New Roman" w:hAnsi="Times New Roman" w:cs="Times New Roman"/>
          <w:color w:val="000000" w:themeColor="text1"/>
          <w:sz w:val="24"/>
          <w:szCs w:val="24"/>
        </w:rPr>
      </w:pPr>
      <w:hyperlink r:id="rId7">
        <w:r w:rsidR="00D774F5" w:rsidRPr="006E29AD">
          <w:rPr>
            <w:rFonts w:ascii="Times New Roman" w:eastAsia="Arial" w:hAnsi="Times New Roman" w:cs="Times New Roman"/>
            <w:color w:val="000000" w:themeColor="text1"/>
            <w:sz w:val="24"/>
            <w:szCs w:val="24"/>
          </w:rPr>
          <w:t>Liv</w:t>
        </w:r>
        <w:r w:rsidR="00D774F5" w:rsidRPr="006E29AD">
          <w:rPr>
            <w:rFonts w:ascii="Times New Roman" w:eastAsia="Arial" w:hAnsi="Times New Roman" w:cs="Times New Roman"/>
            <w:vanish/>
            <w:color w:val="000000" w:themeColor="text1"/>
            <w:sz w:val="24"/>
            <w:szCs w:val="24"/>
          </w:rPr>
          <w:t>HYPERLINK "https://www.tandfonline.com/author/Augestad%2C+Liv+Berit"</w:t>
        </w:r>
        <w:r w:rsidR="00D774F5" w:rsidRPr="006E29AD">
          <w:rPr>
            <w:rFonts w:ascii="Times New Roman" w:eastAsia="Arial" w:hAnsi="Times New Roman" w:cs="Times New Roman"/>
            <w:color w:val="000000" w:themeColor="text1"/>
            <w:sz w:val="24"/>
            <w:szCs w:val="24"/>
          </w:rPr>
          <w:t xml:space="preserve"> </w:t>
        </w:r>
        <w:r w:rsidR="00D774F5" w:rsidRPr="006E29AD">
          <w:rPr>
            <w:rFonts w:ascii="Times New Roman" w:eastAsia="Arial" w:hAnsi="Times New Roman" w:cs="Times New Roman"/>
            <w:vanish/>
            <w:color w:val="000000" w:themeColor="text1"/>
            <w:sz w:val="24"/>
            <w:szCs w:val="24"/>
          </w:rPr>
          <w:t>HYPERLINK "https://www.tandfonline.com/author/Augestad%2C+Liv+Berit"</w:t>
        </w:r>
        <w:r w:rsidR="00D774F5" w:rsidRPr="006E29AD">
          <w:rPr>
            <w:rFonts w:ascii="Times New Roman" w:eastAsia="Arial" w:hAnsi="Times New Roman" w:cs="Times New Roman"/>
            <w:color w:val="000000" w:themeColor="text1"/>
            <w:sz w:val="24"/>
            <w:szCs w:val="24"/>
          </w:rPr>
          <w:t>Berit</w:t>
        </w:r>
        <w:r w:rsidR="00D774F5" w:rsidRPr="006E29AD">
          <w:rPr>
            <w:rFonts w:ascii="Times New Roman" w:eastAsia="Arial" w:hAnsi="Times New Roman" w:cs="Times New Roman"/>
            <w:vanish/>
            <w:color w:val="000000" w:themeColor="text1"/>
            <w:sz w:val="24"/>
            <w:szCs w:val="24"/>
          </w:rPr>
          <w:t>HYPERLINK "https://www.tandfonline.com/author/Augestad%2C+Liv+Berit"</w:t>
        </w:r>
        <w:r w:rsidR="00D774F5" w:rsidRPr="006E29AD">
          <w:rPr>
            <w:rFonts w:ascii="Times New Roman" w:eastAsia="Arial" w:hAnsi="Times New Roman" w:cs="Times New Roman"/>
            <w:color w:val="000000" w:themeColor="text1"/>
            <w:sz w:val="24"/>
            <w:szCs w:val="24"/>
          </w:rPr>
          <w:t xml:space="preserve"> </w:t>
        </w:r>
        <w:r w:rsidR="00D774F5" w:rsidRPr="006E29AD">
          <w:rPr>
            <w:rFonts w:ascii="Times New Roman" w:eastAsia="Arial" w:hAnsi="Times New Roman" w:cs="Times New Roman"/>
            <w:vanish/>
            <w:color w:val="000000" w:themeColor="text1"/>
            <w:sz w:val="24"/>
            <w:szCs w:val="24"/>
          </w:rPr>
          <w:t>HYPERLINK "https://www.tandfonline.com/author/Augestad%2C+Liv+Berit"</w:t>
        </w:r>
        <w:proofErr w:type="spellStart"/>
        <w:r w:rsidR="00D774F5" w:rsidRPr="006E29AD">
          <w:rPr>
            <w:rFonts w:ascii="Times New Roman" w:eastAsia="Arial" w:hAnsi="Times New Roman" w:cs="Times New Roman"/>
            <w:color w:val="000000" w:themeColor="text1"/>
            <w:sz w:val="24"/>
            <w:szCs w:val="24"/>
          </w:rPr>
          <w:t>Augestad</w:t>
        </w:r>
        <w:proofErr w:type="spellEnd"/>
      </w:hyperlink>
      <w:r w:rsidR="00D774F5" w:rsidRPr="006E29AD">
        <w:rPr>
          <w:rFonts w:ascii="Times New Roman" w:eastAsia="Arial" w:hAnsi="Times New Roman" w:cs="Times New Roman"/>
          <w:color w:val="000000" w:themeColor="text1"/>
          <w:sz w:val="24"/>
          <w:szCs w:val="24"/>
        </w:rPr>
        <w:t> and </w:t>
      </w:r>
      <w:hyperlink r:id="rId8">
        <w:r w:rsidR="00D774F5" w:rsidRPr="006E29AD">
          <w:rPr>
            <w:rFonts w:ascii="Times New Roman" w:eastAsia="Arial" w:hAnsi="Times New Roman" w:cs="Times New Roman"/>
            <w:color w:val="000000" w:themeColor="text1"/>
            <w:sz w:val="24"/>
            <w:szCs w:val="24"/>
          </w:rPr>
          <w:t>Stefan Elmer</w:t>
        </w:r>
      </w:hyperlink>
      <w:r w:rsidR="00D774F5" w:rsidRPr="006E29AD">
        <w:rPr>
          <w:rFonts w:ascii="Times New Roman" w:eastAsia="Arial" w:hAnsi="Times New Roman" w:cs="Times New Roman"/>
          <w:color w:val="000000" w:themeColor="text1"/>
          <w:sz w:val="24"/>
          <w:szCs w:val="24"/>
        </w:rPr>
        <w:t> (2017)</w:t>
      </w:r>
      <w:r w:rsidR="00D774F5" w:rsidRPr="006E29AD">
        <w:rPr>
          <w:rFonts w:ascii="Times New Roman" w:hAnsi="Times New Roman" w:cs="Times New Roman"/>
          <w:color w:val="000000" w:themeColor="text1"/>
          <w:sz w:val="24"/>
          <w:szCs w:val="24"/>
        </w:rPr>
        <w:t xml:space="preserve"> </w:t>
      </w:r>
      <w:r w:rsidR="00D774F5" w:rsidRPr="006E29AD">
        <w:rPr>
          <w:rFonts w:ascii="Times New Roman" w:eastAsia="Droid Serif" w:hAnsi="Times New Roman" w:cs="Times New Roman"/>
          <w:color w:val="000000" w:themeColor="text1"/>
          <w:sz w:val="24"/>
          <w:szCs w:val="24"/>
        </w:rPr>
        <w:t>Self-concept and self-esteem among children and young adults with visual impairment: A systematic review</w:t>
      </w:r>
    </w:p>
    <w:p w:rsidR="001E24FE" w:rsidRPr="006E29AD" w:rsidRDefault="001E24FE" w:rsidP="001E24FE">
      <w:pPr>
        <w:pStyle w:val="ListParagraph2"/>
        <w:spacing w:before="100" w:after="100" w:line="360" w:lineRule="auto"/>
        <w:ind w:left="0"/>
        <w:jc w:val="both"/>
        <w:rPr>
          <w:rFonts w:ascii="Times New Roman" w:hAnsi="Times New Roman" w:cs="Times New Roman"/>
          <w:color w:val="000000" w:themeColor="text1"/>
          <w:sz w:val="24"/>
          <w:szCs w:val="24"/>
        </w:rPr>
      </w:pPr>
    </w:p>
    <w:p w:rsidR="00D774F5" w:rsidRPr="001E24FE" w:rsidRDefault="00D774F5" w:rsidP="006E29AD">
      <w:pPr>
        <w:pStyle w:val="ListParagraph2"/>
        <w:numPr>
          <w:ilvl w:val="0"/>
          <w:numId w:val="5"/>
        </w:numPr>
        <w:spacing w:line="360" w:lineRule="auto"/>
        <w:jc w:val="both"/>
        <w:rPr>
          <w:rFonts w:ascii="Times New Roman" w:eastAsia="Georgia" w:hAnsi="Times New Roman" w:cs="Times New Roman"/>
          <w:color w:val="000000" w:themeColor="text1"/>
          <w:sz w:val="24"/>
          <w:szCs w:val="24"/>
          <w:shd w:val="clear" w:color="auto" w:fill="FFFFFF"/>
          <w:lang w:eastAsia="zh-CN"/>
        </w:rPr>
      </w:pPr>
      <w:r w:rsidRPr="006E29AD">
        <w:rPr>
          <w:rFonts w:ascii="Times New Roman" w:eastAsia="Georgia" w:hAnsi="Times New Roman" w:cs="Times New Roman"/>
          <w:color w:val="000000" w:themeColor="text1"/>
          <w:sz w:val="24"/>
          <w:szCs w:val="24"/>
          <w:shd w:val="clear" w:color="auto" w:fill="FFFFFF"/>
          <w:lang w:eastAsia="zh-CN"/>
        </w:rPr>
        <w:t>McLeod, S. A. (2014, Feb 05). </w:t>
      </w:r>
      <w:r w:rsidRPr="006E29AD">
        <w:rPr>
          <w:rStyle w:val="Emphasis"/>
          <w:rFonts w:ascii="Times New Roman" w:eastAsia="Georgia" w:hAnsi="Times New Roman" w:cs="Times New Roman"/>
          <w:color w:val="000000" w:themeColor="text1"/>
          <w:sz w:val="24"/>
          <w:szCs w:val="24"/>
          <w:lang w:eastAsia="zh-CN"/>
        </w:rPr>
        <w:t>Carl Rogers</w:t>
      </w:r>
      <w:r w:rsidRPr="006E29AD">
        <w:rPr>
          <w:rFonts w:ascii="Times New Roman" w:eastAsia="Georgia" w:hAnsi="Times New Roman" w:cs="Times New Roman"/>
          <w:color w:val="000000" w:themeColor="text1"/>
          <w:sz w:val="24"/>
          <w:szCs w:val="24"/>
          <w:shd w:val="clear" w:color="auto" w:fill="FFFFFF"/>
          <w:lang w:eastAsia="zh-CN"/>
        </w:rPr>
        <w:t xml:space="preserve">. Retrieved from </w:t>
      </w:r>
      <w:hyperlink r:id="rId9" w:history="1">
        <w:r w:rsidRPr="00406D07">
          <w:rPr>
            <w:rStyle w:val="Hyperlink"/>
            <w:rFonts w:ascii="Times New Roman" w:eastAsia="Georgia" w:hAnsi="Times New Roman" w:cs="Times New Roman"/>
            <w:color w:val="000000" w:themeColor="text1"/>
            <w:sz w:val="24"/>
            <w:szCs w:val="24"/>
            <w:u w:val="none"/>
            <w:shd w:val="clear" w:color="auto" w:fill="FFFFFF"/>
            <w:lang w:eastAsia="zh-CN"/>
          </w:rPr>
          <w:t>https://www.simplypsychology.org/carl-rogers.html</w:t>
        </w:r>
      </w:hyperlink>
    </w:p>
    <w:p w:rsidR="001E24FE" w:rsidRPr="006E29AD" w:rsidRDefault="001E24FE" w:rsidP="001E24FE">
      <w:pPr>
        <w:pStyle w:val="ListParagraph2"/>
        <w:spacing w:line="360" w:lineRule="auto"/>
        <w:ind w:left="0"/>
        <w:jc w:val="both"/>
        <w:rPr>
          <w:rFonts w:ascii="Times New Roman" w:eastAsia="Georgia" w:hAnsi="Times New Roman" w:cs="Times New Roman"/>
          <w:color w:val="000000" w:themeColor="text1"/>
          <w:sz w:val="24"/>
          <w:szCs w:val="24"/>
          <w:shd w:val="clear" w:color="auto" w:fill="FFFFFF"/>
          <w:lang w:eastAsia="zh-CN"/>
        </w:rPr>
      </w:pPr>
    </w:p>
    <w:p w:rsidR="00D774F5" w:rsidRPr="00391C9B" w:rsidRDefault="00D774F5" w:rsidP="006E29AD">
      <w:pPr>
        <w:pStyle w:val="ListParagraph2"/>
        <w:numPr>
          <w:ilvl w:val="0"/>
          <w:numId w:val="5"/>
        </w:numPr>
        <w:spacing w:line="360" w:lineRule="auto"/>
        <w:jc w:val="both"/>
        <w:rPr>
          <w:rFonts w:ascii="Times New Roman" w:hAnsi="Times New Roman" w:cs="Times New Roman"/>
          <w:i/>
          <w:color w:val="000000" w:themeColor="text1"/>
          <w:sz w:val="24"/>
          <w:szCs w:val="24"/>
        </w:rPr>
      </w:pPr>
      <w:r w:rsidRPr="006E29AD">
        <w:rPr>
          <w:rFonts w:ascii="Times New Roman" w:hAnsi="Times New Roman" w:cs="Times New Roman"/>
          <w:color w:val="000000" w:themeColor="text1"/>
          <w:sz w:val="24"/>
          <w:szCs w:val="24"/>
        </w:rPr>
        <w:t>Rosenberg, M. (1965). Society and the adolescent self-image. Princeton, NJ</w:t>
      </w:r>
      <w:r w:rsidRPr="00391C9B">
        <w:rPr>
          <w:rFonts w:ascii="Times New Roman" w:hAnsi="Times New Roman" w:cs="Times New Roman"/>
          <w:i/>
          <w:color w:val="000000" w:themeColor="text1"/>
          <w:sz w:val="24"/>
          <w:szCs w:val="24"/>
        </w:rPr>
        <w:t>: Princeton University Press</w:t>
      </w:r>
    </w:p>
    <w:p w:rsidR="00D774F5" w:rsidRPr="00945A09" w:rsidRDefault="00C43DB8" w:rsidP="00945A09">
      <w:pPr>
        <w:pStyle w:val="ListParagraph2"/>
        <w:numPr>
          <w:ilvl w:val="0"/>
          <w:numId w:val="5"/>
        </w:numPr>
        <w:spacing w:before="100" w:after="100" w:line="360" w:lineRule="auto"/>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Yu Wei Chi</w:t>
      </w:r>
      <w:r w:rsidRPr="000106BE">
        <w:rPr>
          <w:rFonts w:ascii="Times New Roman" w:hAnsi="Times New Roman" w:cs="Times New Roman"/>
          <w:color w:val="000000" w:themeColor="text1"/>
          <w:sz w:val="24"/>
          <w:szCs w:val="24"/>
        </w:rPr>
        <w:t xml:space="preserve"> 2001. The relationship between domain specific </w:t>
      </w:r>
      <w:proofErr w:type="spellStart"/>
      <w:r w:rsidRPr="000106BE">
        <w:rPr>
          <w:rFonts w:ascii="Times New Roman" w:hAnsi="Times New Roman" w:cs="Times New Roman"/>
          <w:color w:val="000000" w:themeColor="text1"/>
          <w:sz w:val="24"/>
          <w:szCs w:val="24"/>
        </w:rPr>
        <w:t>self concept</w:t>
      </w:r>
      <w:proofErr w:type="spellEnd"/>
      <w:r w:rsidRPr="000106BE">
        <w:rPr>
          <w:rFonts w:ascii="Times New Roman" w:hAnsi="Times New Roman" w:cs="Times New Roman"/>
          <w:color w:val="000000" w:themeColor="text1"/>
          <w:sz w:val="24"/>
          <w:szCs w:val="24"/>
        </w:rPr>
        <w:t xml:space="preserve"> and global </w:t>
      </w:r>
      <w:proofErr w:type="spellStart"/>
      <w:r w:rsidRPr="000106BE">
        <w:rPr>
          <w:rFonts w:ascii="Times New Roman" w:hAnsi="Times New Roman" w:cs="Times New Roman"/>
          <w:color w:val="000000" w:themeColor="text1"/>
          <w:sz w:val="24"/>
          <w:szCs w:val="24"/>
        </w:rPr>
        <w:t>self esteem</w:t>
      </w:r>
      <w:proofErr w:type="spellEnd"/>
      <w:r w:rsidRPr="000106BE">
        <w:rPr>
          <w:rFonts w:ascii="Times New Roman" w:hAnsi="Times New Roman" w:cs="Times New Roman"/>
          <w:color w:val="000000" w:themeColor="text1"/>
          <w:sz w:val="24"/>
          <w:szCs w:val="24"/>
        </w:rPr>
        <w:t xml:space="preserve"> among adolescents</w:t>
      </w:r>
      <w:r>
        <w:rPr>
          <w:rFonts w:ascii="Times New Roman" w:hAnsi="Times New Roman" w:cs="Times New Roman"/>
          <w:color w:val="000000" w:themeColor="text1"/>
          <w:sz w:val="24"/>
          <w:szCs w:val="24"/>
        </w:rPr>
        <w:t xml:space="preserve"> in Taiwan</w:t>
      </w:r>
      <w:r w:rsidRPr="000106BE">
        <w:rPr>
          <w:rFonts w:ascii="Times New Roman" w:hAnsi="Times New Roman" w:cs="Times New Roman"/>
          <w:color w:val="000000" w:themeColor="text1"/>
          <w:sz w:val="24"/>
          <w:szCs w:val="24"/>
        </w:rPr>
        <w:t>.</w:t>
      </w:r>
      <w:r>
        <w:rPr>
          <w:rFonts w:ascii="Times New Roman" w:hAnsi="Times New Roman" w:cs="Times New Roman"/>
          <w:i/>
          <w:color w:val="000000" w:themeColor="text1"/>
          <w:sz w:val="24"/>
          <w:szCs w:val="24"/>
        </w:rPr>
        <w:t xml:space="preserve"> Bulletin of edu</w:t>
      </w:r>
      <w:r w:rsidR="00945A09">
        <w:rPr>
          <w:rFonts w:ascii="Times New Roman" w:hAnsi="Times New Roman" w:cs="Times New Roman"/>
          <w:i/>
          <w:color w:val="000000" w:themeColor="text1"/>
          <w:sz w:val="24"/>
          <w:szCs w:val="24"/>
        </w:rPr>
        <w:t>cational psychology, 33,103-123</w:t>
      </w:r>
    </w:p>
    <w:sectPr w:rsidR="00D774F5" w:rsidRPr="00945A09" w:rsidSect="00CE6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078"/>
    <w:multiLevelType w:val="multilevel"/>
    <w:tmpl w:val="418E5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CE269F"/>
    <w:multiLevelType w:val="multilevel"/>
    <w:tmpl w:val="12CE269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D1A26B6"/>
    <w:multiLevelType w:val="multilevel"/>
    <w:tmpl w:val="A0D6C5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C4A286E"/>
    <w:multiLevelType w:val="multilevel"/>
    <w:tmpl w:val="6576D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7E2736F"/>
    <w:multiLevelType w:val="multilevel"/>
    <w:tmpl w:val="9A8A46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2"/>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trackRevision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7148C"/>
    <w:rsid w:val="000020AA"/>
    <w:rsid w:val="000106BE"/>
    <w:rsid w:val="000117E9"/>
    <w:rsid w:val="0001356B"/>
    <w:rsid w:val="00043E92"/>
    <w:rsid w:val="00056412"/>
    <w:rsid w:val="0006588A"/>
    <w:rsid w:val="00070A66"/>
    <w:rsid w:val="00075C21"/>
    <w:rsid w:val="000A35BB"/>
    <w:rsid w:val="000B30F1"/>
    <w:rsid w:val="000B5DC8"/>
    <w:rsid w:val="000C46BD"/>
    <w:rsid w:val="000F77F8"/>
    <w:rsid w:val="000F7E60"/>
    <w:rsid w:val="00111AF6"/>
    <w:rsid w:val="00113CAD"/>
    <w:rsid w:val="00122B02"/>
    <w:rsid w:val="0013732A"/>
    <w:rsid w:val="00150AFA"/>
    <w:rsid w:val="001546B5"/>
    <w:rsid w:val="00162661"/>
    <w:rsid w:val="0016502C"/>
    <w:rsid w:val="0017148C"/>
    <w:rsid w:val="00180223"/>
    <w:rsid w:val="00186B60"/>
    <w:rsid w:val="00195BEF"/>
    <w:rsid w:val="001A01D6"/>
    <w:rsid w:val="001E24FE"/>
    <w:rsid w:val="001F29F4"/>
    <w:rsid w:val="001F70E7"/>
    <w:rsid w:val="00223A55"/>
    <w:rsid w:val="00230D40"/>
    <w:rsid w:val="00236079"/>
    <w:rsid w:val="00253A8F"/>
    <w:rsid w:val="00270A37"/>
    <w:rsid w:val="00274463"/>
    <w:rsid w:val="00291F01"/>
    <w:rsid w:val="00295802"/>
    <w:rsid w:val="00296655"/>
    <w:rsid w:val="002B23EC"/>
    <w:rsid w:val="002D1443"/>
    <w:rsid w:val="002E2BA2"/>
    <w:rsid w:val="002F325E"/>
    <w:rsid w:val="002F51D0"/>
    <w:rsid w:val="00311267"/>
    <w:rsid w:val="00312FF0"/>
    <w:rsid w:val="00313B10"/>
    <w:rsid w:val="00332677"/>
    <w:rsid w:val="00334CA4"/>
    <w:rsid w:val="00335E97"/>
    <w:rsid w:val="00336E12"/>
    <w:rsid w:val="00341996"/>
    <w:rsid w:val="0034427A"/>
    <w:rsid w:val="003517FF"/>
    <w:rsid w:val="00355E68"/>
    <w:rsid w:val="003723DC"/>
    <w:rsid w:val="00391C9B"/>
    <w:rsid w:val="00392E83"/>
    <w:rsid w:val="003C5416"/>
    <w:rsid w:val="003D563F"/>
    <w:rsid w:val="003D61D4"/>
    <w:rsid w:val="004000B0"/>
    <w:rsid w:val="0040680A"/>
    <w:rsid w:val="00406D07"/>
    <w:rsid w:val="004108CB"/>
    <w:rsid w:val="00424CE6"/>
    <w:rsid w:val="00436C83"/>
    <w:rsid w:val="00464D88"/>
    <w:rsid w:val="00471235"/>
    <w:rsid w:val="004900D4"/>
    <w:rsid w:val="00496BF2"/>
    <w:rsid w:val="004C052D"/>
    <w:rsid w:val="004D4667"/>
    <w:rsid w:val="004E2119"/>
    <w:rsid w:val="004E5A72"/>
    <w:rsid w:val="00500DC9"/>
    <w:rsid w:val="00504C95"/>
    <w:rsid w:val="00531D04"/>
    <w:rsid w:val="00531D06"/>
    <w:rsid w:val="00543A72"/>
    <w:rsid w:val="005753C2"/>
    <w:rsid w:val="005B716A"/>
    <w:rsid w:val="005D37FC"/>
    <w:rsid w:val="005F5D74"/>
    <w:rsid w:val="006022C9"/>
    <w:rsid w:val="00604582"/>
    <w:rsid w:val="006118C9"/>
    <w:rsid w:val="0061311D"/>
    <w:rsid w:val="0064461B"/>
    <w:rsid w:val="00645721"/>
    <w:rsid w:val="00662A04"/>
    <w:rsid w:val="006702B6"/>
    <w:rsid w:val="00695BEF"/>
    <w:rsid w:val="006E29AD"/>
    <w:rsid w:val="006E4CDC"/>
    <w:rsid w:val="006E5AC8"/>
    <w:rsid w:val="00710BA5"/>
    <w:rsid w:val="0071773B"/>
    <w:rsid w:val="0073746A"/>
    <w:rsid w:val="007533E9"/>
    <w:rsid w:val="0075433C"/>
    <w:rsid w:val="00757203"/>
    <w:rsid w:val="007637D2"/>
    <w:rsid w:val="007B3D68"/>
    <w:rsid w:val="007B6FB0"/>
    <w:rsid w:val="007C0A9E"/>
    <w:rsid w:val="007D0CC8"/>
    <w:rsid w:val="007D29B4"/>
    <w:rsid w:val="007E0D27"/>
    <w:rsid w:val="007F2D42"/>
    <w:rsid w:val="0080494E"/>
    <w:rsid w:val="00804BE5"/>
    <w:rsid w:val="00805718"/>
    <w:rsid w:val="008271C2"/>
    <w:rsid w:val="00846442"/>
    <w:rsid w:val="0086512C"/>
    <w:rsid w:val="008656A3"/>
    <w:rsid w:val="00880266"/>
    <w:rsid w:val="008A10D7"/>
    <w:rsid w:val="008C4CCF"/>
    <w:rsid w:val="008C59A0"/>
    <w:rsid w:val="008D34B3"/>
    <w:rsid w:val="008F05BA"/>
    <w:rsid w:val="008F3200"/>
    <w:rsid w:val="00911D41"/>
    <w:rsid w:val="00920DEB"/>
    <w:rsid w:val="00924A4F"/>
    <w:rsid w:val="00926DB9"/>
    <w:rsid w:val="00945A09"/>
    <w:rsid w:val="00951F76"/>
    <w:rsid w:val="0096028F"/>
    <w:rsid w:val="00961713"/>
    <w:rsid w:val="0098505A"/>
    <w:rsid w:val="009A252A"/>
    <w:rsid w:val="009C79DF"/>
    <w:rsid w:val="009F198B"/>
    <w:rsid w:val="009F4373"/>
    <w:rsid w:val="00A06C89"/>
    <w:rsid w:val="00A13CDB"/>
    <w:rsid w:val="00A2211D"/>
    <w:rsid w:val="00A239B4"/>
    <w:rsid w:val="00A343A2"/>
    <w:rsid w:val="00A354F7"/>
    <w:rsid w:val="00A3703C"/>
    <w:rsid w:val="00A373D7"/>
    <w:rsid w:val="00A47776"/>
    <w:rsid w:val="00A5638D"/>
    <w:rsid w:val="00A64A1F"/>
    <w:rsid w:val="00A70722"/>
    <w:rsid w:val="00A70B63"/>
    <w:rsid w:val="00A75D62"/>
    <w:rsid w:val="00A90EE5"/>
    <w:rsid w:val="00A94769"/>
    <w:rsid w:val="00AB1639"/>
    <w:rsid w:val="00AC73A5"/>
    <w:rsid w:val="00AD04E8"/>
    <w:rsid w:val="00AD64F3"/>
    <w:rsid w:val="00AE7865"/>
    <w:rsid w:val="00AF23B6"/>
    <w:rsid w:val="00B070B4"/>
    <w:rsid w:val="00B11D20"/>
    <w:rsid w:val="00B1668E"/>
    <w:rsid w:val="00B344C0"/>
    <w:rsid w:val="00B4363E"/>
    <w:rsid w:val="00B63D35"/>
    <w:rsid w:val="00BB4423"/>
    <w:rsid w:val="00BE53A3"/>
    <w:rsid w:val="00BF0EC7"/>
    <w:rsid w:val="00BF14DA"/>
    <w:rsid w:val="00BF1D74"/>
    <w:rsid w:val="00C013DA"/>
    <w:rsid w:val="00C03B2A"/>
    <w:rsid w:val="00C1080D"/>
    <w:rsid w:val="00C17C97"/>
    <w:rsid w:val="00C3519C"/>
    <w:rsid w:val="00C37C69"/>
    <w:rsid w:val="00C43C1D"/>
    <w:rsid w:val="00C43DB8"/>
    <w:rsid w:val="00C52BA6"/>
    <w:rsid w:val="00C563FF"/>
    <w:rsid w:val="00C928DD"/>
    <w:rsid w:val="00CB2BCE"/>
    <w:rsid w:val="00CC236C"/>
    <w:rsid w:val="00CC397A"/>
    <w:rsid w:val="00CD246C"/>
    <w:rsid w:val="00CD4BCC"/>
    <w:rsid w:val="00CE3726"/>
    <w:rsid w:val="00CE6AC2"/>
    <w:rsid w:val="00CF0947"/>
    <w:rsid w:val="00D01311"/>
    <w:rsid w:val="00D15DEB"/>
    <w:rsid w:val="00D27B59"/>
    <w:rsid w:val="00D30C27"/>
    <w:rsid w:val="00D35109"/>
    <w:rsid w:val="00D66434"/>
    <w:rsid w:val="00D774F5"/>
    <w:rsid w:val="00D800FC"/>
    <w:rsid w:val="00D9184B"/>
    <w:rsid w:val="00DA66CE"/>
    <w:rsid w:val="00DB7936"/>
    <w:rsid w:val="00DD4822"/>
    <w:rsid w:val="00E01E1D"/>
    <w:rsid w:val="00E05C00"/>
    <w:rsid w:val="00E13CD5"/>
    <w:rsid w:val="00E16FC3"/>
    <w:rsid w:val="00E24EDC"/>
    <w:rsid w:val="00E7296C"/>
    <w:rsid w:val="00E759DA"/>
    <w:rsid w:val="00E82861"/>
    <w:rsid w:val="00E83C15"/>
    <w:rsid w:val="00E939CC"/>
    <w:rsid w:val="00ED4290"/>
    <w:rsid w:val="00EE1D7A"/>
    <w:rsid w:val="00EF0859"/>
    <w:rsid w:val="00F1440A"/>
    <w:rsid w:val="00F54F28"/>
    <w:rsid w:val="00F60785"/>
    <w:rsid w:val="00F75384"/>
    <w:rsid w:val="00F7782F"/>
    <w:rsid w:val="00F85566"/>
    <w:rsid w:val="00F94F8C"/>
    <w:rsid w:val="00FA081A"/>
    <w:rsid w:val="00FA10CB"/>
    <w:rsid w:val="00FD433C"/>
    <w:rsid w:val="00FE6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6C858"/>
  <w15:docId w15:val="{98E81210-8B2E-41BB-BB84-3F8ADED41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6A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C4CCF"/>
    <w:rPr>
      <w:i/>
      <w:iCs/>
    </w:rPr>
  </w:style>
  <w:style w:type="character" w:styleId="Hyperlink">
    <w:name w:val="Hyperlink"/>
    <w:basedOn w:val="DefaultParagraphFont"/>
    <w:uiPriority w:val="99"/>
    <w:unhideWhenUsed/>
    <w:rsid w:val="00604582"/>
    <w:rPr>
      <w:color w:val="0000FF"/>
      <w:u w:val="single"/>
    </w:rPr>
  </w:style>
  <w:style w:type="paragraph" w:styleId="NoSpacing">
    <w:name w:val="No Spacing"/>
    <w:uiPriority w:val="1"/>
    <w:qFormat/>
    <w:rsid w:val="00A70B63"/>
    <w:pPr>
      <w:spacing w:after="0" w:line="240" w:lineRule="auto"/>
    </w:pPr>
  </w:style>
  <w:style w:type="paragraph" w:customStyle="1" w:styleId="ListParagraph2">
    <w:name w:val="List Paragraph2"/>
    <w:basedOn w:val="Normal"/>
    <w:uiPriority w:val="99"/>
    <w:qFormat/>
    <w:rsid w:val="00D774F5"/>
    <w:pPr>
      <w:ind w:left="720"/>
      <w:contextualSpacing/>
    </w:pPr>
  </w:style>
  <w:style w:type="paragraph" w:styleId="ListParagraph">
    <w:name w:val="List Paragraph"/>
    <w:basedOn w:val="Normal"/>
    <w:uiPriority w:val="34"/>
    <w:qFormat/>
    <w:rsid w:val="00D77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author/Elmer%2C+Stefan" TargetMode="External"/><Relationship Id="rId3" Type="http://schemas.openxmlformats.org/officeDocument/2006/relationships/styles" Target="styles.xml"/><Relationship Id="rId7" Type="http://schemas.openxmlformats.org/officeDocument/2006/relationships/hyperlink" Target="https://www.tandfonline.com/author/Augestad%2C+Liv+Beri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journalijar.com"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implypsychology.org/carl-rog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9A36E2F-07F3-214A-B7A9-D8C327CB2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11</Pages>
  <Words>3018</Words>
  <Characters>17203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217</cp:revision>
  <dcterms:created xsi:type="dcterms:W3CDTF">2018-09-14T11:06:00Z</dcterms:created>
  <dcterms:modified xsi:type="dcterms:W3CDTF">2018-12-26T08:42:00Z</dcterms:modified>
</cp:coreProperties>
</file>