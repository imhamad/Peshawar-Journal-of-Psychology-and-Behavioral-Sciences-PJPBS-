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D8E4F" w14:textId="77777777" w:rsidR="002E2D5B" w:rsidRPr="00924105" w:rsidRDefault="002E2D5B" w:rsidP="000218C3">
      <w:pPr>
        <w:shd w:val="clear" w:color="auto" w:fill="FFFFFF"/>
        <w:spacing w:after="0" w:line="240" w:lineRule="auto"/>
        <w:jc w:val="center"/>
        <w:rPr>
          <w:rFonts w:ascii="Times New Roman" w:eastAsia="Times New Roman" w:hAnsi="Times New Roman" w:cs="Times New Roman"/>
          <w:color w:val="000000" w:themeColor="text1"/>
          <w:sz w:val="24"/>
          <w:szCs w:val="24"/>
          <w:lang w:eastAsia="en-GB"/>
        </w:rPr>
      </w:pPr>
      <w:r w:rsidRPr="00924105">
        <w:rPr>
          <w:rFonts w:ascii="Times New Roman" w:hAnsi="Times New Roman" w:cs="Times New Roman"/>
          <w:b/>
          <w:color w:val="000000" w:themeColor="text1"/>
          <w:sz w:val="24"/>
          <w:szCs w:val="24"/>
        </w:rPr>
        <w:t xml:space="preserve">Impact of Educational Qualification on Social Support, Social Isolation and Social and Emotional </w:t>
      </w:r>
      <w:r w:rsidR="00970E0E" w:rsidRPr="00924105">
        <w:rPr>
          <w:rFonts w:ascii="Times New Roman" w:hAnsi="Times New Roman" w:cs="Times New Roman"/>
          <w:b/>
          <w:color w:val="000000" w:themeColor="text1"/>
          <w:sz w:val="24"/>
          <w:szCs w:val="24"/>
        </w:rPr>
        <w:t>Loneliness</w:t>
      </w:r>
      <w:r w:rsidR="00F018F9" w:rsidRPr="00924105">
        <w:rPr>
          <w:rFonts w:ascii="Times New Roman" w:hAnsi="Times New Roman" w:cs="Times New Roman"/>
          <w:b/>
          <w:color w:val="000000" w:themeColor="text1"/>
          <w:sz w:val="24"/>
          <w:szCs w:val="24"/>
        </w:rPr>
        <w:t>:</w:t>
      </w:r>
      <w:r w:rsidR="00970E0E" w:rsidRPr="00924105">
        <w:rPr>
          <w:rFonts w:ascii="Times New Roman" w:hAnsi="Times New Roman" w:cs="Times New Roman"/>
          <w:b/>
          <w:color w:val="000000" w:themeColor="text1"/>
          <w:sz w:val="24"/>
          <w:szCs w:val="24"/>
        </w:rPr>
        <w:t xml:space="preserve"> </w:t>
      </w:r>
      <w:r w:rsidR="00F018F9" w:rsidRPr="00924105">
        <w:rPr>
          <w:rFonts w:ascii="Times New Roman" w:hAnsi="Times New Roman" w:cs="Times New Roman"/>
          <w:b/>
          <w:color w:val="000000" w:themeColor="text1"/>
          <w:sz w:val="24"/>
          <w:szCs w:val="24"/>
        </w:rPr>
        <w:t xml:space="preserve">A Case Study of </w:t>
      </w:r>
      <w:del w:id="0" w:author="Naveed ul haq qadri chishty" w:date="2018-12-04T12:13:00Z">
        <w:r w:rsidR="00F018F9" w:rsidRPr="00924105" w:rsidDel="0041163C">
          <w:rPr>
            <w:rFonts w:ascii="Times New Roman" w:hAnsi="Times New Roman" w:cs="Times New Roman"/>
            <w:b/>
            <w:color w:val="000000" w:themeColor="text1"/>
            <w:sz w:val="24"/>
            <w:szCs w:val="24"/>
          </w:rPr>
          <w:delText>Senior Citizens</w:delText>
        </w:r>
      </w:del>
      <w:ins w:id="1" w:author="Naveed ul haq qadri chishty" w:date="2018-12-04T12:13:00Z">
        <w:r w:rsidR="0041163C" w:rsidRPr="00924105">
          <w:rPr>
            <w:rFonts w:ascii="Times New Roman" w:hAnsi="Times New Roman" w:cs="Times New Roman"/>
            <w:b/>
            <w:color w:val="000000" w:themeColor="text1"/>
            <w:sz w:val="24"/>
            <w:szCs w:val="24"/>
          </w:rPr>
          <w:t>Elderly People</w:t>
        </w:r>
      </w:ins>
    </w:p>
    <w:p w14:paraId="7AF95BF7" w14:textId="77777777" w:rsidR="002E2D5B" w:rsidRPr="00924105" w:rsidRDefault="002E2D5B" w:rsidP="000218C3">
      <w:pPr>
        <w:spacing w:line="480" w:lineRule="auto"/>
        <w:ind w:left="720" w:hanging="720"/>
        <w:jc w:val="center"/>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Abstract</w:t>
      </w:r>
    </w:p>
    <w:p w14:paraId="4B4A08E4" w14:textId="7BAB79C5" w:rsidR="0050518D" w:rsidRPr="00924105" w:rsidRDefault="002E2D5B" w:rsidP="00970E0E">
      <w:pPr>
        <w:spacing w:after="0" w:line="36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The present study </w:t>
      </w:r>
      <w:r w:rsidR="00DB55D6" w:rsidRPr="00924105">
        <w:rPr>
          <w:rFonts w:ascii="Times New Roman" w:hAnsi="Times New Roman" w:cs="Times New Roman"/>
          <w:color w:val="000000" w:themeColor="text1"/>
          <w:sz w:val="24"/>
          <w:szCs w:val="24"/>
        </w:rPr>
        <w:t>aims</w:t>
      </w:r>
      <w:r w:rsidRPr="00924105">
        <w:rPr>
          <w:rFonts w:ascii="Times New Roman" w:hAnsi="Times New Roman" w:cs="Times New Roman"/>
          <w:color w:val="000000" w:themeColor="text1"/>
          <w:sz w:val="24"/>
          <w:szCs w:val="24"/>
        </w:rPr>
        <w:t xml:space="preserve"> </w:t>
      </w:r>
      <w:r w:rsidR="00924105">
        <w:rPr>
          <w:rFonts w:ascii="Times New Roman" w:hAnsi="Times New Roman" w:cs="Times New Roman"/>
          <w:color w:val="000000" w:themeColor="text1"/>
          <w:sz w:val="24"/>
          <w:szCs w:val="24"/>
        </w:rPr>
        <w:t xml:space="preserve">was </w:t>
      </w:r>
      <w:bookmarkStart w:id="2" w:name="_GoBack"/>
      <w:bookmarkEnd w:id="2"/>
      <w:r w:rsidRPr="00924105">
        <w:rPr>
          <w:rFonts w:ascii="Times New Roman" w:hAnsi="Times New Roman" w:cs="Times New Roman"/>
          <w:color w:val="000000" w:themeColor="text1"/>
          <w:sz w:val="24"/>
          <w:szCs w:val="24"/>
        </w:rPr>
        <w:t xml:space="preserve">to </w:t>
      </w:r>
      <w:r w:rsidR="00DB55D6" w:rsidRPr="00924105">
        <w:rPr>
          <w:rFonts w:ascii="Times New Roman" w:hAnsi="Times New Roman" w:cs="Times New Roman"/>
          <w:color w:val="000000" w:themeColor="text1"/>
          <w:sz w:val="24"/>
          <w:szCs w:val="24"/>
        </w:rPr>
        <w:t xml:space="preserve">investigate </w:t>
      </w:r>
      <w:r w:rsidRPr="00924105">
        <w:rPr>
          <w:rFonts w:ascii="Times New Roman" w:hAnsi="Times New Roman" w:cs="Times New Roman"/>
          <w:color w:val="000000" w:themeColor="text1"/>
          <w:sz w:val="24"/>
          <w:szCs w:val="24"/>
        </w:rPr>
        <w:t xml:space="preserve">the impact of educational qualification on </w:t>
      </w:r>
      <w:r w:rsidRPr="00924105">
        <w:rPr>
          <w:rFonts w:ascii="Times New Roman" w:hAnsi="Times New Roman" w:cs="Times New Roman"/>
          <w:bCs/>
          <w:color w:val="000000" w:themeColor="text1"/>
          <w:sz w:val="24"/>
          <w:szCs w:val="24"/>
        </w:rPr>
        <w:t xml:space="preserve">social support, social isolation, and loneliness (social and emotional) among </w:t>
      </w:r>
      <w:del w:id="3" w:author="Naveed ul haq qadri chishty" w:date="2018-12-04T12:13:00Z">
        <w:r w:rsidRPr="00924105" w:rsidDel="0004725C">
          <w:rPr>
            <w:rFonts w:ascii="Times New Roman" w:hAnsi="Times New Roman" w:cs="Times New Roman"/>
            <w:bCs/>
            <w:color w:val="000000" w:themeColor="text1"/>
            <w:sz w:val="24"/>
            <w:szCs w:val="24"/>
          </w:rPr>
          <w:delText>Senior Citizens</w:delText>
        </w:r>
      </w:del>
      <w:ins w:id="4" w:author="Naveed ul haq qadri chishty" w:date="2018-12-04T12:13:00Z">
        <w:r w:rsidR="0004725C" w:rsidRPr="00924105">
          <w:rPr>
            <w:rFonts w:ascii="Times New Roman" w:hAnsi="Times New Roman" w:cs="Times New Roman"/>
            <w:bCs/>
            <w:color w:val="000000" w:themeColor="text1"/>
            <w:sz w:val="24"/>
            <w:szCs w:val="24"/>
          </w:rPr>
          <w:t>elderly people</w:t>
        </w:r>
      </w:ins>
      <w:r w:rsidRPr="00924105">
        <w:rPr>
          <w:rFonts w:ascii="Times New Roman" w:hAnsi="Times New Roman" w:cs="Times New Roman"/>
          <w:bCs/>
          <w:color w:val="000000" w:themeColor="text1"/>
          <w:sz w:val="24"/>
          <w:szCs w:val="24"/>
        </w:rPr>
        <w:t xml:space="preserve">. De Jong </w:t>
      </w:r>
      <w:proofErr w:type="spellStart"/>
      <w:r w:rsidRPr="00924105">
        <w:rPr>
          <w:rFonts w:ascii="Times New Roman" w:hAnsi="Times New Roman" w:cs="Times New Roman"/>
          <w:bCs/>
          <w:color w:val="000000" w:themeColor="text1"/>
          <w:sz w:val="24"/>
          <w:szCs w:val="24"/>
        </w:rPr>
        <w:t>Gierveld</w:t>
      </w:r>
      <w:proofErr w:type="spellEnd"/>
      <w:r w:rsidRPr="00924105">
        <w:rPr>
          <w:rFonts w:ascii="Times New Roman" w:hAnsi="Times New Roman" w:cs="Times New Roman"/>
          <w:bCs/>
          <w:color w:val="000000" w:themeColor="text1"/>
          <w:sz w:val="24"/>
          <w:szCs w:val="24"/>
        </w:rPr>
        <w:t xml:space="preserve"> Loneliness Scale (1985),</w:t>
      </w:r>
      <w:r w:rsidRPr="00924105">
        <w:rPr>
          <w:rFonts w:ascii="Times New Roman" w:hAnsi="Times New Roman" w:cs="Times New Roman"/>
          <w:b/>
          <w:color w:val="000000" w:themeColor="text1"/>
          <w:sz w:val="24"/>
          <w:szCs w:val="24"/>
        </w:rPr>
        <w:t xml:space="preserve"> </w:t>
      </w:r>
      <w:r w:rsidRPr="00924105">
        <w:rPr>
          <w:rFonts w:ascii="Times New Roman" w:hAnsi="Times New Roman" w:cs="Times New Roman"/>
          <w:color w:val="000000" w:themeColor="text1"/>
          <w:sz w:val="24"/>
          <w:szCs w:val="24"/>
        </w:rPr>
        <w:t xml:space="preserve">Social Support Scale developed by Malik (2002), and </w:t>
      </w:r>
      <w:r w:rsidRPr="00924105">
        <w:rPr>
          <w:rFonts w:ascii="Times New Roman" w:hAnsi="Times New Roman" w:cs="Times New Roman"/>
          <w:bCs/>
          <w:color w:val="000000" w:themeColor="text1"/>
          <w:sz w:val="24"/>
          <w:szCs w:val="24"/>
        </w:rPr>
        <w:t xml:space="preserve">Friendship Scale </w:t>
      </w:r>
      <w:r w:rsidRPr="00924105">
        <w:rPr>
          <w:rFonts w:ascii="Times New Roman" w:hAnsi="Times New Roman" w:cs="Times New Roman"/>
          <w:color w:val="000000" w:themeColor="text1"/>
          <w:sz w:val="24"/>
          <w:szCs w:val="24"/>
        </w:rPr>
        <w:t xml:space="preserve">developed by Hawthorne (2006) were used to measure the pertinent constructs of present study. Purposive convenient sampling technique was used to draw the sample of older adults (N = 500) </w:t>
      </w:r>
      <w:r w:rsidR="00757569" w:rsidRPr="00924105">
        <w:rPr>
          <w:rFonts w:ascii="Times New Roman" w:hAnsi="Times New Roman" w:cs="Times New Roman"/>
          <w:color w:val="000000" w:themeColor="text1"/>
          <w:sz w:val="24"/>
          <w:szCs w:val="24"/>
        </w:rPr>
        <w:t xml:space="preserve">aged 60 to 90 years (M = 67.59, SD = 7.54) </w:t>
      </w:r>
      <w:r w:rsidRPr="00924105">
        <w:rPr>
          <w:rFonts w:ascii="Times New Roman" w:hAnsi="Times New Roman" w:cs="Times New Roman"/>
          <w:color w:val="000000" w:themeColor="text1"/>
          <w:sz w:val="24"/>
          <w:szCs w:val="24"/>
        </w:rPr>
        <w:t xml:space="preserve">from both urban and rural areas of various districts of Khyber Pakhtunkhwa province of Pakistan. Alpha coefficients, for all </w:t>
      </w:r>
      <w:r w:rsidR="00757569" w:rsidRPr="00924105">
        <w:rPr>
          <w:rFonts w:ascii="Times New Roman" w:hAnsi="Times New Roman" w:cs="Times New Roman"/>
          <w:color w:val="000000" w:themeColor="text1"/>
          <w:sz w:val="24"/>
          <w:szCs w:val="24"/>
        </w:rPr>
        <w:t xml:space="preserve">the </w:t>
      </w:r>
      <w:r w:rsidRPr="00924105">
        <w:rPr>
          <w:rFonts w:ascii="Times New Roman" w:hAnsi="Times New Roman" w:cs="Times New Roman"/>
          <w:color w:val="000000" w:themeColor="text1"/>
          <w:sz w:val="24"/>
          <w:szCs w:val="24"/>
        </w:rPr>
        <w:t>variable</w:t>
      </w:r>
      <w:r w:rsidR="00757569" w:rsidRPr="00924105">
        <w:rPr>
          <w:rFonts w:ascii="Times New Roman" w:hAnsi="Times New Roman" w:cs="Times New Roman"/>
          <w:color w:val="000000" w:themeColor="text1"/>
          <w:sz w:val="24"/>
          <w:szCs w:val="24"/>
        </w:rPr>
        <w:t>s</w:t>
      </w:r>
      <w:r w:rsidRPr="00924105">
        <w:rPr>
          <w:rFonts w:ascii="Times New Roman" w:hAnsi="Times New Roman" w:cs="Times New Roman"/>
          <w:color w:val="000000" w:themeColor="text1"/>
          <w:sz w:val="24"/>
          <w:szCs w:val="24"/>
        </w:rPr>
        <w:t xml:space="preserve"> were computed, which ranged between .60 for social loneliness to .96 for social support total scale. </w:t>
      </w:r>
      <w:r w:rsidR="00DB55D6" w:rsidRPr="00924105">
        <w:rPr>
          <w:rFonts w:ascii="Times New Roman" w:hAnsi="Times New Roman" w:cs="Times New Roman"/>
          <w:color w:val="000000" w:themeColor="text1"/>
          <w:sz w:val="24"/>
          <w:szCs w:val="24"/>
        </w:rPr>
        <w:t>Study found s</w:t>
      </w:r>
      <w:r w:rsidRPr="00924105">
        <w:rPr>
          <w:rFonts w:ascii="Times New Roman" w:hAnsi="Times New Roman" w:cs="Times New Roman"/>
          <w:color w:val="000000" w:themeColor="text1"/>
          <w:sz w:val="24"/>
          <w:szCs w:val="24"/>
        </w:rPr>
        <w:t>ignificant difference</w:t>
      </w:r>
      <w:r w:rsidR="00DB55D6" w:rsidRPr="00924105">
        <w:rPr>
          <w:rFonts w:ascii="Times New Roman" w:hAnsi="Times New Roman" w:cs="Times New Roman"/>
          <w:color w:val="000000" w:themeColor="text1"/>
          <w:sz w:val="24"/>
          <w:szCs w:val="24"/>
        </w:rPr>
        <w:t>s</w:t>
      </w:r>
      <w:r w:rsidRPr="00924105">
        <w:rPr>
          <w:rFonts w:ascii="Times New Roman" w:hAnsi="Times New Roman" w:cs="Times New Roman"/>
          <w:color w:val="000000" w:themeColor="text1"/>
          <w:sz w:val="24"/>
          <w:szCs w:val="24"/>
        </w:rPr>
        <w:t xml:space="preserve"> </w:t>
      </w:r>
      <w:r w:rsidR="00DB55D6" w:rsidRPr="00924105">
        <w:rPr>
          <w:rFonts w:ascii="Times New Roman" w:hAnsi="Times New Roman" w:cs="Times New Roman"/>
          <w:color w:val="000000" w:themeColor="text1"/>
          <w:sz w:val="24"/>
          <w:szCs w:val="24"/>
        </w:rPr>
        <w:t>among</w:t>
      </w:r>
      <w:r w:rsidRPr="00924105">
        <w:rPr>
          <w:rFonts w:ascii="Times New Roman" w:hAnsi="Times New Roman" w:cs="Times New Roman"/>
          <w:color w:val="000000" w:themeColor="text1"/>
          <w:sz w:val="24"/>
          <w:szCs w:val="24"/>
        </w:rPr>
        <w:t xml:space="preserve"> </w:t>
      </w:r>
      <w:r w:rsidR="00BA712B" w:rsidRPr="00924105">
        <w:rPr>
          <w:rFonts w:ascii="Times New Roman" w:hAnsi="Times New Roman" w:cs="Times New Roman"/>
          <w:color w:val="000000" w:themeColor="text1"/>
          <w:sz w:val="24"/>
          <w:szCs w:val="24"/>
        </w:rPr>
        <w:t>the</w:t>
      </w:r>
      <w:r w:rsidRPr="00924105">
        <w:rPr>
          <w:rFonts w:ascii="Times New Roman" w:hAnsi="Times New Roman" w:cs="Times New Roman"/>
          <w:color w:val="000000" w:themeColor="text1"/>
          <w:sz w:val="24"/>
          <w:szCs w:val="24"/>
        </w:rPr>
        <w:t xml:space="preserve"> varia</w:t>
      </w:r>
      <w:r w:rsidR="00DB55D6" w:rsidRPr="00924105">
        <w:rPr>
          <w:rFonts w:ascii="Times New Roman" w:hAnsi="Times New Roman" w:cs="Times New Roman"/>
          <w:color w:val="000000" w:themeColor="text1"/>
          <w:sz w:val="24"/>
          <w:szCs w:val="24"/>
        </w:rPr>
        <w:t>bles</w:t>
      </w:r>
      <w:r w:rsidR="00D078A9" w:rsidRPr="00924105">
        <w:rPr>
          <w:rFonts w:ascii="Times New Roman" w:hAnsi="Times New Roman" w:cs="Times New Roman"/>
          <w:color w:val="000000" w:themeColor="text1"/>
          <w:sz w:val="24"/>
          <w:szCs w:val="24"/>
        </w:rPr>
        <w:t xml:space="preserve">. Findings revealed that educational qualification of the sample </w:t>
      </w:r>
      <w:r w:rsidR="00BA712B" w:rsidRPr="00924105">
        <w:rPr>
          <w:rFonts w:ascii="Times New Roman" w:hAnsi="Times New Roman" w:cs="Times New Roman"/>
          <w:color w:val="000000" w:themeColor="text1"/>
          <w:sz w:val="24"/>
          <w:szCs w:val="24"/>
        </w:rPr>
        <w:t>had</w:t>
      </w:r>
      <w:r w:rsidR="00D078A9" w:rsidRPr="00924105">
        <w:rPr>
          <w:rFonts w:ascii="Times New Roman" w:hAnsi="Times New Roman" w:cs="Times New Roman"/>
          <w:color w:val="000000" w:themeColor="text1"/>
          <w:sz w:val="24"/>
          <w:szCs w:val="24"/>
        </w:rPr>
        <w:t xml:space="preserve"> a positive impact on their social support and they were less socially isolated as compared to uneducated </w:t>
      </w:r>
      <w:del w:id="5" w:author="Naveed ul haq qadri chishty" w:date="2018-12-04T12:21:00Z">
        <w:r w:rsidR="00D078A9" w:rsidRPr="00924105" w:rsidDel="00C40878">
          <w:rPr>
            <w:rFonts w:ascii="Times New Roman" w:hAnsi="Times New Roman" w:cs="Times New Roman"/>
            <w:color w:val="000000" w:themeColor="text1"/>
            <w:sz w:val="24"/>
            <w:szCs w:val="24"/>
          </w:rPr>
          <w:delText>senior citizens</w:delText>
        </w:r>
        <w:r w:rsidRPr="00924105" w:rsidDel="00C40878">
          <w:rPr>
            <w:rFonts w:ascii="Times New Roman" w:hAnsi="Times New Roman" w:cs="Times New Roman"/>
            <w:color w:val="000000" w:themeColor="text1"/>
            <w:sz w:val="24"/>
            <w:szCs w:val="24"/>
          </w:rPr>
          <w:delText>.</w:delText>
        </w:r>
      </w:del>
      <w:ins w:id="6" w:author="Naveed ul haq qadri chishty" w:date="2018-12-04T12:21:00Z">
        <w:r w:rsidR="00C40878" w:rsidRPr="00924105">
          <w:rPr>
            <w:rFonts w:ascii="Times New Roman" w:hAnsi="Times New Roman" w:cs="Times New Roman"/>
            <w:color w:val="000000" w:themeColor="text1"/>
            <w:sz w:val="24"/>
            <w:szCs w:val="24"/>
          </w:rPr>
          <w:t>elderly</w:t>
        </w:r>
      </w:ins>
      <w:r w:rsidRPr="00924105">
        <w:rPr>
          <w:rFonts w:ascii="Times New Roman" w:hAnsi="Times New Roman" w:cs="Times New Roman"/>
          <w:color w:val="000000" w:themeColor="text1"/>
          <w:sz w:val="24"/>
          <w:szCs w:val="24"/>
        </w:rPr>
        <w:t xml:space="preserve"> </w:t>
      </w:r>
    </w:p>
    <w:p w14:paraId="7243FDE6" w14:textId="77777777" w:rsidR="00E43006" w:rsidRPr="00924105" w:rsidRDefault="00E43006" w:rsidP="00970E0E">
      <w:pPr>
        <w:spacing w:after="0" w:line="360" w:lineRule="auto"/>
        <w:ind w:firstLine="720"/>
        <w:rPr>
          <w:rFonts w:ascii="Times New Roman" w:hAnsi="Times New Roman" w:cs="Times New Roman"/>
          <w:b/>
          <w:i/>
          <w:color w:val="000000" w:themeColor="text1"/>
          <w:sz w:val="24"/>
          <w:szCs w:val="24"/>
        </w:rPr>
      </w:pPr>
    </w:p>
    <w:p w14:paraId="3570500D" w14:textId="77777777" w:rsidR="002E2D5B" w:rsidRPr="00924105" w:rsidRDefault="002E2D5B" w:rsidP="00970E0E">
      <w:pPr>
        <w:spacing w:after="0" w:line="360" w:lineRule="auto"/>
        <w:rPr>
          <w:rFonts w:ascii="Times New Roman" w:hAnsi="Times New Roman" w:cs="Times New Roman"/>
          <w:color w:val="000000" w:themeColor="text1"/>
          <w:sz w:val="24"/>
          <w:szCs w:val="24"/>
        </w:rPr>
      </w:pPr>
      <w:r w:rsidRPr="00924105">
        <w:rPr>
          <w:rFonts w:ascii="Times New Roman" w:hAnsi="Times New Roman" w:cs="Times New Roman"/>
          <w:b/>
          <w:i/>
          <w:color w:val="000000" w:themeColor="text1"/>
          <w:sz w:val="24"/>
          <w:szCs w:val="24"/>
        </w:rPr>
        <w:t>Keywords:</w:t>
      </w:r>
      <w:r w:rsidRPr="00924105">
        <w:rPr>
          <w:rFonts w:ascii="Times New Roman" w:hAnsi="Times New Roman" w:cs="Times New Roman"/>
          <w:color w:val="000000" w:themeColor="text1"/>
          <w:sz w:val="24"/>
          <w:szCs w:val="24"/>
        </w:rPr>
        <w:t xml:space="preserve"> </w:t>
      </w:r>
      <w:r w:rsidRPr="00924105">
        <w:rPr>
          <w:rFonts w:ascii="Times New Roman" w:hAnsi="Times New Roman" w:cs="Times New Roman"/>
          <w:color w:val="000000" w:themeColor="text1"/>
          <w:sz w:val="24"/>
          <w:szCs w:val="24"/>
        </w:rPr>
        <w:tab/>
      </w:r>
      <w:r w:rsidR="00442D06" w:rsidRPr="00924105">
        <w:rPr>
          <w:rFonts w:ascii="Times New Roman" w:hAnsi="Times New Roman" w:cs="Times New Roman"/>
          <w:color w:val="000000" w:themeColor="text1"/>
          <w:sz w:val="24"/>
          <w:szCs w:val="24"/>
        </w:rPr>
        <w:t>old age</w:t>
      </w:r>
      <w:r w:rsidRPr="00924105">
        <w:rPr>
          <w:rFonts w:ascii="Times New Roman" w:hAnsi="Times New Roman" w:cs="Times New Roman"/>
          <w:color w:val="000000" w:themeColor="text1"/>
          <w:sz w:val="24"/>
          <w:szCs w:val="24"/>
        </w:rPr>
        <w:t>, soc</w:t>
      </w:r>
      <w:r w:rsidR="00442D06" w:rsidRPr="00924105">
        <w:rPr>
          <w:rFonts w:ascii="Times New Roman" w:hAnsi="Times New Roman" w:cs="Times New Roman"/>
          <w:color w:val="000000" w:themeColor="text1"/>
          <w:sz w:val="24"/>
          <w:szCs w:val="24"/>
        </w:rPr>
        <w:t>ial support, social loneliness</w:t>
      </w:r>
      <w:r w:rsidRPr="00924105">
        <w:rPr>
          <w:rFonts w:ascii="Times New Roman" w:hAnsi="Times New Roman" w:cs="Times New Roman"/>
          <w:color w:val="000000" w:themeColor="text1"/>
          <w:sz w:val="24"/>
          <w:szCs w:val="24"/>
        </w:rPr>
        <w:t>, social isolation</w:t>
      </w:r>
      <w:r w:rsidR="00442D06" w:rsidRPr="00924105">
        <w:rPr>
          <w:rFonts w:ascii="Times New Roman" w:hAnsi="Times New Roman" w:cs="Times New Roman"/>
          <w:color w:val="000000" w:themeColor="text1"/>
          <w:sz w:val="24"/>
          <w:szCs w:val="24"/>
        </w:rPr>
        <w:t>, education</w:t>
      </w:r>
      <w:r w:rsidRPr="00924105">
        <w:rPr>
          <w:rFonts w:ascii="Times New Roman" w:hAnsi="Times New Roman" w:cs="Times New Roman"/>
          <w:color w:val="000000" w:themeColor="text1"/>
          <w:sz w:val="24"/>
          <w:szCs w:val="24"/>
        </w:rPr>
        <w:t>.</w:t>
      </w:r>
    </w:p>
    <w:p w14:paraId="30BBC0FD" w14:textId="77777777" w:rsidR="002E2D5B" w:rsidRPr="00924105" w:rsidRDefault="002E2D5B" w:rsidP="00970E0E">
      <w:pPr>
        <w:spacing w:after="0" w:line="480" w:lineRule="auto"/>
        <w:ind w:firstLine="720"/>
        <w:rPr>
          <w:rFonts w:ascii="Times New Roman" w:hAnsi="Times New Roman" w:cs="Times New Roman"/>
          <w:color w:val="000000" w:themeColor="text1"/>
          <w:sz w:val="24"/>
          <w:szCs w:val="24"/>
        </w:rPr>
      </w:pPr>
    </w:p>
    <w:p w14:paraId="2DE78194" w14:textId="77777777" w:rsidR="0050518D" w:rsidRPr="00924105" w:rsidRDefault="002E2D5B" w:rsidP="00970E0E">
      <w:pPr>
        <w:spacing w:after="0" w:line="480" w:lineRule="auto"/>
        <w:ind w:firstLine="720"/>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 xml:space="preserve">                                                                               </w:t>
      </w:r>
    </w:p>
    <w:p w14:paraId="2562D22D" w14:textId="77777777" w:rsidR="0050518D" w:rsidRPr="00924105" w:rsidRDefault="0050518D" w:rsidP="00970E0E">
      <w:pPr>
        <w:spacing w:after="0" w:line="480" w:lineRule="auto"/>
        <w:ind w:firstLine="720"/>
        <w:rPr>
          <w:rFonts w:ascii="Times New Roman" w:hAnsi="Times New Roman" w:cs="Times New Roman"/>
          <w:b/>
          <w:color w:val="000000" w:themeColor="text1"/>
          <w:sz w:val="24"/>
          <w:szCs w:val="24"/>
        </w:rPr>
      </w:pPr>
    </w:p>
    <w:p w14:paraId="5B25BFCB" w14:textId="77777777" w:rsidR="002E2D5B" w:rsidRPr="00924105" w:rsidRDefault="002E2D5B" w:rsidP="00970E0E">
      <w:pPr>
        <w:spacing w:after="0"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 xml:space="preserve"> Introduction </w:t>
      </w:r>
    </w:p>
    <w:p w14:paraId="523BB878" w14:textId="63AE7C19" w:rsidR="002B7B5A" w:rsidRPr="00924105" w:rsidRDefault="002B7B5A" w:rsidP="00970E0E">
      <w:pPr>
        <w:pStyle w:val="yiv2910610915msonormal"/>
        <w:shd w:val="clear" w:color="auto" w:fill="FFFFFF"/>
        <w:spacing w:before="0" w:beforeAutospacing="0" w:after="0" w:afterAutospacing="0" w:line="480" w:lineRule="auto"/>
        <w:ind w:firstLine="720"/>
        <w:rPr>
          <w:color w:val="000000" w:themeColor="text1"/>
        </w:rPr>
      </w:pPr>
      <w:del w:id="7" w:author="Naveed ul haq qadri chishty" w:date="2018-12-04T12:23:00Z">
        <w:r w:rsidRPr="00924105" w:rsidDel="002A0027">
          <w:rPr>
            <w:color w:val="000000" w:themeColor="text1"/>
          </w:rPr>
          <w:delText xml:space="preserve">The time of a person’s life that can probably be viewed as the most important is </w:delText>
        </w:r>
        <w:r w:rsidR="00BA712B" w:rsidRPr="00924105" w:rsidDel="002A0027">
          <w:rPr>
            <w:color w:val="000000" w:themeColor="text1"/>
          </w:rPr>
          <w:delText>the</w:delText>
        </w:r>
        <w:r w:rsidRPr="00924105" w:rsidDel="002A0027">
          <w:rPr>
            <w:color w:val="000000" w:themeColor="text1"/>
          </w:rPr>
          <w:delText xml:space="preserve"> old age. Old age is often associated with various physical problems, in addition to having implications for a person’s mental and emotional state, as well as their social status. As people grow older, they gradually lose their physical strength, but they also incur other problems, which can differ with a person’s environment and culture. </w:delText>
        </w:r>
      </w:del>
      <w:ins w:id="8" w:author="Naveed ul haq qadri chishty" w:date="2018-12-04T12:23:00Z">
        <w:r w:rsidR="00C40878" w:rsidRPr="00924105">
          <w:rPr>
            <w:color w:val="000000" w:themeColor="text1"/>
          </w:rPr>
          <w:t>O</w:t>
        </w:r>
        <w:commentRangeStart w:id="9"/>
        <w:r w:rsidR="00C40878" w:rsidRPr="00924105">
          <w:rPr>
            <w:color w:val="000000" w:themeColor="text1"/>
          </w:rPr>
          <w:t xml:space="preserve">ld age can probably be viewed as the most important time of a person’s life. Old age is often associated with various physical problems, in addition to having implications for a person’s mental and emotional state, as well as their social status. </w:t>
        </w:r>
        <w:commentRangeEnd w:id="9"/>
        <w:r w:rsidR="00C40878" w:rsidRPr="00924105">
          <w:rPr>
            <w:rStyle w:val="CommentReference"/>
            <w:rFonts w:eastAsiaTheme="minorHAnsi"/>
            <w:color w:val="000000" w:themeColor="text1"/>
            <w:lang w:eastAsia="en-US"/>
          </w:rPr>
          <w:commentReference w:id="9"/>
        </w:r>
        <w:r w:rsidR="00C40878" w:rsidRPr="00924105">
          <w:rPr>
            <w:color w:val="000000" w:themeColor="text1"/>
          </w:rPr>
          <w:t xml:space="preserve">As people grow older, they gradually lose their physical strength, but they also incur other problems, which can differ with a person’s environment and culture (Archana Singh and Nishi </w:t>
        </w:r>
        <w:proofErr w:type="spellStart"/>
        <w:r w:rsidR="00C40878" w:rsidRPr="00924105">
          <w:rPr>
            <w:color w:val="000000" w:themeColor="text1"/>
          </w:rPr>
          <w:t>Misr</w:t>
        </w:r>
        <w:r w:rsidR="00C40878" w:rsidRPr="00924105">
          <w:rPr>
            <w:color w:val="000000" w:themeColor="text1"/>
            <w:u w:val="single"/>
          </w:rPr>
          <w:t>a</w:t>
        </w:r>
        <w:proofErr w:type="spellEnd"/>
        <w:r w:rsidR="00C40878" w:rsidRPr="00924105">
          <w:rPr>
            <w:color w:val="000000" w:themeColor="text1"/>
          </w:rPr>
          <w:t xml:space="preserve">, 2009). </w:t>
        </w:r>
      </w:ins>
      <w:del w:id="10" w:author="Naveed ul haq qadri chishty" w:date="2018-12-04T12:23:00Z">
        <w:r w:rsidRPr="00924105" w:rsidDel="002A0027">
          <w:rPr>
            <w:color w:val="000000" w:themeColor="text1"/>
            <w:rPrChange w:id="11" w:author="Naveed ul haq qadri chishty" w:date="2018-12-04T12:23:00Z">
              <w:rPr/>
            </w:rPrChange>
          </w:rPr>
          <w:delText>Despit</w:delText>
        </w:r>
        <w:r w:rsidRPr="00924105" w:rsidDel="002A0027">
          <w:rPr>
            <w:color w:val="000000" w:themeColor="text1"/>
          </w:rPr>
          <w:delText>e the seeming differences in these problems, however, they often have a basic similarity; although the degree of the problem can vary, the problems themselves resemble each other.</w:delText>
        </w:r>
      </w:del>
    </w:p>
    <w:p w14:paraId="5F7E4F6C" w14:textId="2DF3AE68" w:rsidR="00745DE6" w:rsidRPr="00924105" w:rsidRDefault="00016D7A" w:rsidP="00912C02">
      <w:pPr>
        <w:spacing w:line="480" w:lineRule="auto"/>
        <w:ind w:firstLine="720"/>
        <w:rPr>
          <w:ins w:id="12" w:author="Naveed ul haq qadri chishty" w:date="2018-12-07T19:41:00Z"/>
          <w:rFonts w:asciiTheme="majorBidi" w:hAnsiTheme="majorBidi" w:cstheme="majorBidi"/>
          <w:color w:val="000000" w:themeColor="text1"/>
          <w:sz w:val="24"/>
          <w:szCs w:val="24"/>
        </w:rPr>
      </w:pPr>
      <w:ins w:id="13" w:author="Naveed ul haq qadri chishty" w:date="2018-12-04T12:34:00Z">
        <w:r w:rsidRPr="00924105">
          <w:rPr>
            <w:rFonts w:asciiTheme="majorBidi" w:hAnsiTheme="majorBidi" w:cstheme="majorBidi"/>
            <w:color w:val="000000" w:themeColor="text1"/>
            <w:sz w:val="24"/>
            <w:szCs w:val="24"/>
          </w:rPr>
          <w:t>Old age marks the start of numerous changes, such as separation from their families, and facing social isolation and loneliness at large.</w:t>
        </w:r>
      </w:ins>
      <w:del w:id="14" w:author="Naveed ul haq qadri chishty" w:date="2018-12-04T12:34:00Z">
        <w:r w:rsidR="002B7B5A" w:rsidRPr="00924105" w:rsidDel="00016D7A">
          <w:rPr>
            <w:rFonts w:asciiTheme="majorBidi" w:hAnsiTheme="majorBidi" w:cstheme="majorBidi"/>
            <w:color w:val="000000" w:themeColor="text1"/>
            <w:sz w:val="24"/>
            <w:szCs w:val="24"/>
          </w:rPr>
          <w:delText xml:space="preserve">Old age </w:delText>
        </w:r>
      </w:del>
      <w:del w:id="15" w:author="Naveed ul haq qadri chishty" w:date="2018-12-04T12:24:00Z">
        <w:r w:rsidR="002B7B5A" w:rsidRPr="00924105" w:rsidDel="002A0027">
          <w:rPr>
            <w:rFonts w:asciiTheme="majorBidi" w:hAnsiTheme="majorBidi" w:cstheme="majorBidi"/>
            <w:color w:val="000000" w:themeColor="text1"/>
            <w:sz w:val="24"/>
            <w:szCs w:val="24"/>
          </w:rPr>
          <w:delText xml:space="preserve">in Pakistan </w:delText>
        </w:r>
      </w:del>
      <w:del w:id="16" w:author="Naveed ul haq qadri chishty" w:date="2018-12-04T12:34:00Z">
        <w:r w:rsidR="002B7B5A" w:rsidRPr="00924105" w:rsidDel="00016D7A">
          <w:rPr>
            <w:rFonts w:asciiTheme="majorBidi" w:hAnsiTheme="majorBidi" w:cstheme="majorBidi"/>
            <w:color w:val="000000" w:themeColor="text1"/>
            <w:sz w:val="24"/>
            <w:szCs w:val="24"/>
          </w:rPr>
          <w:delText>marks the start of numerous changes, such as separation from their families, and disinterest from society at large.</w:delText>
        </w:r>
      </w:del>
      <w:r w:rsidR="00CD48FC" w:rsidRPr="00924105">
        <w:rPr>
          <w:rFonts w:asciiTheme="majorBidi" w:hAnsiTheme="majorBidi" w:cstheme="majorBidi"/>
          <w:color w:val="000000" w:themeColor="text1"/>
          <w:sz w:val="24"/>
          <w:szCs w:val="24"/>
        </w:rPr>
        <w:t xml:space="preserve"> </w:t>
      </w:r>
      <w:ins w:id="17" w:author="Naveed ul haq qadri chishty" w:date="2018-12-07T19:42:00Z">
        <w:r w:rsidR="00745DE6" w:rsidRPr="00924105">
          <w:rPr>
            <w:rFonts w:asciiTheme="majorBidi" w:hAnsiTheme="majorBidi" w:cstheme="majorBidi"/>
            <w:color w:val="000000" w:themeColor="text1"/>
            <w:sz w:val="24"/>
            <w:szCs w:val="24"/>
          </w:rPr>
          <w:t xml:space="preserve">The </w:t>
        </w:r>
      </w:ins>
      <w:r w:rsidR="00745DE6" w:rsidRPr="00924105">
        <w:rPr>
          <w:rFonts w:asciiTheme="majorBidi" w:hAnsiTheme="majorBidi" w:cstheme="majorBidi"/>
          <w:color w:val="000000" w:themeColor="text1"/>
          <w:sz w:val="24"/>
          <w:szCs w:val="24"/>
        </w:rPr>
        <w:t>aging process are</w:t>
      </w:r>
      <w:ins w:id="18" w:author="Naveed ul haq qadri chishty" w:date="2018-12-07T19:42:00Z">
        <w:r w:rsidR="00745DE6" w:rsidRPr="00924105">
          <w:rPr>
            <w:rFonts w:asciiTheme="majorBidi" w:hAnsiTheme="majorBidi" w:cstheme="majorBidi"/>
            <w:color w:val="000000" w:themeColor="text1"/>
            <w:sz w:val="24"/>
            <w:szCs w:val="24"/>
          </w:rPr>
          <w:t xml:space="preserve"> </w:t>
        </w:r>
      </w:ins>
      <w:r w:rsidR="00745DE6" w:rsidRPr="00924105">
        <w:rPr>
          <w:rFonts w:asciiTheme="majorBidi" w:hAnsiTheme="majorBidi" w:cstheme="majorBidi"/>
          <w:color w:val="000000" w:themeColor="text1"/>
          <w:sz w:val="24"/>
          <w:szCs w:val="24"/>
        </w:rPr>
        <w:t xml:space="preserve">interconnected through </w:t>
      </w:r>
      <w:r w:rsidR="00CD48FC" w:rsidRPr="00924105">
        <w:rPr>
          <w:rFonts w:asciiTheme="majorBidi" w:hAnsiTheme="majorBidi" w:cstheme="majorBidi"/>
          <w:color w:val="000000" w:themeColor="text1"/>
          <w:sz w:val="24"/>
          <w:szCs w:val="24"/>
        </w:rPr>
        <w:t>body,</w:t>
      </w:r>
      <w:ins w:id="19" w:author="Naveed ul haq qadri chishty" w:date="2018-12-07T19:42:00Z">
        <w:r w:rsidR="00745DE6" w:rsidRPr="00924105">
          <w:rPr>
            <w:rFonts w:asciiTheme="majorBidi" w:hAnsiTheme="majorBidi" w:cstheme="majorBidi"/>
            <w:color w:val="000000" w:themeColor="text1"/>
            <w:sz w:val="24"/>
            <w:szCs w:val="24"/>
          </w:rPr>
          <w:t xml:space="preserve"> </w:t>
        </w:r>
      </w:ins>
      <w:r w:rsidR="00CD48FC" w:rsidRPr="00924105">
        <w:rPr>
          <w:rFonts w:asciiTheme="majorBidi" w:hAnsiTheme="majorBidi" w:cstheme="majorBidi"/>
          <w:color w:val="000000" w:themeColor="text1"/>
          <w:sz w:val="24"/>
          <w:szCs w:val="24"/>
        </w:rPr>
        <w:t>mind</w:t>
      </w:r>
      <w:ins w:id="20" w:author="Naveed ul haq qadri chishty" w:date="2018-12-07T19:42:00Z">
        <w:r w:rsidR="00745DE6" w:rsidRPr="00924105">
          <w:rPr>
            <w:rFonts w:asciiTheme="majorBidi" w:hAnsiTheme="majorBidi" w:cstheme="majorBidi"/>
            <w:color w:val="000000" w:themeColor="text1"/>
            <w:sz w:val="24"/>
            <w:szCs w:val="24"/>
          </w:rPr>
          <w:t xml:space="preserve"> and </w:t>
        </w:r>
      </w:ins>
      <w:r w:rsidR="00CD48FC" w:rsidRPr="00924105">
        <w:rPr>
          <w:rFonts w:asciiTheme="majorBidi" w:hAnsiTheme="majorBidi" w:cstheme="majorBidi"/>
          <w:color w:val="000000" w:themeColor="text1"/>
          <w:sz w:val="24"/>
          <w:szCs w:val="24"/>
        </w:rPr>
        <w:t>societal ways.</w:t>
      </w:r>
      <w:ins w:id="21" w:author="Naveed ul haq qadri chishty" w:date="2018-12-07T19:42:00Z">
        <w:r w:rsidR="00745DE6" w:rsidRPr="00924105">
          <w:rPr>
            <w:rFonts w:asciiTheme="majorBidi" w:hAnsiTheme="majorBidi" w:cstheme="majorBidi"/>
            <w:color w:val="000000" w:themeColor="text1"/>
            <w:sz w:val="24"/>
            <w:szCs w:val="24"/>
          </w:rPr>
          <w:t xml:space="preserve"> It is a sequence of </w:t>
        </w:r>
      </w:ins>
      <w:r w:rsidR="005B1287" w:rsidRPr="00924105">
        <w:rPr>
          <w:rFonts w:asciiTheme="majorBidi" w:hAnsiTheme="majorBidi" w:cstheme="majorBidi"/>
          <w:color w:val="000000" w:themeColor="text1"/>
          <w:sz w:val="24"/>
          <w:szCs w:val="24"/>
        </w:rPr>
        <w:t xml:space="preserve">change </w:t>
      </w:r>
      <w:ins w:id="22" w:author="Naveed ul haq qadri chishty" w:date="2018-12-07T19:42:00Z">
        <w:r w:rsidR="00745DE6" w:rsidRPr="00924105">
          <w:rPr>
            <w:rFonts w:asciiTheme="majorBidi" w:hAnsiTheme="majorBidi" w:cstheme="majorBidi"/>
            <w:color w:val="000000" w:themeColor="text1"/>
            <w:sz w:val="24"/>
            <w:szCs w:val="24"/>
          </w:rPr>
          <w:t xml:space="preserve">from a set of collective </w:t>
        </w:r>
      </w:ins>
      <w:r w:rsidR="00585E69" w:rsidRPr="00924105">
        <w:rPr>
          <w:rFonts w:asciiTheme="majorBidi" w:hAnsiTheme="majorBidi" w:cstheme="majorBidi"/>
          <w:color w:val="000000" w:themeColor="text1"/>
          <w:sz w:val="24"/>
          <w:szCs w:val="24"/>
        </w:rPr>
        <w:lastRenderedPageBreak/>
        <w:t xml:space="preserve">societal </w:t>
      </w:r>
      <w:ins w:id="23" w:author="Naveed ul haq qadri chishty" w:date="2018-12-07T19:42:00Z">
        <w:r w:rsidR="00745DE6" w:rsidRPr="00924105">
          <w:rPr>
            <w:rFonts w:asciiTheme="majorBidi" w:hAnsiTheme="majorBidi" w:cstheme="majorBidi"/>
            <w:color w:val="000000" w:themeColor="text1"/>
            <w:sz w:val="24"/>
            <w:szCs w:val="24"/>
          </w:rPr>
          <w:t xml:space="preserve">tasks to another, which is organised by a community-based </w:t>
        </w:r>
      </w:ins>
      <w:r w:rsidR="00CD48FC" w:rsidRPr="00924105">
        <w:rPr>
          <w:rFonts w:asciiTheme="majorBidi" w:hAnsiTheme="majorBidi" w:cstheme="majorBidi"/>
          <w:color w:val="000000" w:themeColor="text1"/>
          <w:sz w:val="24"/>
          <w:szCs w:val="24"/>
        </w:rPr>
        <w:t>approach rather</w:t>
      </w:r>
      <w:ins w:id="24" w:author="Naveed ul haq qadri chishty" w:date="2018-12-07T19:42:00Z">
        <w:r w:rsidR="00745DE6" w:rsidRPr="00924105">
          <w:rPr>
            <w:rFonts w:asciiTheme="majorBidi" w:hAnsiTheme="majorBidi" w:cstheme="majorBidi"/>
            <w:color w:val="000000" w:themeColor="text1"/>
            <w:sz w:val="24"/>
            <w:szCs w:val="24"/>
          </w:rPr>
          <w:t xml:space="preserve"> than just the </w:t>
        </w:r>
      </w:ins>
      <w:r w:rsidR="00CD48FC" w:rsidRPr="00924105">
        <w:rPr>
          <w:rFonts w:asciiTheme="majorBidi" w:hAnsiTheme="majorBidi" w:cstheme="majorBidi"/>
          <w:color w:val="000000" w:themeColor="text1"/>
          <w:sz w:val="24"/>
          <w:szCs w:val="24"/>
        </w:rPr>
        <w:t>genetic one</w:t>
      </w:r>
      <w:ins w:id="25" w:author="Naveed ul haq qadri chishty" w:date="2018-12-07T19:42:00Z">
        <w:r w:rsidR="00745DE6" w:rsidRPr="00924105">
          <w:rPr>
            <w:rFonts w:asciiTheme="majorBidi" w:hAnsiTheme="majorBidi" w:cstheme="majorBidi"/>
            <w:color w:val="000000" w:themeColor="text1"/>
            <w:sz w:val="24"/>
            <w:szCs w:val="24"/>
          </w:rPr>
          <w:t xml:space="preserve"> (Mishra, 2004). </w:t>
        </w:r>
      </w:ins>
    </w:p>
    <w:p w14:paraId="5820B8BF" w14:textId="7D7A7F9B" w:rsidR="002B7B5A" w:rsidRPr="00924105" w:rsidRDefault="002B7B5A" w:rsidP="00912C02">
      <w:pPr>
        <w:spacing w:line="480" w:lineRule="auto"/>
        <w:ind w:firstLine="720"/>
        <w:rPr>
          <w:ins w:id="26" w:author="Naveed ul haq qadri chishty" w:date="2018-12-04T13:00:00Z"/>
          <w:rFonts w:ascii="Times New Roman" w:hAnsi="Times New Roman" w:cs="Times New Roman"/>
          <w:color w:val="000000" w:themeColor="text1"/>
          <w:sz w:val="24"/>
          <w:szCs w:val="24"/>
          <w:rPrChange w:id="27" w:author="Naveed ul haq qadri chishty" w:date="2018-12-05T13:46:00Z">
            <w:rPr>
              <w:ins w:id="28" w:author="Naveed ul haq qadri chishty" w:date="2018-12-04T13:00:00Z"/>
              <w:color w:val="FF0000"/>
            </w:rPr>
          </w:rPrChange>
        </w:rPr>
      </w:pPr>
      <w:r w:rsidRPr="00924105">
        <w:rPr>
          <w:rFonts w:ascii="Times New Roman" w:hAnsi="Times New Roman" w:cs="Times New Roman"/>
          <w:color w:val="000000" w:themeColor="text1"/>
          <w:sz w:val="24"/>
          <w:szCs w:val="24"/>
          <w:rPrChange w:id="29" w:author="Naveed ul haq qadri chishty" w:date="2018-12-05T13:46:00Z">
            <w:rPr/>
          </w:rPrChange>
        </w:rPr>
        <w:t xml:space="preserve">Increasing numbers of people are now </w:t>
      </w:r>
      <w:del w:id="30" w:author="Naveed ul haq qadri chishty" w:date="2018-12-04T12:24:00Z">
        <w:r w:rsidRPr="00924105" w:rsidDel="002A0027">
          <w:rPr>
            <w:rFonts w:ascii="Times New Roman" w:hAnsi="Times New Roman" w:cs="Times New Roman"/>
            <w:color w:val="000000" w:themeColor="text1"/>
            <w:sz w:val="24"/>
            <w:szCs w:val="24"/>
            <w:rPrChange w:id="31" w:author="Naveed ul haq qadri chishty" w:date="2018-12-05T13:46:00Z">
              <w:rPr/>
            </w:rPrChange>
          </w:rPr>
          <w:delText>senior citizens</w:delText>
        </w:r>
      </w:del>
      <w:ins w:id="32" w:author="Naveed ul haq qadri chishty" w:date="2018-12-04T12:24:00Z">
        <w:r w:rsidR="002A0027" w:rsidRPr="00924105">
          <w:rPr>
            <w:rFonts w:ascii="Times New Roman" w:hAnsi="Times New Roman" w:cs="Times New Roman"/>
            <w:color w:val="000000" w:themeColor="text1"/>
            <w:sz w:val="24"/>
            <w:szCs w:val="24"/>
            <w:rPrChange w:id="33" w:author="Naveed ul haq qadri chishty" w:date="2018-12-05T13:46:00Z">
              <w:rPr/>
            </w:rPrChange>
          </w:rPr>
          <w:t>elderly</w:t>
        </w:r>
      </w:ins>
      <w:r w:rsidRPr="00924105">
        <w:rPr>
          <w:rFonts w:ascii="Times New Roman" w:hAnsi="Times New Roman" w:cs="Times New Roman"/>
          <w:color w:val="000000" w:themeColor="text1"/>
          <w:sz w:val="24"/>
          <w:szCs w:val="24"/>
          <w:rPrChange w:id="34" w:author="Naveed ul haq qadri chishty" w:date="2018-12-05T13:46:00Z">
            <w:rPr/>
          </w:rPrChange>
        </w:rPr>
        <w:t xml:space="preserve">, and they have just as much right </w:t>
      </w:r>
      <w:del w:id="35" w:author="Naveed ul haq qadri chishty" w:date="2018-12-04T12:24:00Z">
        <w:r w:rsidRPr="00924105" w:rsidDel="002A0027">
          <w:rPr>
            <w:rFonts w:ascii="Times New Roman" w:hAnsi="Times New Roman" w:cs="Times New Roman"/>
            <w:color w:val="000000" w:themeColor="text1"/>
            <w:sz w:val="24"/>
            <w:szCs w:val="24"/>
            <w:rPrChange w:id="36" w:author="Naveed ul haq qadri chishty" w:date="2018-12-05T13:46:00Z">
              <w:rPr/>
            </w:rPrChange>
          </w:rPr>
          <w:delText xml:space="preserve">in our country </w:delText>
        </w:r>
      </w:del>
      <w:r w:rsidRPr="00924105">
        <w:rPr>
          <w:rFonts w:ascii="Times New Roman" w:hAnsi="Times New Roman" w:cs="Times New Roman"/>
          <w:color w:val="000000" w:themeColor="text1"/>
          <w:sz w:val="24"/>
          <w:szCs w:val="24"/>
          <w:rPrChange w:id="37" w:author="Naveed ul haq qadri chishty" w:date="2018-12-05T13:46:00Z">
            <w:rPr/>
          </w:rPrChange>
        </w:rPr>
        <w:t xml:space="preserve">to love, care, and respect; they are also entitled to consideration from the government in terms of things like good healthcare and living </w:t>
      </w:r>
      <w:commentRangeStart w:id="38"/>
      <w:r w:rsidRPr="00924105">
        <w:rPr>
          <w:rFonts w:ascii="Times New Roman" w:hAnsi="Times New Roman" w:cs="Times New Roman"/>
          <w:color w:val="000000" w:themeColor="text1"/>
          <w:sz w:val="24"/>
          <w:szCs w:val="24"/>
          <w:rPrChange w:id="39" w:author="Naveed ul haq qadri chishty" w:date="2018-12-05T13:46:00Z">
            <w:rPr/>
          </w:rPrChange>
        </w:rPr>
        <w:t>accommodation</w:t>
      </w:r>
      <w:commentRangeEnd w:id="38"/>
      <w:r w:rsidR="00651CFF" w:rsidRPr="00924105">
        <w:rPr>
          <w:rStyle w:val="CommentReference"/>
          <w:rFonts w:ascii="Times New Roman" w:hAnsi="Times New Roman" w:cs="Times New Roman"/>
          <w:color w:val="000000" w:themeColor="text1"/>
          <w:sz w:val="24"/>
          <w:szCs w:val="24"/>
          <w:rPrChange w:id="40" w:author="Naveed ul haq qadri chishty" w:date="2018-12-05T13:46:00Z">
            <w:rPr>
              <w:rStyle w:val="CommentReference"/>
            </w:rPr>
          </w:rPrChange>
        </w:rPr>
        <w:commentReference w:id="38"/>
      </w:r>
      <w:ins w:id="41" w:author="Naveed ul haq qadri chishty" w:date="2018-12-04T12:37:00Z">
        <w:r w:rsidR="00016D7A" w:rsidRPr="00924105">
          <w:rPr>
            <w:rFonts w:ascii="Times New Roman" w:hAnsi="Times New Roman" w:cs="Times New Roman"/>
            <w:color w:val="000000" w:themeColor="text1"/>
            <w:sz w:val="24"/>
            <w:szCs w:val="24"/>
            <w:rPrChange w:id="42" w:author="Naveed ul haq qadri chishty" w:date="2018-12-05T13:46:00Z">
              <w:rPr>
                <w:color w:val="FF0000"/>
              </w:rPr>
            </w:rPrChange>
          </w:rPr>
          <w:t xml:space="preserve"> </w:t>
        </w:r>
      </w:ins>
      <w:del w:id="43" w:author="Naveed ul haq qadri chishty" w:date="2018-12-04T12:37:00Z">
        <w:r w:rsidRPr="00924105" w:rsidDel="00016D7A">
          <w:rPr>
            <w:rFonts w:ascii="Times New Roman" w:hAnsi="Times New Roman" w:cs="Times New Roman"/>
            <w:color w:val="000000" w:themeColor="text1"/>
            <w:sz w:val="24"/>
            <w:szCs w:val="24"/>
            <w:rPrChange w:id="44" w:author="Naveed ul haq qadri chishty" w:date="2018-12-05T13:46:00Z">
              <w:rPr/>
            </w:rPrChange>
          </w:rPr>
          <w:delText>.</w:delText>
        </w:r>
      </w:del>
      <w:ins w:id="45" w:author="Naveed ul haq qadri chishty" w:date="2018-12-04T12:32:00Z">
        <w:r w:rsidR="002A0027" w:rsidRPr="00924105">
          <w:rPr>
            <w:rFonts w:ascii="Times New Roman" w:hAnsi="Times New Roman" w:cs="Times New Roman"/>
            <w:color w:val="000000" w:themeColor="text1"/>
            <w:sz w:val="24"/>
            <w:szCs w:val="24"/>
            <w:rPrChange w:id="46" w:author="Naveed ul haq qadri chishty" w:date="2018-12-05T13:46:00Z">
              <w:rPr>
                <w:color w:val="00B050"/>
              </w:rPr>
            </w:rPrChange>
          </w:rPr>
          <w:t>(</w:t>
        </w:r>
        <w:proofErr w:type="spellStart"/>
        <w:r w:rsidR="002A0027" w:rsidRPr="00924105">
          <w:rPr>
            <w:rFonts w:ascii="Times New Roman" w:hAnsi="Times New Roman" w:cs="Times New Roman"/>
            <w:color w:val="000000" w:themeColor="text1"/>
            <w:sz w:val="24"/>
            <w:szCs w:val="24"/>
            <w:rPrChange w:id="47" w:author="Naveed ul haq qadri chishty" w:date="2018-12-05T13:46:00Z">
              <w:rPr>
                <w:color w:val="00B050"/>
              </w:rPr>
            </w:rPrChange>
          </w:rPr>
          <w:t>Alam</w:t>
        </w:r>
        <w:proofErr w:type="spellEnd"/>
        <w:r w:rsidR="002A0027" w:rsidRPr="00924105">
          <w:rPr>
            <w:rFonts w:ascii="Times New Roman" w:hAnsi="Times New Roman" w:cs="Times New Roman"/>
            <w:color w:val="000000" w:themeColor="text1"/>
            <w:sz w:val="24"/>
            <w:szCs w:val="24"/>
            <w:rPrChange w:id="48" w:author="Naveed ul haq qadri chishty" w:date="2018-12-05T13:46:00Z">
              <w:rPr>
                <w:color w:val="00B050"/>
              </w:rPr>
            </w:rPrChange>
          </w:rPr>
          <w:t>, 2005)</w:t>
        </w:r>
      </w:ins>
      <w:ins w:id="49" w:author="Naveed ul haq qadri chishty" w:date="2018-12-04T12:36:00Z">
        <w:r w:rsidR="00016D7A" w:rsidRPr="00924105">
          <w:rPr>
            <w:rFonts w:ascii="Times New Roman" w:hAnsi="Times New Roman" w:cs="Times New Roman"/>
            <w:color w:val="000000" w:themeColor="text1"/>
            <w:sz w:val="24"/>
            <w:szCs w:val="24"/>
            <w:rPrChange w:id="50" w:author="Naveed ul haq qadri chishty" w:date="2018-12-05T13:46:00Z">
              <w:rPr>
                <w:color w:val="FF0000"/>
              </w:rPr>
            </w:rPrChange>
          </w:rPr>
          <w:t>.</w:t>
        </w:r>
      </w:ins>
    </w:p>
    <w:p w14:paraId="05B502F0" w14:textId="77777777" w:rsidR="002E2C6F" w:rsidRPr="00924105" w:rsidRDefault="002E2C6F" w:rsidP="00912C02">
      <w:pPr>
        <w:spacing w:line="480" w:lineRule="auto"/>
        <w:rPr>
          <w:ins w:id="51" w:author="Naveed ul haq qadri chishty" w:date="2018-12-07T19:42:00Z"/>
          <w:rFonts w:asciiTheme="majorBidi" w:hAnsiTheme="majorBidi" w:cstheme="majorBidi"/>
          <w:color w:val="000000" w:themeColor="text1"/>
          <w:sz w:val="24"/>
          <w:szCs w:val="24"/>
        </w:rPr>
      </w:pPr>
      <w:ins w:id="52" w:author="Naveed ul haq qadri chishty" w:date="2018-12-07T19:42:00Z">
        <w:r w:rsidRPr="00924105">
          <w:rPr>
            <w:rFonts w:asciiTheme="majorBidi" w:hAnsiTheme="majorBidi" w:cstheme="majorBidi"/>
            <w:color w:val="000000" w:themeColor="text1"/>
            <w:sz w:val="24"/>
            <w:szCs w:val="24"/>
          </w:rPr>
          <w:t xml:space="preserve">The view on </w:t>
        </w:r>
      </w:ins>
      <w:r w:rsidRPr="00924105">
        <w:rPr>
          <w:rFonts w:asciiTheme="majorBidi" w:hAnsiTheme="majorBidi" w:cstheme="majorBidi"/>
          <w:color w:val="000000" w:themeColor="text1"/>
          <w:sz w:val="24"/>
          <w:szCs w:val="24"/>
        </w:rPr>
        <w:t>elderly identifies that</w:t>
      </w:r>
      <w:ins w:id="53" w:author="Naveed ul haq qadri chishty" w:date="2018-12-07T19:42:00Z">
        <w:r w:rsidRPr="00924105">
          <w:rPr>
            <w:rFonts w:asciiTheme="majorBidi" w:hAnsiTheme="majorBidi" w:cstheme="majorBidi"/>
            <w:color w:val="000000" w:themeColor="text1"/>
            <w:sz w:val="24"/>
            <w:szCs w:val="24"/>
          </w:rPr>
          <w:t xml:space="preserve"> the elderly </w:t>
        </w:r>
      </w:ins>
      <w:r w:rsidRPr="00924105">
        <w:rPr>
          <w:rFonts w:asciiTheme="majorBidi" w:hAnsiTheme="majorBidi" w:cstheme="majorBidi"/>
          <w:color w:val="000000" w:themeColor="text1"/>
          <w:sz w:val="24"/>
          <w:szCs w:val="24"/>
        </w:rPr>
        <w:t>individuals</w:t>
      </w:r>
      <w:ins w:id="54" w:author="Naveed ul haq qadri chishty" w:date="2018-12-07T19:42:00Z">
        <w:r w:rsidRPr="00924105">
          <w:rPr>
            <w:rFonts w:asciiTheme="majorBidi" w:hAnsiTheme="majorBidi" w:cstheme="majorBidi"/>
            <w:color w:val="000000" w:themeColor="text1"/>
            <w:sz w:val="24"/>
            <w:szCs w:val="24"/>
          </w:rPr>
          <w:t xml:space="preserve"> are not one </w:t>
        </w:r>
      </w:ins>
      <w:r w:rsidRPr="00924105">
        <w:rPr>
          <w:rFonts w:asciiTheme="majorBidi" w:hAnsiTheme="majorBidi" w:cstheme="majorBidi"/>
          <w:color w:val="000000" w:themeColor="text1"/>
          <w:sz w:val="24"/>
          <w:szCs w:val="24"/>
        </w:rPr>
        <w:t xml:space="preserve">identical collection of people and </w:t>
      </w:r>
      <w:ins w:id="55" w:author="Naveed ul haq qadri chishty" w:date="2018-12-07T19:42:00Z">
        <w:r w:rsidRPr="00924105">
          <w:rPr>
            <w:rFonts w:asciiTheme="majorBidi" w:hAnsiTheme="majorBidi" w:cstheme="majorBidi"/>
            <w:color w:val="000000" w:themeColor="text1"/>
            <w:sz w:val="24"/>
            <w:szCs w:val="24"/>
          </w:rPr>
          <w:t xml:space="preserve">With </w:t>
        </w:r>
      </w:ins>
      <w:r w:rsidRPr="00924105">
        <w:rPr>
          <w:rFonts w:asciiTheme="majorBidi" w:hAnsiTheme="majorBidi" w:cstheme="majorBidi"/>
          <w:color w:val="000000" w:themeColor="text1"/>
          <w:sz w:val="24"/>
          <w:szCs w:val="24"/>
        </w:rPr>
        <w:t xml:space="preserve">increase of </w:t>
      </w:r>
      <w:ins w:id="56" w:author="Naveed ul haq qadri chishty" w:date="2018-12-07T19:42:00Z">
        <w:r w:rsidRPr="00924105">
          <w:rPr>
            <w:rFonts w:asciiTheme="majorBidi" w:hAnsiTheme="majorBidi" w:cstheme="majorBidi"/>
            <w:color w:val="000000" w:themeColor="text1"/>
            <w:sz w:val="24"/>
            <w:szCs w:val="24"/>
          </w:rPr>
          <w:t>age</w:t>
        </w:r>
      </w:ins>
      <w:r w:rsidRPr="00924105">
        <w:rPr>
          <w:rFonts w:asciiTheme="majorBidi" w:hAnsiTheme="majorBidi" w:cstheme="majorBidi"/>
          <w:color w:val="000000" w:themeColor="text1"/>
          <w:sz w:val="24"/>
          <w:szCs w:val="24"/>
        </w:rPr>
        <w:t>, elderly</w:t>
      </w:r>
      <w:ins w:id="57" w:author="Naveed ul haq qadri chishty" w:date="2018-12-07T19:42:00Z">
        <w:r w:rsidRPr="00924105">
          <w:rPr>
            <w:rFonts w:asciiTheme="majorBidi" w:hAnsiTheme="majorBidi" w:cstheme="majorBidi"/>
            <w:color w:val="000000" w:themeColor="text1"/>
            <w:sz w:val="24"/>
            <w:szCs w:val="24"/>
          </w:rPr>
          <w:t xml:space="preserve"> </w:t>
        </w:r>
      </w:ins>
      <w:r w:rsidRPr="00924105">
        <w:rPr>
          <w:rFonts w:asciiTheme="majorBidi" w:hAnsiTheme="majorBidi" w:cstheme="majorBidi"/>
          <w:color w:val="000000" w:themeColor="text1"/>
          <w:sz w:val="24"/>
          <w:szCs w:val="24"/>
        </w:rPr>
        <w:t>people</w:t>
      </w:r>
      <w:ins w:id="58" w:author="Naveed ul haq qadri chishty" w:date="2018-12-07T19:42:00Z">
        <w:r w:rsidRPr="00924105">
          <w:rPr>
            <w:rFonts w:asciiTheme="majorBidi" w:hAnsiTheme="majorBidi" w:cstheme="majorBidi"/>
            <w:color w:val="000000" w:themeColor="text1"/>
            <w:sz w:val="24"/>
            <w:szCs w:val="24"/>
          </w:rPr>
          <w:t xml:space="preserve"> </w:t>
        </w:r>
      </w:ins>
      <w:r w:rsidRPr="00924105">
        <w:rPr>
          <w:rFonts w:asciiTheme="majorBidi" w:hAnsiTheme="majorBidi" w:cstheme="majorBidi"/>
          <w:color w:val="000000" w:themeColor="text1"/>
          <w:sz w:val="24"/>
          <w:szCs w:val="24"/>
        </w:rPr>
        <w:t>differences also enhances</w:t>
      </w:r>
      <w:ins w:id="59" w:author="Naveed ul haq qadri chishty" w:date="2018-12-07T19:42:00Z">
        <w:r w:rsidRPr="00924105">
          <w:rPr>
            <w:rFonts w:asciiTheme="majorBidi" w:hAnsiTheme="majorBidi" w:cstheme="majorBidi"/>
            <w:color w:val="000000" w:themeColor="text1"/>
            <w:sz w:val="24"/>
            <w:szCs w:val="24"/>
          </w:rPr>
          <w:t xml:space="preserve"> as the elderly people</w:t>
        </w:r>
      </w:ins>
      <w:r w:rsidRPr="00924105">
        <w:rPr>
          <w:rFonts w:asciiTheme="majorBidi" w:hAnsiTheme="majorBidi" w:cstheme="majorBidi"/>
          <w:color w:val="000000" w:themeColor="text1"/>
          <w:sz w:val="24"/>
          <w:szCs w:val="24"/>
        </w:rPr>
        <w:t xml:space="preserve"> both from males and females</w:t>
      </w:r>
      <w:ins w:id="60" w:author="Naveed ul haq qadri chishty" w:date="2018-12-07T19:42:00Z">
        <w:r w:rsidRPr="00924105">
          <w:rPr>
            <w:rFonts w:asciiTheme="majorBidi" w:hAnsiTheme="majorBidi" w:cstheme="majorBidi"/>
            <w:color w:val="000000" w:themeColor="text1"/>
            <w:sz w:val="24"/>
            <w:szCs w:val="24"/>
          </w:rPr>
          <w:t xml:space="preserve">, with </w:t>
        </w:r>
      </w:ins>
      <w:r w:rsidRPr="00924105">
        <w:rPr>
          <w:rFonts w:asciiTheme="majorBidi" w:hAnsiTheme="majorBidi" w:cstheme="majorBidi"/>
          <w:color w:val="000000" w:themeColor="text1"/>
          <w:sz w:val="24"/>
          <w:szCs w:val="24"/>
        </w:rPr>
        <w:t>various socio-</w:t>
      </w:r>
      <w:ins w:id="61" w:author="Naveed ul haq qadri chishty" w:date="2018-12-07T19:42:00Z">
        <w:r w:rsidRPr="00924105">
          <w:rPr>
            <w:rFonts w:asciiTheme="majorBidi" w:hAnsiTheme="majorBidi" w:cstheme="majorBidi"/>
            <w:color w:val="000000" w:themeColor="text1"/>
            <w:sz w:val="24"/>
            <w:szCs w:val="24"/>
          </w:rPr>
          <w:t xml:space="preserve">economic classes, </w:t>
        </w:r>
      </w:ins>
      <w:r w:rsidRPr="00924105">
        <w:rPr>
          <w:rFonts w:asciiTheme="majorBidi" w:hAnsiTheme="majorBidi" w:cstheme="majorBidi"/>
          <w:color w:val="000000" w:themeColor="text1"/>
          <w:sz w:val="24"/>
          <w:szCs w:val="24"/>
        </w:rPr>
        <w:t>both married and un married</w:t>
      </w:r>
      <w:ins w:id="62" w:author="Naveed ul haq qadri chishty" w:date="2018-12-07T19:42:00Z">
        <w:r w:rsidRPr="00924105">
          <w:rPr>
            <w:rFonts w:asciiTheme="majorBidi" w:hAnsiTheme="majorBidi" w:cstheme="majorBidi"/>
            <w:color w:val="000000" w:themeColor="text1"/>
            <w:sz w:val="24"/>
            <w:szCs w:val="24"/>
          </w:rPr>
          <w:t xml:space="preserve">, </w:t>
        </w:r>
      </w:ins>
      <w:r w:rsidRPr="00924105">
        <w:rPr>
          <w:rFonts w:asciiTheme="majorBidi" w:hAnsiTheme="majorBidi" w:cstheme="majorBidi"/>
          <w:color w:val="000000" w:themeColor="text1"/>
          <w:sz w:val="24"/>
          <w:szCs w:val="24"/>
        </w:rPr>
        <w:t xml:space="preserve">different family system </w:t>
      </w:r>
      <w:ins w:id="63" w:author="Naveed ul haq qadri chishty" w:date="2018-12-07T19:42:00Z">
        <w:r w:rsidRPr="00924105">
          <w:rPr>
            <w:rFonts w:asciiTheme="majorBidi" w:hAnsiTheme="majorBidi" w:cstheme="majorBidi"/>
            <w:color w:val="000000" w:themeColor="text1"/>
            <w:sz w:val="24"/>
            <w:szCs w:val="24"/>
          </w:rPr>
          <w:t xml:space="preserve">, </w:t>
        </w:r>
      </w:ins>
      <w:r w:rsidRPr="00924105">
        <w:rPr>
          <w:rFonts w:asciiTheme="majorBidi" w:hAnsiTheme="majorBidi" w:cstheme="majorBidi"/>
          <w:color w:val="000000" w:themeColor="text1"/>
          <w:sz w:val="24"/>
          <w:szCs w:val="24"/>
        </w:rPr>
        <w:t>having various religion faiths</w:t>
      </w:r>
      <w:ins w:id="64" w:author="Naveed ul haq qadri chishty" w:date="2018-12-07T19:42:00Z">
        <w:r w:rsidRPr="00924105">
          <w:rPr>
            <w:rFonts w:asciiTheme="majorBidi" w:hAnsiTheme="majorBidi" w:cstheme="majorBidi"/>
            <w:color w:val="000000" w:themeColor="text1"/>
            <w:sz w:val="24"/>
            <w:szCs w:val="24"/>
          </w:rPr>
          <w:t>,</w:t>
        </w:r>
      </w:ins>
      <w:r w:rsidRPr="00924105">
        <w:rPr>
          <w:rFonts w:asciiTheme="majorBidi" w:hAnsiTheme="majorBidi" w:cstheme="majorBidi"/>
          <w:color w:val="000000" w:themeColor="text1"/>
          <w:sz w:val="24"/>
          <w:szCs w:val="24"/>
        </w:rPr>
        <w:t xml:space="preserve"> ill and healthy,</w:t>
      </w:r>
      <w:ins w:id="65" w:author="Naveed ul haq qadri chishty" w:date="2018-12-07T19:42:00Z">
        <w:r w:rsidRPr="00924105">
          <w:rPr>
            <w:rFonts w:asciiTheme="majorBidi" w:hAnsiTheme="majorBidi" w:cstheme="majorBidi"/>
            <w:color w:val="000000" w:themeColor="text1"/>
            <w:sz w:val="24"/>
            <w:szCs w:val="24"/>
          </w:rPr>
          <w:t xml:space="preserve"> </w:t>
        </w:r>
      </w:ins>
      <w:r w:rsidRPr="00924105">
        <w:rPr>
          <w:rFonts w:asciiTheme="majorBidi" w:hAnsiTheme="majorBidi" w:cstheme="majorBidi"/>
          <w:color w:val="000000" w:themeColor="text1"/>
          <w:sz w:val="24"/>
          <w:szCs w:val="24"/>
        </w:rPr>
        <w:t>living standards</w:t>
      </w:r>
      <w:ins w:id="66" w:author="Naveed ul haq qadri chishty" w:date="2018-12-07T19:42:00Z">
        <w:r w:rsidRPr="00924105">
          <w:rPr>
            <w:rFonts w:asciiTheme="majorBidi" w:hAnsiTheme="majorBidi" w:cstheme="majorBidi"/>
            <w:color w:val="000000" w:themeColor="text1"/>
            <w:sz w:val="24"/>
            <w:szCs w:val="24"/>
          </w:rPr>
          <w:t xml:space="preserve">, their professional and educational background, non-identical response to their old age status, </w:t>
        </w:r>
      </w:ins>
      <w:r w:rsidRPr="00924105">
        <w:rPr>
          <w:rFonts w:asciiTheme="majorBidi" w:hAnsiTheme="majorBidi" w:cstheme="majorBidi"/>
          <w:color w:val="000000" w:themeColor="text1"/>
          <w:sz w:val="24"/>
          <w:szCs w:val="24"/>
        </w:rPr>
        <w:t>facing</w:t>
      </w:r>
      <w:ins w:id="67" w:author="Naveed ul haq qadri chishty" w:date="2018-12-07T19:42:00Z">
        <w:r w:rsidRPr="00924105">
          <w:rPr>
            <w:rFonts w:asciiTheme="majorBidi" w:hAnsiTheme="majorBidi" w:cstheme="majorBidi"/>
            <w:color w:val="000000" w:themeColor="text1"/>
            <w:sz w:val="24"/>
            <w:szCs w:val="24"/>
          </w:rPr>
          <w:t xml:space="preserve"> different needs, </w:t>
        </w:r>
      </w:ins>
      <w:r w:rsidRPr="00924105">
        <w:rPr>
          <w:rFonts w:asciiTheme="majorBidi" w:hAnsiTheme="majorBidi" w:cstheme="majorBidi"/>
          <w:color w:val="000000" w:themeColor="text1"/>
          <w:sz w:val="24"/>
          <w:szCs w:val="24"/>
        </w:rPr>
        <w:t>anxiety, difficulties</w:t>
      </w:r>
      <w:ins w:id="68" w:author="Naveed ul haq qadri chishty" w:date="2018-12-07T19:42:00Z">
        <w:r w:rsidRPr="00924105">
          <w:rPr>
            <w:rFonts w:asciiTheme="majorBidi" w:hAnsiTheme="majorBidi" w:cstheme="majorBidi"/>
            <w:color w:val="000000" w:themeColor="text1"/>
            <w:sz w:val="24"/>
            <w:szCs w:val="24"/>
          </w:rPr>
          <w:t xml:space="preserve"> and </w:t>
        </w:r>
      </w:ins>
      <w:r w:rsidRPr="00924105">
        <w:rPr>
          <w:rFonts w:asciiTheme="majorBidi" w:hAnsiTheme="majorBidi" w:cstheme="majorBidi"/>
          <w:color w:val="000000" w:themeColor="text1"/>
          <w:sz w:val="24"/>
          <w:szCs w:val="24"/>
        </w:rPr>
        <w:t>expectations which are particular to</w:t>
      </w:r>
      <w:ins w:id="69" w:author="Naveed ul haq qadri chishty" w:date="2018-12-07T19:42:00Z">
        <w:r w:rsidRPr="00924105">
          <w:rPr>
            <w:rFonts w:asciiTheme="majorBidi" w:hAnsiTheme="majorBidi" w:cstheme="majorBidi"/>
            <w:color w:val="000000" w:themeColor="text1"/>
            <w:sz w:val="24"/>
            <w:szCs w:val="24"/>
          </w:rPr>
          <w:t xml:space="preserve"> their given </w:t>
        </w:r>
      </w:ins>
      <w:r w:rsidRPr="00924105">
        <w:rPr>
          <w:rFonts w:asciiTheme="majorBidi" w:hAnsiTheme="majorBidi" w:cstheme="majorBidi"/>
          <w:color w:val="000000" w:themeColor="text1"/>
          <w:sz w:val="24"/>
          <w:szCs w:val="24"/>
        </w:rPr>
        <w:t>circumstances</w:t>
      </w:r>
      <w:ins w:id="70" w:author="Naveed ul haq qadri chishty" w:date="2018-12-07T19:42:00Z">
        <w:r w:rsidRPr="00924105">
          <w:rPr>
            <w:rFonts w:asciiTheme="majorBidi" w:hAnsiTheme="majorBidi" w:cstheme="majorBidi"/>
            <w:color w:val="000000" w:themeColor="text1"/>
            <w:sz w:val="24"/>
            <w:szCs w:val="24"/>
          </w:rPr>
          <w:t xml:space="preserve"> (Chaudhry, 2004)</w:t>
        </w:r>
      </w:ins>
      <w:r w:rsidRPr="00924105">
        <w:rPr>
          <w:rFonts w:asciiTheme="majorBidi" w:hAnsiTheme="majorBidi" w:cstheme="majorBidi"/>
          <w:color w:val="000000" w:themeColor="text1"/>
          <w:sz w:val="24"/>
          <w:szCs w:val="24"/>
        </w:rPr>
        <w:t>.</w:t>
      </w:r>
    </w:p>
    <w:p w14:paraId="76865797" w14:textId="43871636" w:rsidR="00016D7A" w:rsidRPr="00924105" w:rsidDel="00016D7A" w:rsidRDefault="00016D7A">
      <w:pPr>
        <w:spacing w:line="480" w:lineRule="auto"/>
        <w:rPr>
          <w:del w:id="71" w:author="Naveed ul haq qadri chishty" w:date="2018-12-04T12:38:00Z"/>
          <w:rFonts w:asciiTheme="majorBidi" w:hAnsiTheme="majorBidi" w:cstheme="majorBidi"/>
          <w:color w:val="000000" w:themeColor="text1"/>
          <w:rPrChange w:id="72" w:author="Naveed ul haq qadri chishty" w:date="2018-12-04T12:37:00Z">
            <w:rPr>
              <w:del w:id="73" w:author="Naveed ul haq qadri chishty" w:date="2018-12-04T12:38:00Z"/>
            </w:rPr>
          </w:rPrChange>
        </w:rPr>
        <w:pPrChange w:id="74" w:author="Naveed ul haq qadri chishty" w:date="2018-12-04T12:34:00Z">
          <w:pPr>
            <w:pStyle w:val="yiv2910610915msonormal"/>
            <w:shd w:val="clear" w:color="auto" w:fill="FFFFFF"/>
            <w:spacing w:before="0" w:beforeAutospacing="0" w:after="0" w:afterAutospacing="0" w:line="480" w:lineRule="auto"/>
            <w:ind w:firstLine="720"/>
          </w:pPr>
        </w:pPrChange>
      </w:pPr>
    </w:p>
    <w:p w14:paraId="7A5C5977" w14:textId="6C1378E7" w:rsidR="002B7B5A" w:rsidRPr="00924105" w:rsidDel="00CB322A" w:rsidRDefault="002B7B5A">
      <w:pPr>
        <w:spacing w:line="480" w:lineRule="auto"/>
        <w:rPr>
          <w:del w:id="75" w:author="Naveed ul haq qadri chishty" w:date="2018-12-04T12:57:00Z"/>
          <w:rFonts w:asciiTheme="majorBidi" w:hAnsiTheme="majorBidi" w:cstheme="majorBidi"/>
          <w:color w:val="000000" w:themeColor="text1"/>
        </w:rPr>
        <w:pPrChange w:id="76" w:author="Naveed ul haq qadri chishty" w:date="2018-12-04T12:38:00Z">
          <w:pPr>
            <w:pStyle w:val="yiv2910610915msonormal"/>
            <w:shd w:val="clear" w:color="auto" w:fill="FFFFFF"/>
            <w:spacing w:before="0" w:beforeAutospacing="0" w:after="0" w:afterAutospacing="0" w:line="480" w:lineRule="auto"/>
          </w:pPr>
        </w:pPrChange>
      </w:pPr>
      <w:del w:id="77" w:author="Naveed ul haq qadri chishty" w:date="2018-12-04T12:57:00Z">
        <w:r w:rsidRPr="00924105" w:rsidDel="00CB322A">
          <w:rPr>
            <w:rFonts w:asciiTheme="majorBidi" w:hAnsiTheme="majorBidi" w:cstheme="majorBidi"/>
            <w:color w:val="000000" w:themeColor="text1"/>
            <w:sz w:val="24"/>
            <w:szCs w:val="24"/>
          </w:rPr>
          <w:delText>When they lack family support, senior citizens can feel isolated and lonely; this is a phenomenon that has increased with all the advances in technology.</w:delText>
        </w:r>
      </w:del>
    </w:p>
    <w:p w14:paraId="43E12184" w14:textId="08032399" w:rsidR="002B7B5A" w:rsidRPr="00924105" w:rsidDel="00F20D47" w:rsidRDefault="002B7B5A" w:rsidP="00912C02">
      <w:pPr>
        <w:pStyle w:val="yiv2910610915msonormal"/>
        <w:shd w:val="clear" w:color="auto" w:fill="FFFFFF"/>
        <w:spacing w:before="0" w:beforeAutospacing="0" w:after="0" w:afterAutospacing="0" w:line="480" w:lineRule="auto"/>
        <w:ind w:firstLine="720"/>
        <w:rPr>
          <w:del w:id="78" w:author="Naveed ul haq qadri chishty" w:date="2018-12-04T13:07:00Z"/>
          <w:rFonts w:asciiTheme="majorBidi" w:hAnsiTheme="majorBidi" w:cstheme="majorBidi"/>
          <w:color w:val="000000" w:themeColor="text1"/>
          <w:rPrChange w:id="79" w:author="Naveed ul haq qadri chishty" w:date="2018-12-04T13:01:00Z">
            <w:rPr>
              <w:del w:id="80" w:author="Naveed ul haq qadri chishty" w:date="2018-12-04T13:07:00Z"/>
            </w:rPr>
          </w:rPrChange>
        </w:rPr>
      </w:pPr>
      <w:del w:id="81" w:author="Naveed ul haq qadri chishty" w:date="2018-12-04T12:42:00Z">
        <w:r w:rsidRPr="00924105" w:rsidDel="00016D7A">
          <w:rPr>
            <w:rFonts w:asciiTheme="majorBidi" w:hAnsiTheme="majorBidi" w:cstheme="majorBidi"/>
            <w:color w:val="000000" w:themeColor="text1"/>
          </w:rPr>
          <w:delText xml:space="preserve">The traditional family is still thriving in Pakistan, whereby the head of the household is the primary wage earner and enjoys the status of being the hub of the family. During the last twenty years, there have been several social and economic developments, such as technological change and inflation, which have impacted on family life. Because of important psycho-social factors, the purpose and roles of older people have been affected. </w:delText>
        </w:r>
      </w:del>
      <w:del w:id="82" w:author="Naveed ul haq qadri chishty" w:date="2018-12-04T13:07:00Z">
        <w:r w:rsidRPr="00924105" w:rsidDel="00F20D47">
          <w:rPr>
            <w:rFonts w:asciiTheme="majorBidi" w:hAnsiTheme="majorBidi" w:cstheme="majorBidi"/>
            <w:color w:val="000000" w:themeColor="text1"/>
          </w:rPr>
          <w:delText>Many researchers in Pakistan have explored this issue and investigated factors such as poor health, shortage of money, unemployment, end of working capacity, the death of their spouse, distance or even estrangement from their children, or lost contact with friends</w:delText>
        </w:r>
      </w:del>
      <w:del w:id="83" w:author="Naveed ul haq qadri chishty" w:date="2018-12-04T13:02:00Z">
        <w:r w:rsidRPr="00924105" w:rsidDel="00FE6799">
          <w:rPr>
            <w:rFonts w:asciiTheme="majorBidi" w:hAnsiTheme="majorBidi" w:cstheme="majorBidi"/>
            <w:color w:val="000000" w:themeColor="text1"/>
            <w:rPrChange w:id="84" w:author="Naveed ul haq qadri chishty" w:date="2018-12-04T13:01:00Z">
              <w:rPr/>
            </w:rPrChange>
          </w:rPr>
          <w:delText>.</w:delText>
        </w:r>
      </w:del>
    </w:p>
    <w:p w14:paraId="2ECFA563" w14:textId="7FC57B57" w:rsidR="002B7B5A" w:rsidRPr="00924105" w:rsidDel="00CB322A" w:rsidRDefault="002B7B5A" w:rsidP="00912C02">
      <w:pPr>
        <w:pStyle w:val="yiv2910610915msonormal"/>
        <w:shd w:val="clear" w:color="auto" w:fill="FFFFFF"/>
        <w:spacing w:before="0" w:beforeAutospacing="0" w:after="0" w:afterAutospacing="0" w:line="480" w:lineRule="auto"/>
        <w:ind w:firstLine="720"/>
        <w:rPr>
          <w:del w:id="85" w:author="Naveed ul haq qadri chishty" w:date="2018-12-04T12:54:00Z"/>
          <w:rFonts w:asciiTheme="majorBidi" w:hAnsiTheme="majorBidi" w:cstheme="majorBidi"/>
          <w:color w:val="000000" w:themeColor="text1"/>
        </w:rPr>
      </w:pPr>
      <w:del w:id="86" w:author="Naveed ul haq qadri chishty" w:date="2018-12-04T12:52:00Z">
        <w:r w:rsidRPr="00924105" w:rsidDel="00790071">
          <w:rPr>
            <w:rFonts w:asciiTheme="majorBidi" w:hAnsiTheme="majorBidi" w:cstheme="majorBidi"/>
            <w:color w:val="000000" w:themeColor="text1"/>
          </w:rPr>
          <w:delText xml:space="preserve">Conditions such as </w:delText>
        </w:r>
      </w:del>
      <w:del w:id="87" w:author="Naveed ul haq qadri chishty" w:date="2018-12-04T12:55:00Z">
        <w:r w:rsidRPr="00924105" w:rsidDel="00CB322A">
          <w:rPr>
            <w:rFonts w:asciiTheme="majorBidi" w:hAnsiTheme="majorBidi" w:cstheme="majorBidi"/>
            <w:color w:val="000000" w:themeColor="text1"/>
          </w:rPr>
          <w:delText xml:space="preserve">loneliness and isolation can occur in </w:delText>
        </w:r>
      </w:del>
      <w:del w:id="88" w:author="Naveed ul haq qadri chishty" w:date="2018-12-04T12:52:00Z">
        <w:r w:rsidRPr="00924105" w:rsidDel="00790071">
          <w:rPr>
            <w:rFonts w:asciiTheme="majorBidi" w:hAnsiTheme="majorBidi" w:cstheme="majorBidi"/>
            <w:color w:val="000000" w:themeColor="text1"/>
          </w:rPr>
          <w:delText>the life cycle of any person</w:delText>
        </w:r>
      </w:del>
      <w:del w:id="89" w:author="Naveed ul haq qadri chishty" w:date="2018-12-04T12:55:00Z">
        <w:r w:rsidRPr="00924105" w:rsidDel="00CB322A">
          <w:rPr>
            <w:rFonts w:asciiTheme="majorBidi" w:hAnsiTheme="majorBidi" w:cstheme="majorBidi"/>
            <w:color w:val="000000" w:themeColor="text1"/>
          </w:rPr>
          <w:delText xml:space="preserve">, but the issue can be more acute for </w:delText>
        </w:r>
      </w:del>
      <w:del w:id="90" w:author="Naveed ul haq qadri chishty" w:date="2018-12-04T12:53:00Z">
        <w:r w:rsidRPr="00924105" w:rsidDel="00790071">
          <w:rPr>
            <w:rFonts w:asciiTheme="majorBidi" w:hAnsiTheme="majorBidi" w:cstheme="majorBidi"/>
            <w:color w:val="000000" w:themeColor="text1"/>
          </w:rPr>
          <w:delText>an older person</w:delText>
        </w:r>
      </w:del>
      <w:del w:id="91" w:author="Naveed ul haq qadri chishty" w:date="2018-12-04T12:55:00Z">
        <w:r w:rsidRPr="00924105" w:rsidDel="00CB322A">
          <w:rPr>
            <w:rFonts w:asciiTheme="majorBidi" w:hAnsiTheme="majorBidi" w:cstheme="majorBidi"/>
            <w:color w:val="000000" w:themeColor="text1"/>
          </w:rPr>
          <w:delText xml:space="preserve">. </w:delText>
        </w:r>
      </w:del>
      <w:del w:id="92" w:author="Naveed ul haq qadri chishty" w:date="2018-12-04T12:54:00Z">
        <w:r w:rsidRPr="00924105" w:rsidDel="00CB322A">
          <w:rPr>
            <w:rFonts w:asciiTheme="majorBidi" w:hAnsiTheme="majorBidi" w:cstheme="majorBidi"/>
            <w:color w:val="000000" w:themeColor="text1"/>
          </w:rPr>
          <w:delText>Old people aren’t inevitably lonely, and their age isn’t necessarily the prime cause of it, but aging has long been associated with isolation.</w:delText>
        </w:r>
      </w:del>
    </w:p>
    <w:p w14:paraId="186CB070" w14:textId="27C9B2E5" w:rsidR="00016D7A" w:rsidRPr="00924105" w:rsidRDefault="002B7B5A">
      <w:pPr>
        <w:pStyle w:val="yiv2910610915msonormal"/>
        <w:shd w:val="clear" w:color="auto" w:fill="FFFFFF"/>
        <w:spacing w:before="0" w:beforeAutospacing="0" w:after="0" w:afterAutospacing="0" w:line="480" w:lineRule="auto"/>
        <w:rPr>
          <w:rFonts w:asciiTheme="majorBidi" w:hAnsiTheme="majorBidi" w:cstheme="majorBidi"/>
          <w:b/>
          <w:color w:val="000000" w:themeColor="text1"/>
          <w:rPrChange w:id="93" w:author="Naveed ul haq qadri chishty" w:date="2018-12-04T12:43:00Z">
            <w:rPr/>
          </w:rPrChange>
        </w:rPr>
        <w:pPrChange w:id="94" w:author="Naveed ul haq qadri chishty" w:date="2018-12-04T12:43:00Z">
          <w:pPr>
            <w:pStyle w:val="yiv2910610915msonormal"/>
            <w:shd w:val="clear" w:color="auto" w:fill="FFFFFF"/>
            <w:spacing w:before="0" w:beforeAutospacing="0" w:after="0" w:afterAutospacing="0" w:line="480" w:lineRule="auto"/>
            <w:ind w:firstLine="720"/>
          </w:pPr>
        </w:pPrChange>
      </w:pPr>
      <w:del w:id="95" w:author="Naveed ul haq qadri chishty" w:date="2018-12-04T12:55:00Z">
        <w:r w:rsidRPr="00924105" w:rsidDel="00CB322A">
          <w:rPr>
            <w:rFonts w:asciiTheme="majorBidi" w:hAnsiTheme="majorBidi" w:cstheme="majorBidi"/>
            <w:color w:val="000000" w:themeColor="text1"/>
          </w:rPr>
          <w:delText>To enable a deeper understanding of old age and isolation/loneliness, continuing research should investigate the various psychological states and social issues that are associated with senior citizens. The present study is therefore an empirical piece of research that aims to investigate the association pattern of educational achievement with the issues of isolation, loneliness and (lack of) support from the community among senior citizens.  </w:delText>
        </w:r>
      </w:del>
    </w:p>
    <w:p w14:paraId="37BD7FA4" w14:textId="77777777" w:rsidR="002E2D5B" w:rsidRPr="00924105" w:rsidRDefault="002B7B5A" w:rsidP="00970E0E">
      <w:pPr>
        <w:spacing w:after="0" w:line="480" w:lineRule="auto"/>
        <w:rPr>
          <w:rFonts w:ascii="Times New Roman" w:eastAsia="Calibri" w:hAnsi="Times New Roman" w:cs="Times New Roman"/>
          <w:b/>
          <w:color w:val="000000" w:themeColor="text1"/>
          <w:sz w:val="24"/>
          <w:szCs w:val="24"/>
        </w:rPr>
      </w:pPr>
      <w:r w:rsidRPr="00924105">
        <w:rPr>
          <w:rFonts w:ascii="Times New Roman" w:eastAsia="Calibri" w:hAnsi="Times New Roman" w:cs="Times New Roman"/>
          <w:b/>
          <w:color w:val="000000" w:themeColor="text1"/>
          <w:sz w:val="24"/>
          <w:szCs w:val="24"/>
        </w:rPr>
        <w:t xml:space="preserve"> </w:t>
      </w:r>
      <w:r w:rsidR="002E2D5B" w:rsidRPr="00924105">
        <w:rPr>
          <w:rFonts w:ascii="Times New Roman" w:eastAsia="Calibri" w:hAnsi="Times New Roman" w:cs="Times New Roman"/>
          <w:b/>
          <w:color w:val="000000" w:themeColor="text1"/>
          <w:sz w:val="24"/>
          <w:szCs w:val="24"/>
        </w:rPr>
        <w:t>Literature Review</w:t>
      </w:r>
    </w:p>
    <w:p w14:paraId="7BD67F7B" w14:textId="0C85FABF" w:rsidR="002E2D5B" w:rsidRPr="00924105" w:rsidRDefault="002E2D5B" w:rsidP="00970E0E">
      <w:pPr>
        <w:spacing w:line="480" w:lineRule="auto"/>
        <w:ind w:firstLine="720"/>
        <w:rPr>
          <w:rFonts w:ascii="Times New Roman" w:eastAsiaTheme="majorEastAsia" w:hAnsi="Times New Roman" w:cs="Times New Roman"/>
          <w:color w:val="000000" w:themeColor="text1"/>
          <w:sz w:val="24"/>
          <w:szCs w:val="24"/>
          <w:lang w:eastAsia="en-GB"/>
        </w:rPr>
      </w:pPr>
      <w:r w:rsidRPr="00924105">
        <w:rPr>
          <w:rFonts w:ascii="Times New Roman" w:hAnsi="Times New Roman" w:cs="Times New Roman"/>
          <w:color w:val="000000" w:themeColor="text1"/>
          <w:sz w:val="24"/>
          <w:szCs w:val="24"/>
          <w:lang w:eastAsia="en-GB"/>
        </w:rPr>
        <w:t>According to Ame</w:t>
      </w:r>
      <w:r w:rsidR="00CB6FAA" w:rsidRPr="00924105">
        <w:rPr>
          <w:rFonts w:ascii="Times New Roman" w:hAnsi="Times New Roman" w:cs="Times New Roman"/>
          <w:color w:val="000000" w:themeColor="text1"/>
          <w:sz w:val="24"/>
          <w:szCs w:val="24"/>
          <w:lang w:eastAsia="en-GB"/>
        </w:rPr>
        <w:t>rican Psychological Association</w:t>
      </w:r>
      <w:r w:rsidR="00A209D3" w:rsidRPr="00924105">
        <w:rPr>
          <w:rFonts w:ascii="Times New Roman" w:hAnsi="Times New Roman" w:cs="Times New Roman"/>
          <w:color w:val="000000" w:themeColor="text1"/>
          <w:sz w:val="24"/>
          <w:szCs w:val="24"/>
          <w:lang w:eastAsia="en-GB"/>
        </w:rPr>
        <w:t xml:space="preserve"> (2009) </w:t>
      </w:r>
      <w:r w:rsidRPr="00924105">
        <w:rPr>
          <w:rFonts w:ascii="Times New Roman" w:hAnsi="Times New Roman" w:cs="Times New Roman"/>
          <w:color w:val="000000" w:themeColor="text1"/>
          <w:sz w:val="24"/>
          <w:szCs w:val="24"/>
          <w:lang w:eastAsia="en-GB"/>
        </w:rPr>
        <w:t xml:space="preserve">common terminology used for old age is </w:t>
      </w:r>
      <w:r w:rsidR="00011060" w:rsidRPr="00924105">
        <w:rPr>
          <w:rFonts w:ascii="Times New Roman" w:hAnsi="Times New Roman" w:cs="Times New Roman"/>
          <w:color w:val="000000" w:themeColor="text1"/>
          <w:sz w:val="24"/>
          <w:szCs w:val="24"/>
          <w:lang w:eastAsia="en-GB"/>
        </w:rPr>
        <w:t>‘</w:t>
      </w:r>
      <w:r w:rsidRPr="00924105">
        <w:rPr>
          <w:rFonts w:ascii="Times New Roman" w:hAnsi="Times New Roman" w:cs="Times New Roman"/>
          <w:color w:val="000000" w:themeColor="text1"/>
          <w:sz w:val="24"/>
          <w:szCs w:val="24"/>
          <w:lang w:eastAsia="en-GB"/>
        </w:rPr>
        <w:t>old people</w:t>
      </w:r>
      <w:r w:rsidR="00011060" w:rsidRPr="00924105">
        <w:rPr>
          <w:rFonts w:ascii="Times New Roman" w:hAnsi="Times New Roman" w:cs="Times New Roman"/>
          <w:color w:val="000000" w:themeColor="text1"/>
          <w:sz w:val="24"/>
          <w:szCs w:val="24"/>
          <w:lang w:eastAsia="en-GB"/>
        </w:rPr>
        <w:t>’</w:t>
      </w:r>
      <w:r w:rsidRPr="00924105">
        <w:rPr>
          <w:rFonts w:ascii="Times New Roman" w:hAnsi="Times New Roman" w:cs="Times New Roman"/>
          <w:color w:val="000000" w:themeColor="text1"/>
          <w:sz w:val="24"/>
          <w:szCs w:val="24"/>
          <w:lang w:eastAsia="en-GB"/>
        </w:rPr>
        <w:t xml:space="preserve">. In Britain and also in some parts of </w:t>
      </w:r>
      <w:r w:rsidR="00A209D3" w:rsidRPr="00924105">
        <w:rPr>
          <w:rFonts w:ascii="Times New Roman" w:hAnsi="Times New Roman" w:cs="Times New Roman"/>
          <w:color w:val="000000" w:themeColor="text1"/>
          <w:sz w:val="24"/>
          <w:szCs w:val="24"/>
          <w:lang w:eastAsia="en-GB"/>
        </w:rPr>
        <w:t>America a term ‘senior citizens’</w:t>
      </w:r>
      <w:r w:rsidRPr="00924105">
        <w:rPr>
          <w:rFonts w:ascii="Times New Roman" w:hAnsi="Times New Roman" w:cs="Times New Roman"/>
          <w:color w:val="000000" w:themeColor="text1"/>
          <w:sz w:val="24"/>
          <w:szCs w:val="24"/>
          <w:lang w:eastAsia="en-GB"/>
        </w:rPr>
        <w:t xml:space="preserve"> is used for people in their old age. According to social sciences </w:t>
      </w:r>
      <w:r w:rsidR="00A209D3" w:rsidRPr="00924105">
        <w:rPr>
          <w:rFonts w:ascii="Times New Roman" w:hAnsi="Times New Roman" w:cs="Times New Roman"/>
          <w:color w:val="000000" w:themeColor="text1"/>
          <w:sz w:val="24"/>
          <w:szCs w:val="24"/>
          <w:lang w:eastAsia="en-GB"/>
        </w:rPr>
        <w:t xml:space="preserve">a </w:t>
      </w:r>
      <w:r w:rsidRPr="00924105">
        <w:rPr>
          <w:rFonts w:ascii="Times New Roman" w:hAnsi="Times New Roman" w:cs="Times New Roman"/>
          <w:color w:val="000000" w:themeColor="text1"/>
          <w:sz w:val="24"/>
          <w:szCs w:val="24"/>
          <w:lang w:eastAsia="en-GB"/>
        </w:rPr>
        <w:t>word</w:t>
      </w:r>
      <w:r w:rsidR="00A209D3" w:rsidRPr="00924105">
        <w:rPr>
          <w:rFonts w:ascii="Times New Roman" w:hAnsi="Times New Roman" w:cs="Times New Roman"/>
          <w:color w:val="000000" w:themeColor="text1"/>
          <w:sz w:val="24"/>
          <w:szCs w:val="24"/>
          <w:lang w:eastAsia="en-GB"/>
        </w:rPr>
        <w:t xml:space="preserve"> ‘older adults’</w:t>
      </w:r>
      <w:r w:rsidRPr="00924105">
        <w:rPr>
          <w:rFonts w:ascii="Times New Roman" w:hAnsi="Times New Roman" w:cs="Times New Roman"/>
          <w:color w:val="000000" w:themeColor="text1"/>
          <w:sz w:val="24"/>
          <w:szCs w:val="24"/>
          <w:lang w:eastAsia="en-GB"/>
        </w:rPr>
        <w:t xml:space="preserve"> </w:t>
      </w:r>
      <w:r w:rsidR="00A209D3" w:rsidRPr="00924105">
        <w:rPr>
          <w:rFonts w:ascii="Times New Roman" w:hAnsi="Times New Roman" w:cs="Times New Roman"/>
          <w:color w:val="000000" w:themeColor="text1"/>
          <w:sz w:val="24"/>
          <w:szCs w:val="24"/>
          <w:lang w:eastAsia="en-GB"/>
        </w:rPr>
        <w:t xml:space="preserve">is </w:t>
      </w:r>
      <w:r w:rsidRPr="00924105">
        <w:rPr>
          <w:rFonts w:ascii="Times New Roman" w:hAnsi="Times New Roman" w:cs="Times New Roman"/>
          <w:color w:val="000000" w:themeColor="text1"/>
          <w:sz w:val="24"/>
          <w:szCs w:val="24"/>
          <w:lang w:eastAsia="en-GB"/>
        </w:rPr>
        <w:t xml:space="preserve">used for </w:t>
      </w:r>
      <w:r w:rsidR="00A209D3" w:rsidRPr="00924105">
        <w:rPr>
          <w:rFonts w:ascii="Times New Roman" w:hAnsi="Times New Roman" w:cs="Times New Roman"/>
          <w:color w:val="000000" w:themeColor="text1"/>
          <w:sz w:val="24"/>
          <w:szCs w:val="24"/>
          <w:lang w:eastAsia="en-GB"/>
        </w:rPr>
        <w:t xml:space="preserve">old age </w:t>
      </w:r>
      <w:r w:rsidRPr="00924105">
        <w:rPr>
          <w:rFonts w:ascii="Times New Roman" w:hAnsi="Times New Roman" w:cs="Times New Roman"/>
          <w:color w:val="000000" w:themeColor="text1"/>
          <w:sz w:val="24"/>
          <w:szCs w:val="24"/>
          <w:lang w:eastAsia="en-GB"/>
        </w:rPr>
        <w:t>people</w:t>
      </w:r>
      <w:r w:rsidR="00237CF4" w:rsidRPr="00924105">
        <w:rPr>
          <w:rFonts w:ascii="Times New Roman" w:hAnsi="Times New Roman" w:cs="Times New Roman"/>
          <w:color w:val="000000" w:themeColor="text1"/>
          <w:sz w:val="24"/>
          <w:szCs w:val="24"/>
          <w:lang w:eastAsia="en-GB"/>
        </w:rPr>
        <w:t xml:space="preserve">. The </w:t>
      </w:r>
      <w:r w:rsidR="00A209D3" w:rsidRPr="00924105">
        <w:rPr>
          <w:rFonts w:ascii="Times New Roman" w:eastAsiaTheme="majorEastAsia" w:hAnsi="Times New Roman" w:cs="Times New Roman"/>
          <w:iCs/>
          <w:color w:val="000000" w:themeColor="text1"/>
          <w:sz w:val="24"/>
          <w:szCs w:val="24"/>
          <w:lang w:eastAsia="en-GB"/>
        </w:rPr>
        <w:t>Oxford English Dictionary</w:t>
      </w:r>
      <w:r w:rsidR="00A209D3" w:rsidRPr="00924105">
        <w:rPr>
          <w:rFonts w:ascii="Times New Roman" w:hAnsi="Times New Roman" w:cs="Times New Roman"/>
          <w:color w:val="000000" w:themeColor="text1"/>
          <w:sz w:val="24"/>
          <w:szCs w:val="24"/>
          <w:lang w:eastAsia="en-GB"/>
        </w:rPr>
        <w:t xml:space="preserve"> defines o</w:t>
      </w:r>
      <w:r w:rsidRPr="00924105">
        <w:rPr>
          <w:rFonts w:ascii="Times New Roman" w:hAnsi="Times New Roman" w:cs="Times New Roman"/>
          <w:color w:val="000000" w:themeColor="text1"/>
          <w:sz w:val="24"/>
          <w:szCs w:val="24"/>
          <w:lang w:eastAsia="en-GB"/>
        </w:rPr>
        <w:t xml:space="preserve">ld age </w:t>
      </w:r>
      <w:r w:rsidR="00A209D3" w:rsidRPr="00924105">
        <w:rPr>
          <w:rFonts w:ascii="Times New Roman" w:hAnsi="Times New Roman" w:cs="Times New Roman"/>
          <w:color w:val="000000" w:themeColor="text1"/>
          <w:sz w:val="24"/>
          <w:szCs w:val="24"/>
          <w:lang w:eastAsia="en-GB"/>
        </w:rPr>
        <w:t>as</w:t>
      </w:r>
      <w:r w:rsidRPr="00924105">
        <w:rPr>
          <w:rFonts w:ascii="Times New Roman" w:hAnsi="Times New Roman" w:cs="Times New Roman"/>
          <w:color w:val="000000" w:themeColor="text1"/>
          <w:sz w:val="24"/>
          <w:szCs w:val="24"/>
          <w:lang w:eastAsia="en-GB"/>
        </w:rPr>
        <w:t xml:space="preserve"> "the later part of life; the period of life after youth and middle age, usually with reference to deterioration” (</w:t>
      </w:r>
      <w:r w:rsidRPr="00924105">
        <w:rPr>
          <w:rFonts w:ascii="Times New Roman" w:eastAsiaTheme="majorEastAsia" w:hAnsi="Times New Roman" w:cs="Times New Roman"/>
          <w:color w:val="000000" w:themeColor="text1"/>
          <w:sz w:val="24"/>
          <w:szCs w:val="24"/>
          <w:lang w:eastAsia="en-GB"/>
        </w:rPr>
        <w:t>2013).</w:t>
      </w:r>
      <w:r w:rsidR="00E43006" w:rsidRPr="00924105">
        <w:rPr>
          <w:rFonts w:ascii="Times New Roman" w:eastAsiaTheme="majorEastAsia" w:hAnsi="Times New Roman" w:cs="Times New Roman"/>
          <w:color w:val="000000" w:themeColor="text1"/>
          <w:sz w:val="24"/>
          <w:szCs w:val="24"/>
          <w:lang w:eastAsia="en-GB"/>
        </w:rPr>
        <w:t xml:space="preserve"> </w:t>
      </w:r>
      <w:del w:id="96" w:author="Naveed ul haq qadri chishty" w:date="2018-12-04T13:16:00Z">
        <w:r w:rsidR="00E43006" w:rsidRPr="00924105" w:rsidDel="00945718">
          <w:rPr>
            <w:rFonts w:ascii="Times New Roman" w:eastAsiaTheme="majorEastAsia" w:hAnsi="Times New Roman" w:cs="Times New Roman"/>
            <w:color w:val="000000" w:themeColor="text1"/>
            <w:sz w:val="24"/>
            <w:szCs w:val="24"/>
            <w:lang w:eastAsia="en-GB"/>
          </w:rPr>
          <w:delText>In this context the present study will use the term ‘senior citizens’ for old age people of the Province.</w:delText>
        </w:r>
      </w:del>
    </w:p>
    <w:p w14:paraId="6EE587C5" w14:textId="4BEE7867" w:rsidR="002E2D5B" w:rsidRPr="00924105" w:rsidDel="00F20D47" w:rsidRDefault="002E2D5B" w:rsidP="00970E0E">
      <w:pPr>
        <w:spacing w:line="480" w:lineRule="auto"/>
        <w:ind w:firstLine="720"/>
        <w:rPr>
          <w:del w:id="97" w:author="Naveed ul haq qadri chishty" w:date="2018-12-04T13:10:00Z"/>
          <w:rFonts w:ascii="Times New Roman" w:hAnsi="Times New Roman" w:cs="Times New Roman"/>
          <w:color w:val="000000" w:themeColor="text1"/>
          <w:sz w:val="24"/>
          <w:szCs w:val="24"/>
        </w:rPr>
      </w:pPr>
      <w:del w:id="98" w:author="Naveed ul haq qadri chishty" w:date="2018-12-04T13:09:00Z">
        <w:r w:rsidRPr="00924105" w:rsidDel="00F20D47">
          <w:rPr>
            <w:rFonts w:ascii="Times New Roman" w:hAnsi="Times New Roman" w:cs="Times New Roman"/>
            <w:color w:val="000000" w:themeColor="text1"/>
            <w:sz w:val="24"/>
            <w:szCs w:val="24"/>
          </w:rPr>
          <w:delText xml:space="preserve">A study carried out by Forman et.al </w:delText>
        </w:r>
        <w:r w:rsidR="00BE77D6" w:rsidRPr="00924105" w:rsidDel="00F20D47">
          <w:rPr>
            <w:rFonts w:ascii="Times New Roman" w:hAnsi="Times New Roman" w:cs="Times New Roman"/>
            <w:color w:val="000000" w:themeColor="text1"/>
            <w:sz w:val="24"/>
            <w:szCs w:val="24"/>
          </w:rPr>
          <w:delText>(1992</w:delText>
        </w:r>
        <w:r w:rsidR="001F234E" w:rsidRPr="00924105" w:rsidDel="00F20D47">
          <w:rPr>
            <w:rFonts w:ascii="Times New Roman" w:hAnsi="Times New Roman" w:cs="Times New Roman"/>
            <w:color w:val="000000" w:themeColor="text1"/>
            <w:sz w:val="24"/>
            <w:szCs w:val="24"/>
          </w:rPr>
          <w:delText>)</w:delText>
        </w:r>
        <w:r w:rsidR="003415B3" w:rsidRPr="00924105" w:rsidDel="00F20D47">
          <w:rPr>
            <w:rFonts w:ascii="Times New Roman" w:hAnsi="Times New Roman" w:cs="Times New Roman"/>
            <w:color w:val="000000" w:themeColor="text1"/>
            <w:sz w:val="24"/>
            <w:szCs w:val="24"/>
          </w:rPr>
          <w:delText xml:space="preserve"> </w:delText>
        </w:r>
        <w:r w:rsidRPr="00924105" w:rsidDel="00F20D47">
          <w:rPr>
            <w:rFonts w:ascii="Times New Roman" w:hAnsi="Times New Roman" w:cs="Times New Roman"/>
            <w:color w:val="000000" w:themeColor="text1"/>
            <w:sz w:val="24"/>
            <w:szCs w:val="24"/>
          </w:rPr>
          <w:delText>classifies old age into three sub groups</w:delText>
        </w:r>
        <w:r w:rsidR="003415B3" w:rsidRPr="00924105" w:rsidDel="00F20D47">
          <w:rPr>
            <w:rFonts w:ascii="Times New Roman" w:hAnsi="Times New Roman" w:cs="Times New Roman"/>
            <w:color w:val="000000" w:themeColor="text1"/>
            <w:sz w:val="24"/>
            <w:szCs w:val="24"/>
          </w:rPr>
          <w:delText>:</w:delText>
        </w:r>
        <w:r w:rsidRPr="00924105" w:rsidDel="00F20D47">
          <w:rPr>
            <w:rFonts w:ascii="Times New Roman" w:hAnsi="Times New Roman" w:cs="Times New Roman"/>
            <w:color w:val="000000" w:themeColor="text1"/>
            <w:sz w:val="24"/>
            <w:szCs w:val="24"/>
          </w:rPr>
          <w:delText xml:space="preserve"> first one </w:delText>
        </w:r>
        <w:r w:rsidR="003415B3" w:rsidRPr="00924105" w:rsidDel="00F20D47">
          <w:rPr>
            <w:rFonts w:ascii="Times New Roman" w:hAnsi="Times New Roman" w:cs="Times New Roman"/>
            <w:color w:val="000000" w:themeColor="text1"/>
            <w:sz w:val="24"/>
            <w:szCs w:val="24"/>
          </w:rPr>
          <w:delText xml:space="preserve">starts </w:delText>
        </w:r>
        <w:r w:rsidRPr="00924105" w:rsidDel="00F20D47">
          <w:rPr>
            <w:rFonts w:ascii="Times New Roman" w:hAnsi="Times New Roman" w:cs="Times New Roman"/>
            <w:color w:val="000000" w:themeColor="text1"/>
            <w:sz w:val="24"/>
            <w:szCs w:val="24"/>
          </w:rPr>
          <w:delText xml:space="preserve">from 60 years to 69 years </w:delText>
        </w:r>
        <w:r w:rsidR="003415B3" w:rsidRPr="00924105" w:rsidDel="00F20D47">
          <w:rPr>
            <w:rFonts w:ascii="Times New Roman" w:hAnsi="Times New Roman" w:cs="Times New Roman"/>
            <w:color w:val="000000" w:themeColor="text1"/>
            <w:sz w:val="24"/>
            <w:szCs w:val="24"/>
          </w:rPr>
          <w:delText>called as young old;</w:delText>
        </w:r>
        <w:r w:rsidRPr="00924105" w:rsidDel="00F20D47">
          <w:rPr>
            <w:rFonts w:ascii="Times New Roman" w:hAnsi="Times New Roman" w:cs="Times New Roman"/>
            <w:color w:val="000000" w:themeColor="text1"/>
            <w:sz w:val="24"/>
            <w:szCs w:val="24"/>
          </w:rPr>
          <w:delText xml:space="preserve"> second one from 70 years to 79</w:delText>
        </w:r>
        <w:r w:rsidR="00B64EF0" w:rsidRPr="00924105" w:rsidDel="00F20D47">
          <w:rPr>
            <w:rFonts w:ascii="Times New Roman" w:hAnsi="Times New Roman" w:cs="Times New Roman"/>
            <w:color w:val="000000" w:themeColor="text1"/>
            <w:sz w:val="24"/>
            <w:szCs w:val="24"/>
          </w:rPr>
          <w:delText xml:space="preserve"> years called as the middle old;</w:delText>
        </w:r>
        <w:r w:rsidRPr="00924105" w:rsidDel="00F20D47">
          <w:rPr>
            <w:rFonts w:ascii="Times New Roman" w:hAnsi="Times New Roman" w:cs="Times New Roman"/>
            <w:color w:val="000000" w:themeColor="text1"/>
            <w:sz w:val="24"/>
            <w:szCs w:val="24"/>
          </w:rPr>
          <w:delText xml:space="preserve"> and third sub group starts from 80 years and</w:delText>
        </w:r>
        <w:r w:rsidR="00B64EF0" w:rsidRPr="00924105" w:rsidDel="00F20D47">
          <w:rPr>
            <w:rFonts w:ascii="Times New Roman" w:hAnsi="Times New Roman" w:cs="Times New Roman"/>
            <w:color w:val="000000" w:themeColor="text1"/>
            <w:sz w:val="24"/>
            <w:szCs w:val="24"/>
          </w:rPr>
          <w:delText xml:space="preserve"> ahead and is named as very old</w:delText>
        </w:r>
        <w:r w:rsidRPr="00924105" w:rsidDel="00F20D47">
          <w:rPr>
            <w:rFonts w:ascii="Times New Roman" w:hAnsi="Times New Roman" w:cs="Times New Roman"/>
            <w:color w:val="000000" w:themeColor="text1"/>
            <w:sz w:val="24"/>
            <w:szCs w:val="24"/>
          </w:rPr>
          <w:delText>.</w:delText>
        </w:r>
        <w:r w:rsidR="00B64EF0" w:rsidRPr="00924105" w:rsidDel="00F20D47">
          <w:rPr>
            <w:rFonts w:ascii="Times New Roman" w:hAnsi="Times New Roman" w:cs="Times New Roman"/>
            <w:color w:val="000000" w:themeColor="text1"/>
            <w:sz w:val="24"/>
            <w:szCs w:val="24"/>
          </w:rPr>
          <w:delText xml:space="preserve"> </w:delText>
        </w:r>
        <w:r w:rsidRPr="00924105" w:rsidDel="00F20D47">
          <w:rPr>
            <w:rFonts w:ascii="Times New Roman" w:hAnsi="Times New Roman" w:cs="Times New Roman"/>
            <w:color w:val="000000" w:themeColor="text1"/>
            <w:sz w:val="24"/>
            <w:szCs w:val="24"/>
          </w:rPr>
          <w:delText>One more study came up with slight different ages in the sub groups. According to th</w:delText>
        </w:r>
        <w:r w:rsidR="00B64EF0" w:rsidRPr="00924105" w:rsidDel="00F20D47">
          <w:rPr>
            <w:rFonts w:ascii="Times New Roman" w:hAnsi="Times New Roman" w:cs="Times New Roman"/>
            <w:color w:val="000000" w:themeColor="text1"/>
            <w:sz w:val="24"/>
            <w:szCs w:val="24"/>
          </w:rPr>
          <w:delText>is</w:delText>
        </w:r>
        <w:r w:rsidRPr="00924105" w:rsidDel="00F20D47">
          <w:rPr>
            <w:rFonts w:ascii="Times New Roman" w:hAnsi="Times New Roman" w:cs="Times New Roman"/>
            <w:color w:val="000000" w:themeColor="text1"/>
            <w:sz w:val="24"/>
            <w:szCs w:val="24"/>
          </w:rPr>
          <w:delText xml:space="preserve"> second study first sub group of young old starts from 65years through 74 years, middle sub group starts from 75 years to 84 years and last sub group of very old starts from 85 years and ahead. </w:delText>
        </w:r>
        <w:r w:rsidRPr="00924105" w:rsidDel="00F20D47">
          <w:rPr>
            <w:rFonts w:ascii="Times New Roman" w:hAnsi="Times New Roman" w:cs="Times New Roman"/>
            <w:color w:val="000000" w:themeColor="text1"/>
            <w:sz w:val="24"/>
            <w:szCs w:val="24"/>
            <w:lang w:eastAsia="en-GB"/>
          </w:rPr>
          <w:delText>T</w:delText>
        </w:r>
        <w:r w:rsidRPr="00924105" w:rsidDel="00F20D47">
          <w:rPr>
            <w:rFonts w:ascii="Times New Roman" w:hAnsi="Times New Roman" w:cs="Times New Roman"/>
            <w:color w:val="000000" w:themeColor="text1"/>
            <w:sz w:val="24"/>
            <w:szCs w:val="24"/>
          </w:rPr>
          <w:delText xml:space="preserve">hird study of sub grouping classifies young old from 65 years to 74years, middle old from 74years to 84years and very old from 85 years and ahead. Demarcating all these sub groups from 65years and ahead depicts prominent life changes </w:delText>
        </w:r>
      </w:del>
      <w:del w:id="99" w:author="Naveed ul haq qadri chishty" w:date="2018-12-04T13:10:00Z">
        <w:r w:rsidRPr="00924105" w:rsidDel="00F20D47">
          <w:rPr>
            <w:rFonts w:ascii="Times New Roman" w:hAnsi="Times New Roman" w:cs="Times New Roman"/>
            <w:color w:val="000000" w:themeColor="text1"/>
            <w:sz w:val="24"/>
            <w:szCs w:val="24"/>
          </w:rPr>
          <w:delText>f</w:delText>
        </w:r>
        <w:r w:rsidR="00B64EF0" w:rsidRPr="00924105" w:rsidDel="00F20D47">
          <w:rPr>
            <w:rFonts w:ascii="Times New Roman" w:hAnsi="Times New Roman" w:cs="Times New Roman"/>
            <w:color w:val="000000" w:themeColor="text1"/>
            <w:sz w:val="24"/>
            <w:szCs w:val="24"/>
          </w:rPr>
          <w:delText>rom this age (Victor, Cicirelli &amp; Springer</w:delText>
        </w:r>
        <w:r w:rsidRPr="00924105" w:rsidDel="00F20D47">
          <w:rPr>
            <w:rFonts w:ascii="Times New Roman" w:hAnsi="Times New Roman" w:cs="Times New Roman"/>
            <w:color w:val="000000" w:themeColor="text1"/>
            <w:sz w:val="24"/>
            <w:szCs w:val="24"/>
          </w:rPr>
          <w:delText xml:space="preserve"> 2002).</w:delText>
        </w:r>
      </w:del>
    </w:p>
    <w:p w14:paraId="76967498" w14:textId="791DCD56" w:rsidR="002E2D5B" w:rsidRPr="00924105" w:rsidDel="00F20D47" w:rsidRDefault="002E2D5B" w:rsidP="00970E0E">
      <w:pPr>
        <w:spacing w:line="480" w:lineRule="auto"/>
        <w:ind w:firstLine="720"/>
        <w:rPr>
          <w:del w:id="100" w:author="Naveed ul haq qadri chishty" w:date="2018-12-04T13:12:00Z"/>
          <w:rFonts w:ascii="Times New Roman" w:hAnsi="Times New Roman" w:cs="Times New Roman"/>
          <w:color w:val="000000" w:themeColor="text1"/>
          <w:sz w:val="24"/>
          <w:szCs w:val="24"/>
          <w:lang w:eastAsia="en-GB"/>
        </w:rPr>
      </w:pPr>
      <w:del w:id="101" w:author="Naveed ul haq qadri chishty" w:date="2018-12-04T13:11:00Z">
        <w:r w:rsidRPr="00924105" w:rsidDel="00F20D47">
          <w:rPr>
            <w:rFonts w:ascii="Times New Roman" w:hAnsi="Times New Roman" w:cs="Times New Roman"/>
            <w:color w:val="000000" w:themeColor="text1"/>
            <w:sz w:val="24"/>
            <w:szCs w:val="24"/>
            <w:lang w:eastAsia="en-GB"/>
          </w:rPr>
          <w:delText xml:space="preserve">According to Erikson (1963) individuality and characteristics of humans are made and modified in eight stages starting from birth of a person and goes along with ageing process till end of life. Erikson finds out old age as phase of life where there is integrity vs despair. People in old age think back on their past life, people with no achievements have compunction on their past life and this feeling of regret brings disappointment to the person. Such an individual is prone to distress and may feel frustrated. People who are satisfied with </w:delText>
        </w:r>
      </w:del>
      <w:del w:id="102" w:author="Naveed ul haq qadri chishty" w:date="2018-12-04T13:12:00Z">
        <w:r w:rsidRPr="00924105" w:rsidDel="00F20D47">
          <w:rPr>
            <w:rFonts w:ascii="Times New Roman" w:hAnsi="Times New Roman" w:cs="Times New Roman"/>
            <w:color w:val="000000" w:themeColor="text1"/>
            <w:sz w:val="24"/>
            <w:szCs w:val="24"/>
            <w:lang w:eastAsia="en-GB"/>
          </w:rPr>
          <w:delText>their achievements feel good that imparts them feeling of integrity (Carver</w:delText>
        </w:r>
        <w:r w:rsidR="00B64EF0" w:rsidRPr="00924105" w:rsidDel="00F20D47">
          <w:rPr>
            <w:rFonts w:ascii="Times New Roman" w:hAnsi="Times New Roman" w:cs="Times New Roman"/>
            <w:color w:val="000000" w:themeColor="text1"/>
            <w:sz w:val="24"/>
            <w:szCs w:val="24"/>
            <w:lang w:eastAsia="en-GB"/>
          </w:rPr>
          <w:delText xml:space="preserve"> &amp; Scheir 2000; Erikson</w:delText>
        </w:r>
        <w:r w:rsidRPr="00924105" w:rsidDel="00F20D47">
          <w:rPr>
            <w:rFonts w:ascii="Times New Roman" w:hAnsi="Times New Roman" w:cs="Times New Roman"/>
            <w:color w:val="000000" w:themeColor="text1"/>
            <w:sz w:val="24"/>
            <w:szCs w:val="24"/>
            <w:lang w:eastAsia="en-GB"/>
          </w:rPr>
          <w:delText xml:space="preserve"> 1963</w:delText>
        </w:r>
        <w:r w:rsidR="00B64EF0" w:rsidRPr="00924105" w:rsidDel="00F20D47">
          <w:rPr>
            <w:rFonts w:ascii="Times New Roman" w:hAnsi="Times New Roman" w:cs="Times New Roman"/>
            <w:color w:val="000000" w:themeColor="text1"/>
            <w:sz w:val="24"/>
            <w:szCs w:val="24"/>
            <w:lang w:eastAsia="en-GB"/>
          </w:rPr>
          <w:delText>a</w:delText>
        </w:r>
        <w:r w:rsidRPr="00924105" w:rsidDel="00F20D47">
          <w:rPr>
            <w:rFonts w:ascii="Times New Roman" w:hAnsi="Times New Roman" w:cs="Times New Roman"/>
            <w:color w:val="000000" w:themeColor="text1"/>
            <w:sz w:val="24"/>
            <w:szCs w:val="24"/>
            <w:lang w:eastAsia="en-GB"/>
          </w:rPr>
          <w:delText>, 1968</w:delText>
        </w:r>
        <w:r w:rsidR="00B64EF0" w:rsidRPr="00924105" w:rsidDel="00F20D47">
          <w:rPr>
            <w:rFonts w:ascii="Times New Roman" w:hAnsi="Times New Roman" w:cs="Times New Roman"/>
            <w:color w:val="000000" w:themeColor="text1"/>
            <w:sz w:val="24"/>
            <w:szCs w:val="24"/>
            <w:lang w:eastAsia="en-GB"/>
          </w:rPr>
          <w:delText>b</w:delText>
        </w:r>
        <w:r w:rsidRPr="00924105" w:rsidDel="00F20D47">
          <w:rPr>
            <w:rFonts w:ascii="Times New Roman" w:hAnsi="Times New Roman" w:cs="Times New Roman"/>
            <w:color w:val="000000" w:themeColor="text1"/>
            <w:sz w:val="24"/>
            <w:szCs w:val="24"/>
            <w:lang w:eastAsia="en-GB"/>
          </w:rPr>
          <w:delText>).</w:delText>
        </w:r>
      </w:del>
    </w:p>
    <w:p w14:paraId="0503D7F2" w14:textId="77777777" w:rsidR="002E2D5B" w:rsidRPr="00924105" w:rsidRDefault="002E2D5B" w:rsidP="00970E0E">
      <w:pPr>
        <w:autoSpaceDE w:val="0"/>
        <w:autoSpaceDN w:val="0"/>
        <w:adjustRightInd w:val="0"/>
        <w:spacing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Social isolation and loneliness</w:t>
      </w:r>
    </w:p>
    <w:p w14:paraId="2B96A62C" w14:textId="02F13DA1" w:rsidR="002E2C6F" w:rsidRPr="00924105" w:rsidRDefault="002E2D5B" w:rsidP="00912C02">
      <w:pPr>
        <w:spacing w:line="480" w:lineRule="auto"/>
        <w:ind w:firstLine="720"/>
        <w:rPr>
          <w:rFonts w:asciiTheme="majorBidi" w:hAnsiTheme="majorBidi" w:cstheme="majorBidi"/>
          <w:color w:val="000000" w:themeColor="text1"/>
          <w:sz w:val="24"/>
          <w:szCs w:val="24"/>
        </w:rPr>
      </w:pPr>
      <w:r w:rsidRPr="00924105">
        <w:rPr>
          <w:rFonts w:asciiTheme="majorBidi" w:hAnsiTheme="majorBidi" w:cstheme="majorBidi"/>
          <w:color w:val="000000" w:themeColor="text1"/>
          <w:sz w:val="24"/>
          <w:szCs w:val="24"/>
        </w:rPr>
        <w:t xml:space="preserve">Isolation and loneliness </w:t>
      </w:r>
      <w:del w:id="103" w:author="Naveed ul haq qadri chishty" w:date="2018-12-04T13:16:00Z">
        <w:r w:rsidRPr="00924105" w:rsidDel="00945718">
          <w:rPr>
            <w:rFonts w:asciiTheme="majorBidi" w:hAnsiTheme="majorBidi" w:cstheme="majorBidi"/>
            <w:color w:val="000000" w:themeColor="text1"/>
            <w:sz w:val="24"/>
            <w:szCs w:val="24"/>
          </w:rPr>
          <w:delText>happens</w:delText>
        </w:r>
      </w:del>
      <w:ins w:id="104" w:author="Naveed ul haq qadri chishty" w:date="2018-12-04T13:16:00Z">
        <w:r w:rsidR="00945718" w:rsidRPr="00924105">
          <w:rPr>
            <w:rFonts w:asciiTheme="majorBidi" w:hAnsiTheme="majorBidi" w:cstheme="majorBidi"/>
            <w:color w:val="000000" w:themeColor="text1"/>
            <w:sz w:val="24"/>
            <w:szCs w:val="24"/>
          </w:rPr>
          <w:t>happen</w:t>
        </w:r>
      </w:ins>
      <w:r w:rsidRPr="00924105">
        <w:rPr>
          <w:rFonts w:asciiTheme="majorBidi" w:hAnsiTheme="majorBidi" w:cstheme="majorBidi"/>
          <w:color w:val="000000" w:themeColor="text1"/>
          <w:sz w:val="24"/>
          <w:szCs w:val="24"/>
        </w:rPr>
        <w:t xml:space="preserve"> at any phase of lifetime of a person but it become</w:t>
      </w:r>
      <w:r w:rsidR="00E530AD" w:rsidRPr="00924105">
        <w:rPr>
          <w:rFonts w:asciiTheme="majorBidi" w:hAnsiTheme="majorBidi" w:cstheme="majorBidi"/>
          <w:color w:val="000000" w:themeColor="text1"/>
          <w:sz w:val="24"/>
          <w:szCs w:val="24"/>
        </w:rPr>
        <w:t>s</w:t>
      </w:r>
      <w:r w:rsidRPr="00924105">
        <w:rPr>
          <w:rFonts w:asciiTheme="majorBidi" w:hAnsiTheme="majorBidi" w:cstheme="majorBidi"/>
          <w:color w:val="000000" w:themeColor="text1"/>
          <w:sz w:val="24"/>
          <w:szCs w:val="24"/>
        </w:rPr>
        <w:t xml:space="preserve"> a complex problem for </w:t>
      </w:r>
      <w:del w:id="105" w:author="Naveed ul haq qadri chishty" w:date="2018-12-04T13:16:00Z">
        <w:r w:rsidRPr="00924105" w:rsidDel="00945718">
          <w:rPr>
            <w:rFonts w:asciiTheme="majorBidi" w:hAnsiTheme="majorBidi" w:cstheme="majorBidi"/>
            <w:color w:val="000000" w:themeColor="text1"/>
            <w:sz w:val="24"/>
            <w:szCs w:val="24"/>
          </w:rPr>
          <w:delText>older adults</w:delText>
        </w:r>
      </w:del>
      <w:ins w:id="106" w:author="Naveed ul haq qadri chishty" w:date="2018-12-04T13:16:00Z">
        <w:r w:rsidR="00945718" w:rsidRPr="00924105">
          <w:rPr>
            <w:rFonts w:asciiTheme="majorBidi" w:hAnsiTheme="majorBidi" w:cstheme="majorBidi"/>
            <w:color w:val="000000" w:themeColor="text1"/>
            <w:sz w:val="24"/>
            <w:szCs w:val="24"/>
          </w:rPr>
          <w:t xml:space="preserve">elderly </w:t>
        </w:r>
        <w:proofErr w:type="spellStart"/>
        <w:proofErr w:type="gramStart"/>
        <w:r w:rsidR="00945718" w:rsidRPr="00924105">
          <w:rPr>
            <w:rFonts w:asciiTheme="majorBidi" w:hAnsiTheme="majorBidi" w:cstheme="majorBidi"/>
            <w:color w:val="000000" w:themeColor="text1"/>
            <w:sz w:val="24"/>
            <w:szCs w:val="24"/>
          </w:rPr>
          <w:t>people</w:t>
        </w:r>
      </w:ins>
      <w:r w:rsidR="00413A46" w:rsidRPr="00924105">
        <w:rPr>
          <w:rFonts w:asciiTheme="majorBidi" w:hAnsiTheme="majorBidi" w:cstheme="majorBidi"/>
          <w:color w:val="000000" w:themeColor="text1"/>
          <w:sz w:val="24"/>
          <w:szCs w:val="24"/>
        </w:rPr>
        <w:t>.</w:t>
      </w:r>
      <w:r w:rsidR="002E2C6F" w:rsidRPr="00924105">
        <w:rPr>
          <w:rFonts w:asciiTheme="majorBidi" w:hAnsiTheme="majorBidi" w:cstheme="majorBidi"/>
          <w:color w:val="000000" w:themeColor="text1"/>
          <w:sz w:val="24"/>
          <w:szCs w:val="24"/>
        </w:rPr>
        <w:t>The</w:t>
      </w:r>
      <w:proofErr w:type="spellEnd"/>
      <w:proofErr w:type="gramEnd"/>
      <w:r w:rsidR="002E2C6F" w:rsidRPr="00924105">
        <w:rPr>
          <w:rFonts w:asciiTheme="majorBidi" w:hAnsiTheme="majorBidi" w:cstheme="majorBidi"/>
          <w:color w:val="000000" w:themeColor="text1"/>
          <w:sz w:val="24"/>
          <w:szCs w:val="24"/>
        </w:rPr>
        <w:t xml:space="preserve"> situation which amalgam are their demograph</w:t>
      </w:r>
      <w:r w:rsidR="006271D2" w:rsidRPr="00924105">
        <w:rPr>
          <w:rFonts w:asciiTheme="majorBidi" w:hAnsiTheme="majorBidi" w:cstheme="majorBidi"/>
          <w:color w:val="000000" w:themeColor="text1"/>
          <w:sz w:val="24"/>
          <w:szCs w:val="24"/>
        </w:rPr>
        <w:t>ic</w:t>
      </w:r>
      <w:r w:rsidR="002E2C6F" w:rsidRPr="00924105">
        <w:rPr>
          <w:rFonts w:asciiTheme="majorBidi" w:hAnsiTheme="majorBidi" w:cstheme="majorBidi"/>
          <w:color w:val="000000" w:themeColor="text1"/>
          <w:sz w:val="24"/>
          <w:szCs w:val="24"/>
        </w:rPr>
        <w:t xml:space="preserve"> pattern in retirement, the split-up of the </w:t>
      </w:r>
      <w:r w:rsidR="006271D2" w:rsidRPr="00924105">
        <w:rPr>
          <w:rFonts w:asciiTheme="majorBidi" w:hAnsiTheme="majorBidi" w:cstheme="majorBidi"/>
          <w:color w:val="000000" w:themeColor="text1"/>
          <w:sz w:val="24"/>
          <w:szCs w:val="24"/>
        </w:rPr>
        <w:t>old-style</w:t>
      </w:r>
      <w:r w:rsidR="002E2C6F" w:rsidRPr="00924105">
        <w:rPr>
          <w:rFonts w:asciiTheme="majorBidi" w:hAnsiTheme="majorBidi" w:cstheme="majorBidi"/>
          <w:color w:val="000000" w:themeColor="text1"/>
          <w:sz w:val="24"/>
          <w:szCs w:val="24"/>
        </w:rPr>
        <w:t xml:space="preserve"> family</w:t>
      </w:r>
      <w:r w:rsidR="006271D2" w:rsidRPr="00924105">
        <w:rPr>
          <w:rFonts w:asciiTheme="majorBidi" w:hAnsiTheme="majorBidi" w:cstheme="majorBidi"/>
          <w:color w:val="000000" w:themeColor="text1"/>
          <w:sz w:val="24"/>
          <w:szCs w:val="24"/>
        </w:rPr>
        <w:t xml:space="preserve"> system</w:t>
      </w:r>
      <w:r w:rsidR="002E2C6F" w:rsidRPr="00924105">
        <w:rPr>
          <w:rFonts w:asciiTheme="majorBidi" w:hAnsiTheme="majorBidi" w:cstheme="majorBidi"/>
          <w:color w:val="000000" w:themeColor="text1"/>
          <w:sz w:val="24"/>
          <w:szCs w:val="24"/>
        </w:rPr>
        <w:t>, and</w:t>
      </w:r>
      <w:r w:rsidR="00590EBC" w:rsidRPr="00924105">
        <w:rPr>
          <w:rFonts w:asciiTheme="majorBidi" w:hAnsiTheme="majorBidi" w:cstheme="majorBidi"/>
          <w:color w:val="000000" w:themeColor="text1"/>
          <w:sz w:val="24"/>
          <w:szCs w:val="24"/>
        </w:rPr>
        <w:t xml:space="preserve"> enhanced movement of </w:t>
      </w:r>
      <w:r w:rsidR="00590EBC" w:rsidRPr="00924105">
        <w:rPr>
          <w:rFonts w:asciiTheme="majorBidi" w:hAnsiTheme="majorBidi" w:cstheme="majorBidi"/>
          <w:color w:val="000000" w:themeColor="text1"/>
          <w:sz w:val="24"/>
          <w:szCs w:val="24"/>
        </w:rPr>
        <w:lastRenderedPageBreak/>
        <w:t>migration</w:t>
      </w:r>
      <w:r w:rsidR="002E2C6F" w:rsidRPr="00924105">
        <w:rPr>
          <w:rFonts w:asciiTheme="majorBidi" w:hAnsiTheme="majorBidi" w:cstheme="majorBidi"/>
          <w:color w:val="000000" w:themeColor="text1"/>
          <w:sz w:val="24"/>
          <w:szCs w:val="24"/>
        </w:rPr>
        <w:t xml:space="preserve">. Furthermore, </w:t>
      </w:r>
      <w:r w:rsidR="00590EBC" w:rsidRPr="00924105">
        <w:rPr>
          <w:rFonts w:asciiTheme="majorBidi" w:hAnsiTheme="majorBidi" w:cstheme="majorBidi"/>
          <w:color w:val="000000" w:themeColor="text1"/>
          <w:sz w:val="24"/>
          <w:szCs w:val="24"/>
        </w:rPr>
        <w:t xml:space="preserve">with passage of time due to </w:t>
      </w:r>
      <w:r w:rsidR="00413A46" w:rsidRPr="00924105">
        <w:rPr>
          <w:rFonts w:asciiTheme="majorBidi" w:hAnsiTheme="majorBidi" w:cstheme="majorBidi"/>
          <w:color w:val="000000" w:themeColor="text1"/>
          <w:sz w:val="24"/>
          <w:szCs w:val="24"/>
        </w:rPr>
        <w:t>these changes</w:t>
      </w:r>
      <w:r w:rsidR="00590EBC" w:rsidRPr="00924105">
        <w:rPr>
          <w:rFonts w:asciiTheme="majorBidi" w:hAnsiTheme="majorBidi" w:cstheme="majorBidi"/>
          <w:color w:val="000000" w:themeColor="text1"/>
          <w:sz w:val="24"/>
          <w:szCs w:val="24"/>
        </w:rPr>
        <w:t xml:space="preserve"> </w:t>
      </w:r>
      <w:r w:rsidR="002E2C6F" w:rsidRPr="00924105">
        <w:rPr>
          <w:rFonts w:asciiTheme="majorBidi" w:hAnsiTheme="majorBidi" w:cstheme="majorBidi"/>
          <w:color w:val="000000" w:themeColor="text1"/>
          <w:sz w:val="24"/>
          <w:szCs w:val="24"/>
        </w:rPr>
        <w:t>social isolation and loneliness</w:t>
      </w:r>
      <w:r w:rsidR="00590EBC" w:rsidRPr="00924105">
        <w:rPr>
          <w:rFonts w:asciiTheme="majorBidi" w:hAnsiTheme="majorBidi" w:cstheme="majorBidi"/>
          <w:color w:val="000000" w:themeColor="text1"/>
          <w:sz w:val="24"/>
          <w:szCs w:val="24"/>
        </w:rPr>
        <w:t xml:space="preserve"> will be enhance</w:t>
      </w:r>
      <w:r w:rsidR="002E2C6F" w:rsidRPr="00924105">
        <w:rPr>
          <w:rFonts w:asciiTheme="majorBidi" w:hAnsiTheme="majorBidi" w:cstheme="majorBidi"/>
          <w:color w:val="000000" w:themeColor="text1"/>
          <w:sz w:val="24"/>
          <w:szCs w:val="24"/>
        </w:rPr>
        <w:t xml:space="preserve">, especially </w:t>
      </w:r>
      <w:r w:rsidR="00413A46" w:rsidRPr="00924105">
        <w:rPr>
          <w:rFonts w:asciiTheme="majorBidi" w:hAnsiTheme="majorBidi" w:cstheme="majorBidi"/>
          <w:color w:val="000000" w:themeColor="text1"/>
          <w:sz w:val="24"/>
          <w:szCs w:val="24"/>
        </w:rPr>
        <w:t>with the redefinition of traditional values.</w:t>
      </w:r>
      <w:r w:rsidR="002E2C6F" w:rsidRPr="00924105">
        <w:rPr>
          <w:rFonts w:asciiTheme="majorBidi" w:hAnsiTheme="majorBidi" w:cstheme="majorBidi"/>
          <w:color w:val="000000" w:themeColor="text1"/>
          <w:sz w:val="24"/>
          <w:szCs w:val="24"/>
        </w:rPr>
        <w:t xml:space="preserve"> (</w:t>
      </w:r>
      <w:ins w:id="107" w:author="Naveed ul haq qadri chishty" w:date="2018-12-04T14:16:00Z">
        <w:r w:rsidR="00413A46" w:rsidRPr="00924105">
          <w:rPr>
            <w:rFonts w:asciiTheme="majorBidi" w:hAnsiTheme="majorBidi" w:cstheme="majorBidi"/>
            <w:color w:val="000000" w:themeColor="text1"/>
            <w:sz w:val="24"/>
            <w:szCs w:val="24"/>
            <w:rPrChange w:id="108" w:author="Naveed ul haq qadri chishty" w:date="2018-12-05T13:48:00Z">
              <w:rPr/>
            </w:rPrChange>
          </w:rPr>
          <w:t>J</w:t>
        </w:r>
      </w:ins>
      <w:ins w:id="109" w:author="Naveed ul haq qadri chishty" w:date="2018-12-05T13:49:00Z">
        <w:r w:rsidR="00413A46" w:rsidRPr="00924105">
          <w:rPr>
            <w:rFonts w:asciiTheme="majorBidi" w:hAnsiTheme="majorBidi" w:cstheme="majorBidi"/>
            <w:color w:val="000000" w:themeColor="text1"/>
            <w:sz w:val="24"/>
            <w:szCs w:val="24"/>
          </w:rPr>
          <w:t>oe,</w:t>
        </w:r>
      </w:ins>
      <w:ins w:id="110" w:author="Naveed ul haq qadri chishty" w:date="2018-12-04T14:16:00Z">
        <w:r w:rsidR="00413A46" w:rsidRPr="00924105">
          <w:rPr>
            <w:rFonts w:asciiTheme="majorBidi" w:hAnsiTheme="majorBidi" w:cstheme="majorBidi"/>
            <w:color w:val="000000" w:themeColor="text1"/>
            <w:sz w:val="24"/>
            <w:szCs w:val="24"/>
            <w:rPrChange w:id="111" w:author="Naveed ul haq qadri chishty" w:date="2018-12-05T13:48:00Z">
              <w:rPr/>
            </w:rPrChange>
          </w:rPr>
          <w:t xml:space="preserve"> S</w:t>
        </w:r>
      </w:ins>
      <w:ins w:id="112" w:author="Naveed ul haq qadri chishty" w:date="2018-12-05T13:49:00Z">
        <w:r w:rsidR="00413A46" w:rsidRPr="00924105">
          <w:rPr>
            <w:rFonts w:asciiTheme="majorBidi" w:hAnsiTheme="majorBidi" w:cstheme="majorBidi"/>
            <w:color w:val="000000" w:themeColor="text1"/>
            <w:sz w:val="24"/>
            <w:szCs w:val="24"/>
          </w:rPr>
          <w:t xml:space="preserve">haron </w:t>
        </w:r>
      </w:ins>
      <w:ins w:id="113" w:author="Naveed ul haq qadri chishty" w:date="2018-12-04T14:16:00Z">
        <w:r w:rsidR="00413A46" w:rsidRPr="00924105">
          <w:rPr>
            <w:rFonts w:asciiTheme="majorBidi" w:hAnsiTheme="majorBidi" w:cstheme="majorBidi"/>
            <w:color w:val="000000" w:themeColor="text1"/>
            <w:sz w:val="24"/>
            <w:szCs w:val="24"/>
            <w:rPrChange w:id="114" w:author="Naveed ul haq qadri chishty" w:date="2018-12-05T13:48:00Z">
              <w:rPr/>
            </w:rPrChange>
          </w:rPr>
          <w:t>2006</w:t>
        </w:r>
      </w:ins>
      <w:r w:rsidR="002E2C6F" w:rsidRPr="00924105">
        <w:rPr>
          <w:rFonts w:asciiTheme="majorBidi" w:hAnsiTheme="majorBidi" w:cstheme="majorBidi"/>
          <w:color w:val="000000" w:themeColor="text1"/>
          <w:sz w:val="24"/>
          <w:szCs w:val="24"/>
        </w:rPr>
        <w:t>).</w:t>
      </w:r>
    </w:p>
    <w:p w14:paraId="52B8E52E" w14:textId="759AF46B" w:rsidR="004615A0" w:rsidRPr="00924105" w:rsidRDefault="002E2D5B" w:rsidP="00912C02">
      <w:pPr>
        <w:spacing w:line="480" w:lineRule="auto"/>
        <w:ind w:firstLine="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Change w:id="115" w:author="Naveed ul haq qadri chishty" w:date="2018-12-04T15:20:00Z">
            <w:rPr>
              <w:rFonts w:ascii="Times New Roman" w:hAnsi="Times New Roman" w:cs="Times New Roman"/>
              <w:sz w:val="24"/>
              <w:szCs w:val="24"/>
            </w:rPr>
          </w:rPrChange>
        </w:rPr>
        <w:t xml:space="preserve"> </w:t>
      </w:r>
      <w:r w:rsidRPr="00924105">
        <w:rPr>
          <w:rFonts w:ascii="Times New Roman" w:hAnsi="Times New Roman" w:cs="Times New Roman"/>
          <w:color w:val="000000" w:themeColor="text1"/>
          <w:sz w:val="24"/>
          <w:szCs w:val="24"/>
        </w:rPr>
        <w:t xml:space="preserve">Isolation and old age </w:t>
      </w:r>
      <w:proofErr w:type="gramStart"/>
      <w:r w:rsidRPr="00924105">
        <w:rPr>
          <w:rFonts w:ascii="Times New Roman" w:hAnsi="Times New Roman" w:cs="Times New Roman"/>
          <w:color w:val="000000" w:themeColor="text1"/>
          <w:sz w:val="24"/>
          <w:szCs w:val="24"/>
        </w:rPr>
        <w:t>is</w:t>
      </w:r>
      <w:proofErr w:type="gramEnd"/>
      <w:r w:rsidRPr="00924105">
        <w:rPr>
          <w:rFonts w:ascii="Times New Roman" w:hAnsi="Times New Roman" w:cs="Times New Roman"/>
          <w:color w:val="000000" w:themeColor="text1"/>
          <w:sz w:val="24"/>
          <w:szCs w:val="24"/>
        </w:rPr>
        <w:t xml:space="preserve"> not necessarily responsible for each other but still both have close relationship</w:t>
      </w:r>
      <w:r w:rsidR="00E530AD" w:rsidRPr="00924105">
        <w:rPr>
          <w:rFonts w:ascii="Times New Roman" w:hAnsi="Times New Roman" w:cs="Times New Roman"/>
          <w:color w:val="000000" w:themeColor="text1"/>
          <w:sz w:val="24"/>
          <w:szCs w:val="24"/>
        </w:rPr>
        <w:t xml:space="preserve">s. </w:t>
      </w:r>
      <w:r w:rsidRPr="00924105">
        <w:rPr>
          <w:rFonts w:ascii="Times New Roman" w:hAnsi="Times New Roman" w:cs="Times New Roman"/>
          <w:color w:val="000000" w:themeColor="text1"/>
          <w:sz w:val="24"/>
          <w:szCs w:val="24"/>
        </w:rPr>
        <w:t xml:space="preserve">The term social isolation and loneliness has been frequently </w:t>
      </w:r>
      <w:proofErr w:type="gramStart"/>
      <w:r w:rsidRPr="00924105">
        <w:rPr>
          <w:rFonts w:ascii="Times New Roman" w:hAnsi="Times New Roman" w:cs="Times New Roman"/>
          <w:color w:val="000000" w:themeColor="text1"/>
          <w:sz w:val="24"/>
          <w:szCs w:val="24"/>
        </w:rPr>
        <w:t>use</w:t>
      </w:r>
      <w:proofErr w:type="gramEnd"/>
      <w:r w:rsidRPr="00924105">
        <w:rPr>
          <w:rFonts w:ascii="Times New Roman" w:hAnsi="Times New Roman" w:cs="Times New Roman"/>
          <w:color w:val="000000" w:themeColor="text1"/>
          <w:sz w:val="24"/>
          <w:szCs w:val="24"/>
        </w:rPr>
        <w:t xml:space="preserve"> reciprocally or a solitary concept by differ</w:t>
      </w:r>
      <w:r w:rsidR="00FF4787" w:rsidRPr="00924105">
        <w:rPr>
          <w:rFonts w:ascii="Times New Roman" w:hAnsi="Times New Roman" w:cs="Times New Roman"/>
          <w:color w:val="000000" w:themeColor="text1"/>
          <w:sz w:val="24"/>
          <w:szCs w:val="24"/>
        </w:rPr>
        <w:t>ent studies. According to Weiss</w:t>
      </w:r>
      <w:r w:rsidRPr="00924105">
        <w:rPr>
          <w:rFonts w:ascii="Times New Roman" w:hAnsi="Times New Roman" w:cs="Times New Roman"/>
          <w:color w:val="000000" w:themeColor="text1"/>
          <w:sz w:val="24"/>
          <w:szCs w:val="24"/>
        </w:rPr>
        <w:t xml:space="preserve"> (1973); Cacioppo, Fowler and</w:t>
      </w:r>
      <w:r w:rsidR="00FF4787" w:rsidRPr="00924105">
        <w:rPr>
          <w:rFonts w:ascii="Times New Roman" w:hAnsi="Times New Roman" w:cs="Times New Roman"/>
          <w:color w:val="000000" w:themeColor="text1"/>
          <w:sz w:val="24"/>
          <w:szCs w:val="24"/>
        </w:rPr>
        <w:t xml:space="preserve"> Christakis (2009) and Golden et al</w:t>
      </w:r>
      <w:r w:rsidR="00312D86" w:rsidRPr="00924105">
        <w:rPr>
          <w:rFonts w:ascii="Times New Roman" w:hAnsi="Times New Roman" w:cs="Times New Roman"/>
          <w:color w:val="000000" w:themeColor="text1"/>
          <w:sz w:val="24"/>
          <w:szCs w:val="24"/>
        </w:rPr>
        <w:t>.</w:t>
      </w:r>
      <w:r w:rsidR="00FF4787" w:rsidRPr="00924105">
        <w:rPr>
          <w:rFonts w:ascii="Times New Roman" w:hAnsi="Times New Roman" w:cs="Times New Roman"/>
          <w:color w:val="000000" w:themeColor="text1"/>
          <w:sz w:val="24"/>
          <w:szCs w:val="24"/>
        </w:rPr>
        <w:t xml:space="preserve"> (2009) </w:t>
      </w:r>
      <w:r w:rsidRPr="00924105">
        <w:rPr>
          <w:rFonts w:ascii="Times New Roman" w:hAnsi="Times New Roman" w:cs="Times New Roman"/>
          <w:color w:val="000000" w:themeColor="text1"/>
          <w:sz w:val="24"/>
          <w:szCs w:val="24"/>
        </w:rPr>
        <w:t xml:space="preserve">many studies discuss that social isolation and loneliness have different meanings, loneliness is classified as a personal sentiment whereas social isolation is related to real/tangible condition indicates the existence or nonexistence of societal networks. </w:t>
      </w:r>
      <w:r w:rsidR="00FF4787" w:rsidRPr="00924105">
        <w:rPr>
          <w:rFonts w:ascii="Times New Roman" w:hAnsi="Times New Roman" w:cs="Times New Roman"/>
          <w:color w:val="000000" w:themeColor="text1"/>
          <w:sz w:val="24"/>
          <w:szCs w:val="24"/>
        </w:rPr>
        <w:t>Similarly, t</w:t>
      </w:r>
      <w:r w:rsidR="00312D86" w:rsidRPr="00924105">
        <w:rPr>
          <w:rFonts w:ascii="Times New Roman" w:hAnsi="Times New Roman" w:cs="Times New Roman"/>
          <w:color w:val="000000" w:themeColor="text1"/>
          <w:sz w:val="24"/>
          <w:szCs w:val="24"/>
        </w:rPr>
        <w:t>he study of Dykstra, (2009)</w:t>
      </w:r>
      <w:r w:rsidRPr="00924105">
        <w:rPr>
          <w:rFonts w:ascii="Times New Roman" w:hAnsi="Times New Roman" w:cs="Times New Roman"/>
          <w:color w:val="000000" w:themeColor="text1"/>
          <w:sz w:val="24"/>
          <w:szCs w:val="24"/>
        </w:rPr>
        <w:t xml:space="preserve"> found that loneliness is an undesirable personal </w:t>
      </w:r>
      <w:r w:rsidR="00FF4787" w:rsidRPr="00924105">
        <w:rPr>
          <w:rFonts w:ascii="Times New Roman" w:hAnsi="Times New Roman" w:cs="Times New Roman"/>
          <w:color w:val="000000" w:themeColor="text1"/>
          <w:sz w:val="24"/>
          <w:szCs w:val="24"/>
        </w:rPr>
        <w:t>feeling</w:t>
      </w:r>
      <w:r w:rsidRPr="00924105">
        <w:rPr>
          <w:rFonts w:ascii="Times New Roman" w:hAnsi="Times New Roman" w:cs="Times New Roman"/>
          <w:color w:val="000000" w:themeColor="text1"/>
          <w:sz w:val="24"/>
          <w:szCs w:val="24"/>
        </w:rPr>
        <w:t xml:space="preserve"> </w:t>
      </w:r>
      <w:r w:rsidR="00FF4787" w:rsidRPr="00924105">
        <w:rPr>
          <w:rFonts w:ascii="Times New Roman" w:hAnsi="Times New Roman" w:cs="Times New Roman"/>
          <w:color w:val="000000" w:themeColor="text1"/>
          <w:sz w:val="24"/>
          <w:szCs w:val="24"/>
        </w:rPr>
        <w:t>whereas</w:t>
      </w:r>
      <w:r w:rsidRPr="00924105">
        <w:rPr>
          <w:rFonts w:ascii="Times New Roman" w:hAnsi="Times New Roman" w:cs="Times New Roman"/>
          <w:color w:val="000000" w:themeColor="text1"/>
          <w:sz w:val="24"/>
          <w:szCs w:val="24"/>
        </w:rPr>
        <w:t xml:space="preserve"> social isolation is the objective state of not having ties with other </w:t>
      </w:r>
      <w:commentRangeStart w:id="116"/>
      <w:r w:rsidRPr="00924105">
        <w:rPr>
          <w:rFonts w:ascii="Times New Roman" w:hAnsi="Times New Roman" w:cs="Times New Roman"/>
          <w:color w:val="000000" w:themeColor="text1"/>
          <w:sz w:val="24"/>
          <w:szCs w:val="24"/>
        </w:rPr>
        <w:t>individuals</w:t>
      </w:r>
      <w:commentRangeEnd w:id="116"/>
      <w:r w:rsidR="00EA04E8" w:rsidRPr="00924105">
        <w:rPr>
          <w:rStyle w:val="CommentReference"/>
          <w:color w:val="000000" w:themeColor="text1"/>
        </w:rPr>
        <w:commentReference w:id="116"/>
      </w:r>
      <w:r w:rsidR="00912C02" w:rsidRPr="00924105">
        <w:rPr>
          <w:rFonts w:ascii="Times New Roman" w:hAnsi="Times New Roman" w:cs="Times New Roman"/>
          <w:color w:val="000000" w:themeColor="text1"/>
          <w:sz w:val="24"/>
          <w:szCs w:val="24"/>
        </w:rPr>
        <w:t xml:space="preserve"> w</w:t>
      </w:r>
      <w:proofErr w:type="spellStart"/>
      <w:ins w:id="117" w:author="Naveed ul haq qadri chishty" w:date="2018-12-04T14:40:00Z">
        <w:r w:rsidR="004615A0" w:rsidRPr="00924105">
          <w:rPr>
            <w:rFonts w:ascii="Times New Roman" w:eastAsia="Times New Roman" w:hAnsi="Times New Roman" w:cs="Times New Roman"/>
            <w:color w:val="000000" w:themeColor="text1"/>
            <w:sz w:val="24"/>
            <w:szCs w:val="24"/>
            <w:lang w:val="en" w:eastAsia="en-GB"/>
            <w:rPrChange w:id="118" w:author="Naveed ul haq qadri chishty" w:date="2018-12-04T14:40:00Z">
              <w:rPr>
                <w:rFonts w:ascii="Times New Roman" w:eastAsia="Times New Roman" w:hAnsi="Times New Roman" w:cs="Times New Roman"/>
                <w:sz w:val="24"/>
                <w:szCs w:val="24"/>
                <w:lang w:val="en" w:eastAsia="en-GB"/>
              </w:rPr>
            </w:rPrChange>
          </w:rPr>
          <w:t>ith</w:t>
        </w:r>
        <w:proofErr w:type="spellEnd"/>
        <w:r w:rsidR="004615A0" w:rsidRPr="00924105">
          <w:rPr>
            <w:rFonts w:ascii="Times New Roman" w:eastAsia="Times New Roman" w:hAnsi="Times New Roman" w:cs="Times New Roman"/>
            <w:color w:val="000000" w:themeColor="text1"/>
            <w:sz w:val="24"/>
            <w:szCs w:val="24"/>
            <w:lang w:val="en" w:eastAsia="en-GB"/>
            <w:rPrChange w:id="119" w:author="Naveed ul haq qadri chishty" w:date="2018-12-04T14:40:00Z">
              <w:rPr>
                <w:rFonts w:ascii="Times New Roman" w:eastAsia="Times New Roman" w:hAnsi="Times New Roman" w:cs="Times New Roman"/>
                <w:sz w:val="24"/>
                <w:szCs w:val="24"/>
                <w:lang w:val="en" w:eastAsia="en-GB"/>
              </w:rPr>
            </w:rPrChange>
          </w:rPr>
          <w:t xml:space="preserve"> many more at risk of loneliness (</w:t>
        </w:r>
        <w:r w:rsidR="004615A0" w:rsidRPr="00924105">
          <w:rPr>
            <w:rFonts w:ascii="Times New Roman" w:eastAsia="Times New Roman" w:hAnsi="Times New Roman" w:cs="Times New Roman"/>
            <w:color w:val="000000" w:themeColor="text1"/>
            <w:sz w:val="24"/>
            <w:szCs w:val="24"/>
            <w:lang w:val="en" w:eastAsia="en-GB"/>
            <w:rPrChange w:id="120" w:author="Naveed ul haq qadri chishty" w:date="2018-12-05T13:50:00Z">
              <w:rPr>
                <w:rFonts w:ascii="Times New Roman" w:eastAsia="Times New Roman" w:hAnsi="Times New Roman" w:cs="Times New Roman"/>
                <w:sz w:val="24"/>
                <w:szCs w:val="24"/>
                <w:lang w:val="en" w:eastAsia="en-GB"/>
              </w:rPr>
            </w:rPrChange>
          </w:rPr>
          <w:t>Bolton, 2012</w:t>
        </w:r>
        <w:r w:rsidR="004615A0" w:rsidRPr="00924105">
          <w:rPr>
            <w:rFonts w:ascii="Times New Roman" w:eastAsia="Times New Roman" w:hAnsi="Times New Roman" w:cs="Times New Roman"/>
            <w:color w:val="000000" w:themeColor="text1"/>
            <w:sz w:val="24"/>
            <w:szCs w:val="24"/>
            <w:lang w:val="en" w:eastAsia="en-GB"/>
            <w:rPrChange w:id="121" w:author="Naveed ul haq qadri chishty" w:date="2018-12-04T14:40:00Z">
              <w:rPr>
                <w:rFonts w:ascii="Times New Roman" w:eastAsia="Times New Roman" w:hAnsi="Times New Roman" w:cs="Times New Roman"/>
                <w:sz w:val="24"/>
                <w:szCs w:val="24"/>
                <w:lang w:val="en" w:eastAsia="en-GB"/>
              </w:rPr>
            </w:rPrChange>
          </w:rPr>
          <w:t xml:space="preserve">). Amongst the older old, those aged over 80 years, </w:t>
        </w:r>
      </w:ins>
      <w:r w:rsidR="00AA1EF0" w:rsidRPr="00924105">
        <w:rPr>
          <w:rFonts w:ascii="Times New Roman" w:eastAsia="Times New Roman" w:hAnsi="Times New Roman" w:cs="Times New Roman"/>
          <w:color w:val="000000" w:themeColor="text1"/>
          <w:sz w:val="24"/>
          <w:szCs w:val="24"/>
          <w:lang w:val="en" w:eastAsia="en-GB"/>
        </w:rPr>
        <w:t>rates of</w:t>
      </w:r>
      <w:ins w:id="122" w:author="Naveed ul haq qadri chishty" w:date="2018-12-04T14:40:00Z">
        <w:r w:rsidR="004615A0" w:rsidRPr="00924105">
          <w:rPr>
            <w:rFonts w:ascii="Times New Roman" w:eastAsia="Times New Roman" w:hAnsi="Times New Roman" w:cs="Times New Roman"/>
            <w:color w:val="000000" w:themeColor="text1"/>
            <w:sz w:val="24"/>
            <w:szCs w:val="24"/>
            <w:lang w:val="en" w:eastAsia="en-GB"/>
            <w:rPrChange w:id="123" w:author="Naveed ul haq qadri chishty" w:date="2018-12-04T14:40:00Z">
              <w:rPr>
                <w:rFonts w:ascii="Times New Roman" w:eastAsia="Times New Roman" w:hAnsi="Times New Roman" w:cs="Times New Roman"/>
                <w:sz w:val="24"/>
                <w:szCs w:val="24"/>
                <w:lang w:val="en" w:eastAsia="en-GB"/>
              </w:rPr>
            </w:rPrChange>
          </w:rPr>
          <w:t xml:space="preserve"> self-reported loneliness climb steeply to approximately 50% (</w:t>
        </w:r>
        <w:r w:rsidR="004615A0" w:rsidRPr="00924105">
          <w:rPr>
            <w:rFonts w:ascii="Times New Roman" w:eastAsia="Times New Roman" w:hAnsi="Times New Roman" w:cs="Times New Roman"/>
            <w:color w:val="000000" w:themeColor="text1"/>
            <w:sz w:val="24"/>
            <w:szCs w:val="24"/>
            <w:lang w:val="en" w:eastAsia="en-GB"/>
            <w:rPrChange w:id="124" w:author="Naveed ul haq qadri chishty" w:date="2018-12-05T13:50:00Z">
              <w:rPr>
                <w:rFonts w:ascii="Times New Roman" w:eastAsia="Times New Roman" w:hAnsi="Times New Roman" w:cs="Times New Roman"/>
                <w:sz w:val="24"/>
                <w:szCs w:val="24"/>
                <w:lang w:val="en" w:eastAsia="en-GB"/>
              </w:rPr>
            </w:rPrChange>
          </w:rPr>
          <w:t>Age UK, 2010</w:t>
        </w:r>
        <w:r w:rsidR="004615A0" w:rsidRPr="00924105">
          <w:rPr>
            <w:rFonts w:ascii="Times New Roman" w:eastAsia="Times New Roman" w:hAnsi="Times New Roman" w:cs="Times New Roman"/>
            <w:color w:val="000000" w:themeColor="text1"/>
            <w:sz w:val="24"/>
            <w:szCs w:val="24"/>
            <w:lang w:val="en" w:eastAsia="en-GB"/>
            <w:rPrChange w:id="125" w:author="Naveed ul haq qadri chishty" w:date="2018-12-04T14:40:00Z">
              <w:rPr>
                <w:rFonts w:ascii="Times New Roman" w:eastAsia="Times New Roman" w:hAnsi="Times New Roman" w:cs="Times New Roman"/>
                <w:sz w:val="24"/>
                <w:szCs w:val="24"/>
                <w:lang w:val="en" w:eastAsia="en-GB"/>
              </w:rPr>
            </w:rPrChange>
          </w:rPr>
          <w:t>).</w:t>
        </w:r>
      </w:ins>
    </w:p>
    <w:p w14:paraId="48F89E85" w14:textId="15702E27" w:rsidR="00802D0F" w:rsidRPr="00924105" w:rsidRDefault="006B22CA" w:rsidP="00912C02">
      <w:pPr>
        <w:spacing w:line="480" w:lineRule="auto"/>
        <w:ind w:firstLine="720"/>
        <w:rPr>
          <w:rFonts w:asciiTheme="majorBidi" w:hAnsiTheme="majorBidi" w:cstheme="majorBidi"/>
          <w:color w:val="000000" w:themeColor="text1"/>
          <w:sz w:val="24"/>
          <w:szCs w:val="24"/>
        </w:rPr>
      </w:pPr>
      <w:r w:rsidRPr="00924105">
        <w:rPr>
          <w:rFonts w:asciiTheme="majorBidi" w:hAnsiTheme="majorBidi" w:cstheme="majorBidi"/>
          <w:color w:val="000000" w:themeColor="text1"/>
          <w:sz w:val="24"/>
          <w:szCs w:val="24"/>
        </w:rPr>
        <w:t>Griffin (2010), highlights that d</w:t>
      </w:r>
      <w:r w:rsidR="00802D0F" w:rsidRPr="00924105">
        <w:rPr>
          <w:rFonts w:asciiTheme="majorBidi" w:hAnsiTheme="majorBidi" w:cstheme="majorBidi"/>
          <w:color w:val="000000" w:themeColor="text1"/>
          <w:sz w:val="24"/>
          <w:szCs w:val="24"/>
        </w:rPr>
        <w:t>uring various life stages it has been revealed that feelings of loneliness varies as people find themselves unattached from their group or they feel lonely.</w:t>
      </w:r>
      <w:r w:rsidR="00912C02" w:rsidRPr="00924105">
        <w:rPr>
          <w:rFonts w:asciiTheme="majorBidi" w:hAnsiTheme="majorBidi" w:cstheme="majorBidi"/>
          <w:color w:val="000000" w:themeColor="text1"/>
          <w:sz w:val="24"/>
          <w:szCs w:val="24"/>
        </w:rPr>
        <w:t xml:space="preserve"> H</w:t>
      </w:r>
      <w:r w:rsidRPr="00924105">
        <w:rPr>
          <w:rFonts w:asciiTheme="majorBidi" w:hAnsiTheme="majorBidi" w:cstheme="majorBidi"/>
          <w:color w:val="000000" w:themeColor="text1"/>
          <w:sz w:val="24"/>
          <w:szCs w:val="24"/>
        </w:rPr>
        <w:t>e further elaborated that</w:t>
      </w:r>
      <w:r w:rsidR="00802D0F" w:rsidRPr="00924105">
        <w:rPr>
          <w:rFonts w:asciiTheme="majorBidi" w:hAnsiTheme="majorBidi" w:cstheme="majorBidi"/>
          <w:color w:val="000000" w:themeColor="text1"/>
          <w:sz w:val="24"/>
          <w:szCs w:val="24"/>
        </w:rPr>
        <w:t xml:space="preserve"> elderly people </w:t>
      </w:r>
      <w:r w:rsidRPr="00924105">
        <w:rPr>
          <w:rFonts w:asciiTheme="majorBidi" w:hAnsiTheme="majorBidi" w:cstheme="majorBidi"/>
          <w:color w:val="000000" w:themeColor="text1"/>
          <w:sz w:val="24"/>
          <w:szCs w:val="24"/>
        </w:rPr>
        <w:t xml:space="preserve">are specifically at </w:t>
      </w:r>
      <w:r w:rsidR="00802D0F" w:rsidRPr="00924105">
        <w:rPr>
          <w:rFonts w:asciiTheme="majorBidi" w:hAnsiTheme="majorBidi" w:cstheme="majorBidi"/>
          <w:color w:val="000000" w:themeColor="text1"/>
          <w:sz w:val="24"/>
          <w:szCs w:val="24"/>
        </w:rPr>
        <w:t>risk (Griffin, 2010)</w:t>
      </w:r>
      <w:r w:rsidRPr="00924105">
        <w:rPr>
          <w:rFonts w:asciiTheme="majorBidi" w:hAnsiTheme="majorBidi" w:cstheme="majorBidi"/>
          <w:color w:val="000000" w:themeColor="text1"/>
          <w:sz w:val="24"/>
          <w:szCs w:val="24"/>
        </w:rPr>
        <w:t>.</w:t>
      </w:r>
      <w:r w:rsidR="00802D0F" w:rsidRPr="00924105">
        <w:rPr>
          <w:rFonts w:asciiTheme="majorBidi" w:hAnsiTheme="majorBidi" w:cstheme="majorBidi"/>
          <w:color w:val="000000" w:themeColor="text1"/>
          <w:sz w:val="24"/>
          <w:szCs w:val="24"/>
        </w:rPr>
        <w:t xml:space="preserve"> However, estimates of the </w:t>
      </w:r>
      <w:r w:rsidR="004F47B6" w:rsidRPr="00924105">
        <w:rPr>
          <w:rFonts w:asciiTheme="majorBidi" w:hAnsiTheme="majorBidi" w:cstheme="majorBidi"/>
          <w:color w:val="000000" w:themeColor="text1"/>
          <w:sz w:val="24"/>
          <w:szCs w:val="24"/>
        </w:rPr>
        <w:t>loneliness</w:t>
      </w:r>
      <w:r w:rsidR="00802D0F" w:rsidRPr="00924105">
        <w:rPr>
          <w:rFonts w:asciiTheme="majorBidi" w:hAnsiTheme="majorBidi" w:cstheme="majorBidi"/>
          <w:color w:val="000000" w:themeColor="text1"/>
          <w:sz w:val="24"/>
          <w:szCs w:val="24"/>
        </w:rPr>
        <w:t xml:space="preserve"> range may </w:t>
      </w:r>
      <w:r w:rsidR="004F47B6" w:rsidRPr="00924105">
        <w:rPr>
          <w:rFonts w:asciiTheme="majorBidi" w:hAnsiTheme="majorBidi" w:cstheme="majorBidi"/>
          <w:color w:val="000000" w:themeColor="text1"/>
          <w:sz w:val="24"/>
          <w:szCs w:val="24"/>
        </w:rPr>
        <w:t>different</w:t>
      </w:r>
      <w:r w:rsidR="00802D0F" w:rsidRPr="00924105">
        <w:rPr>
          <w:rFonts w:asciiTheme="majorBidi" w:hAnsiTheme="majorBidi" w:cstheme="majorBidi"/>
          <w:color w:val="000000" w:themeColor="text1"/>
          <w:sz w:val="24"/>
          <w:szCs w:val="24"/>
        </w:rPr>
        <w:t xml:space="preserve">. </w:t>
      </w:r>
      <w:r w:rsidR="004F47B6" w:rsidRPr="00924105">
        <w:rPr>
          <w:rFonts w:asciiTheme="majorBidi" w:hAnsiTheme="majorBidi" w:cstheme="majorBidi"/>
          <w:color w:val="000000" w:themeColor="text1"/>
          <w:sz w:val="24"/>
          <w:szCs w:val="24"/>
        </w:rPr>
        <w:t>few</w:t>
      </w:r>
      <w:r w:rsidR="00802D0F" w:rsidRPr="00924105">
        <w:rPr>
          <w:rFonts w:asciiTheme="majorBidi" w:hAnsiTheme="majorBidi" w:cstheme="majorBidi"/>
          <w:color w:val="000000" w:themeColor="text1"/>
          <w:sz w:val="24"/>
          <w:szCs w:val="24"/>
        </w:rPr>
        <w:t xml:space="preserve"> </w:t>
      </w:r>
      <w:r w:rsidR="004F47B6" w:rsidRPr="00924105">
        <w:rPr>
          <w:rFonts w:asciiTheme="majorBidi" w:hAnsiTheme="majorBidi" w:cstheme="majorBidi"/>
          <w:color w:val="000000" w:themeColor="text1"/>
          <w:sz w:val="24"/>
          <w:szCs w:val="24"/>
        </w:rPr>
        <w:t>researches</w:t>
      </w:r>
      <w:r w:rsidR="00802D0F" w:rsidRPr="00924105">
        <w:rPr>
          <w:rFonts w:asciiTheme="majorBidi" w:hAnsiTheme="majorBidi" w:cstheme="majorBidi"/>
          <w:color w:val="000000" w:themeColor="text1"/>
          <w:sz w:val="24"/>
          <w:szCs w:val="24"/>
        </w:rPr>
        <w:t xml:space="preserve"> </w:t>
      </w:r>
      <w:r w:rsidR="004F47B6" w:rsidRPr="00924105">
        <w:rPr>
          <w:rFonts w:asciiTheme="majorBidi" w:hAnsiTheme="majorBidi" w:cstheme="majorBidi"/>
          <w:color w:val="000000" w:themeColor="text1"/>
          <w:sz w:val="24"/>
          <w:szCs w:val="24"/>
        </w:rPr>
        <w:t>recommend</w:t>
      </w:r>
      <w:r w:rsidR="00091CB1" w:rsidRPr="00924105">
        <w:rPr>
          <w:rFonts w:asciiTheme="majorBidi" w:hAnsiTheme="majorBidi" w:cstheme="majorBidi"/>
          <w:color w:val="000000" w:themeColor="text1"/>
          <w:sz w:val="24"/>
          <w:szCs w:val="24"/>
        </w:rPr>
        <w:t>ed</w:t>
      </w:r>
      <w:r w:rsidR="00802D0F" w:rsidRPr="00924105">
        <w:rPr>
          <w:rFonts w:asciiTheme="majorBidi" w:hAnsiTheme="majorBidi" w:cstheme="majorBidi"/>
          <w:color w:val="000000" w:themeColor="text1"/>
          <w:sz w:val="24"/>
          <w:szCs w:val="24"/>
        </w:rPr>
        <w:t xml:space="preserve"> that 5 to 16%</w:t>
      </w:r>
      <w:r w:rsidR="004F47B6" w:rsidRPr="00924105">
        <w:rPr>
          <w:rFonts w:asciiTheme="majorBidi" w:hAnsiTheme="majorBidi" w:cstheme="majorBidi"/>
          <w:color w:val="000000" w:themeColor="text1"/>
          <w:sz w:val="24"/>
          <w:szCs w:val="24"/>
        </w:rPr>
        <w:t xml:space="preserve"> of </w:t>
      </w:r>
      <w:r w:rsidR="00091CB1" w:rsidRPr="00924105">
        <w:rPr>
          <w:rFonts w:asciiTheme="majorBidi" w:hAnsiTheme="majorBidi" w:cstheme="majorBidi"/>
          <w:color w:val="000000" w:themeColor="text1"/>
          <w:sz w:val="24"/>
          <w:szCs w:val="24"/>
        </w:rPr>
        <w:t>individuals</w:t>
      </w:r>
      <w:r w:rsidR="004F47B6" w:rsidRPr="00924105">
        <w:rPr>
          <w:rFonts w:asciiTheme="majorBidi" w:hAnsiTheme="majorBidi" w:cstheme="majorBidi"/>
          <w:color w:val="000000" w:themeColor="text1"/>
          <w:sz w:val="24"/>
          <w:szCs w:val="24"/>
        </w:rPr>
        <w:t xml:space="preserve"> who were of</w:t>
      </w:r>
      <w:r w:rsidR="00802D0F" w:rsidRPr="00924105">
        <w:rPr>
          <w:rFonts w:asciiTheme="majorBidi" w:hAnsiTheme="majorBidi" w:cstheme="majorBidi"/>
          <w:color w:val="000000" w:themeColor="text1"/>
          <w:sz w:val="24"/>
          <w:szCs w:val="24"/>
        </w:rPr>
        <w:t xml:space="preserve"> age 65 or/and over </w:t>
      </w:r>
      <w:r w:rsidR="004F47B6" w:rsidRPr="00924105">
        <w:rPr>
          <w:rFonts w:asciiTheme="majorBidi" w:hAnsiTheme="majorBidi" w:cstheme="majorBidi"/>
          <w:color w:val="000000" w:themeColor="text1"/>
          <w:sz w:val="24"/>
          <w:szCs w:val="24"/>
        </w:rPr>
        <w:t>had feelings of loneliness.</w:t>
      </w:r>
      <w:r w:rsidR="00802D0F" w:rsidRPr="00924105">
        <w:rPr>
          <w:rFonts w:asciiTheme="majorBidi" w:hAnsiTheme="majorBidi" w:cstheme="majorBidi"/>
          <w:color w:val="000000" w:themeColor="text1"/>
          <w:sz w:val="24"/>
          <w:szCs w:val="24"/>
        </w:rPr>
        <w:t xml:space="preserve"> (</w:t>
      </w:r>
      <w:proofErr w:type="spellStart"/>
      <w:r w:rsidR="00802D0F" w:rsidRPr="00924105">
        <w:rPr>
          <w:rFonts w:asciiTheme="majorBidi" w:hAnsiTheme="majorBidi" w:cstheme="majorBidi"/>
          <w:color w:val="000000" w:themeColor="text1"/>
          <w:sz w:val="24"/>
          <w:szCs w:val="24"/>
        </w:rPr>
        <w:t>Luanaigh</w:t>
      </w:r>
      <w:proofErr w:type="spellEnd"/>
      <w:r w:rsidR="00802D0F" w:rsidRPr="00924105">
        <w:rPr>
          <w:rFonts w:asciiTheme="majorBidi" w:hAnsiTheme="majorBidi" w:cstheme="majorBidi"/>
          <w:color w:val="000000" w:themeColor="text1"/>
          <w:sz w:val="24"/>
          <w:szCs w:val="24"/>
        </w:rPr>
        <w:t xml:space="preserve"> and Lawlor, 2008), and likewise, research from A</w:t>
      </w:r>
      <w:r w:rsidR="00091CB1" w:rsidRPr="00924105">
        <w:rPr>
          <w:rFonts w:asciiTheme="majorBidi" w:hAnsiTheme="majorBidi" w:cstheme="majorBidi"/>
          <w:color w:val="000000" w:themeColor="text1"/>
          <w:sz w:val="24"/>
          <w:szCs w:val="24"/>
        </w:rPr>
        <w:t>ge</w:t>
      </w:r>
      <w:r w:rsidR="00802D0F" w:rsidRPr="00924105">
        <w:rPr>
          <w:rFonts w:asciiTheme="majorBidi" w:hAnsiTheme="majorBidi" w:cstheme="majorBidi"/>
          <w:color w:val="000000" w:themeColor="text1"/>
          <w:sz w:val="24"/>
          <w:szCs w:val="24"/>
        </w:rPr>
        <w:t xml:space="preserve"> UK (2010) indicates that the figure from often or always</w:t>
      </w:r>
      <w:r w:rsidR="0017776B" w:rsidRPr="00924105">
        <w:rPr>
          <w:rFonts w:asciiTheme="majorBidi" w:hAnsiTheme="majorBidi" w:cstheme="majorBidi"/>
          <w:color w:val="000000" w:themeColor="text1"/>
          <w:sz w:val="24"/>
          <w:szCs w:val="24"/>
        </w:rPr>
        <w:t xml:space="preserve"> have been feelings of loneliness</w:t>
      </w:r>
      <w:r w:rsidR="00802D0F" w:rsidRPr="00924105">
        <w:rPr>
          <w:rFonts w:asciiTheme="majorBidi" w:hAnsiTheme="majorBidi" w:cstheme="majorBidi"/>
          <w:color w:val="000000" w:themeColor="text1"/>
          <w:sz w:val="24"/>
          <w:szCs w:val="24"/>
        </w:rPr>
        <w:t xml:space="preserve"> is in the range from 6 to 13%. This suggests that the 10% of the UK population 65 and over </w:t>
      </w:r>
      <w:r w:rsidR="0017776B" w:rsidRPr="00924105">
        <w:rPr>
          <w:rFonts w:asciiTheme="majorBidi" w:hAnsiTheme="majorBidi" w:cstheme="majorBidi"/>
          <w:color w:val="000000" w:themeColor="text1"/>
          <w:sz w:val="24"/>
          <w:szCs w:val="24"/>
        </w:rPr>
        <w:t>have most of the time feelings of loneliness</w:t>
      </w:r>
      <w:r w:rsidR="00802D0F" w:rsidRPr="00924105">
        <w:rPr>
          <w:rFonts w:asciiTheme="majorBidi" w:hAnsiTheme="majorBidi" w:cstheme="majorBidi"/>
          <w:color w:val="000000" w:themeColor="text1"/>
          <w:sz w:val="24"/>
          <w:szCs w:val="24"/>
        </w:rPr>
        <w:t xml:space="preserve"> (Victor, 2011), and many at the risk of loneliness (Bolton, 2012). </w:t>
      </w:r>
      <w:r w:rsidR="00AA1EF0" w:rsidRPr="00924105">
        <w:rPr>
          <w:rFonts w:asciiTheme="majorBidi" w:hAnsiTheme="majorBidi" w:cstheme="majorBidi"/>
          <w:color w:val="000000" w:themeColor="text1"/>
          <w:sz w:val="24"/>
          <w:szCs w:val="24"/>
        </w:rPr>
        <w:t>According to Age UK (2010),</w:t>
      </w:r>
      <w:r w:rsidR="00912C02" w:rsidRPr="00924105">
        <w:rPr>
          <w:rFonts w:asciiTheme="majorBidi" w:hAnsiTheme="majorBidi" w:cstheme="majorBidi"/>
          <w:color w:val="000000" w:themeColor="text1"/>
          <w:sz w:val="24"/>
          <w:szCs w:val="24"/>
        </w:rPr>
        <w:t xml:space="preserve"> e</w:t>
      </w:r>
      <w:r w:rsidR="00802D0F" w:rsidRPr="00924105">
        <w:rPr>
          <w:rFonts w:asciiTheme="majorBidi" w:hAnsiTheme="majorBidi" w:cstheme="majorBidi"/>
          <w:color w:val="000000" w:themeColor="text1"/>
          <w:sz w:val="24"/>
          <w:szCs w:val="24"/>
        </w:rPr>
        <w:t xml:space="preserve">lderly people over the age of 80, </w:t>
      </w:r>
      <w:r w:rsidR="00024212" w:rsidRPr="00924105">
        <w:rPr>
          <w:rFonts w:asciiTheme="majorBidi" w:hAnsiTheme="majorBidi" w:cstheme="majorBidi"/>
          <w:color w:val="000000" w:themeColor="text1"/>
          <w:sz w:val="24"/>
          <w:szCs w:val="24"/>
        </w:rPr>
        <w:t xml:space="preserve">their frequency </w:t>
      </w:r>
      <w:r w:rsidR="00AA1EF0" w:rsidRPr="00924105">
        <w:rPr>
          <w:rFonts w:asciiTheme="majorBidi" w:hAnsiTheme="majorBidi" w:cstheme="majorBidi"/>
          <w:color w:val="000000" w:themeColor="text1"/>
          <w:sz w:val="24"/>
          <w:szCs w:val="24"/>
        </w:rPr>
        <w:t xml:space="preserve">of </w:t>
      </w:r>
      <w:r w:rsidR="00802D0F" w:rsidRPr="00924105">
        <w:rPr>
          <w:rFonts w:asciiTheme="majorBidi" w:hAnsiTheme="majorBidi" w:cstheme="majorBidi"/>
          <w:color w:val="000000" w:themeColor="text1"/>
          <w:sz w:val="24"/>
          <w:szCs w:val="24"/>
        </w:rPr>
        <w:t>self-reported loneli</w:t>
      </w:r>
      <w:r w:rsidR="00912C02" w:rsidRPr="00924105">
        <w:rPr>
          <w:rFonts w:asciiTheme="majorBidi" w:hAnsiTheme="majorBidi" w:cstheme="majorBidi"/>
          <w:color w:val="000000" w:themeColor="text1"/>
          <w:sz w:val="24"/>
          <w:szCs w:val="24"/>
        </w:rPr>
        <w:t>ness climb up to as much as 50%</w:t>
      </w:r>
      <w:r w:rsidR="00AA1EF0" w:rsidRPr="00924105">
        <w:rPr>
          <w:rFonts w:asciiTheme="majorBidi" w:hAnsiTheme="majorBidi" w:cstheme="majorBidi"/>
          <w:color w:val="000000" w:themeColor="text1"/>
          <w:sz w:val="24"/>
          <w:szCs w:val="24"/>
        </w:rPr>
        <w:t>.</w:t>
      </w:r>
    </w:p>
    <w:p w14:paraId="7AA66A9A" w14:textId="209A29DE" w:rsidR="0045256E" w:rsidRPr="00924105" w:rsidRDefault="00DC45D9" w:rsidP="00912C02">
      <w:pPr>
        <w:spacing w:before="100" w:beforeAutospacing="1" w:after="100" w:afterAutospacing="1" w:line="480" w:lineRule="auto"/>
        <w:ind w:firstLine="720"/>
        <w:rPr>
          <w:rFonts w:ascii="Times New Roman" w:hAnsi="Times New Roman" w:cs="Times New Roman"/>
          <w:color w:val="000000" w:themeColor="text1"/>
          <w:sz w:val="24"/>
          <w:szCs w:val="24"/>
        </w:rPr>
      </w:pPr>
      <w:r w:rsidRPr="00924105">
        <w:rPr>
          <w:rFonts w:asciiTheme="majorBidi" w:eastAsia="Times New Roman" w:hAnsiTheme="majorBidi" w:cstheme="majorBidi"/>
          <w:color w:val="000000" w:themeColor="text1"/>
          <w:sz w:val="24"/>
          <w:szCs w:val="24"/>
          <w:lang w:val="en" w:eastAsia="en-GB"/>
        </w:rPr>
        <w:lastRenderedPageBreak/>
        <w:t>The start of loneliness is a gradual process in elderly people lives, which may occur by following a particular incident in their lives, such as failure, retirement from job, grief.</w:t>
      </w:r>
      <w:r w:rsidR="007F60A9" w:rsidRPr="00924105">
        <w:rPr>
          <w:rFonts w:asciiTheme="majorBidi" w:hAnsiTheme="majorBidi" w:cstheme="majorBidi"/>
          <w:color w:val="000000" w:themeColor="text1"/>
          <w:sz w:val="24"/>
          <w:szCs w:val="24"/>
        </w:rPr>
        <w:t xml:space="preserve"> The feeling of loneliness can be higher by becoming a carer (Victor et al, 2005; </w:t>
      </w:r>
      <w:proofErr w:type="spellStart"/>
      <w:r w:rsidR="007F60A9" w:rsidRPr="00924105">
        <w:rPr>
          <w:rFonts w:asciiTheme="majorBidi" w:hAnsiTheme="majorBidi" w:cstheme="majorBidi"/>
          <w:color w:val="000000" w:themeColor="text1"/>
          <w:sz w:val="24"/>
          <w:szCs w:val="24"/>
        </w:rPr>
        <w:t>Cann</w:t>
      </w:r>
      <w:proofErr w:type="spellEnd"/>
      <w:r w:rsidR="007F60A9" w:rsidRPr="00924105">
        <w:rPr>
          <w:rFonts w:asciiTheme="majorBidi" w:hAnsiTheme="majorBidi" w:cstheme="majorBidi"/>
          <w:color w:val="000000" w:themeColor="text1"/>
          <w:sz w:val="24"/>
          <w:szCs w:val="24"/>
        </w:rPr>
        <w:t xml:space="preserve"> and Jopling, 2011</w:t>
      </w:r>
      <w:r w:rsidR="00133DB1" w:rsidRPr="00924105">
        <w:rPr>
          <w:rFonts w:asciiTheme="majorBidi" w:hAnsiTheme="majorBidi" w:cstheme="majorBidi"/>
          <w:color w:val="000000" w:themeColor="text1"/>
          <w:sz w:val="24"/>
          <w:szCs w:val="24"/>
        </w:rPr>
        <w:t>). Different</w:t>
      </w:r>
      <w:r w:rsidR="00166E7D" w:rsidRPr="00924105">
        <w:rPr>
          <w:rFonts w:asciiTheme="majorBidi" w:hAnsiTheme="majorBidi" w:cstheme="majorBidi"/>
          <w:color w:val="000000" w:themeColor="text1"/>
          <w:sz w:val="24"/>
          <w:szCs w:val="24"/>
        </w:rPr>
        <w:t xml:space="preserve"> life </w:t>
      </w:r>
      <w:r w:rsidR="007F60A9" w:rsidRPr="00924105">
        <w:rPr>
          <w:rFonts w:asciiTheme="majorBidi" w:hAnsiTheme="majorBidi" w:cstheme="majorBidi"/>
          <w:color w:val="000000" w:themeColor="text1"/>
          <w:sz w:val="24"/>
          <w:szCs w:val="24"/>
        </w:rPr>
        <w:t>changes</w:t>
      </w:r>
      <w:r w:rsidR="00166E7D" w:rsidRPr="00924105">
        <w:rPr>
          <w:rFonts w:asciiTheme="majorBidi" w:hAnsiTheme="majorBidi" w:cstheme="majorBidi"/>
          <w:color w:val="000000" w:themeColor="text1"/>
          <w:sz w:val="24"/>
          <w:szCs w:val="24"/>
        </w:rPr>
        <w:t xml:space="preserve"> </w:t>
      </w:r>
      <w:r w:rsidR="007F60A9" w:rsidRPr="00924105">
        <w:rPr>
          <w:rFonts w:asciiTheme="majorBidi" w:hAnsiTheme="majorBidi" w:cstheme="majorBidi"/>
          <w:color w:val="000000" w:themeColor="text1"/>
          <w:sz w:val="24"/>
          <w:szCs w:val="24"/>
        </w:rPr>
        <w:t>occur</w:t>
      </w:r>
      <w:r w:rsidR="00166E7D" w:rsidRPr="00924105">
        <w:rPr>
          <w:rFonts w:asciiTheme="majorBidi" w:hAnsiTheme="majorBidi" w:cstheme="majorBidi"/>
          <w:color w:val="000000" w:themeColor="text1"/>
          <w:sz w:val="24"/>
          <w:szCs w:val="24"/>
        </w:rPr>
        <w:t xml:space="preserve"> at an elderly </w:t>
      </w:r>
      <w:r w:rsidR="007F60A9" w:rsidRPr="00924105">
        <w:rPr>
          <w:rFonts w:asciiTheme="majorBidi" w:hAnsiTheme="majorBidi" w:cstheme="majorBidi"/>
          <w:color w:val="000000" w:themeColor="text1"/>
          <w:sz w:val="24"/>
          <w:szCs w:val="24"/>
        </w:rPr>
        <w:t>people lives</w:t>
      </w:r>
      <w:r w:rsidR="00166E7D" w:rsidRPr="00924105">
        <w:rPr>
          <w:rFonts w:asciiTheme="majorBidi" w:hAnsiTheme="majorBidi" w:cstheme="majorBidi"/>
          <w:color w:val="000000" w:themeColor="text1"/>
          <w:sz w:val="24"/>
          <w:szCs w:val="24"/>
        </w:rPr>
        <w:t xml:space="preserve"> </w:t>
      </w:r>
      <w:r w:rsidR="007F60A9" w:rsidRPr="00924105">
        <w:rPr>
          <w:rFonts w:asciiTheme="majorBidi" w:hAnsiTheme="majorBidi" w:cstheme="majorBidi"/>
          <w:color w:val="000000" w:themeColor="text1"/>
          <w:sz w:val="24"/>
          <w:szCs w:val="24"/>
        </w:rPr>
        <w:t>that</w:t>
      </w:r>
      <w:r w:rsidR="00166E7D" w:rsidRPr="00924105">
        <w:rPr>
          <w:rFonts w:asciiTheme="majorBidi" w:hAnsiTheme="majorBidi" w:cstheme="majorBidi"/>
          <w:color w:val="000000" w:themeColor="text1"/>
          <w:sz w:val="24"/>
          <w:szCs w:val="24"/>
        </w:rPr>
        <w:t xml:space="preserve"> causes </w:t>
      </w:r>
      <w:r w:rsidR="007F60A9" w:rsidRPr="00924105">
        <w:rPr>
          <w:rFonts w:asciiTheme="majorBidi" w:hAnsiTheme="majorBidi" w:cstheme="majorBidi"/>
          <w:color w:val="000000" w:themeColor="text1"/>
          <w:sz w:val="24"/>
          <w:szCs w:val="24"/>
        </w:rPr>
        <w:t xml:space="preserve">them </w:t>
      </w:r>
      <w:r w:rsidR="00166E7D" w:rsidRPr="00924105">
        <w:rPr>
          <w:rFonts w:asciiTheme="majorBidi" w:hAnsiTheme="majorBidi" w:cstheme="majorBidi"/>
          <w:color w:val="000000" w:themeColor="text1"/>
          <w:sz w:val="24"/>
          <w:szCs w:val="24"/>
        </w:rPr>
        <w:t>at greater risk of</w:t>
      </w:r>
      <w:r w:rsidR="007F60A9" w:rsidRPr="00924105">
        <w:rPr>
          <w:rFonts w:asciiTheme="majorBidi" w:hAnsiTheme="majorBidi" w:cstheme="majorBidi"/>
          <w:color w:val="000000" w:themeColor="text1"/>
          <w:sz w:val="24"/>
          <w:szCs w:val="24"/>
        </w:rPr>
        <w:t xml:space="preserve"> social</w:t>
      </w:r>
      <w:r w:rsidR="00166E7D" w:rsidRPr="00924105">
        <w:rPr>
          <w:rFonts w:asciiTheme="majorBidi" w:hAnsiTheme="majorBidi" w:cstheme="majorBidi"/>
          <w:color w:val="000000" w:themeColor="text1"/>
          <w:sz w:val="24"/>
          <w:szCs w:val="24"/>
        </w:rPr>
        <w:t xml:space="preserve"> isolation and loneliness. </w:t>
      </w:r>
      <w:r w:rsidR="007F60A9" w:rsidRPr="00924105">
        <w:rPr>
          <w:rFonts w:asciiTheme="majorBidi" w:hAnsiTheme="majorBidi" w:cstheme="majorBidi"/>
          <w:color w:val="000000" w:themeColor="text1"/>
          <w:sz w:val="24"/>
          <w:szCs w:val="24"/>
        </w:rPr>
        <w:t>Another reason is that elderly people s</w:t>
      </w:r>
      <w:r w:rsidR="00166E7D" w:rsidRPr="00924105">
        <w:rPr>
          <w:rFonts w:asciiTheme="majorBidi" w:hAnsiTheme="majorBidi" w:cstheme="majorBidi"/>
          <w:color w:val="000000" w:themeColor="text1"/>
          <w:sz w:val="24"/>
          <w:szCs w:val="24"/>
        </w:rPr>
        <w:t xml:space="preserve">ocial contacts </w:t>
      </w:r>
      <w:r w:rsidR="00133DB1" w:rsidRPr="00924105">
        <w:rPr>
          <w:rFonts w:asciiTheme="majorBidi" w:hAnsiTheme="majorBidi" w:cstheme="majorBidi"/>
          <w:color w:val="000000" w:themeColor="text1"/>
          <w:sz w:val="24"/>
          <w:szCs w:val="24"/>
        </w:rPr>
        <w:t>become reduce</w:t>
      </w:r>
      <w:r w:rsidR="00166E7D" w:rsidRPr="00924105">
        <w:rPr>
          <w:rFonts w:asciiTheme="majorBidi" w:hAnsiTheme="majorBidi" w:cstheme="majorBidi"/>
          <w:color w:val="000000" w:themeColor="text1"/>
          <w:sz w:val="24"/>
          <w:szCs w:val="24"/>
        </w:rPr>
        <w:t xml:space="preserve"> or decrease in size due to their </w:t>
      </w:r>
      <w:r w:rsidR="007F60A9" w:rsidRPr="00924105">
        <w:rPr>
          <w:rFonts w:asciiTheme="majorBidi" w:hAnsiTheme="majorBidi" w:cstheme="majorBidi"/>
          <w:color w:val="000000" w:themeColor="text1"/>
          <w:sz w:val="24"/>
          <w:szCs w:val="24"/>
        </w:rPr>
        <w:t xml:space="preserve">health problems </w:t>
      </w:r>
      <w:r w:rsidR="00166E7D" w:rsidRPr="00924105">
        <w:rPr>
          <w:rFonts w:asciiTheme="majorBidi" w:hAnsiTheme="majorBidi" w:cstheme="majorBidi"/>
          <w:color w:val="000000" w:themeColor="text1"/>
          <w:sz w:val="24"/>
          <w:szCs w:val="24"/>
        </w:rPr>
        <w:t>or death</w:t>
      </w:r>
      <w:r w:rsidR="007F60A9" w:rsidRPr="00924105">
        <w:rPr>
          <w:rFonts w:asciiTheme="majorBidi" w:hAnsiTheme="majorBidi" w:cstheme="majorBidi"/>
          <w:color w:val="000000" w:themeColor="text1"/>
          <w:sz w:val="24"/>
          <w:szCs w:val="24"/>
        </w:rPr>
        <w:t xml:space="preserve"> of loved one</w:t>
      </w:r>
      <w:r w:rsidR="00166E7D" w:rsidRPr="00924105">
        <w:rPr>
          <w:rFonts w:asciiTheme="majorBidi" w:hAnsiTheme="majorBidi" w:cstheme="majorBidi"/>
          <w:color w:val="000000" w:themeColor="text1"/>
          <w:sz w:val="24"/>
          <w:szCs w:val="24"/>
        </w:rPr>
        <w:t>, or their enjoyment is limited due to their own health issues (Schnittger et al, 2012). Furthermore, their low income</w:t>
      </w:r>
      <w:r w:rsidR="00133DB1" w:rsidRPr="00924105">
        <w:rPr>
          <w:rFonts w:asciiTheme="majorBidi" w:hAnsiTheme="majorBidi" w:cstheme="majorBidi"/>
          <w:color w:val="000000" w:themeColor="text1"/>
          <w:sz w:val="24"/>
          <w:szCs w:val="24"/>
        </w:rPr>
        <w:t xml:space="preserve">, and old age being 80 years old or more, (Age UK, 2010), health issues, mental and weakening of sensations are </w:t>
      </w:r>
      <w:r w:rsidR="000256CA" w:rsidRPr="00924105">
        <w:rPr>
          <w:rFonts w:asciiTheme="majorBidi" w:hAnsiTheme="majorBidi" w:cstheme="majorBidi"/>
          <w:color w:val="000000" w:themeColor="text1"/>
          <w:sz w:val="24"/>
          <w:szCs w:val="24"/>
        </w:rPr>
        <w:t>other</w:t>
      </w:r>
      <w:r w:rsidR="00133DB1" w:rsidRPr="00924105">
        <w:rPr>
          <w:rFonts w:asciiTheme="majorBidi" w:hAnsiTheme="majorBidi" w:cstheme="majorBidi"/>
          <w:color w:val="000000" w:themeColor="text1"/>
          <w:sz w:val="24"/>
          <w:szCs w:val="24"/>
        </w:rPr>
        <w:t xml:space="preserve"> </w:t>
      </w:r>
      <w:r w:rsidR="00166E7D" w:rsidRPr="00924105">
        <w:rPr>
          <w:rFonts w:asciiTheme="majorBidi" w:hAnsiTheme="majorBidi" w:cstheme="majorBidi"/>
          <w:color w:val="000000" w:themeColor="text1"/>
          <w:sz w:val="24"/>
          <w:szCs w:val="24"/>
        </w:rPr>
        <w:t>factor</w:t>
      </w:r>
      <w:r w:rsidR="00133DB1" w:rsidRPr="00924105">
        <w:rPr>
          <w:rFonts w:asciiTheme="majorBidi" w:hAnsiTheme="majorBidi" w:cstheme="majorBidi"/>
          <w:color w:val="000000" w:themeColor="text1"/>
          <w:sz w:val="24"/>
          <w:szCs w:val="24"/>
        </w:rPr>
        <w:t>s</w:t>
      </w:r>
      <w:r w:rsidR="00166E7D" w:rsidRPr="00924105">
        <w:rPr>
          <w:rFonts w:asciiTheme="majorBidi" w:hAnsiTheme="majorBidi" w:cstheme="majorBidi"/>
          <w:color w:val="000000" w:themeColor="text1"/>
          <w:sz w:val="24"/>
          <w:szCs w:val="24"/>
        </w:rPr>
        <w:t xml:space="preserve"> </w:t>
      </w:r>
      <w:r w:rsidR="00133DB1" w:rsidRPr="00924105">
        <w:rPr>
          <w:rFonts w:asciiTheme="majorBidi" w:hAnsiTheme="majorBidi" w:cstheme="majorBidi"/>
          <w:color w:val="000000" w:themeColor="text1"/>
          <w:sz w:val="24"/>
          <w:szCs w:val="24"/>
        </w:rPr>
        <w:t>related</w:t>
      </w:r>
      <w:r w:rsidR="00166E7D" w:rsidRPr="00924105">
        <w:rPr>
          <w:rFonts w:asciiTheme="majorBidi" w:hAnsiTheme="majorBidi" w:cstheme="majorBidi"/>
          <w:color w:val="000000" w:themeColor="text1"/>
          <w:sz w:val="24"/>
          <w:szCs w:val="24"/>
        </w:rPr>
        <w:t xml:space="preserve"> with</w:t>
      </w:r>
      <w:r w:rsidR="00133DB1" w:rsidRPr="00924105">
        <w:rPr>
          <w:rFonts w:asciiTheme="majorBidi" w:hAnsiTheme="majorBidi" w:cstheme="majorBidi"/>
          <w:color w:val="000000" w:themeColor="text1"/>
          <w:sz w:val="24"/>
          <w:szCs w:val="24"/>
        </w:rPr>
        <w:t xml:space="preserve"> social isolation and</w:t>
      </w:r>
      <w:r w:rsidR="00166E7D" w:rsidRPr="00924105">
        <w:rPr>
          <w:rFonts w:asciiTheme="majorBidi" w:hAnsiTheme="majorBidi" w:cstheme="majorBidi"/>
          <w:color w:val="000000" w:themeColor="text1"/>
          <w:sz w:val="24"/>
          <w:szCs w:val="24"/>
        </w:rPr>
        <w:t xml:space="preserve"> lonel</w:t>
      </w:r>
      <w:r w:rsidR="00912C02" w:rsidRPr="00924105">
        <w:rPr>
          <w:rFonts w:ascii="Times New Roman" w:hAnsi="Times New Roman" w:cs="Times New Roman"/>
          <w:color w:val="000000" w:themeColor="text1"/>
          <w:sz w:val="24"/>
          <w:szCs w:val="24"/>
        </w:rPr>
        <w:t>iness.</w:t>
      </w:r>
    </w:p>
    <w:p w14:paraId="6CCA74F7" w14:textId="39AF241E" w:rsidR="002E2D5B" w:rsidRPr="00924105" w:rsidRDefault="002E2D5B" w:rsidP="00970E0E">
      <w:pPr>
        <w:spacing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 xml:space="preserve">Social support </w:t>
      </w:r>
      <w:r w:rsidR="00912C02" w:rsidRPr="00924105">
        <w:rPr>
          <w:rFonts w:ascii="Times New Roman" w:hAnsi="Times New Roman" w:cs="Times New Roman"/>
          <w:b/>
          <w:color w:val="000000" w:themeColor="text1"/>
          <w:sz w:val="24"/>
          <w:szCs w:val="24"/>
        </w:rPr>
        <w:t>and its Relationship with Loneliness and Social Isolation</w:t>
      </w:r>
    </w:p>
    <w:p w14:paraId="2DF62A08" w14:textId="4472B47E" w:rsidR="002E2D5B" w:rsidRPr="00924105" w:rsidRDefault="002E2D5B" w:rsidP="00912C02">
      <w:pPr>
        <w:spacing w:line="480" w:lineRule="auto"/>
        <w:ind w:firstLine="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Social support is an essential element to manage problems of </w:t>
      </w:r>
      <w:r w:rsidR="00583A2B" w:rsidRPr="00924105">
        <w:rPr>
          <w:rFonts w:ascii="Times New Roman" w:hAnsi="Times New Roman" w:cs="Times New Roman"/>
          <w:color w:val="000000" w:themeColor="text1"/>
          <w:sz w:val="24"/>
          <w:szCs w:val="24"/>
        </w:rPr>
        <w:t>i</w:t>
      </w:r>
      <w:r w:rsidRPr="00924105">
        <w:rPr>
          <w:rFonts w:ascii="Times New Roman" w:hAnsi="Times New Roman" w:cs="Times New Roman"/>
          <w:color w:val="000000" w:themeColor="text1"/>
          <w:sz w:val="24"/>
          <w:szCs w:val="24"/>
        </w:rPr>
        <w:t xml:space="preserve">solation and loneliness that </w:t>
      </w:r>
      <w:del w:id="126" w:author="Naveed ul haq qadri chishty" w:date="2018-12-04T14:45:00Z">
        <w:r w:rsidRPr="00924105" w:rsidDel="004615A0">
          <w:rPr>
            <w:rFonts w:ascii="Times New Roman" w:hAnsi="Times New Roman" w:cs="Times New Roman"/>
            <w:color w:val="000000" w:themeColor="text1"/>
            <w:sz w:val="24"/>
            <w:szCs w:val="24"/>
          </w:rPr>
          <w:delText>old age individuals</w:delText>
        </w:r>
      </w:del>
      <w:ins w:id="127" w:author="Naveed ul haq qadri chishty" w:date="2018-12-04T14:45:00Z">
        <w:r w:rsidR="004615A0" w:rsidRPr="00924105">
          <w:rPr>
            <w:rFonts w:ascii="Times New Roman" w:hAnsi="Times New Roman" w:cs="Times New Roman"/>
            <w:color w:val="000000" w:themeColor="text1"/>
            <w:sz w:val="24"/>
            <w:szCs w:val="24"/>
          </w:rPr>
          <w:t>elderly people</w:t>
        </w:r>
      </w:ins>
      <w:r w:rsidRPr="00924105">
        <w:rPr>
          <w:rFonts w:ascii="Times New Roman" w:hAnsi="Times New Roman" w:cs="Times New Roman"/>
          <w:color w:val="000000" w:themeColor="text1"/>
          <w:sz w:val="24"/>
          <w:szCs w:val="24"/>
        </w:rPr>
        <w:t xml:space="preserve"> are facing.  Provision of social support is important for </w:t>
      </w:r>
      <w:del w:id="128" w:author="Naveed ul haq qadri chishty" w:date="2018-12-04T14:45:00Z">
        <w:r w:rsidRPr="00924105" w:rsidDel="004615A0">
          <w:rPr>
            <w:rFonts w:ascii="Times New Roman" w:hAnsi="Times New Roman" w:cs="Times New Roman"/>
            <w:color w:val="000000" w:themeColor="text1"/>
            <w:sz w:val="24"/>
            <w:szCs w:val="24"/>
          </w:rPr>
          <w:delText>senior citizens</w:delText>
        </w:r>
      </w:del>
      <w:ins w:id="129" w:author="Naveed ul haq qadri chishty" w:date="2018-12-04T14:45:00Z">
        <w:r w:rsidR="004615A0" w:rsidRPr="00924105">
          <w:rPr>
            <w:rFonts w:ascii="Times New Roman" w:hAnsi="Times New Roman" w:cs="Times New Roman"/>
            <w:color w:val="000000" w:themeColor="text1"/>
            <w:sz w:val="24"/>
            <w:szCs w:val="24"/>
          </w:rPr>
          <w:t>elderly people</w:t>
        </w:r>
      </w:ins>
      <w:r w:rsidRPr="00924105">
        <w:rPr>
          <w:rFonts w:ascii="Times New Roman" w:hAnsi="Times New Roman" w:cs="Times New Roman"/>
          <w:color w:val="000000" w:themeColor="text1"/>
          <w:sz w:val="24"/>
          <w:szCs w:val="24"/>
        </w:rPr>
        <w:t xml:space="preserve"> as it aids in reducing the impacts of social isolation and loneliness. Longitudinal investiga</w:t>
      </w:r>
      <w:r w:rsidR="00312D86" w:rsidRPr="00924105">
        <w:rPr>
          <w:rFonts w:ascii="Times New Roman" w:hAnsi="Times New Roman" w:cs="Times New Roman"/>
          <w:color w:val="000000" w:themeColor="text1"/>
          <w:sz w:val="24"/>
          <w:szCs w:val="24"/>
        </w:rPr>
        <w:t xml:space="preserve">tions by </w:t>
      </w:r>
      <w:proofErr w:type="spellStart"/>
      <w:r w:rsidR="00312D86" w:rsidRPr="00924105">
        <w:rPr>
          <w:rFonts w:ascii="Times New Roman" w:hAnsi="Times New Roman" w:cs="Times New Roman"/>
          <w:color w:val="000000" w:themeColor="text1"/>
          <w:sz w:val="24"/>
          <w:szCs w:val="24"/>
        </w:rPr>
        <w:t>Bassuk</w:t>
      </w:r>
      <w:proofErr w:type="spellEnd"/>
      <w:r w:rsidR="00312D86" w:rsidRPr="00924105">
        <w:rPr>
          <w:rFonts w:ascii="Times New Roman" w:hAnsi="Times New Roman" w:cs="Times New Roman"/>
          <w:color w:val="000000" w:themeColor="text1"/>
          <w:sz w:val="24"/>
          <w:szCs w:val="24"/>
        </w:rPr>
        <w:t>, et al. (1999)</w:t>
      </w:r>
      <w:r w:rsidRPr="00924105">
        <w:rPr>
          <w:rFonts w:ascii="Times New Roman" w:hAnsi="Times New Roman" w:cs="Times New Roman"/>
          <w:color w:val="000000" w:themeColor="text1"/>
          <w:sz w:val="24"/>
          <w:szCs w:val="24"/>
        </w:rPr>
        <w:t xml:space="preserve"> displayed that those </w:t>
      </w:r>
      <w:del w:id="130" w:author="Naveed ul haq qadri chishty" w:date="2018-12-04T14:45:00Z">
        <w:r w:rsidRPr="00924105" w:rsidDel="004615A0">
          <w:rPr>
            <w:rFonts w:ascii="Times New Roman" w:hAnsi="Times New Roman" w:cs="Times New Roman"/>
            <w:color w:val="000000" w:themeColor="text1"/>
            <w:sz w:val="24"/>
            <w:szCs w:val="24"/>
          </w:rPr>
          <w:delText>old age individuals</w:delText>
        </w:r>
      </w:del>
      <w:ins w:id="131" w:author="Naveed ul haq qadri chishty" w:date="2018-12-04T14:45:00Z">
        <w:r w:rsidR="004615A0" w:rsidRPr="00924105">
          <w:rPr>
            <w:rFonts w:ascii="Times New Roman" w:hAnsi="Times New Roman" w:cs="Times New Roman"/>
            <w:color w:val="000000" w:themeColor="text1"/>
            <w:sz w:val="24"/>
            <w:szCs w:val="24"/>
          </w:rPr>
          <w:t>elderly people</w:t>
        </w:r>
      </w:ins>
      <w:r w:rsidRPr="00924105">
        <w:rPr>
          <w:rFonts w:ascii="Times New Roman" w:hAnsi="Times New Roman" w:cs="Times New Roman"/>
          <w:color w:val="000000" w:themeColor="text1"/>
          <w:sz w:val="24"/>
          <w:szCs w:val="24"/>
        </w:rPr>
        <w:t xml:space="preserve"> who don’t have connections of societal group have greater chances of being socially isolated than those </w:t>
      </w:r>
      <w:del w:id="132" w:author="Naveed ul haq qadri chishty" w:date="2018-12-04T14:46:00Z">
        <w:r w:rsidRPr="00924105" w:rsidDel="004615A0">
          <w:rPr>
            <w:rFonts w:ascii="Times New Roman" w:hAnsi="Times New Roman" w:cs="Times New Roman"/>
            <w:color w:val="000000" w:themeColor="text1"/>
            <w:sz w:val="24"/>
            <w:szCs w:val="24"/>
          </w:rPr>
          <w:delText>senior citizens</w:delText>
        </w:r>
      </w:del>
      <w:ins w:id="133" w:author="Naveed ul haq qadri chishty" w:date="2018-12-04T14:46:00Z">
        <w:r w:rsidR="004615A0" w:rsidRPr="00924105">
          <w:rPr>
            <w:rFonts w:ascii="Times New Roman" w:hAnsi="Times New Roman" w:cs="Times New Roman"/>
            <w:color w:val="000000" w:themeColor="text1"/>
            <w:sz w:val="24"/>
            <w:szCs w:val="24"/>
          </w:rPr>
          <w:t>elderly</w:t>
        </w:r>
      </w:ins>
      <w:r w:rsidRPr="00924105">
        <w:rPr>
          <w:rFonts w:ascii="Times New Roman" w:hAnsi="Times New Roman" w:cs="Times New Roman"/>
          <w:color w:val="000000" w:themeColor="text1"/>
          <w:sz w:val="24"/>
          <w:szCs w:val="24"/>
        </w:rPr>
        <w:t xml:space="preserve"> who have proper societal group connections</w:t>
      </w:r>
      <w:bookmarkStart w:id="134" w:name="3"/>
      <w:r w:rsidRPr="00924105">
        <w:rPr>
          <w:rFonts w:ascii="Times New Roman" w:hAnsi="Times New Roman" w:cs="Times New Roman"/>
          <w:color w:val="000000" w:themeColor="text1"/>
          <w:sz w:val="24"/>
          <w:szCs w:val="24"/>
        </w:rPr>
        <w:t xml:space="preserve">. </w:t>
      </w:r>
      <w:r w:rsidR="001553D0" w:rsidRPr="00924105">
        <w:rPr>
          <w:rFonts w:ascii="Times New Roman" w:hAnsi="Times New Roman" w:cs="Times New Roman"/>
          <w:color w:val="000000" w:themeColor="text1"/>
          <w:sz w:val="24"/>
          <w:szCs w:val="24"/>
        </w:rPr>
        <w:t xml:space="preserve">Numerous </w:t>
      </w:r>
      <w:del w:id="135" w:author="Naveed ul haq qadri chishty" w:date="2018-12-04T14:46:00Z">
        <w:r w:rsidR="001553D0" w:rsidRPr="00924105" w:rsidDel="004615A0">
          <w:rPr>
            <w:rFonts w:ascii="Times New Roman" w:hAnsi="Times New Roman" w:cs="Times New Roman"/>
            <w:color w:val="000000" w:themeColor="text1"/>
            <w:sz w:val="24"/>
            <w:szCs w:val="24"/>
          </w:rPr>
          <w:delText>older adults</w:delText>
        </w:r>
      </w:del>
      <w:ins w:id="136" w:author="Naveed ul haq qadri chishty" w:date="2018-12-04T14:46:00Z">
        <w:r w:rsidR="004615A0" w:rsidRPr="00924105">
          <w:rPr>
            <w:rFonts w:ascii="Times New Roman" w:hAnsi="Times New Roman" w:cs="Times New Roman"/>
            <w:color w:val="000000" w:themeColor="text1"/>
            <w:sz w:val="24"/>
            <w:szCs w:val="24"/>
          </w:rPr>
          <w:t>elderly people</w:t>
        </w:r>
      </w:ins>
      <w:r w:rsidR="001553D0" w:rsidRPr="00924105">
        <w:rPr>
          <w:rFonts w:ascii="Times New Roman" w:hAnsi="Times New Roman" w:cs="Times New Roman"/>
          <w:color w:val="000000" w:themeColor="text1"/>
          <w:sz w:val="24"/>
          <w:szCs w:val="24"/>
        </w:rPr>
        <w:t xml:space="preserve"> have minimum interaction with peer group and relatives. 17% of </w:t>
      </w:r>
      <w:del w:id="137" w:author="Naveed ul haq qadri chishty" w:date="2018-12-04T14:46:00Z">
        <w:r w:rsidR="001553D0" w:rsidRPr="00924105" w:rsidDel="004615A0">
          <w:rPr>
            <w:rFonts w:ascii="Times New Roman" w:hAnsi="Times New Roman" w:cs="Times New Roman"/>
            <w:color w:val="000000" w:themeColor="text1"/>
            <w:sz w:val="24"/>
            <w:szCs w:val="24"/>
          </w:rPr>
          <w:delText>old age individuals</w:delText>
        </w:r>
      </w:del>
      <w:ins w:id="138" w:author="Naveed ul haq qadri chishty" w:date="2018-12-04T14:46:00Z">
        <w:r w:rsidR="004615A0" w:rsidRPr="00924105">
          <w:rPr>
            <w:rFonts w:ascii="Times New Roman" w:hAnsi="Times New Roman" w:cs="Times New Roman"/>
            <w:color w:val="000000" w:themeColor="text1"/>
            <w:sz w:val="24"/>
            <w:szCs w:val="24"/>
          </w:rPr>
          <w:t>elderly</w:t>
        </w:r>
      </w:ins>
      <w:r w:rsidR="001553D0" w:rsidRPr="00924105">
        <w:rPr>
          <w:rFonts w:ascii="Times New Roman" w:hAnsi="Times New Roman" w:cs="Times New Roman"/>
          <w:color w:val="000000" w:themeColor="text1"/>
          <w:sz w:val="24"/>
          <w:szCs w:val="24"/>
        </w:rPr>
        <w:t xml:space="preserve"> have interaction with relatives, companions and neighbours not exactly once per week, and 11% have interactions not exactly once a month.</w:t>
      </w:r>
      <w:r w:rsidR="00912C02" w:rsidRPr="00924105">
        <w:rPr>
          <w:rFonts w:ascii="Times New Roman" w:hAnsi="Times New Roman" w:cs="Times New Roman"/>
          <w:color w:val="000000" w:themeColor="text1"/>
          <w:sz w:val="24"/>
          <w:szCs w:val="24"/>
        </w:rPr>
        <w:t xml:space="preserve"> </w:t>
      </w:r>
      <w:r w:rsidR="001553D0" w:rsidRPr="00924105">
        <w:rPr>
          <w:rFonts w:ascii="Times New Roman" w:hAnsi="Times New Roman" w:cs="Times New Roman"/>
          <w:color w:val="000000" w:themeColor="text1"/>
          <w:sz w:val="24"/>
          <w:szCs w:val="24"/>
        </w:rPr>
        <w:t xml:space="preserve">Age UK (2012), study suggested a different issue that is there any chance of societal and leisure events for </w:t>
      </w:r>
      <w:del w:id="139" w:author="Naveed ul haq qadri chishty" w:date="2018-12-04T14:46:00Z">
        <w:r w:rsidR="001553D0" w:rsidRPr="00924105" w:rsidDel="004615A0">
          <w:rPr>
            <w:rFonts w:ascii="Times New Roman" w:hAnsi="Times New Roman" w:cs="Times New Roman"/>
            <w:color w:val="000000" w:themeColor="text1"/>
            <w:sz w:val="24"/>
            <w:szCs w:val="24"/>
          </w:rPr>
          <w:delText>senior citizens</w:delText>
        </w:r>
      </w:del>
      <w:ins w:id="140" w:author="Naveed ul haq qadri chishty" w:date="2018-12-04T14:46:00Z">
        <w:r w:rsidR="004615A0" w:rsidRPr="00924105">
          <w:rPr>
            <w:rFonts w:ascii="Times New Roman" w:hAnsi="Times New Roman" w:cs="Times New Roman"/>
            <w:color w:val="000000" w:themeColor="text1"/>
            <w:sz w:val="24"/>
            <w:szCs w:val="24"/>
          </w:rPr>
          <w:t>elderly</w:t>
        </w:r>
      </w:ins>
      <w:r w:rsidR="001553D0" w:rsidRPr="00924105">
        <w:rPr>
          <w:rFonts w:ascii="Times New Roman" w:hAnsi="Times New Roman" w:cs="Times New Roman"/>
          <w:color w:val="000000" w:themeColor="text1"/>
          <w:sz w:val="24"/>
          <w:szCs w:val="24"/>
        </w:rPr>
        <w:t xml:space="preserve"> outside their homes? 12 percent of </w:t>
      </w:r>
      <w:del w:id="141" w:author="Naveed ul haq qadri chishty" w:date="2018-12-04T14:47:00Z">
        <w:r w:rsidR="001553D0" w:rsidRPr="00924105" w:rsidDel="004615A0">
          <w:rPr>
            <w:rFonts w:ascii="Times New Roman" w:hAnsi="Times New Roman" w:cs="Times New Roman"/>
            <w:color w:val="000000" w:themeColor="text1"/>
            <w:sz w:val="24"/>
            <w:szCs w:val="24"/>
          </w:rPr>
          <w:delText>old age adults</w:delText>
        </w:r>
      </w:del>
      <w:ins w:id="142" w:author="Naveed ul haq qadri chishty" w:date="2018-12-04T14:47:00Z">
        <w:r w:rsidR="004615A0" w:rsidRPr="00924105">
          <w:rPr>
            <w:rFonts w:ascii="Times New Roman" w:hAnsi="Times New Roman" w:cs="Times New Roman"/>
            <w:color w:val="000000" w:themeColor="text1"/>
            <w:sz w:val="24"/>
            <w:szCs w:val="24"/>
          </w:rPr>
          <w:t>elderly people</w:t>
        </w:r>
      </w:ins>
      <w:r w:rsidR="001553D0" w:rsidRPr="00924105">
        <w:rPr>
          <w:rFonts w:ascii="Times New Roman" w:hAnsi="Times New Roman" w:cs="Times New Roman"/>
          <w:color w:val="000000" w:themeColor="text1"/>
          <w:sz w:val="24"/>
          <w:szCs w:val="24"/>
        </w:rPr>
        <w:t xml:space="preserve"> state that they feel caught in their personal homes and 9 percent </w:t>
      </w:r>
      <w:del w:id="143" w:author="Naveed ul haq qadri chishty" w:date="2018-12-04T14:47:00Z">
        <w:r w:rsidR="001553D0" w:rsidRPr="00924105" w:rsidDel="004615A0">
          <w:rPr>
            <w:rFonts w:ascii="Times New Roman" w:hAnsi="Times New Roman" w:cs="Times New Roman"/>
            <w:color w:val="000000" w:themeColor="text1"/>
            <w:sz w:val="24"/>
            <w:szCs w:val="24"/>
          </w:rPr>
          <w:delText>senior citizens</w:delText>
        </w:r>
      </w:del>
      <w:ins w:id="144" w:author="Naveed ul haq qadri chishty" w:date="2018-12-04T14:47:00Z">
        <w:r w:rsidR="004615A0" w:rsidRPr="00924105">
          <w:rPr>
            <w:rFonts w:ascii="Times New Roman" w:hAnsi="Times New Roman" w:cs="Times New Roman"/>
            <w:color w:val="000000" w:themeColor="text1"/>
            <w:sz w:val="24"/>
            <w:szCs w:val="24"/>
          </w:rPr>
          <w:t>elderly</w:t>
        </w:r>
      </w:ins>
      <w:r w:rsidR="001553D0" w:rsidRPr="00924105">
        <w:rPr>
          <w:rFonts w:ascii="Times New Roman" w:hAnsi="Times New Roman" w:cs="Times New Roman"/>
          <w:color w:val="000000" w:themeColor="text1"/>
          <w:sz w:val="24"/>
          <w:szCs w:val="24"/>
        </w:rPr>
        <w:t xml:space="preserve"> feel detach from their community. </w:t>
      </w:r>
      <w:r w:rsidRPr="00924105">
        <w:rPr>
          <w:rFonts w:ascii="Times New Roman" w:hAnsi="Times New Roman" w:cs="Times New Roman"/>
          <w:color w:val="000000" w:themeColor="text1"/>
          <w:sz w:val="24"/>
          <w:szCs w:val="24"/>
        </w:rPr>
        <w:t xml:space="preserve">Having relationships in societal group is a sign of social </w:t>
      </w:r>
      <w:bookmarkEnd w:id="134"/>
      <w:r w:rsidRPr="00924105">
        <w:rPr>
          <w:rFonts w:ascii="Times New Roman" w:hAnsi="Times New Roman" w:cs="Times New Roman"/>
          <w:color w:val="000000" w:themeColor="text1"/>
          <w:sz w:val="24"/>
          <w:szCs w:val="24"/>
        </w:rPr>
        <w:t>s</w:t>
      </w:r>
      <w:r w:rsidR="00312D86" w:rsidRPr="00924105">
        <w:rPr>
          <w:rFonts w:ascii="Times New Roman" w:hAnsi="Times New Roman" w:cs="Times New Roman"/>
          <w:color w:val="000000" w:themeColor="text1"/>
          <w:sz w:val="24"/>
          <w:szCs w:val="24"/>
        </w:rPr>
        <w:t xml:space="preserve">upport. </w:t>
      </w:r>
      <w:proofErr w:type="spellStart"/>
      <w:r w:rsidR="00312D86" w:rsidRPr="00924105">
        <w:rPr>
          <w:rFonts w:ascii="Times New Roman" w:hAnsi="Times New Roman" w:cs="Times New Roman"/>
          <w:color w:val="000000" w:themeColor="text1"/>
          <w:sz w:val="24"/>
          <w:szCs w:val="24"/>
        </w:rPr>
        <w:t>Blizard</w:t>
      </w:r>
      <w:proofErr w:type="spellEnd"/>
      <w:r w:rsidR="00312D86" w:rsidRPr="00924105">
        <w:rPr>
          <w:rFonts w:ascii="Times New Roman" w:hAnsi="Times New Roman" w:cs="Times New Roman"/>
          <w:color w:val="000000" w:themeColor="text1"/>
          <w:sz w:val="24"/>
          <w:szCs w:val="24"/>
        </w:rPr>
        <w:t>, et al., (1997) and Beland, et al., (2000)</w:t>
      </w:r>
      <w:r w:rsidRPr="00924105">
        <w:rPr>
          <w:rFonts w:ascii="Times New Roman" w:hAnsi="Times New Roman" w:cs="Times New Roman"/>
          <w:color w:val="000000" w:themeColor="text1"/>
          <w:sz w:val="24"/>
          <w:szCs w:val="24"/>
        </w:rPr>
        <w:t xml:space="preserve"> observed that those </w:t>
      </w:r>
      <w:del w:id="145" w:author="Naveed ul haq qadri chishty" w:date="2018-12-04T14:47:00Z">
        <w:r w:rsidRPr="00924105" w:rsidDel="004615A0">
          <w:rPr>
            <w:rFonts w:ascii="Times New Roman" w:hAnsi="Times New Roman" w:cs="Times New Roman"/>
            <w:color w:val="000000" w:themeColor="text1"/>
            <w:sz w:val="24"/>
            <w:szCs w:val="24"/>
          </w:rPr>
          <w:delText>senior citizens</w:delText>
        </w:r>
      </w:del>
      <w:ins w:id="146" w:author="Naveed ul haq qadri chishty" w:date="2018-12-04T14:47:00Z">
        <w:r w:rsidR="004615A0" w:rsidRPr="00924105">
          <w:rPr>
            <w:rFonts w:ascii="Times New Roman" w:hAnsi="Times New Roman" w:cs="Times New Roman"/>
            <w:color w:val="000000" w:themeColor="text1"/>
            <w:sz w:val="24"/>
            <w:szCs w:val="24"/>
          </w:rPr>
          <w:t>elder</w:t>
        </w:r>
      </w:ins>
      <w:ins w:id="147" w:author="Naveed ul haq qadri chishty" w:date="2018-12-04T14:48:00Z">
        <w:r w:rsidR="004615A0" w:rsidRPr="00924105">
          <w:rPr>
            <w:rFonts w:ascii="Times New Roman" w:hAnsi="Times New Roman" w:cs="Times New Roman"/>
            <w:color w:val="000000" w:themeColor="text1"/>
            <w:sz w:val="24"/>
            <w:szCs w:val="24"/>
          </w:rPr>
          <w:t>ly people</w:t>
        </w:r>
      </w:ins>
      <w:r w:rsidRPr="00924105">
        <w:rPr>
          <w:rFonts w:ascii="Times New Roman" w:hAnsi="Times New Roman" w:cs="Times New Roman"/>
          <w:color w:val="000000" w:themeColor="text1"/>
          <w:sz w:val="24"/>
          <w:szCs w:val="24"/>
        </w:rPr>
        <w:t xml:space="preserve"> who have social support </w:t>
      </w:r>
      <w:r w:rsidR="00583A2B" w:rsidRPr="00924105">
        <w:rPr>
          <w:rFonts w:ascii="Times New Roman" w:hAnsi="Times New Roman" w:cs="Times New Roman"/>
          <w:color w:val="000000" w:themeColor="text1"/>
          <w:sz w:val="24"/>
          <w:szCs w:val="24"/>
        </w:rPr>
        <w:t>are</w:t>
      </w:r>
      <w:r w:rsidRPr="00924105">
        <w:rPr>
          <w:rFonts w:ascii="Times New Roman" w:hAnsi="Times New Roman" w:cs="Times New Roman"/>
          <w:color w:val="000000" w:themeColor="text1"/>
          <w:sz w:val="24"/>
          <w:szCs w:val="24"/>
        </w:rPr>
        <w:t xml:space="preserve"> </w:t>
      </w:r>
      <w:r w:rsidRPr="00924105">
        <w:rPr>
          <w:rFonts w:ascii="Times New Roman" w:hAnsi="Times New Roman" w:cs="Times New Roman"/>
          <w:color w:val="000000" w:themeColor="text1"/>
          <w:sz w:val="24"/>
          <w:szCs w:val="24"/>
        </w:rPr>
        <w:lastRenderedPageBreak/>
        <w:t xml:space="preserve">supposed to have physical and useful characteristics. </w:t>
      </w:r>
      <w:r w:rsidR="00912C02" w:rsidRPr="00924105">
        <w:rPr>
          <w:rFonts w:ascii="Times New Roman" w:hAnsi="Times New Roman" w:cs="Times New Roman"/>
          <w:color w:val="000000" w:themeColor="text1"/>
          <w:sz w:val="24"/>
          <w:szCs w:val="24"/>
        </w:rPr>
        <w:t xml:space="preserve">Feelings of loneliness and social isolation in elderly </w:t>
      </w:r>
      <w:r w:rsidR="00722D6F" w:rsidRPr="00924105">
        <w:rPr>
          <w:rFonts w:ascii="Times New Roman" w:hAnsi="Times New Roman" w:cs="Times New Roman"/>
          <w:color w:val="000000" w:themeColor="text1"/>
          <w:sz w:val="24"/>
          <w:szCs w:val="24"/>
        </w:rPr>
        <w:t xml:space="preserve">people </w:t>
      </w:r>
      <w:r w:rsidR="00912C02" w:rsidRPr="00924105">
        <w:rPr>
          <w:rFonts w:ascii="Times New Roman" w:hAnsi="Times New Roman" w:cs="Times New Roman"/>
          <w:color w:val="000000" w:themeColor="text1"/>
          <w:sz w:val="24"/>
          <w:szCs w:val="24"/>
        </w:rPr>
        <w:t xml:space="preserve">are result of </w:t>
      </w:r>
      <w:r w:rsidR="00722D6F" w:rsidRPr="00924105">
        <w:rPr>
          <w:rFonts w:ascii="Times New Roman" w:hAnsi="Times New Roman" w:cs="Times New Roman"/>
          <w:color w:val="000000" w:themeColor="text1"/>
          <w:sz w:val="24"/>
          <w:szCs w:val="24"/>
        </w:rPr>
        <w:t>their</w:t>
      </w:r>
      <w:r w:rsidR="00912C02" w:rsidRPr="00924105">
        <w:rPr>
          <w:rFonts w:asciiTheme="majorBidi" w:hAnsiTheme="majorBidi" w:cstheme="majorBidi"/>
          <w:color w:val="000000" w:themeColor="text1"/>
          <w:sz w:val="24"/>
          <w:szCs w:val="24"/>
        </w:rPr>
        <w:t xml:space="preserve"> </w:t>
      </w:r>
      <w:commentRangeStart w:id="148"/>
      <w:r w:rsidR="00912C02" w:rsidRPr="00924105">
        <w:rPr>
          <w:rFonts w:asciiTheme="majorBidi" w:hAnsiTheme="majorBidi" w:cstheme="majorBidi"/>
          <w:color w:val="000000" w:themeColor="text1"/>
          <w:sz w:val="24"/>
          <w:szCs w:val="24"/>
        </w:rPr>
        <w:t>unattached from</w:t>
      </w:r>
      <w:r w:rsidR="00722D6F" w:rsidRPr="00924105">
        <w:rPr>
          <w:rFonts w:asciiTheme="majorBidi" w:hAnsiTheme="majorBidi" w:cstheme="majorBidi"/>
          <w:color w:val="000000" w:themeColor="text1"/>
          <w:sz w:val="24"/>
          <w:szCs w:val="24"/>
        </w:rPr>
        <w:t xml:space="preserve"> their group it is therefore, assumed that in the presence of social support both of them may be reduced. When elderly people are receiving social </w:t>
      </w:r>
      <w:proofErr w:type="gramStart"/>
      <w:r w:rsidR="00722D6F" w:rsidRPr="00924105">
        <w:rPr>
          <w:rFonts w:asciiTheme="majorBidi" w:hAnsiTheme="majorBidi" w:cstheme="majorBidi"/>
          <w:color w:val="000000" w:themeColor="text1"/>
          <w:sz w:val="24"/>
          <w:szCs w:val="24"/>
        </w:rPr>
        <w:t>support</w:t>
      </w:r>
      <w:proofErr w:type="gramEnd"/>
      <w:r w:rsidR="00722D6F" w:rsidRPr="00924105">
        <w:rPr>
          <w:rFonts w:asciiTheme="majorBidi" w:hAnsiTheme="majorBidi" w:cstheme="majorBidi"/>
          <w:color w:val="000000" w:themeColor="text1"/>
          <w:sz w:val="24"/>
          <w:szCs w:val="24"/>
        </w:rPr>
        <w:t xml:space="preserve"> they are at the same time find the time to spend with family members, friends, and other members of society in that situation high social support may cause of decrease in perception of social isolation and loneliness. On the bases of this argument is safe to surmise that social support tent to negatively predict feelings of isolation and loneliness among elderly people. There is previous literature which support our assumption for example </w:t>
      </w:r>
      <w:proofErr w:type="spellStart"/>
      <w:ins w:id="149" w:author="FBPsS" w:date="2018-10-20T21:31:00Z">
        <w:r w:rsidR="00722D6F" w:rsidRPr="00924105">
          <w:rPr>
            <w:rFonts w:asciiTheme="majorBidi" w:eastAsia="Times New Roman" w:hAnsiTheme="majorBidi" w:cstheme="majorBidi"/>
            <w:color w:val="000000" w:themeColor="text1"/>
            <w:sz w:val="24"/>
            <w:szCs w:val="24"/>
            <w:lang w:eastAsia="en-GB"/>
          </w:rPr>
          <w:t>Suzman</w:t>
        </w:r>
        <w:proofErr w:type="spellEnd"/>
        <w:r w:rsidR="00722D6F" w:rsidRPr="00924105">
          <w:rPr>
            <w:rFonts w:asciiTheme="majorBidi" w:eastAsia="Times New Roman" w:hAnsiTheme="majorBidi" w:cstheme="majorBidi"/>
            <w:color w:val="000000" w:themeColor="text1"/>
            <w:sz w:val="24"/>
            <w:szCs w:val="24"/>
            <w:lang w:eastAsia="en-GB"/>
          </w:rPr>
          <w:t xml:space="preserve"> Beard, </w:t>
        </w:r>
        <w:proofErr w:type="spellStart"/>
        <w:r w:rsidR="00722D6F" w:rsidRPr="00924105">
          <w:rPr>
            <w:rFonts w:asciiTheme="majorBidi" w:eastAsia="Times New Roman" w:hAnsiTheme="majorBidi" w:cstheme="majorBidi"/>
            <w:color w:val="000000" w:themeColor="text1"/>
            <w:sz w:val="24"/>
            <w:szCs w:val="24"/>
            <w:lang w:eastAsia="en-GB"/>
          </w:rPr>
          <w:t>Boerma</w:t>
        </w:r>
      </w:ins>
      <w:proofErr w:type="spellEnd"/>
      <w:r w:rsidR="004F3BCD" w:rsidRPr="00924105">
        <w:rPr>
          <w:rFonts w:asciiTheme="majorBidi" w:eastAsia="Times New Roman" w:hAnsiTheme="majorBidi" w:cstheme="majorBidi"/>
          <w:color w:val="000000" w:themeColor="text1"/>
          <w:sz w:val="24"/>
          <w:szCs w:val="24"/>
          <w:lang w:eastAsia="en-GB"/>
        </w:rPr>
        <w:t xml:space="preserve">, and </w:t>
      </w:r>
      <w:proofErr w:type="spellStart"/>
      <w:ins w:id="150" w:author="FBPsS" w:date="2018-10-20T21:31:00Z">
        <w:r w:rsidR="00722D6F" w:rsidRPr="00924105">
          <w:rPr>
            <w:rFonts w:asciiTheme="majorBidi" w:eastAsia="Times New Roman" w:hAnsiTheme="majorBidi" w:cstheme="majorBidi"/>
            <w:color w:val="000000" w:themeColor="text1"/>
            <w:sz w:val="24"/>
            <w:szCs w:val="24"/>
            <w:lang w:eastAsia="en-GB"/>
          </w:rPr>
          <w:t>Chatterji</w:t>
        </w:r>
        <w:proofErr w:type="spellEnd"/>
        <w:r w:rsidR="00722D6F" w:rsidRPr="00924105">
          <w:rPr>
            <w:rFonts w:asciiTheme="majorBidi" w:eastAsia="Times New Roman" w:hAnsiTheme="majorBidi" w:cstheme="majorBidi"/>
            <w:color w:val="000000" w:themeColor="text1"/>
            <w:sz w:val="24"/>
            <w:szCs w:val="24"/>
            <w:lang w:eastAsia="en-GB"/>
          </w:rPr>
          <w:t xml:space="preserve"> (2015)</w:t>
        </w:r>
      </w:ins>
      <w:r w:rsidR="00722D6F" w:rsidRPr="00924105">
        <w:rPr>
          <w:rFonts w:asciiTheme="majorBidi" w:eastAsia="Times New Roman" w:hAnsiTheme="majorBidi" w:cstheme="majorBidi"/>
          <w:color w:val="000000" w:themeColor="text1"/>
          <w:sz w:val="24"/>
          <w:szCs w:val="24"/>
          <w:lang w:eastAsia="en-GB"/>
        </w:rPr>
        <w:t xml:space="preserve"> found that social support not only help older individuals to improve and maintain their physical health but also </w:t>
      </w:r>
      <w:r w:rsidR="004F3BCD" w:rsidRPr="00924105">
        <w:rPr>
          <w:rFonts w:asciiTheme="majorBidi" w:eastAsia="Times New Roman" w:hAnsiTheme="majorBidi" w:cstheme="majorBidi"/>
          <w:color w:val="000000" w:themeColor="text1"/>
          <w:sz w:val="24"/>
          <w:szCs w:val="24"/>
          <w:lang w:eastAsia="en-GB"/>
        </w:rPr>
        <w:t>increases their wellbeing by decreasing their feelings of social isolation and loneliness.</w:t>
      </w:r>
      <w:commentRangeEnd w:id="148"/>
      <w:r w:rsidR="001668B7" w:rsidRPr="00924105">
        <w:rPr>
          <w:rStyle w:val="CommentReference"/>
          <w:color w:val="000000" w:themeColor="text1"/>
        </w:rPr>
        <w:commentReference w:id="148"/>
      </w:r>
    </w:p>
    <w:p w14:paraId="57B749F3" w14:textId="4A8727A4" w:rsidR="002E2D5B" w:rsidRPr="00924105" w:rsidRDefault="002E2D5B" w:rsidP="00970E0E">
      <w:pPr>
        <w:spacing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 xml:space="preserve">Causes of Social Isolation and Loneliness among </w:t>
      </w:r>
      <w:del w:id="151" w:author="Naveed ul haq qadri chishty" w:date="2018-12-04T14:49:00Z">
        <w:r w:rsidRPr="00924105" w:rsidDel="00617560">
          <w:rPr>
            <w:rFonts w:ascii="Times New Roman" w:hAnsi="Times New Roman" w:cs="Times New Roman"/>
            <w:b/>
            <w:color w:val="000000" w:themeColor="text1"/>
            <w:sz w:val="24"/>
            <w:szCs w:val="24"/>
          </w:rPr>
          <w:delText>Old Age People</w:delText>
        </w:r>
      </w:del>
      <w:ins w:id="152" w:author="Naveed ul haq qadri chishty" w:date="2018-12-04T14:49:00Z">
        <w:r w:rsidR="00617560" w:rsidRPr="00924105">
          <w:rPr>
            <w:rFonts w:ascii="Times New Roman" w:hAnsi="Times New Roman" w:cs="Times New Roman"/>
            <w:b/>
            <w:color w:val="000000" w:themeColor="text1"/>
            <w:sz w:val="24"/>
            <w:szCs w:val="24"/>
          </w:rPr>
          <w:t>Elderly People</w:t>
        </w:r>
      </w:ins>
    </w:p>
    <w:p w14:paraId="2D9CCF56" w14:textId="4A72C744" w:rsidR="002E2D5B" w:rsidRPr="00924105" w:rsidRDefault="002E2D5B" w:rsidP="00970E0E">
      <w:pPr>
        <w:spacing w:line="480" w:lineRule="auto"/>
        <w:ind w:firstLine="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The causes of loneliness and social isolation can be numerous, for example, living alone, marital status/widowhood/ divorce, absence of children, low education, poverty, illness, retirement; and so </w:t>
      </w:r>
      <w:commentRangeStart w:id="153"/>
      <w:r w:rsidRPr="00924105">
        <w:rPr>
          <w:rFonts w:ascii="Times New Roman" w:hAnsi="Times New Roman" w:cs="Times New Roman"/>
          <w:color w:val="000000" w:themeColor="text1"/>
          <w:sz w:val="24"/>
          <w:szCs w:val="24"/>
        </w:rPr>
        <w:t>forth</w:t>
      </w:r>
      <w:commentRangeEnd w:id="153"/>
      <w:r w:rsidR="00944F85" w:rsidRPr="00924105">
        <w:rPr>
          <w:rStyle w:val="CommentReference"/>
          <w:color w:val="000000" w:themeColor="text1"/>
        </w:rPr>
        <w:commentReference w:id="153"/>
      </w:r>
      <w:ins w:id="154" w:author="Naveed ul haq qadri chishty" w:date="2018-12-04T14:56:00Z">
        <w:r w:rsidR="005A6CD1" w:rsidRPr="00924105">
          <w:rPr>
            <w:rFonts w:ascii="Times New Roman" w:hAnsi="Times New Roman" w:cs="Times New Roman"/>
            <w:color w:val="000000" w:themeColor="text1"/>
            <w:sz w:val="24"/>
            <w:szCs w:val="24"/>
          </w:rPr>
          <w:t xml:space="preserve"> </w:t>
        </w:r>
        <w:r w:rsidR="00B31CEB" w:rsidRPr="00924105">
          <w:rPr>
            <w:rFonts w:ascii="Times New Roman" w:hAnsi="Times New Roman" w:cs="Times New Roman"/>
            <w:color w:val="000000" w:themeColor="text1"/>
            <w:sz w:val="24"/>
            <w:szCs w:val="24"/>
            <w:rPrChange w:id="155" w:author="Naveed ul haq qadri chishty" w:date="2018-12-05T14:50:00Z">
              <w:rPr>
                <w:rFonts w:ascii="Times New Roman" w:hAnsi="Times New Roman" w:cs="Times New Roman"/>
                <w:sz w:val="24"/>
                <w:szCs w:val="24"/>
              </w:rPr>
            </w:rPrChange>
          </w:rPr>
          <w:t>(</w:t>
        </w:r>
      </w:ins>
      <w:ins w:id="156" w:author="Naveed ul haq qadri chishty" w:date="2018-12-04T14:57:00Z">
        <w:r w:rsidR="00B31CEB" w:rsidRPr="00924105">
          <w:rPr>
            <w:rFonts w:ascii="Helvetica" w:hAnsi="Helvetica"/>
            <w:color w:val="000000" w:themeColor="text1"/>
            <w:shd w:val="clear" w:color="auto" w:fill="FFFFFF"/>
            <w:rPrChange w:id="157" w:author="Naveed ul haq qadri chishty" w:date="2018-12-05T14:50:00Z">
              <w:rPr>
                <w:rFonts w:ascii="Helvetica" w:hAnsi="Helvetica"/>
                <w:color w:val="000000"/>
                <w:shd w:val="clear" w:color="auto" w:fill="FFFFFF"/>
              </w:rPr>
            </w:rPrChange>
          </w:rPr>
          <w:t>https://ageinplace.com/elderly-health/the-effect-of-social-isolation-and-aging-in-place/</w:t>
        </w:r>
      </w:ins>
      <w:del w:id="158" w:author="Naveed ul haq qadri chishty" w:date="2018-12-04T14:56:00Z">
        <w:r w:rsidRPr="00924105" w:rsidDel="005A6CD1">
          <w:rPr>
            <w:rFonts w:ascii="Times New Roman" w:hAnsi="Times New Roman" w:cs="Times New Roman"/>
            <w:color w:val="000000" w:themeColor="text1"/>
            <w:sz w:val="24"/>
            <w:szCs w:val="24"/>
            <w:rPrChange w:id="159" w:author="Naveed ul haq qadri chishty" w:date="2018-12-05T14:50:00Z">
              <w:rPr>
                <w:rFonts w:ascii="Times New Roman" w:hAnsi="Times New Roman" w:cs="Times New Roman"/>
                <w:sz w:val="24"/>
                <w:szCs w:val="24"/>
              </w:rPr>
            </w:rPrChange>
          </w:rPr>
          <w:delText>.</w:delText>
        </w:r>
      </w:del>
      <w:r w:rsidRPr="00924105">
        <w:rPr>
          <w:rFonts w:ascii="Times New Roman" w:hAnsi="Times New Roman" w:cs="Times New Roman"/>
          <w:color w:val="000000" w:themeColor="text1"/>
          <w:sz w:val="24"/>
          <w:szCs w:val="24"/>
          <w:rPrChange w:id="160" w:author="Naveed ul haq qadri chishty" w:date="2018-12-05T14:50:00Z">
            <w:rPr>
              <w:rFonts w:ascii="Times New Roman" w:hAnsi="Times New Roman" w:cs="Times New Roman"/>
              <w:sz w:val="24"/>
              <w:szCs w:val="24"/>
            </w:rPr>
          </w:rPrChange>
        </w:rPr>
        <w:t xml:space="preserve"> </w:t>
      </w:r>
      <w:ins w:id="161" w:author="Naveed ul haq qadri chishty" w:date="2018-12-04T14:57:00Z">
        <w:r w:rsidR="00B31CEB" w:rsidRPr="00924105">
          <w:rPr>
            <w:rFonts w:ascii="Times New Roman" w:hAnsi="Times New Roman" w:cs="Times New Roman"/>
            <w:color w:val="000000" w:themeColor="text1"/>
            <w:sz w:val="24"/>
            <w:szCs w:val="24"/>
            <w:rPrChange w:id="162" w:author="Naveed ul haq qadri chishty" w:date="2018-12-05T14:50:00Z">
              <w:rPr>
                <w:rFonts w:ascii="Times New Roman" w:hAnsi="Times New Roman" w:cs="Times New Roman"/>
                <w:sz w:val="24"/>
                <w:szCs w:val="24"/>
              </w:rPr>
            </w:rPrChange>
          </w:rPr>
          <w:t>).</w:t>
        </w:r>
      </w:ins>
      <w:r w:rsidR="00281665" w:rsidRPr="00924105">
        <w:rPr>
          <w:rFonts w:ascii="Times New Roman" w:hAnsi="Times New Roman" w:cs="Times New Roman"/>
          <w:color w:val="000000" w:themeColor="text1"/>
          <w:sz w:val="24"/>
          <w:szCs w:val="24"/>
          <w:rPrChange w:id="163" w:author="Naveed ul haq qadri chishty" w:date="2018-12-05T14:50:00Z">
            <w:rPr>
              <w:rFonts w:ascii="Times New Roman" w:hAnsi="Times New Roman" w:cs="Times New Roman"/>
              <w:sz w:val="24"/>
              <w:szCs w:val="24"/>
            </w:rPr>
          </w:rPrChange>
        </w:rPr>
        <w:t>However, the p</w:t>
      </w:r>
      <w:r w:rsidR="00787103" w:rsidRPr="00924105">
        <w:rPr>
          <w:rFonts w:ascii="Times New Roman" w:hAnsi="Times New Roman" w:cs="Times New Roman"/>
          <w:color w:val="000000" w:themeColor="text1"/>
          <w:sz w:val="24"/>
          <w:szCs w:val="24"/>
          <w:rPrChange w:id="164" w:author="Naveed ul haq qadri chishty" w:date="2018-12-05T14:50:00Z">
            <w:rPr>
              <w:rFonts w:ascii="Times New Roman" w:hAnsi="Times New Roman" w:cs="Times New Roman"/>
              <w:sz w:val="24"/>
              <w:szCs w:val="24"/>
            </w:rPr>
          </w:rPrChange>
        </w:rPr>
        <w:t xml:space="preserve">resent </w:t>
      </w:r>
      <w:r w:rsidR="00787103" w:rsidRPr="00924105">
        <w:rPr>
          <w:rFonts w:ascii="Times New Roman" w:hAnsi="Times New Roman" w:cs="Times New Roman"/>
          <w:color w:val="000000" w:themeColor="text1"/>
          <w:sz w:val="24"/>
          <w:szCs w:val="24"/>
        </w:rPr>
        <w:t>paper mainly focus</w:t>
      </w:r>
      <w:r w:rsidR="004D678A" w:rsidRPr="00924105">
        <w:rPr>
          <w:rFonts w:ascii="Times New Roman" w:hAnsi="Times New Roman" w:cs="Times New Roman"/>
          <w:color w:val="000000" w:themeColor="text1"/>
          <w:sz w:val="24"/>
          <w:szCs w:val="24"/>
        </w:rPr>
        <w:t>ed</w:t>
      </w:r>
      <w:r w:rsidR="00787103" w:rsidRPr="00924105">
        <w:rPr>
          <w:rFonts w:ascii="Times New Roman" w:hAnsi="Times New Roman" w:cs="Times New Roman"/>
          <w:color w:val="000000" w:themeColor="text1"/>
          <w:sz w:val="24"/>
          <w:szCs w:val="24"/>
        </w:rPr>
        <w:t xml:space="preserve"> on impact of education.</w:t>
      </w:r>
    </w:p>
    <w:p w14:paraId="73CAEAD5" w14:textId="77777777" w:rsidR="003B4937" w:rsidRPr="00924105" w:rsidRDefault="002E2D5B" w:rsidP="00970E0E">
      <w:pPr>
        <w:spacing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Education</w:t>
      </w:r>
    </w:p>
    <w:p w14:paraId="4A9FF05A" w14:textId="798CB717" w:rsidR="00081721" w:rsidRPr="00924105" w:rsidRDefault="003B4937" w:rsidP="001A21BA">
      <w:pPr>
        <w:spacing w:line="480" w:lineRule="auto"/>
        <w:rPr>
          <w:ins w:id="165" w:author="Naveed ul haq qadri chishty" w:date="2018-12-04T13:03:00Z"/>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shd w:val="clear" w:color="auto" w:fill="FFFFFF"/>
        </w:rPr>
        <w:t xml:space="preserve">         </w:t>
      </w:r>
      <w:commentRangeStart w:id="166"/>
      <w:commentRangeStart w:id="167"/>
      <w:r w:rsidRPr="00924105">
        <w:rPr>
          <w:rFonts w:ascii="Times New Roman" w:hAnsi="Times New Roman" w:cs="Times New Roman"/>
          <w:color w:val="000000" w:themeColor="text1"/>
          <w:sz w:val="24"/>
          <w:szCs w:val="24"/>
          <w:shd w:val="clear" w:color="auto" w:fill="FFFFFF"/>
        </w:rPr>
        <w:t xml:space="preserve">   Education is basically an organised process of acquiring knowledge a</w:t>
      </w:r>
      <w:r w:rsidR="00C45EEC" w:rsidRPr="00924105">
        <w:rPr>
          <w:rFonts w:ascii="Times New Roman" w:hAnsi="Times New Roman" w:cs="Times New Roman"/>
          <w:color w:val="000000" w:themeColor="text1"/>
          <w:sz w:val="24"/>
          <w:szCs w:val="24"/>
          <w:shd w:val="clear" w:color="auto" w:fill="FFFFFF"/>
        </w:rPr>
        <w:t xml:space="preserve">nd information. </w:t>
      </w:r>
      <w:r w:rsidR="00603746" w:rsidRPr="00924105">
        <w:rPr>
          <w:rFonts w:ascii="Times New Roman" w:hAnsi="Times New Roman" w:cs="Times New Roman"/>
          <w:color w:val="000000" w:themeColor="text1"/>
          <w:sz w:val="24"/>
          <w:szCs w:val="24"/>
          <w:shd w:val="clear" w:color="auto" w:fill="FFFFFF"/>
        </w:rPr>
        <w:t>It</w:t>
      </w:r>
      <w:r w:rsidR="00C45EEC" w:rsidRPr="00924105">
        <w:rPr>
          <w:rFonts w:ascii="Times New Roman" w:hAnsi="Times New Roman" w:cs="Times New Roman"/>
          <w:color w:val="000000" w:themeColor="text1"/>
          <w:sz w:val="24"/>
          <w:szCs w:val="24"/>
          <w:shd w:val="clear" w:color="auto" w:fill="FFFFFF"/>
        </w:rPr>
        <w:t xml:space="preserve"> play</w:t>
      </w:r>
      <w:r w:rsidR="00603746" w:rsidRPr="00924105">
        <w:rPr>
          <w:rFonts w:ascii="Times New Roman" w:hAnsi="Times New Roman" w:cs="Times New Roman"/>
          <w:color w:val="000000" w:themeColor="text1"/>
          <w:sz w:val="24"/>
          <w:szCs w:val="24"/>
          <w:shd w:val="clear" w:color="auto" w:fill="FFFFFF"/>
        </w:rPr>
        <w:t>s</w:t>
      </w:r>
      <w:r w:rsidR="00C45EEC" w:rsidRPr="00924105">
        <w:rPr>
          <w:rFonts w:ascii="Times New Roman" w:hAnsi="Times New Roman" w:cs="Times New Roman"/>
          <w:color w:val="000000" w:themeColor="text1"/>
          <w:sz w:val="24"/>
          <w:szCs w:val="24"/>
          <w:shd w:val="clear" w:color="auto" w:fill="FFFFFF"/>
        </w:rPr>
        <w:t xml:space="preserve"> </w:t>
      </w:r>
      <w:r w:rsidRPr="00924105">
        <w:rPr>
          <w:rFonts w:ascii="Times New Roman" w:hAnsi="Times New Roman" w:cs="Times New Roman"/>
          <w:color w:val="000000" w:themeColor="text1"/>
          <w:sz w:val="24"/>
          <w:szCs w:val="24"/>
          <w:shd w:val="clear" w:color="auto" w:fill="FFFFFF"/>
        </w:rPr>
        <w:t>very important</w:t>
      </w:r>
      <w:r w:rsidR="00C45EEC" w:rsidRPr="00924105">
        <w:rPr>
          <w:rFonts w:ascii="Times New Roman" w:hAnsi="Times New Roman" w:cs="Times New Roman"/>
          <w:color w:val="000000" w:themeColor="text1"/>
          <w:sz w:val="24"/>
          <w:szCs w:val="24"/>
          <w:shd w:val="clear" w:color="auto" w:fill="FFFFFF"/>
        </w:rPr>
        <w:t xml:space="preserve"> role in everyone’s life e.g. it give</w:t>
      </w:r>
      <w:r w:rsidR="00281665" w:rsidRPr="00924105">
        <w:rPr>
          <w:rFonts w:ascii="Times New Roman" w:hAnsi="Times New Roman" w:cs="Times New Roman"/>
          <w:color w:val="000000" w:themeColor="text1"/>
          <w:sz w:val="24"/>
          <w:szCs w:val="24"/>
          <w:shd w:val="clear" w:color="auto" w:fill="FFFFFF"/>
        </w:rPr>
        <w:t xml:space="preserve">s a person knowledge, wisdom and </w:t>
      </w:r>
      <w:r w:rsidR="00C45EEC" w:rsidRPr="00924105">
        <w:rPr>
          <w:rFonts w:ascii="Times New Roman" w:hAnsi="Times New Roman" w:cs="Times New Roman"/>
          <w:color w:val="000000" w:themeColor="text1"/>
          <w:sz w:val="24"/>
          <w:szCs w:val="24"/>
          <w:shd w:val="clear" w:color="auto" w:fill="FFFFFF"/>
        </w:rPr>
        <w:t>good character</w:t>
      </w:r>
      <w:r w:rsidR="00281665" w:rsidRPr="00924105">
        <w:rPr>
          <w:rFonts w:ascii="Times New Roman" w:hAnsi="Times New Roman" w:cs="Times New Roman"/>
          <w:color w:val="000000" w:themeColor="text1"/>
          <w:sz w:val="24"/>
          <w:szCs w:val="24"/>
          <w:shd w:val="clear" w:color="auto" w:fill="FFFFFF"/>
        </w:rPr>
        <w:t>. Moreover</w:t>
      </w:r>
      <w:r w:rsidR="00603746" w:rsidRPr="00924105">
        <w:rPr>
          <w:rFonts w:ascii="Times New Roman" w:hAnsi="Times New Roman" w:cs="Times New Roman"/>
          <w:color w:val="000000" w:themeColor="text1"/>
          <w:sz w:val="24"/>
          <w:szCs w:val="24"/>
          <w:shd w:val="clear" w:color="auto" w:fill="FFFFFF"/>
        </w:rPr>
        <w:t>,</w:t>
      </w:r>
      <w:r w:rsidR="00C45EEC" w:rsidRPr="00924105">
        <w:rPr>
          <w:rFonts w:ascii="Times New Roman" w:hAnsi="Times New Roman" w:cs="Times New Roman"/>
          <w:color w:val="000000" w:themeColor="text1"/>
          <w:sz w:val="24"/>
          <w:szCs w:val="24"/>
          <w:shd w:val="clear" w:color="auto" w:fill="FFFFFF"/>
        </w:rPr>
        <w:t xml:space="preserve"> </w:t>
      </w:r>
      <w:r w:rsidR="00281665" w:rsidRPr="00924105">
        <w:rPr>
          <w:rFonts w:ascii="Times New Roman" w:hAnsi="Times New Roman" w:cs="Times New Roman"/>
          <w:color w:val="000000" w:themeColor="text1"/>
          <w:sz w:val="24"/>
          <w:szCs w:val="24"/>
          <w:shd w:val="clear" w:color="auto" w:fill="FFFFFF"/>
        </w:rPr>
        <w:t>education</w:t>
      </w:r>
      <w:r w:rsidR="00C45EEC" w:rsidRPr="00924105">
        <w:rPr>
          <w:rFonts w:ascii="Times New Roman" w:hAnsi="Times New Roman" w:cs="Times New Roman"/>
          <w:color w:val="000000" w:themeColor="text1"/>
          <w:sz w:val="24"/>
          <w:szCs w:val="24"/>
          <w:shd w:val="clear" w:color="auto" w:fill="FFFFFF"/>
        </w:rPr>
        <w:t xml:space="preserve"> </w:t>
      </w:r>
      <w:ins w:id="168" w:author="Naveed ul haq qadri chishty" w:date="2018-12-04T14:59:00Z">
        <w:r w:rsidR="00050C84" w:rsidRPr="00924105">
          <w:rPr>
            <w:rFonts w:ascii="Times New Roman" w:hAnsi="Times New Roman" w:cs="Times New Roman"/>
            <w:color w:val="000000" w:themeColor="text1"/>
            <w:sz w:val="24"/>
            <w:szCs w:val="24"/>
            <w:shd w:val="clear" w:color="auto" w:fill="FFFFFF"/>
          </w:rPr>
          <w:t xml:space="preserve">help a </w:t>
        </w:r>
        <w:proofErr w:type="gramStart"/>
        <w:r w:rsidR="00050C84" w:rsidRPr="00924105">
          <w:rPr>
            <w:rFonts w:ascii="Times New Roman" w:hAnsi="Times New Roman" w:cs="Times New Roman"/>
            <w:color w:val="000000" w:themeColor="text1"/>
            <w:sz w:val="24"/>
            <w:szCs w:val="24"/>
            <w:shd w:val="clear" w:color="auto" w:fill="FFFFFF"/>
          </w:rPr>
          <w:t>individuals</w:t>
        </w:r>
        <w:proofErr w:type="gramEnd"/>
        <w:r w:rsidR="00050C84" w:rsidRPr="00924105">
          <w:rPr>
            <w:rFonts w:ascii="Times New Roman" w:hAnsi="Times New Roman" w:cs="Times New Roman"/>
            <w:color w:val="000000" w:themeColor="text1"/>
            <w:sz w:val="24"/>
            <w:szCs w:val="24"/>
            <w:shd w:val="clear" w:color="auto" w:fill="FFFFFF"/>
          </w:rPr>
          <w:t xml:space="preserve"> to make their </w:t>
        </w:r>
      </w:ins>
      <w:ins w:id="169" w:author="Naveed ul haq qadri chishty" w:date="2018-12-04T15:00:00Z">
        <w:r w:rsidR="00050C84" w:rsidRPr="00924105">
          <w:rPr>
            <w:rFonts w:ascii="Times New Roman" w:hAnsi="Times New Roman" w:cs="Times New Roman"/>
            <w:color w:val="000000" w:themeColor="text1"/>
            <w:sz w:val="24"/>
            <w:szCs w:val="24"/>
            <w:shd w:val="clear" w:color="auto" w:fill="FFFFFF"/>
          </w:rPr>
          <w:t>career and</w:t>
        </w:r>
      </w:ins>
      <w:ins w:id="170" w:author="Naveed ul haq qadri chishty" w:date="2018-12-04T14:59:00Z">
        <w:r w:rsidR="00050C84" w:rsidRPr="00924105">
          <w:rPr>
            <w:rFonts w:ascii="Times New Roman" w:hAnsi="Times New Roman" w:cs="Times New Roman"/>
            <w:color w:val="000000" w:themeColor="text1"/>
            <w:sz w:val="24"/>
            <w:szCs w:val="24"/>
            <w:shd w:val="clear" w:color="auto" w:fill="FFFFFF"/>
          </w:rPr>
          <w:t xml:space="preserve"> </w:t>
        </w:r>
      </w:ins>
      <w:del w:id="171" w:author="Naveed ul haq qadri chishty" w:date="2018-12-04T14:59:00Z">
        <w:r w:rsidR="00C45EEC" w:rsidRPr="00924105" w:rsidDel="00050C84">
          <w:rPr>
            <w:rFonts w:ascii="Times New Roman" w:hAnsi="Times New Roman" w:cs="Times New Roman"/>
            <w:color w:val="000000" w:themeColor="text1"/>
            <w:sz w:val="24"/>
            <w:szCs w:val="24"/>
            <w:shd w:val="clear" w:color="auto" w:fill="FFFFFF"/>
          </w:rPr>
          <w:delText>make</w:delText>
        </w:r>
        <w:r w:rsidR="00281665" w:rsidRPr="00924105" w:rsidDel="00050C84">
          <w:rPr>
            <w:rFonts w:ascii="Times New Roman" w:hAnsi="Times New Roman" w:cs="Times New Roman"/>
            <w:color w:val="000000" w:themeColor="text1"/>
            <w:sz w:val="24"/>
            <w:szCs w:val="24"/>
            <w:shd w:val="clear" w:color="auto" w:fill="FFFFFF"/>
          </w:rPr>
          <w:delText>s</w:delText>
        </w:r>
        <w:r w:rsidR="00C45EEC" w:rsidRPr="00924105" w:rsidDel="00050C84">
          <w:rPr>
            <w:rFonts w:ascii="Times New Roman" w:hAnsi="Times New Roman" w:cs="Times New Roman"/>
            <w:color w:val="000000" w:themeColor="text1"/>
            <w:sz w:val="24"/>
            <w:szCs w:val="24"/>
            <w:shd w:val="clear" w:color="auto" w:fill="FFFFFF"/>
          </w:rPr>
          <w:delText xml:space="preserve"> </w:delText>
        </w:r>
        <w:r w:rsidR="00281665" w:rsidRPr="00924105" w:rsidDel="00050C84">
          <w:rPr>
            <w:rFonts w:ascii="Times New Roman" w:hAnsi="Times New Roman" w:cs="Times New Roman"/>
            <w:color w:val="000000" w:themeColor="text1"/>
            <w:sz w:val="24"/>
            <w:szCs w:val="24"/>
            <w:shd w:val="clear" w:color="auto" w:fill="FFFFFF"/>
          </w:rPr>
          <w:delText>man</w:delText>
        </w:r>
        <w:r w:rsidR="00C45EEC" w:rsidRPr="00924105" w:rsidDel="00050C84">
          <w:rPr>
            <w:rFonts w:ascii="Times New Roman" w:hAnsi="Times New Roman" w:cs="Times New Roman"/>
            <w:color w:val="000000" w:themeColor="text1"/>
            <w:sz w:val="24"/>
            <w:szCs w:val="24"/>
            <w:shd w:val="clear" w:color="auto" w:fill="FFFFFF"/>
          </w:rPr>
          <w:delText xml:space="preserve"> capable of earning income </w:delText>
        </w:r>
        <w:r w:rsidR="00281665" w:rsidRPr="00924105" w:rsidDel="00050C84">
          <w:rPr>
            <w:rFonts w:ascii="Times New Roman" w:hAnsi="Times New Roman" w:cs="Times New Roman"/>
            <w:color w:val="000000" w:themeColor="text1"/>
            <w:sz w:val="24"/>
            <w:szCs w:val="24"/>
            <w:shd w:val="clear" w:color="auto" w:fill="FFFFFF"/>
          </w:rPr>
          <w:delText xml:space="preserve">to </w:delText>
        </w:r>
      </w:del>
      <w:r w:rsidR="00281665" w:rsidRPr="00924105">
        <w:rPr>
          <w:rFonts w:ascii="Times New Roman" w:hAnsi="Times New Roman" w:cs="Times New Roman"/>
          <w:color w:val="000000" w:themeColor="text1"/>
          <w:sz w:val="24"/>
          <w:szCs w:val="24"/>
          <w:shd w:val="clear" w:color="auto" w:fill="FFFFFF"/>
        </w:rPr>
        <w:t xml:space="preserve">improve </w:t>
      </w:r>
      <w:ins w:id="172" w:author="Naveed ul haq qadri chishty" w:date="2018-12-04T15:00:00Z">
        <w:r w:rsidR="00050C84" w:rsidRPr="00924105">
          <w:rPr>
            <w:rFonts w:ascii="Times New Roman" w:hAnsi="Times New Roman" w:cs="Times New Roman"/>
            <w:color w:val="000000" w:themeColor="text1"/>
            <w:sz w:val="24"/>
            <w:szCs w:val="24"/>
            <w:shd w:val="clear" w:color="auto" w:fill="FFFFFF"/>
          </w:rPr>
          <w:t xml:space="preserve">their </w:t>
        </w:r>
      </w:ins>
      <w:del w:id="173" w:author="Naveed ul haq qadri chishty" w:date="2018-12-04T15:00:00Z">
        <w:r w:rsidR="00281665" w:rsidRPr="00924105" w:rsidDel="00050C84">
          <w:rPr>
            <w:rFonts w:ascii="Times New Roman" w:hAnsi="Times New Roman" w:cs="Times New Roman"/>
            <w:color w:val="000000" w:themeColor="text1"/>
            <w:sz w:val="24"/>
            <w:szCs w:val="24"/>
            <w:shd w:val="clear" w:color="auto" w:fill="FFFFFF"/>
          </w:rPr>
          <w:delText xml:space="preserve">his </w:delText>
        </w:r>
      </w:del>
      <w:r w:rsidR="00281665" w:rsidRPr="00924105">
        <w:rPr>
          <w:rFonts w:ascii="Times New Roman" w:hAnsi="Times New Roman" w:cs="Times New Roman"/>
          <w:color w:val="000000" w:themeColor="text1"/>
          <w:sz w:val="24"/>
          <w:szCs w:val="24"/>
          <w:shd w:val="clear" w:color="auto" w:fill="FFFFFF"/>
        </w:rPr>
        <w:t>standard of life and develop</w:t>
      </w:r>
      <w:ins w:id="174" w:author="Naveed ul haq qadri chishty" w:date="2018-12-04T15:00:00Z">
        <w:r w:rsidR="00050C84" w:rsidRPr="00924105">
          <w:rPr>
            <w:rFonts w:ascii="Times New Roman" w:hAnsi="Times New Roman" w:cs="Times New Roman"/>
            <w:color w:val="000000" w:themeColor="text1"/>
            <w:sz w:val="24"/>
            <w:szCs w:val="24"/>
            <w:shd w:val="clear" w:color="auto" w:fill="FFFFFF"/>
          </w:rPr>
          <w:t xml:space="preserve"> their</w:t>
        </w:r>
      </w:ins>
      <w:del w:id="175" w:author="Naveed ul haq qadri chishty" w:date="2018-12-04T15:00:00Z">
        <w:r w:rsidR="00281665" w:rsidRPr="00924105" w:rsidDel="00050C84">
          <w:rPr>
            <w:rFonts w:ascii="Times New Roman" w:hAnsi="Times New Roman" w:cs="Times New Roman"/>
            <w:color w:val="000000" w:themeColor="text1"/>
            <w:sz w:val="24"/>
            <w:szCs w:val="24"/>
            <w:shd w:val="clear" w:color="auto" w:fill="FFFFFF"/>
          </w:rPr>
          <w:delText>s</w:delText>
        </w:r>
        <w:r w:rsidR="00C45EEC" w:rsidRPr="00924105" w:rsidDel="00050C84">
          <w:rPr>
            <w:rFonts w:ascii="Times New Roman" w:hAnsi="Times New Roman" w:cs="Times New Roman"/>
            <w:color w:val="000000" w:themeColor="text1"/>
            <w:sz w:val="24"/>
            <w:szCs w:val="24"/>
            <w:shd w:val="clear" w:color="auto" w:fill="FFFFFF"/>
          </w:rPr>
          <w:delText xml:space="preserve"> his</w:delText>
        </w:r>
      </w:del>
      <w:r w:rsidR="00C45EEC" w:rsidRPr="00924105">
        <w:rPr>
          <w:rFonts w:ascii="Times New Roman" w:hAnsi="Times New Roman" w:cs="Times New Roman"/>
          <w:color w:val="000000" w:themeColor="text1"/>
          <w:sz w:val="24"/>
          <w:szCs w:val="24"/>
          <w:shd w:val="clear" w:color="auto" w:fill="FFFFFF"/>
        </w:rPr>
        <w:t xml:space="preserve"> insight to enjoy </w:t>
      </w:r>
      <w:r w:rsidR="000A52EA" w:rsidRPr="00924105">
        <w:rPr>
          <w:rFonts w:ascii="Times New Roman" w:hAnsi="Times New Roman" w:cs="Times New Roman"/>
          <w:color w:val="000000" w:themeColor="text1"/>
          <w:sz w:val="24"/>
          <w:szCs w:val="24"/>
          <w:shd w:val="clear" w:color="auto" w:fill="FFFFFF"/>
        </w:rPr>
        <w:t>the</w:t>
      </w:r>
      <w:ins w:id="176" w:author="Naveed ul haq qadri chishty" w:date="2018-12-04T15:00:00Z">
        <w:r w:rsidR="00050C84" w:rsidRPr="00924105">
          <w:rPr>
            <w:rFonts w:ascii="Times New Roman" w:hAnsi="Times New Roman" w:cs="Times New Roman"/>
            <w:color w:val="000000" w:themeColor="text1"/>
            <w:sz w:val="24"/>
            <w:szCs w:val="24"/>
            <w:shd w:val="clear" w:color="auto" w:fill="FFFFFF"/>
          </w:rPr>
          <w:t>ir</w:t>
        </w:r>
      </w:ins>
      <w:r w:rsidR="000A52EA" w:rsidRPr="00924105">
        <w:rPr>
          <w:rFonts w:ascii="Times New Roman" w:hAnsi="Times New Roman" w:cs="Times New Roman"/>
          <w:color w:val="000000" w:themeColor="text1"/>
          <w:sz w:val="24"/>
          <w:szCs w:val="24"/>
          <w:shd w:val="clear" w:color="auto" w:fill="FFFFFF"/>
        </w:rPr>
        <w:t xml:space="preserve"> </w:t>
      </w:r>
      <w:r w:rsidR="00D6622D" w:rsidRPr="00924105">
        <w:rPr>
          <w:rFonts w:ascii="Times New Roman" w:hAnsi="Times New Roman" w:cs="Times New Roman"/>
          <w:color w:val="000000" w:themeColor="text1"/>
          <w:sz w:val="24"/>
          <w:szCs w:val="24"/>
          <w:shd w:val="clear" w:color="auto" w:fill="FFFFFF"/>
        </w:rPr>
        <w:t>li</w:t>
      </w:r>
      <w:ins w:id="177" w:author="Naveed ul haq qadri chishty" w:date="2018-12-04T15:00:00Z">
        <w:r w:rsidR="00050C84" w:rsidRPr="00924105">
          <w:rPr>
            <w:rFonts w:ascii="Times New Roman" w:hAnsi="Times New Roman" w:cs="Times New Roman"/>
            <w:color w:val="000000" w:themeColor="text1"/>
            <w:sz w:val="24"/>
            <w:szCs w:val="24"/>
            <w:shd w:val="clear" w:color="auto" w:fill="FFFFFF"/>
          </w:rPr>
          <w:t>ves</w:t>
        </w:r>
      </w:ins>
      <w:del w:id="178" w:author="Naveed ul haq qadri chishty" w:date="2018-12-04T15:00:00Z">
        <w:r w:rsidR="00D6622D" w:rsidRPr="00924105" w:rsidDel="00050C84">
          <w:rPr>
            <w:rFonts w:ascii="Times New Roman" w:hAnsi="Times New Roman" w:cs="Times New Roman"/>
            <w:color w:val="000000" w:themeColor="text1"/>
            <w:sz w:val="24"/>
            <w:szCs w:val="24"/>
            <w:shd w:val="clear" w:color="auto" w:fill="FFFFFF"/>
          </w:rPr>
          <w:delText>fe</w:delText>
        </w:r>
      </w:del>
      <w:r w:rsidR="00D6622D" w:rsidRPr="00924105">
        <w:rPr>
          <w:rFonts w:ascii="Times New Roman" w:hAnsi="Times New Roman" w:cs="Times New Roman"/>
          <w:color w:val="000000" w:themeColor="text1"/>
          <w:sz w:val="24"/>
          <w:szCs w:val="24"/>
          <w:shd w:val="clear" w:color="auto" w:fill="FFFFFF"/>
        </w:rPr>
        <w:t xml:space="preserve">. </w:t>
      </w:r>
      <w:r w:rsidR="00281665" w:rsidRPr="00924105">
        <w:rPr>
          <w:rFonts w:ascii="Times New Roman" w:hAnsi="Times New Roman" w:cs="Times New Roman"/>
          <w:color w:val="000000" w:themeColor="text1"/>
          <w:sz w:val="24"/>
          <w:szCs w:val="24"/>
          <w:shd w:val="clear" w:color="auto" w:fill="FFFFFF"/>
        </w:rPr>
        <w:t xml:space="preserve">In </w:t>
      </w:r>
      <w:proofErr w:type="gramStart"/>
      <w:r w:rsidR="00281665" w:rsidRPr="00924105">
        <w:rPr>
          <w:rFonts w:ascii="Times New Roman" w:hAnsi="Times New Roman" w:cs="Times New Roman"/>
          <w:color w:val="000000" w:themeColor="text1"/>
          <w:sz w:val="24"/>
          <w:szCs w:val="24"/>
          <w:shd w:val="clear" w:color="auto" w:fill="FFFFFF"/>
        </w:rPr>
        <w:t>short</w:t>
      </w:r>
      <w:proofErr w:type="gramEnd"/>
      <w:r w:rsidR="00281665" w:rsidRPr="00924105">
        <w:rPr>
          <w:rFonts w:ascii="Times New Roman" w:hAnsi="Times New Roman" w:cs="Times New Roman"/>
          <w:color w:val="000000" w:themeColor="text1"/>
          <w:sz w:val="24"/>
          <w:szCs w:val="24"/>
          <w:shd w:val="clear" w:color="auto" w:fill="FFFFFF"/>
        </w:rPr>
        <w:t xml:space="preserve"> t</w:t>
      </w:r>
      <w:r w:rsidR="00D6622D" w:rsidRPr="00924105">
        <w:rPr>
          <w:rFonts w:ascii="Times New Roman" w:hAnsi="Times New Roman" w:cs="Times New Roman"/>
          <w:color w:val="000000" w:themeColor="text1"/>
          <w:sz w:val="24"/>
          <w:szCs w:val="24"/>
          <w:shd w:val="clear" w:color="auto" w:fill="FFFFFF"/>
        </w:rPr>
        <w:t>he</w:t>
      </w:r>
      <w:r w:rsidR="001E02EC" w:rsidRPr="00924105">
        <w:rPr>
          <w:rFonts w:ascii="Times New Roman" w:hAnsi="Times New Roman" w:cs="Times New Roman"/>
          <w:color w:val="000000" w:themeColor="text1"/>
          <w:sz w:val="24"/>
          <w:szCs w:val="24"/>
          <w:shd w:val="clear" w:color="auto" w:fill="FFFFFF"/>
        </w:rPr>
        <w:t xml:space="preserve"> main objective of education</w:t>
      </w:r>
      <w:r w:rsidR="00D6622D" w:rsidRPr="00924105">
        <w:rPr>
          <w:rFonts w:ascii="Times New Roman" w:hAnsi="Times New Roman" w:cs="Times New Roman"/>
          <w:color w:val="000000" w:themeColor="text1"/>
          <w:sz w:val="24"/>
          <w:szCs w:val="24"/>
          <w:shd w:val="clear" w:color="auto" w:fill="FFFFFF"/>
        </w:rPr>
        <w:t xml:space="preserve"> is to </w:t>
      </w:r>
      <w:del w:id="179" w:author="Naveed ul haq qadri chishty" w:date="2018-12-04T15:01:00Z">
        <w:r w:rsidR="00D6622D" w:rsidRPr="00924105" w:rsidDel="00050C84">
          <w:rPr>
            <w:rFonts w:ascii="Times New Roman" w:hAnsi="Times New Roman" w:cs="Times New Roman"/>
            <w:color w:val="000000" w:themeColor="text1"/>
            <w:sz w:val="24"/>
            <w:szCs w:val="24"/>
            <w:shd w:val="clear" w:color="auto" w:fill="FFFFFF"/>
          </w:rPr>
          <w:delText>produce normal healthy</w:delText>
        </w:r>
      </w:del>
      <w:ins w:id="180" w:author="Naveed ul haq qadri chishty" w:date="2018-12-04T15:01:00Z">
        <w:r w:rsidR="00050C84" w:rsidRPr="00924105">
          <w:rPr>
            <w:rFonts w:ascii="Times New Roman" w:hAnsi="Times New Roman" w:cs="Times New Roman"/>
            <w:color w:val="000000" w:themeColor="text1"/>
            <w:sz w:val="24"/>
            <w:szCs w:val="24"/>
            <w:shd w:val="clear" w:color="auto" w:fill="FFFFFF"/>
          </w:rPr>
          <w:t>prepare</w:t>
        </w:r>
      </w:ins>
      <w:r w:rsidR="00D6622D" w:rsidRPr="00924105">
        <w:rPr>
          <w:rFonts w:ascii="Times New Roman" w:hAnsi="Times New Roman" w:cs="Times New Roman"/>
          <w:color w:val="000000" w:themeColor="text1"/>
          <w:sz w:val="24"/>
          <w:szCs w:val="24"/>
          <w:shd w:val="clear" w:color="auto" w:fill="FFFFFF"/>
        </w:rPr>
        <w:t xml:space="preserve"> individuals </w:t>
      </w:r>
      <w:del w:id="181" w:author="Naveed ul haq qadri chishty" w:date="2018-12-04T15:01:00Z">
        <w:r w:rsidR="00D6622D" w:rsidRPr="00924105" w:rsidDel="00050C84">
          <w:rPr>
            <w:rFonts w:ascii="Times New Roman" w:hAnsi="Times New Roman" w:cs="Times New Roman"/>
            <w:color w:val="000000" w:themeColor="text1"/>
            <w:sz w:val="24"/>
            <w:szCs w:val="24"/>
            <w:shd w:val="clear" w:color="auto" w:fill="FFFFFF"/>
          </w:rPr>
          <w:delText>who have</w:delText>
        </w:r>
      </w:del>
      <w:ins w:id="182" w:author="Naveed ul haq qadri chishty" w:date="2018-12-04T15:01:00Z">
        <w:r w:rsidR="00050C84" w:rsidRPr="00924105">
          <w:rPr>
            <w:rFonts w:ascii="Times New Roman" w:hAnsi="Times New Roman" w:cs="Times New Roman"/>
            <w:color w:val="000000" w:themeColor="text1"/>
            <w:sz w:val="24"/>
            <w:szCs w:val="24"/>
            <w:shd w:val="clear" w:color="auto" w:fill="FFFFFF"/>
          </w:rPr>
          <w:t>for</w:t>
        </w:r>
      </w:ins>
      <w:r w:rsidR="00D6622D" w:rsidRPr="00924105">
        <w:rPr>
          <w:rFonts w:ascii="Times New Roman" w:hAnsi="Times New Roman" w:cs="Times New Roman"/>
          <w:color w:val="000000" w:themeColor="text1"/>
          <w:sz w:val="24"/>
          <w:szCs w:val="24"/>
          <w:shd w:val="clear" w:color="auto" w:fill="FFFFFF"/>
        </w:rPr>
        <w:t xml:space="preserve"> positive and constructive role in society.</w:t>
      </w:r>
      <w:r w:rsidR="003C4EDA" w:rsidRPr="00924105">
        <w:rPr>
          <w:rFonts w:ascii="Times New Roman" w:hAnsi="Times New Roman" w:cs="Times New Roman"/>
          <w:color w:val="000000" w:themeColor="text1"/>
          <w:sz w:val="24"/>
          <w:szCs w:val="24"/>
          <w:shd w:val="clear" w:color="auto" w:fill="FFFFFF"/>
        </w:rPr>
        <w:t xml:space="preserve"> </w:t>
      </w:r>
      <w:ins w:id="183" w:author="Naveed ul haq qadri chishty" w:date="2018-12-04T15:02:00Z">
        <w:r w:rsidR="00050C84" w:rsidRPr="00924105">
          <w:rPr>
            <w:rFonts w:ascii="Times New Roman" w:hAnsi="Times New Roman" w:cs="Times New Roman"/>
            <w:color w:val="000000" w:themeColor="text1"/>
            <w:sz w:val="24"/>
            <w:szCs w:val="24"/>
            <w:shd w:val="clear" w:color="auto" w:fill="FFFFFF"/>
          </w:rPr>
          <w:t>Elderly people</w:t>
        </w:r>
      </w:ins>
      <w:del w:id="184" w:author="Naveed ul haq qadri chishty" w:date="2018-12-04T15:02:00Z">
        <w:r w:rsidR="003C4EDA" w:rsidRPr="00924105" w:rsidDel="00050C84">
          <w:rPr>
            <w:rFonts w:ascii="Times New Roman" w:hAnsi="Times New Roman" w:cs="Times New Roman"/>
            <w:color w:val="000000" w:themeColor="text1"/>
            <w:sz w:val="24"/>
            <w:szCs w:val="24"/>
            <w:shd w:val="clear" w:color="auto" w:fill="FFFFFF"/>
          </w:rPr>
          <w:delText>Senior citizens</w:delText>
        </w:r>
      </w:del>
      <w:r w:rsidR="003C4EDA" w:rsidRPr="00924105">
        <w:rPr>
          <w:rFonts w:ascii="Times New Roman" w:hAnsi="Times New Roman" w:cs="Times New Roman"/>
          <w:color w:val="000000" w:themeColor="text1"/>
          <w:sz w:val="24"/>
          <w:szCs w:val="24"/>
          <w:shd w:val="clear" w:color="auto" w:fill="FFFFFF"/>
        </w:rPr>
        <w:t xml:space="preserve"> are generally known for their wisdom and knowledge which they gained from their </w:t>
      </w:r>
      <w:del w:id="185" w:author="Naveed ul haq qadri chishty" w:date="2018-12-04T15:03:00Z">
        <w:r w:rsidR="003C4EDA" w:rsidRPr="00924105" w:rsidDel="00050C84">
          <w:rPr>
            <w:rFonts w:ascii="Times New Roman" w:hAnsi="Times New Roman" w:cs="Times New Roman"/>
            <w:color w:val="000000" w:themeColor="text1"/>
            <w:sz w:val="24"/>
            <w:szCs w:val="24"/>
            <w:shd w:val="clear" w:color="auto" w:fill="FFFFFF"/>
          </w:rPr>
          <w:lastRenderedPageBreak/>
          <w:delText xml:space="preserve">pleasant and unpleasant </w:delText>
        </w:r>
      </w:del>
      <w:r w:rsidR="003C4EDA" w:rsidRPr="00924105">
        <w:rPr>
          <w:rFonts w:ascii="Times New Roman" w:hAnsi="Times New Roman" w:cs="Times New Roman"/>
          <w:color w:val="000000" w:themeColor="text1"/>
          <w:sz w:val="24"/>
          <w:szCs w:val="24"/>
          <w:shd w:val="clear" w:color="auto" w:fill="FFFFFF"/>
        </w:rPr>
        <w:t>experiences, and the new generation can learn from their experiences.</w:t>
      </w:r>
      <w:r w:rsidR="00B85F17" w:rsidRPr="00924105">
        <w:rPr>
          <w:rFonts w:ascii="Times New Roman" w:hAnsi="Times New Roman" w:cs="Times New Roman"/>
          <w:color w:val="000000" w:themeColor="text1"/>
          <w:sz w:val="24"/>
          <w:szCs w:val="24"/>
          <w:shd w:val="clear" w:color="auto" w:fill="FFFFFF"/>
        </w:rPr>
        <w:t xml:space="preserve"> </w:t>
      </w:r>
      <w:commentRangeEnd w:id="166"/>
      <w:r w:rsidR="00944F85" w:rsidRPr="00924105">
        <w:rPr>
          <w:rStyle w:val="CommentReference"/>
          <w:color w:val="000000" w:themeColor="text1"/>
        </w:rPr>
        <w:commentReference w:id="166"/>
      </w:r>
      <w:commentRangeEnd w:id="167"/>
      <w:r w:rsidR="00050C84" w:rsidRPr="00924105">
        <w:rPr>
          <w:rStyle w:val="CommentReference"/>
          <w:color w:val="000000" w:themeColor="text1"/>
        </w:rPr>
        <w:commentReference w:id="167"/>
      </w:r>
      <w:r w:rsidR="00032001" w:rsidRPr="00924105">
        <w:rPr>
          <w:rFonts w:ascii="Times New Roman" w:hAnsi="Times New Roman" w:cs="Times New Roman"/>
          <w:color w:val="000000" w:themeColor="text1"/>
          <w:sz w:val="24"/>
          <w:szCs w:val="24"/>
          <w:shd w:val="clear" w:color="auto" w:fill="FFFFFF"/>
        </w:rPr>
        <w:t xml:space="preserve">Research shows that </w:t>
      </w:r>
      <w:del w:id="186" w:author="Naveed ul haq qadri chishty" w:date="2018-12-04T15:04:00Z">
        <w:r w:rsidR="00032001" w:rsidRPr="00924105" w:rsidDel="00050C84">
          <w:rPr>
            <w:rFonts w:ascii="Times New Roman" w:hAnsi="Times New Roman" w:cs="Times New Roman"/>
            <w:color w:val="000000" w:themeColor="text1"/>
            <w:sz w:val="24"/>
            <w:szCs w:val="24"/>
          </w:rPr>
          <w:delText>older adults</w:delText>
        </w:r>
      </w:del>
      <w:ins w:id="187" w:author="Naveed ul haq qadri chishty" w:date="2018-12-04T15:04:00Z">
        <w:r w:rsidR="00050C84" w:rsidRPr="00924105">
          <w:rPr>
            <w:rFonts w:ascii="Times New Roman" w:hAnsi="Times New Roman" w:cs="Times New Roman"/>
            <w:color w:val="000000" w:themeColor="text1"/>
            <w:sz w:val="24"/>
            <w:szCs w:val="24"/>
          </w:rPr>
          <w:t>elderly people</w:t>
        </w:r>
      </w:ins>
      <w:r w:rsidR="00032001" w:rsidRPr="00924105">
        <w:rPr>
          <w:rFonts w:ascii="Times New Roman" w:hAnsi="Times New Roman" w:cs="Times New Roman"/>
          <w:color w:val="000000" w:themeColor="text1"/>
          <w:sz w:val="24"/>
          <w:szCs w:val="24"/>
        </w:rPr>
        <w:t xml:space="preserve"> with higher education and those who have more contribution in </w:t>
      </w:r>
      <w:del w:id="188" w:author="Naveed ul haq qadri chishty" w:date="2018-12-04T15:04:00Z">
        <w:r w:rsidR="00032001" w:rsidRPr="00924105" w:rsidDel="00050C84">
          <w:rPr>
            <w:rFonts w:ascii="Times New Roman" w:hAnsi="Times New Roman" w:cs="Times New Roman"/>
            <w:color w:val="000000" w:themeColor="text1"/>
            <w:sz w:val="24"/>
            <w:szCs w:val="24"/>
          </w:rPr>
          <w:delText>older adults</w:delText>
        </w:r>
      </w:del>
      <w:ins w:id="189" w:author="Naveed ul haq qadri chishty" w:date="2018-12-04T15:04:00Z">
        <w:r w:rsidR="00050C84" w:rsidRPr="00924105">
          <w:rPr>
            <w:rFonts w:ascii="Times New Roman" w:hAnsi="Times New Roman" w:cs="Times New Roman"/>
            <w:color w:val="000000" w:themeColor="text1"/>
            <w:sz w:val="24"/>
            <w:szCs w:val="24"/>
          </w:rPr>
          <w:t>elderly</w:t>
        </w:r>
      </w:ins>
      <w:r w:rsidR="00032001" w:rsidRPr="00924105">
        <w:rPr>
          <w:rFonts w:ascii="Times New Roman" w:hAnsi="Times New Roman" w:cs="Times New Roman"/>
          <w:color w:val="000000" w:themeColor="text1"/>
          <w:sz w:val="24"/>
          <w:szCs w:val="24"/>
        </w:rPr>
        <w:t xml:space="preserve"> learning programmes are mostly very promising in fulfilling their responsibilities (</w:t>
      </w:r>
      <w:proofErr w:type="spellStart"/>
      <w:r w:rsidR="00032001" w:rsidRPr="00924105">
        <w:rPr>
          <w:rFonts w:ascii="Times New Roman" w:hAnsi="Times New Roman" w:cs="Times New Roman"/>
          <w:color w:val="000000" w:themeColor="text1"/>
          <w:sz w:val="24"/>
          <w:szCs w:val="24"/>
        </w:rPr>
        <w:t>Tippelt</w:t>
      </w:r>
      <w:proofErr w:type="spellEnd"/>
      <w:r w:rsidR="00032001" w:rsidRPr="00924105">
        <w:rPr>
          <w:rFonts w:ascii="Times New Roman" w:hAnsi="Times New Roman" w:cs="Times New Roman"/>
          <w:color w:val="000000" w:themeColor="text1"/>
          <w:sz w:val="24"/>
          <w:szCs w:val="24"/>
        </w:rPr>
        <w:t xml:space="preserve"> et al. 2009). </w:t>
      </w:r>
      <w:r w:rsidR="00B85F17" w:rsidRPr="00924105">
        <w:rPr>
          <w:rFonts w:ascii="Times New Roman" w:hAnsi="Times New Roman" w:cs="Times New Roman"/>
          <w:color w:val="000000" w:themeColor="text1"/>
          <w:sz w:val="24"/>
          <w:szCs w:val="24"/>
          <w:shd w:val="clear" w:color="auto" w:fill="FFFFFF"/>
        </w:rPr>
        <w:t>All the older adults have their life experiences but all of them are not educated.</w:t>
      </w:r>
      <w:r w:rsidR="003C4EDA" w:rsidRPr="00924105">
        <w:rPr>
          <w:rFonts w:ascii="Times New Roman" w:hAnsi="Times New Roman" w:cs="Times New Roman"/>
          <w:color w:val="000000" w:themeColor="text1"/>
          <w:sz w:val="24"/>
          <w:szCs w:val="24"/>
          <w:shd w:val="clear" w:color="auto" w:fill="FFFFFF"/>
        </w:rPr>
        <w:t xml:space="preserve"> </w:t>
      </w:r>
      <w:r w:rsidR="00C8432A" w:rsidRPr="00924105">
        <w:rPr>
          <w:rFonts w:ascii="Times New Roman" w:hAnsi="Times New Roman" w:cs="Times New Roman"/>
          <w:color w:val="000000" w:themeColor="text1"/>
          <w:sz w:val="24"/>
          <w:szCs w:val="24"/>
          <w:shd w:val="clear" w:color="auto" w:fill="FFFFFF"/>
        </w:rPr>
        <w:t xml:space="preserve">Research shows that </w:t>
      </w:r>
      <w:r w:rsidR="00C8432A" w:rsidRPr="00924105">
        <w:rPr>
          <w:rFonts w:ascii="Times New Roman" w:hAnsi="Times New Roman" w:cs="Times New Roman"/>
          <w:color w:val="000000" w:themeColor="text1"/>
          <w:sz w:val="24"/>
          <w:szCs w:val="24"/>
        </w:rPr>
        <w:t>senior citizens with less financial resources and low educational level especially those who are jobless are prone to feel loneliness when contrasted with those with advanced education and high financial resources and those who are employed (</w:t>
      </w:r>
      <w:proofErr w:type="spellStart"/>
      <w:r w:rsidR="00C8432A" w:rsidRPr="00924105">
        <w:rPr>
          <w:rFonts w:ascii="Times New Roman" w:hAnsi="Times New Roman" w:cs="Times New Roman"/>
          <w:color w:val="000000" w:themeColor="text1"/>
          <w:sz w:val="24"/>
          <w:szCs w:val="24"/>
        </w:rPr>
        <w:t>Hawkley</w:t>
      </w:r>
      <w:proofErr w:type="spellEnd"/>
      <w:r w:rsidR="00C8432A" w:rsidRPr="00924105">
        <w:rPr>
          <w:rFonts w:ascii="Times New Roman" w:hAnsi="Times New Roman" w:cs="Times New Roman"/>
          <w:color w:val="000000" w:themeColor="text1"/>
          <w:sz w:val="24"/>
          <w:szCs w:val="24"/>
        </w:rPr>
        <w:t xml:space="preserve">, et al., 2008; </w:t>
      </w:r>
      <w:proofErr w:type="spellStart"/>
      <w:r w:rsidR="00C8432A" w:rsidRPr="00924105">
        <w:rPr>
          <w:rFonts w:ascii="Times New Roman" w:hAnsi="Times New Roman" w:cs="Times New Roman"/>
          <w:color w:val="000000" w:themeColor="text1"/>
          <w:sz w:val="24"/>
          <w:szCs w:val="24"/>
        </w:rPr>
        <w:t>Creecy</w:t>
      </w:r>
      <w:proofErr w:type="spellEnd"/>
      <w:r w:rsidR="00C8432A" w:rsidRPr="00924105">
        <w:rPr>
          <w:rFonts w:ascii="Times New Roman" w:hAnsi="Times New Roman" w:cs="Times New Roman"/>
          <w:color w:val="000000" w:themeColor="text1"/>
          <w:sz w:val="24"/>
          <w:szCs w:val="24"/>
        </w:rPr>
        <w:t xml:space="preserve">, Berg &amp; Wright 1985; </w:t>
      </w:r>
      <w:proofErr w:type="spellStart"/>
      <w:r w:rsidR="00C8432A" w:rsidRPr="00924105">
        <w:rPr>
          <w:rFonts w:ascii="Times New Roman" w:hAnsi="Times New Roman" w:cs="Times New Roman"/>
          <w:color w:val="000000" w:themeColor="text1"/>
          <w:sz w:val="24"/>
          <w:szCs w:val="24"/>
        </w:rPr>
        <w:t>Pinquart</w:t>
      </w:r>
      <w:proofErr w:type="spellEnd"/>
      <w:r w:rsidR="00C8432A" w:rsidRPr="00924105">
        <w:rPr>
          <w:rFonts w:ascii="Times New Roman" w:hAnsi="Times New Roman" w:cs="Times New Roman"/>
          <w:color w:val="000000" w:themeColor="text1"/>
          <w:sz w:val="24"/>
          <w:szCs w:val="24"/>
        </w:rPr>
        <w:t xml:space="preserve"> and Sorensen 2001; Lauder, Sharkey &amp; Mummery 2004).</w:t>
      </w:r>
      <w:r w:rsidR="003548A7" w:rsidRPr="00924105">
        <w:rPr>
          <w:rFonts w:ascii="Times New Roman" w:hAnsi="Times New Roman" w:cs="Times New Roman"/>
          <w:color w:val="000000" w:themeColor="text1"/>
          <w:sz w:val="24"/>
          <w:szCs w:val="24"/>
          <w:shd w:val="clear" w:color="auto" w:fill="FFFFFF"/>
        </w:rPr>
        <w:t xml:space="preserve"> </w:t>
      </w:r>
      <w:commentRangeStart w:id="190"/>
      <w:r w:rsidR="001668B7" w:rsidRPr="00924105">
        <w:rPr>
          <w:rFonts w:ascii="Times New Roman" w:hAnsi="Times New Roman" w:cs="Times New Roman"/>
          <w:color w:val="000000" w:themeColor="text1"/>
          <w:sz w:val="24"/>
          <w:szCs w:val="24"/>
          <w:shd w:val="clear" w:color="auto" w:fill="FFFFFF"/>
        </w:rPr>
        <w:t>It is plausible to conclude from aforementioned discourse that education plays a vital role in the life of elderly individuals.</w:t>
      </w:r>
      <w:r w:rsidR="001A21BA" w:rsidRPr="00924105">
        <w:rPr>
          <w:rFonts w:ascii="Times New Roman" w:hAnsi="Times New Roman" w:cs="Times New Roman"/>
          <w:color w:val="000000" w:themeColor="text1"/>
          <w:sz w:val="24"/>
          <w:szCs w:val="24"/>
          <w:shd w:val="clear" w:color="auto" w:fill="FFFFFF"/>
        </w:rPr>
        <w:t xml:space="preserve"> It is also logical that educated people can communicate well and establish relations with others thus probably they can receive higher social support and experience lower level of isolation and loneliness.</w:t>
      </w:r>
      <w:commentRangeEnd w:id="190"/>
      <w:r w:rsidR="001A21BA" w:rsidRPr="00924105">
        <w:rPr>
          <w:rStyle w:val="CommentReference"/>
          <w:color w:val="000000" w:themeColor="text1"/>
        </w:rPr>
        <w:commentReference w:id="190"/>
      </w:r>
      <w:commentRangeStart w:id="191"/>
      <w:del w:id="192" w:author="Naveed ul haq qadri chishty" w:date="2018-12-04T14:58:00Z">
        <w:r w:rsidR="003548A7" w:rsidRPr="00924105" w:rsidDel="00050C84">
          <w:rPr>
            <w:rFonts w:ascii="Times New Roman" w:hAnsi="Times New Roman" w:cs="Times New Roman"/>
            <w:color w:val="000000" w:themeColor="text1"/>
            <w:sz w:val="24"/>
            <w:szCs w:val="24"/>
            <w:shd w:val="clear" w:color="auto" w:fill="FFFFFF"/>
          </w:rPr>
          <w:delText>Therefore, t</w:delText>
        </w:r>
        <w:r w:rsidR="003C4EDA" w:rsidRPr="00924105" w:rsidDel="00050C84">
          <w:rPr>
            <w:rFonts w:ascii="Times New Roman" w:hAnsi="Times New Roman" w:cs="Times New Roman"/>
            <w:color w:val="000000" w:themeColor="text1"/>
            <w:sz w:val="24"/>
            <w:szCs w:val="24"/>
            <w:shd w:val="clear" w:color="auto" w:fill="FFFFFF"/>
          </w:rPr>
          <w:delText xml:space="preserve">he </w:delText>
        </w:r>
        <w:r w:rsidR="00B85F17" w:rsidRPr="00924105" w:rsidDel="00050C84">
          <w:rPr>
            <w:rFonts w:ascii="Times New Roman" w:hAnsi="Times New Roman" w:cs="Times New Roman"/>
            <w:color w:val="000000" w:themeColor="text1"/>
            <w:sz w:val="24"/>
            <w:szCs w:val="24"/>
            <w:shd w:val="clear" w:color="auto" w:fill="FFFFFF"/>
          </w:rPr>
          <w:delText xml:space="preserve">present paper </w:delText>
        </w:r>
        <w:r w:rsidR="00C8432A" w:rsidRPr="00924105" w:rsidDel="00050C84">
          <w:rPr>
            <w:rFonts w:ascii="Times New Roman" w:hAnsi="Times New Roman" w:cs="Times New Roman"/>
            <w:color w:val="000000" w:themeColor="text1"/>
            <w:sz w:val="24"/>
            <w:szCs w:val="24"/>
            <w:shd w:val="clear" w:color="auto" w:fill="FFFFFF"/>
          </w:rPr>
          <w:delText xml:space="preserve">focuses mainly on </w:delText>
        </w:r>
        <w:r w:rsidR="00DD4C44" w:rsidRPr="00924105" w:rsidDel="00050C84">
          <w:rPr>
            <w:rFonts w:ascii="Times New Roman" w:hAnsi="Times New Roman" w:cs="Times New Roman"/>
            <w:color w:val="000000" w:themeColor="text1"/>
            <w:sz w:val="24"/>
            <w:szCs w:val="24"/>
          </w:rPr>
          <w:delText xml:space="preserve">the impact of educational qualification on social support, social isolation and loneliness among senior citizens.  </w:delText>
        </w:r>
      </w:del>
    </w:p>
    <w:p w14:paraId="6B249576" w14:textId="77777777" w:rsidR="00CD23F7" w:rsidRPr="00924105" w:rsidRDefault="00CD23F7" w:rsidP="00CD23F7">
      <w:pPr>
        <w:pStyle w:val="yiv2910610915msonormal"/>
        <w:shd w:val="clear" w:color="auto" w:fill="FFFFFF"/>
        <w:spacing w:before="0" w:beforeAutospacing="0" w:after="0" w:afterAutospacing="0" w:line="480" w:lineRule="auto"/>
        <w:rPr>
          <w:ins w:id="193" w:author="Naveed ul haq qadri chishty" w:date="2018-12-04T13:03:00Z"/>
          <w:b/>
          <w:color w:val="000000" w:themeColor="text1"/>
        </w:rPr>
      </w:pPr>
      <w:ins w:id="194" w:author="Naveed ul haq qadri chishty" w:date="2018-12-04T13:03:00Z">
        <w:r w:rsidRPr="00924105">
          <w:rPr>
            <w:b/>
            <w:color w:val="000000" w:themeColor="text1"/>
          </w:rPr>
          <w:t>Rationale of the Study</w:t>
        </w:r>
      </w:ins>
    </w:p>
    <w:p w14:paraId="7586C547" w14:textId="77777777" w:rsidR="00CD23F7" w:rsidRPr="00924105" w:rsidRDefault="00CD23F7" w:rsidP="00CD23F7">
      <w:pPr>
        <w:pStyle w:val="yiv2910610915msonormal"/>
        <w:shd w:val="clear" w:color="auto" w:fill="FFFFFF"/>
        <w:spacing w:before="0" w:beforeAutospacing="0" w:after="0" w:afterAutospacing="0" w:line="480" w:lineRule="auto"/>
        <w:rPr>
          <w:ins w:id="195" w:author="Naveed ul haq qadri chishty" w:date="2018-12-04T13:03:00Z"/>
          <w:color w:val="000000" w:themeColor="text1"/>
        </w:rPr>
      </w:pPr>
      <w:ins w:id="196" w:author="Naveed ul haq qadri chishty" w:date="2018-12-04T13:03:00Z">
        <w:r w:rsidRPr="00924105">
          <w:rPr>
            <w:color w:val="000000" w:themeColor="text1"/>
          </w:rPr>
          <w:t>loneliness and social isolation can occur in any stage of life, but the issue can be more acute for elderly people. To enable a deeper understanding of old age and isolation/loneliness, current study investigates the various psychological states and social issues that are associated with elderly</w:t>
        </w:r>
        <w:commentRangeStart w:id="197"/>
        <w:r w:rsidRPr="00924105">
          <w:rPr>
            <w:color w:val="000000" w:themeColor="text1"/>
          </w:rPr>
          <w:t>. The present study is therefore an empirical piece of research that aims to investigate the association pattern of educational achievement with the issues of isolation, loneliness and (lack of) support from the community among elderly people.  </w:t>
        </w:r>
        <w:commentRangeEnd w:id="197"/>
        <w:r w:rsidRPr="00924105">
          <w:rPr>
            <w:rStyle w:val="CommentReference"/>
            <w:rFonts w:asciiTheme="minorHAnsi" w:eastAsiaTheme="minorHAnsi" w:hAnsiTheme="minorHAnsi" w:cstheme="minorBidi"/>
            <w:color w:val="000000" w:themeColor="text1"/>
            <w:lang w:eastAsia="en-US"/>
          </w:rPr>
          <w:commentReference w:id="197"/>
        </w:r>
      </w:ins>
    </w:p>
    <w:p w14:paraId="4E4B26E9" w14:textId="77777777" w:rsidR="00CD23F7" w:rsidRPr="00924105" w:rsidRDefault="00CD23F7" w:rsidP="00CD23F7">
      <w:pPr>
        <w:pStyle w:val="yiv2910610915msonormal"/>
        <w:shd w:val="clear" w:color="auto" w:fill="FFFFFF"/>
        <w:spacing w:before="0" w:beforeAutospacing="0" w:after="0" w:afterAutospacing="0" w:line="480" w:lineRule="auto"/>
        <w:rPr>
          <w:ins w:id="198" w:author="Naveed ul haq qadri chishty" w:date="2018-12-04T13:03:00Z"/>
          <w:b/>
          <w:color w:val="000000" w:themeColor="text1"/>
        </w:rPr>
      </w:pPr>
    </w:p>
    <w:p w14:paraId="6AA7DBA2" w14:textId="79D0DAB8" w:rsidR="00CD23F7" w:rsidRPr="00924105" w:rsidRDefault="00CD23F7" w:rsidP="00970E0E">
      <w:pPr>
        <w:spacing w:line="480" w:lineRule="auto"/>
        <w:rPr>
          <w:ins w:id="199" w:author="Naveed ul haq qadri chishty" w:date="2018-12-05T12:49:00Z"/>
          <w:rFonts w:ascii="Times New Roman" w:hAnsi="Times New Roman" w:cs="Times New Roman"/>
          <w:color w:val="000000" w:themeColor="text1"/>
          <w:sz w:val="24"/>
          <w:szCs w:val="24"/>
        </w:rPr>
      </w:pPr>
      <w:commentRangeStart w:id="200"/>
      <w:ins w:id="201" w:author="Naveed ul haq qadri chishty" w:date="2018-12-04T13:03:00Z">
        <w:r w:rsidRPr="00924105">
          <w:rPr>
            <w:rFonts w:ascii="Times New Roman" w:hAnsi="Times New Roman" w:cs="Times New Roman"/>
            <w:color w:val="000000" w:themeColor="text1"/>
            <w:sz w:val="24"/>
            <w:szCs w:val="24"/>
          </w:rPr>
          <w:t xml:space="preserve">The traditional family is still thriving in Pakistan, whereby the head of the household is the primary wage earner and enjoys the status of being the hub of the family. During the last twenty years, there have been several social and economic developments, such as technological change and inflation, which have impacted on family life. Because </w:t>
        </w:r>
        <w:commentRangeEnd w:id="200"/>
        <w:r w:rsidRPr="00924105">
          <w:rPr>
            <w:rStyle w:val="CommentReference"/>
            <w:rFonts w:ascii="Times New Roman" w:hAnsi="Times New Roman" w:cs="Times New Roman"/>
            <w:color w:val="000000" w:themeColor="text1"/>
            <w:sz w:val="24"/>
            <w:szCs w:val="24"/>
          </w:rPr>
          <w:commentReference w:id="200"/>
        </w:r>
        <w:r w:rsidRPr="00924105">
          <w:rPr>
            <w:rFonts w:ascii="Times New Roman" w:hAnsi="Times New Roman" w:cs="Times New Roman"/>
            <w:color w:val="000000" w:themeColor="text1"/>
            <w:sz w:val="24"/>
            <w:szCs w:val="24"/>
          </w:rPr>
          <w:t xml:space="preserve">of important psycho-social factors, the purpose and roles of older people have been affected. </w:t>
        </w:r>
        <w:r w:rsidRPr="00924105">
          <w:rPr>
            <w:rFonts w:ascii="Times New Roman" w:hAnsi="Times New Roman" w:cs="Times New Roman"/>
            <w:color w:val="000000" w:themeColor="text1"/>
            <w:sz w:val="24"/>
            <w:szCs w:val="24"/>
            <w:rPrChange w:id="202" w:author="Naveed ul haq qadri chishty" w:date="2018-12-05T14:50:00Z">
              <w:rPr>
                <w:rFonts w:ascii="Times New Roman" w:hAnsi="Times New Roman" w:cs="Times New Roman"/>
                <w:color w:val="FF0000"/>
                <w:sz w:val="24"/>
                <w:szCs w:val="24"/>
              </w:rPr>
            </w:rPrChange>
          </w:rPr>
          <w:t>(</w:t>
        </w:r>
        <w:proofErr w:type="spellStart"/>
        <w:r w:rsidRPr="00924105">
          <w:rPr>
            <w:rFonts w:ascii="Times New Roman" w:hAnsi="Times New Roman" w:cs="Times New Roman"/>
            <w:color w:val="000000" w:themeColor="text1"/>
            <w:sz w:val="24"/>
            <w:szCs w:val="24"/>
            <w:rPrChange w:id="203" w:author="Naveed ul haq qadri chishty" w:date="2018-12-05T14:50:00Z">
              <w:rPr>
                <w:rFonts w:ascii="Times New Roman" w:hAnsi="Times New Roman" w:cs="Times New Roman"/>
                <w:color w:val="FF0000"/>
                <w:sz w:val="24"/>
                <w:szCs w:val="24"/>
              </w:rPr>
            </w:rPrChange>
          </w:rPr>
          <w:t>Furdous</w:t>
        </w:r>
        <w:proofErr w:type="spellEnd"/>
        <w:r w:rsidRPr="00924105">
          <w:rPr>
            <w:rFonts w:ascii="Times New Roman" w:hAnsi="Times New Roman" w:cs="Times New Roman"/>
            <w:color w:val="000000" w:themeColor="text1"/>
            <w:sz w:val="24"/>
            <w:szCs w:val="24"/>
            <w:rPrChange w:id="204" w:author="Naveed ul haq qadri chishty" w:date="2018-12-05T14:50:00Z">
              <w:rPr>
                <w:rFonts w:ascii="Times New Roman" w:hAnsi="Times New Roman" w:cs="Times New Roman"/>
                <w:color w:val="FF0000"/>
                <w:sz w:val="24"/>
                <w:szCs w:val="24"/>
              </w:rPr>
            </w:rPrChange>
          </w:rPr>
          <w:t xml:space="preserve">, et </w:t>
        </w:r>
        <w:r w:rsidRPr="00924105">
          <w:rPr>
            <w:rFonts w:ascii="Times New Roman" w:hAnsi="Times New Roman" w:cs="Times New Roman"/>
            <w:color w:val="000000" w:themeColor="text1"/>
            <w:sz w:val="24"/>
            <w:szCs w:val="24"/>
            <w:rPrChange w:id="205" w:author="Naveed ul haq qadri chishty" w:date="2018-12-05T14:50:00Z">
              <w:rPr>
                <w:rFonts w:ascii="Times New Roman" w:hAnsi="Times New Roman" w:cs="Times New Roman"/>
                <w:color w:val="FF0000"/>
                <w:sz w:val="24"/>
                <w:szCs w:val="24"/>
              </w:rPr>
            </w:rPrChange>
          </w:rPr>
          <w:lastRenderedPageBreak/>
          <w:t xml:space="preserve">al.2008). </w:t>
        </w:r>
      </w:ins>
      <w:ins w:id="206" w:author="Naveed ul haq qadri chishty" w:date="2018-12-05T12:47:00Z">
        <w:r w:rsidR="00044844" w:rsidRPr="00924105">
          <w:rPr>
            <w:rFonts w:ascii="Times New Roman" w:hAnsi="Times New Roman" w:cs="Times New Roman"/>
            <w:color w:val="000000" w:themeColor="text1"/>
            <w:sz w:val="24"/>
            <w:szCs w:val="24"/>
          </w:rPr>
          <w:t xml:space="preserve">These </w:t>
        </w:r>
      </w:ins>
      <w:ins w:id="207" w:author="Naveed ul haq qadri chishty" w:date="2018-12-05T12:45:00Z">
        <w:r w:rsidR="00044844" w:rsidRPr="00924105">
          <w:rPr>
            <w:rFonts w:ascii="Times New Roman" w:hAnsi="Times New Roman" w:cs="Times New Roman"/>
            <w:color w:val="000000" w:themeColor="text1"/>
            <w:sz w:val="24"/>
            <w:szCs w:val="24"/>
            <w:rPrChange w:id="208" w:author="Naveed ul haq qadri chishty" w:date="2018-12-05T14:50:00Z">
              <w:rPr>
                <w:rFonts w:ascii="Times New Roman" w:hAnsi="Times New Roman" w:cs="Times New Roman"/>
                <w:color w:val="FF0000"/>
                <w:sz w:val="24"/>
                <w:szCs w:val="24"/>
              </w:rPr>
            </w:rPrChange>
          </w:rPr>
          <w:t>social and economic changes</w:t>
        </w:r>
      </w:ins>
      <w:ins w:id="209" w:author="Naveed ul haq qadri chishty" w:date="2018-12-05T12:47:00Z">
        <w:r w:rsidR="00044844" w:rsidRPr="00924105">
          <w:rPr>
            <w:rFonts w:ascii="Times New Roman" w:hAnsi="Times New Roman" w:cs="Times New Roman"/>
            <w:color w:val="000000" w:themeColor="text1"/>
            <w:sz w:val="24"/>
            <w:szCs w:val="24"/>
          </w:rPr>
          <w:t xml:space="preserve"> have profound impact on the lives of</w:t>
        </w:r>
      </w:ins>
      <w:ins w:id="210" w:author="Naveed ul haq qadri chishty" w:date="2018-12-05T12:45:00Z">
        <w:r w:rsidR="00044844" w:rsidRPr="00924105">
          <w:rPr>
            <w:rFonts w:ascii="Times New Roman" w:hAnsi="Times New Roman" w:cs="Times New Roman"/>
            <w:color w:val="000000" w:themeColor="text1"/>
            <w:sz w:val="24"/>
            <w:szCs w:val="24"/>
            <w:rPrChange w:id="211" w:author="Naveed ul haq qadri chishty" w:date="2018-12-05T14:50:00Z">
              <w:rPr>
                <w:rFonts w:ascii="Times New Roman" w:hAnsi="Times New Roman" w:cs="Times New Roman"/>
                <w:color w:val="FF0000"/>
                <w:sz w:val="24"/>
                <w:szCs w:val="24"/>
              </w:rPr>
            </w:rPrChange>
          </w:rPr>
          <w:t xml:space="preserve"> </w:t>
        </w:r>
      </w:ins>
      <w:ins w:id="212" w:author="Naveed ul haq qadri chishty" w:date="2018-12-05T12:46:00Z">
        <w:r w:rsidR="00044844" w:rsidRPr="00924105">
          <w:rPr>
            <w:rFonts w:ascii="Times New Roman" w:hAnsi="Times New Roman" w:cs="Times New Roman"/>
            <w:color w:val="000000" w:themeColor="text1"/>
            <w:sz w:val="24"/>
            <w:szCs w:val="24"/>
            <w:rPrChange w:id="213" w:author="Naveed ul haq qadri chishty" w:date="2018-12-05T14:50:00Z">
              <w:rPr>
                <w:rFonts w:ascii="Times New Roman" w:hAnsi="Times New Roman" w:cs="Times New Roman"/>
                <w:color w:val="FF0000"/>
                <w:sz w:val="24"/>
                <w:szCs w:val="24"/>
              </w:rPr>
            </w:rPrChange>
          </w:rPr>
          <w:t xml:space="preserve">elderly </w:t>
        </w:r>
        <w:r w:rsidR="00044844" w:rsidRPr="00924105">
          <w:rPr>
            <w:rFonts w:ascii="Times New Roman" w:hAnsi="Times New Roman" w:cs="Times New Roman"/>
            <w:color w:val="000000" w:themeColor="text1"/>
            <w:sz w:val="24"/>
            <w:szCs w:val="24"/>
            <w:rPrChange w:id="214" w:author="Naveed ul haq qadri chishty" w:date="2018-12-05T12:46:00Z">
              <w:rPr>
                <w:rFonts w:ascii="Times New Roman" w:hAnsi="Times New Roman" w:cs="Times New Roman"/>
                <w:color w:val="FF0000"/>
                <w:sz w:val="24"/>
                <w:szCs w:val="24"/>
              </w:rPr>
            </w:rPrChange>
          </w:rPr>
          <w:t>people</w:t>
        </w:r>
      </w:ins>
      <w:ins w:id="215" w:author="Naveed ul haq qadri chishty" w:date="2018-12-05T12:47:00Z">
        <w:r w:rsidR="00044844" w:rsidRPr="00924105">
          <w:rPr>
            <w:rFonts w:ascii="Times New Roman" w:hAnsi="Times New Roman" w:cs="Times New Roman"/>
            <w:color w:val="000000" w:themeColor="text1"/>
            <w:sz w:val="24"/>
            <w:szCs w:val="24"/>
          </w:rPr>
          <w:t>,</w:t>
        </w:r>
      </w:ins>
      <w:ins w:id="216" w:author="Naveed ul haq qadri chishty" w:date="2018-12-05T12:48:00Z">
        <w:r w:rsidR="00044844" w:rsidRPr="00924105">
          <w:rPr>
            <w:rFonts w:ascii="Times New Roman" w:hAnsi="Times New Roman" w:cs="Times New Roman"/>
            <w:color w:val="000000" w:themeColor="text1"/>
            <w:sz w:val="24"/>
            <w:szCs w:val="24"/>
          </w:rPr>
          <w:t xml:space="preserve"> </w:t>
        </w:r>
      </w:ins>
      <w:ins w:id="217" w:author="Naveed ul haq qadri chishty" w:date="2018-12-05T12:47:00Z">
        <w:r w:rsidR="00044844" w:rsidRPr="00924105">
          <w:rPr>
            <w:rFonts w:ascii="Times New Roman" w:hAnsi="Times New Roman" w:cs="Times New Roman"/>
            <w:color w:val="000000" w:themeColor="text1"/>
            <w:sz w:val="24"/>
            <w:szCs w:val="24"/>
          </w:rPr>
          <w:t>and it might</w:t>
        </w:r>
      </w:ins>
      <w:ins w:id="218" w:author="Naveed ul haq qadri chishty" w:date="2018-12-05T12:49:00Z">
        <w:r w:rsidR="00044844" w:rsidRPr="00924105">
          <w:rPr>
            <w:rFonts w:ascii="Times New Roman" w:hAnsi="Times New Roman" w:cs="Times New Roman"/>
            <w:color w:val="000000" w:themeColor="text1"/>
            <w:sz w:val="24"/>
            <w:szCs w:val="24"/>
          </w:rPr>
          <w:t xml:space="preserve"> result in their</w:t>
        </w:r>
      </w:ins>
      <w:ins w:id="219" w:author="Naveed ul haq qadri chishty" w:date="2018-12-05T12:48:00Z">
        <w:r w:rsidR="00044844" w:rsidRPr="00924105">
          <w:rPr>
            <w:rFonts w:ascii="Times New Roman" w:hAnsi="Times New Roman" w:cs="Times New Roman"/>
            <w:color w:val="000000" w:themeColor="text1"/>
            <w:sz w:val="24"/>
            <w:szCs w:val="24"/>
          </w:rPr>
          <w:t xml:space="preserve"> loneliness and social isolation.</w:t>
        </w:r>
      </w:ins>
    </w:p>
    <w:p w14:paraId="5C63B216" w14:textId="633D860E" w:rsidR="00044844" w:rsidRPr="00924105" w:rsidRDefault="00044844" w:rsidP="00970E0E">
      <w:pPr>
        <w:spacing w:line="480" w:lineRule="auto"/>
        <w:rPr>
          <w:rFonts w:ascii="Times New Roman" w:hAnsi="Times New Roman" w:cs="Times New Roman"/>
          <w:color w:val="000000" w:themeColor="text1"/>
          <w:sz w:val="24"/>
          <w:szCs w:val="24"/>
          <w:shd w:val="clear" w:color="auto" w:fill="FFFFFF"/>
          <w:rPrChange w:id="220" w:author="Naveed ul haq qadri chishty" w:date="2018-12-05T12:46:00Z">
            <w:rPr>
              <w:rFonts w:ascii="Times New Roman" w:hAnsi="Times New Roman" w:cs="Times New Roman"/>
              <w:sz w:val="24"/>
              <w:szCs w:val="24"/>
              <w:shd w:val="clear" w:color="auto" w:fill="FFFFFF"/>
            </w:rPr>
          </w:rPrChange>
        </w:rPr>
      </w:pPr>
      <w:ins w:id="221" w:author="Naveed ul haq qadri chishty" w:date="2018-12-05T12:49:00Z">
        <w:r w:rsidRPr="00924105">
          <w:rPr>
            <w:rFonts w:ascii="Times New Roman" w:hAnsi="Times New Roman" w:cs="Times New Roman"/>
            <w:color w:val="000000" w:themeColor="text1"/>
            <w:sz w:val="24"/>
            <w:szCs w:val="24"/>
            <w:shd w:val="clear" w:color="auto" w:fill="FFFFFF"/>
          </w:rPr>
          <w:t xml:space="preserve">The purpose of present study </w:t>
        </w:r>
      </w:ins>
      <w:ins w:id="222" w:author="Naveed ul haq qadri chishty" w:date="2018-12-05T12:50:00Z">
        <w:r w:rsidRPr="00924105">
          <w:rPr>
            <w:rFonts w:ascii="Times New Roman" w:hAnsi="Times New Roman" w:cs="Times New Roman"/>
            <w:color w:val="000000" w:themeColor="text1"/>
            <w:sz w:val="24"/>
            <w:szCs w:val="24"/>
            <w:shd w:val="clear" w:color="auto" w:fill="FFFFFF"/>
          </w:rPr>
          <w:t>focuses on the impact of educational qualificat</w:t>
        </w:r>
      </w:ins>
      <w:ins w:id="223" w:author="Naveed ul haq qadri chishty" w:date="2018-12-05T12:51:00Z">
        <w:r w:rsidRPr="00924105">
          <w:rPr>
            <w:rFonts w:ascii="Times New Roman" w:hAnsi="Times New Roman" w:cs="Times New Roman"/>
            <w:color w:val="000000" w:themeColor="text1"/>
            <w:sz w:val="24"/>
            <w:szCs w:val="24"/>
            <w:shd w:val="clear" w:color="auto" w:fill="FFFFFF"/>
          </w:rPr>
          <w:t>ion on social support, social isolation and social and emotional loneliness.</w:t>
        </w:r>
      </w:ins>
    </w:p>
    <w:p w14:paraId="74D49A03" w14:textId="77777777" w:rsidR="001258D3" w:rsidRPr="00924105" w:rsidRDefault="001258D3" w:rsidP="00970E0E">
      <w:pPr>
        <w:spacing w:line="480" w:lineRule="auto"/>
        <w:rPr>
          <w:rFonts w:ascii="Times New Roman" w:hAnsi="Times New Roman" w:cs="Times New Roman"/>
          <w:b/>
          <w:color w:val="000000" w:themeColor="text1"/>
          <w:sz w:val="24"/>
          <w:szCs w:val="24"/>
        </w:rPr>
      </w:pPr>
    </w:p>
    <w:commentRangeEnd w:id="191"/>
    <w:p w14:paraId="1B2565D2" w14:textId="77777777" w:rsidR="002E2D5B" w:rsidRPr="00924105" w:rsidRDefault="00944F85" w:rsidP="00970E0E">
      <w:pPr>
        <w:spacing w:line="480" w:lineRule="auto"/>
        <w:rPr>
          <w:rFonts w:ascii="Times New Roman" w:hAnsi="Times New Roman" w:cs="Times New Roman"/>
          <w:color w:val="000000" w:themeColor="text1"/>
          <w:sz w:val="24"/>
          <w:szCs w:val="24"/>
          <w:shd w:val="clear" w:color="auto" w:fill="FFFFFF"/>
        </w:rPr>
      </w:pPr>
      <w:r w:rsidRPr="00924105">
        <w:rPr>
          <w:rStyle w:val="CommentReference"/>
          <w:color w:val="000000" w:themeColor="text1"/>
        </w:rPr>
        <w:commentReference w:id="191"/>
      </w:r>
      <w:r w:rsidR="002E2D5B" w:rsidRPr="00924105">
        <w:rPr>
          <w:rFonts w:ascii="Times New Roman" w:hAnsi="Times New Roman" w:cs="Times New Roman"/>
          <w:b/>
          <w:color w:val="000000" w:themeColor="text1"/>
          <w:sz w:val="24"/>
          <w:szCs w:val="24"/>
        </w:rPr>
        <w:t>Objectives</w:t>
      </w:r>
    </w:p>
    <w:p w14:paraId="04BFDF2B" w14:textId="37E74464" w:rsidR="002E2D5B" w:rsidRPr="00924105" w:rsidRDefault="0085085F" w:rsidP="001258D3">
      <w:pPr>
        <w:spacing w:after="0" w:line="480" w:lineRule="auto"/>
        <w:ind w:firstLine="720"/>
        <w:rPr>
          <w:rFonts w:ascii="Times New Roman" w:hAnsi="Times New Roman" w:cs="Times New Roman"/>
          <w:b/>
          <w:color w:val="000000" w:themeColor="text1"/>
          <w:sz w:val="24"/>
          <w:szCs w:val="24"/>
        </w:rPr>
      </w:pPr>
      <w:r w:rsidRPr="00924105">
        <w:rPr>
          <w:rFonts w:ascii="Times New Roman" w:hAnsi="Times New Roman" w:cs="Times New Roman"/>
          <w:color w:val="000000" w:themeColor="text1"/>
          <w:sz w:val="24"/>
          <w:szCs w:val="24"/>
        </w:rPr>
        <w:t>The main objective of the study is</w:t>
      </w:r>
      <w:r w:rsidRPr="00924105">
        <w:rPr>
          <w:rFonts w:ascii="Times New Roman" w:hAnsi="Times New Roman" w:cs="Times New Roman"/>
          <w:b/>
          <w:color w:val="000000" w:themeColor="text1"/>
          <w:sz w:val="24"/>
          <w:szCs w:val="24"/>
        </w:rPr>
        <w:t xml:space="preserve"> </w:t>
      </w:r>
      <w:r w:rsidRPr="00924105">
        <w:rPr>
          <w:rFonts w:ascii="Times New Roman" w:hAnsi="Times New Roman" w:cs="Times New Roman"/>
          <w:color w:val="000000" w:themeColor="text1"/>
          <w:sz w:val="24"/>
          <w:szCs w:val="24"/>
        </w:rPr>
        <w:t>t</w:t>
      </w:r>
      <w:r w:rsidR="002E2D5B" w:rsidRPr="00924105">
        <w:rPr>
          <w:rFonts w:ascii="Times New Roman" w:hAnsi="Times New Roman" w:cs="Times New Roman"/>
          <w:color w:val="000000" w:themeColor="text1"/>
          <w:sz w:val="24"/>
          <w:szCs w:val="24"/>
        </w:rPr>
        <w:t xml:space="preserve">o examine the relationship between social support, social isolation and loneliness of </w:t>
      </w:r>
      <w:del w:id="224" w:author="Naveed ul haq qadri chishty" w:date="2018-12-04T15:06:00Z">
        <w:r w:rsidR="002E2D5B" w:rsidRPr="00924105" w:rsidDel="00BC54C8">
          <w:rPr>
            <w:rFonts w:ascii="Times New Roman" w:hAnsi="Times New Roman" w:cs="Times New Roman"/>
            <w:color w:val="000000" w:themeColor="text1"/>
            <w:sz w:val="24"/>
            <w:szCs w:val="24"/>
          </w:rPr>
          <w:delText>senior citizens</w:delText>
        </w:r>
      </w:del>
      <w:ins w:id="225" w:author="Naveed ul haq qadri chishty" w:date="2018-12-04T15:06:00Z">
        <w:r w:rsidR="00BC54C8" w:rsidRPr="00924105">
          <w:rPr>
            <w:rFonts w:ascii="Times New Roman" w:hAnsi="Times New Roman" w:cs="Times New Roman"/>
            <w:color w:val="000000" w:themeColor="text1"/>
            <w:sz w:val="24"/>
            <w:szCs w:val="24"/>
          </w:rPr>
          <w:t>elderly individuals</w:t>
        </w:r>
      </w:ins>
      <w:r w:rsidR="002E2D5B" w:rsidRPr="00924105">
        <w:rPr>
          <w:rFonts w:ascii="Times New Roman" w:hAnsi="Times New Roman" w:cs="Times New Roman"/>
          <w:color w:val="000000" w:themeColor="text1"/>
          <w:sz w:val="24"/>
          <w:szCs w:val="24"/>
        </w:rPr>
        <w:t>.</w:t>
      </w:r>
      <w:r w:rsidRPr="00924105">
        <w:rPr>
          <w:rFonts w:ascii="Times New Roman" w:hAnsi="Times New Roman" w:cs="Times New Roman"/>
          <w:color w:val="000000" w:themeColor="text1"/>
          <w:sz w:val="24"/>
          <w:szCs w:val="24"/>
        </w:rPr>
        <w:t xml:space="preserve"> The study also aims to </w:t>
      </w:r>
      <w:r w:rsidR="002E2D5B" w:rsidRPr="00924105">
        <w:rPr>
          <w:rFonts w:ascii="Times New Roman" w:hAnsi="Times New Roman" w:cs="Times New Roman"/>
          <w:color w:val="000000" w:themeColor="text1"/>
          <w:sz w:val="24"/>
          <w:szCs w:val="24"/>
        </w:rPr>
        <w:t xml:space="preserve">analyse the impact of educational qualification on social support and social isolation and loneliness among senior citizens.        </w:t>
      </w:r>
    </w:p>
    <w:p w14:paraId="4FE118BC" w14:textId="77777777" w:rsidR="002E2D5B" w:rsidRPr="00924105" w:rsidRDefault="002E2D5B" w:rsidP="00970E0E">
      <w:pPr>
        <w:spacing w:after="0" w:line="480" w:lineRule="auto"/>
        <w:rPr>
          <w:rFonts w:ascii="Times New Roman" w:hAnsi="Times New Roman" w:cs="Times New Roman"/>
          <w:b/>
          <w:color w:val="000000" w:themeColor="text1"/>
          <w:sz w:val="24"/>
          <w:szCs w:val="24"/>
        </w:rPr>
      </w:pPr>
      <w:commentRangeStart w:id="226"/>
      <w:r w:rsidRPr="00924105">
        <w:rPr>
          <w:rFonts w:ascii="Times New Roman" w:hAnsi="Times New Roman" w:cs="Times New Roman"/>
          <w:b/>
          <w:color w:val="000000" w:themeColor="text1"/>
          <w:sz w:val="24"/>
          <w:szCs w:val="24"/>
        </w:rPr>
        <w:t>H</w:t>
      </w:r>
      <w:commentRangeStart w:id="227"/>
      <w:r w:rsidRPr="00924105">
        <w:rPr>
          <w:rFonts w:ascii="Times New Roman" w:hAnsi="Times New Roman" w:cs="Times New Roman"/>
          <w:b/>
          <w:color w:val="000000" w:themeColor="text1"/>
          <w:sz w:val="24"/>
          <w:szCs w:val="24"/>
        </w:rPr>
        <w:t>ypotheses</w:t>
      </w:r>
      <w:commentRangeEnd w:id="226"/>
      <w:r w:rsidR="008C6840" w:rsidRPr="00924105">
        <w:rPr>
          <w:rStyle w:val="CommentReference"/>
          <w:color w:val="000000" w:themeColor="text1"/>
        </w:rPr>
        <w:commentReference w:id="226"/>
      </w:r>
      <w:commentRangeEnd w:id="227"/>
      <w:r w:rsidR="001A21BA" w:rsidRPr="00924105">
        <w:rPr>
          <w:rStyle w:val="CommentReference"/>
          <w:color w:val="000000" w:themeColor="text1"/>
        </w:rPr>
        <w:commentReference w:id="227"/>
      </w:r>
    </w:p>
    <w:p w14:paraId="097ED345" w14:textId="77777777" w:rsidR="002E2D5B" w:rsidRPr="00924105" w:rsidRDefault="002E2D5B" w:rsidP="00970E0E">
      <w:pPr>
        <w:tabs>
          <w:tab w:val="left" w:pos="0"/>
        </w:tabs>
        <w:spacing w:after="0" w:line="480" w:lineRule="auto"/>
        <w:ind w:firstLine="720"/>
        <w:rPr>
          <w:rFonts w:ascii="Times New Roman" w:hAnsi="Times New Roman" w:cs="Times New Roman"/>
          <w:color w:val="000000" w:themeColor="text1"/>
          <w:sz w:val="24"/>
          <w:szCs w:val="24"/>
          <w:u w:val="single"/>
        </w:rPr>
      </w:pPr>
      <w:r w:rsidRPr="00924105">
        <w:rPr>
          <w:rFonts w:ascii="Times New Roman" w:hAnsi="Times New Roman" w:cs="Times New Roman"/>
          <w:color w:val="000000" w:themeColor="text1"/>
          <w:sz w:val="24"/>
          <w:szCs w:val="24"/>
        </w:rPr>
        <w:t>In</w:t>
      </w:r>
      <w:r w:rsidRPr="00924105">
        <w:rPr>
          <w:rFonts w:ascii="Times New Roman" w:hAnsi="Times New Roman" w:cs="Times New Roman"/>
          <w:b/>
          <w:color w:val="000000" w:themeColor="text1"/>
          <w:sz w:val="24"/>
          <w:szCs w:val="24"/>
        </w:rPr>
        <w:t xml:space="preserve"> </w:t>
      </w:r>
      <w:r w:rsidRPr="00924105">
        <w:rPr>
          <w:rFonts w:ascii="Times New Roman" w:hAnsi="Times New Roman" w:cs="Times New Roman"/>
          <w:color w:val="000000" w:themeColor="text1"/>
          <w:sz w:val="24"/>
          <w:szCs w:val="24"/>
        </w:rPr>
        <w:t xml:space="preserve">order to achieve the </w:t>
      </w:r>
      <w:proofErr w:type="gramStart"/>
      <w:r w:rsidRPr="00924105">
        <w:rPr>
          <w:rFonts w:ascii="Times New Roman" w:hAnsi="Times New Roman" w:cs="Times New Roman"/>
          <w:color w:val="000000" w:themeColor="text1"/>
          <w:sz w:val="24"/>
          <w:szCs w:val="24"/>
        </w:rPr>
        <w:t>above mentioned</w:t>
      </w:r>
      <w:proofErr w:type="gramEnd"/>
      <w:r w:rsidRPr="00924105">
        <w:rPr>
          <w:rFonts w:ascii="Times New Roman" w:hAnsi="Times New Roman" w:cs="Times New Roman"/>
          <w:color w:val="000000" w:themeColor="text1"/>
          <w:sz w:val="24"/>
          <w:szCs w:val="24"/>
        </w:rPr>
        <w:t xml:space="preserve"> objectives, following hypotheses have been formulated:</w:t>
      </w:r>
    </w:p>
    <w:p w14:paraId="617BB1EA" w14:textId="77777777" w:rsidR="002E2D5B" w:rsidRPr="00924105" w:rsidRDefault="002E2D5B" w:rsidP="00970E0E">
      <w:pPr>
        <w:numPr>
          <w:ilvl w:val="0"/>
          <w:numId w:val="2"/>
        </w:numPr>
        <w:spacing w:after="0"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Social support will negatively predict social isolation and loneliness among senior citizens.</w:t>
      </w:r>
    </w:p>
    <w:p w14:paraId="61655285" w14:textId="77777777" w:rsidR="002E2D5B" w:rsidRPr="00924105" w:rsidRDefault="002E2D5B" w:rsidP="00970E0E">
      <w:pPr>
        <w:numPr>
          <w:ilvl w:val="0"/>
          <w:numId w:val="2"/>
        </w:numPr>
        <w:spacing w:after="0"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People living with high education will exhibit high social support and less social isolation and loneliness as compare to low educational level among senior citizens.</w:t>
      </w:r>
    </w:p>
    <w:p w14:paraId="071BA378" w14:textId="77777777" w:rsidR="00655943" w:rsidRPr="00924105" w:rsidRDefault="00655943" w:rsidP="00970E0E">
      <w:pPr>
        <w:spacing w:after="0" w:line="480" w:lineRule="auto"/>
        <w:rPr>
          <w:rFonts w:ascii="Times New Roman" w:hAnsi="Times New Roman" w:cs="Times New Roman"/>
          <w:b/>
          <w:color w:val="000000" w:themeColor="text1"/>
          <w:sz w:val="24"/>
          <w:szCs w:val="24"/>
        </w:rPr>
      </w:pPr>
    </w:p>
    <w:p w14:paraId="4A5ADC54" w14:textId="0465A73C" w:rsidR="002E2D5B" w:rsidRPr="00924105" w:rsidRDefault="002E2D5B" w:rsidP="00970E0E">
      <w:pPr>
        <w:spacing w:after="0" w:line="480" w:lineRule="auto"/>
        <w:rPr>
          <w:rFonts w:ascii="Times New Roman" w:hAnsi="Times New Roman" w:cs="Times New Roman"/>
          <w:color w:val="000000" w:themeColor="text1"/>
          <w:sz w:val="24"/>
          <w:szCs w:val="24"/>
        </w:rPr>
      </w:pPr>
      <w:del w:id="228" w:author="Naveed ul haq qadri chishty" w:date="2018-12-05T14:25:00Z">
        <w:r w:rsidRPr="00924105" w:rsidDel="0049260E">
          <w:rPr>
            <w:rFonts w:ascii="Times New Roman" w:hAnsi="Times New Roman" w:cs="Times New Roman"/>
            <w:b/>
            <w:color w:val="000000" w:themeColor="text1"/>
            <w:sz w:val="24"/>
            <w:szCs w:val="24"/>
          </w:rPr>
          <w:delText>Sample</w:delText>
        </w:r>
      </w:del>
      <w:ins w:id="229" w:author="Naveed ul haq qadri chishty" w:date="2018-12-05T14:25:00Z">
        <w:r w:rsidR="0049260E" w:rsidRPr="00924105">
          <w:rPr>
            <w:rFonts w:ascii="Times New Roman" w:hAnsi="Times New Roman" w:cs="Times New Roman"/>
            <w:b/>
            <w:color w:val="000000" w:themeColor="text1"/>
            <w:sz w:val="24"/>
            <w:szCs w:val="24"/>
          </w:rPr>
          <w:t>Participants of Study</w:t>
        </w:r>
      </w:ins>
    </w:p>
    <w:p w14:paraId="1AC36307" w14:textId="47DF0177" w:rsidR="002E2D5B" w:rsidRPr="00924105" w:rsidRDefault="009C2ED0" w:rsidP="00970E0E">
      <w:pPr>
        <w:spacing w:after="0" w:line="480" w:lineRule="auto"/>
        <w:ind w:firstLine="720"/>
        <w:rPr>
          <w:ins w:id="230" w:author="Naveed ul haq qadri chishty" w:date="2018-12-05T14:26:00Z"/>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The target population was selected from both urban and rural areas of Peshawar. Purposive convenient sampling was used to collect the data. The </w:t>
      </w:r>
      <w:del w:id="231" w:author="Naveed ul haq qadri chishty" w:date="2018-12-05T14:25:00Z">
        <w:r w:rsidR="002E2D5B" w:rsidRPr="00924105" w:rsidDel="0049260E">
          <w:rPr>
            <w:rFonts w:ascii="Times New Roman" w:hAnsi="Times New Roman" w:cs="Times New Roman"/>
            <w:color w:val="000000" w:themeColor="text1"/>
            <w:sz w:val="24"/>
            <w:szCs w:val="24"/>
          </w:rPr>
          <w:delText xml:space="preserve">sample </w:delText>
        </w:r>
      </w:del>
      <w:ins w:id="232" w:author="Naveed ul haq qadri chishty" w:date="2018-12-05T14:25:00Z">
        <w:r w:rsidR="0049260E" w:rsidRPr="00924105">
          <w:rPr>
            <w:rFonts w:ascii="Times New Roman" w:hAnsi="Times New Roman" w:cs="Times New Roman"/>
            <w:color w:val="000000" w:themeColor="text1"/>
            <w:sz w:val="24"/>
            <w:szCs w:val="24"/>
          </w:rPr>
          <w:t xml:space="preserve">participants </w:t>
        </w:r>
      </w:ins>
      <w:r w:rsidR="002E2D5B" w:rsidRPr="00924105">
        <w:rPr>
          <w:rFonts w:ascii="Times New Roman" w:hAnsi="Times New Roman" w:cs="Times New Roman"/>
          <w:color w:val="000000" w:themeColor="text1"/>
          <w:sz w:val="24"/>
          <w:szCs w:val="24"/>
        </w:rPr>
        <w:t>of the current study consisted of older people (</w:t>
      </w:r>
      <w:r w:rsidR="002E2D5B" w:rsidRPr="00924105">
        <w:rPr>
          <w:rFonts w:ascii="Times New Roman" w:hAnsi="Times New Roman" w:cs="Times New Roman"/>
          <w:i/>
          <w:color w:val="000000" w:themeColor="text1"/>
          <w:sz w:val="24"/>
          <w:szCs w:val="24"/>
        </w:rPr>
        <w:t>N =</w:t>
      </w:r>
      <w:r w:rsidR="002E2D5B" w:rsidRPr="00924105">
        <w:rPr>
          <w:rFonts w:ascii="Times New Roman" w:hAnsi="Times New Roman" w:cs="Times New Roman"/>
          <w:color w:val="000000" w:themeColor="text1"/>
          <w:sz w:val="24"/>
          <w:szCs w:val="24"/>
        </w:rPr>
        <w:t xml:space="preserve"> 500) which </w:t>
      </w:r>
      <w:r w:rsidRPr="00924105">
        <w:rPr>
          <w:rFonts w:ascii="Times New Roman" w:hAnsi="Times New Roman" w:cs="Times New Roman"/>
          <w:color w:val="000000" w:themeColor="text1"/>
          <w:sz w:val="24"/>
          <w:szCs w:val="24"/>
        </w:rPr>
        <w:t>was</w:t>
      </w:r>
      <w:r w:rsidR="002E2D5B" w:rsidRPr="00924105">
        <w:rPr>
          <w:rFonts w:ascii="Times New Roman" w:hAnsi="Times New Roman" w:cs="Times New Roman"/>
          <w:color w:val="000000" w:themeColor="text1"/>
          <w:sz w:val="24"/>
          <w:szCs w:val="24"/>
        </w:rPr>
        <w:t xml:space="preserve"> further divided into male (</w:t>
      </w:r>
      <w:r w:rsidR="002E2D5B" w:rsidRPr="00924105">
        <w:rPr>
          <w:rFonts w:ascii="Times New Roman" w:hAnsi="Times New Roman" w:cs="Times New Roman"/>
          <w:i/>
          <w:color w:val="000000" w:themeColor="text1"/>
          <w:sz w:val="24"/>
          <w:szCs w:val="24"/>
        </w:rPr>
        <w:t>n =</w:t>
      </w:r>
      <w:r w:rsidR="002E2D5B" w:rsidRPr="00924105">
        <w:rPr>
          <w:rFonts w:ascii="Times New Roman" w:hAnsi="Times New Roman" w:cs="Times New Roman"/>
          <w:color w:val="000000" w:themeColor="text1"/>
          <w:sz w:val="24"/>
          <w:szCs w:val="24"/>
        </w:rPr>
        <w:t xml:space="preserve"> 250) and </w:t>
      </w:r>
      <w:r w:rsidR="00C702C2" w:rsidRPr="00924105">
        <w:rPr>
          <w:rFonts w:ascii="Times New Roman" w:hAnsi="Times New Roman" w:cs="Times New Roman"/>
          <w:color w:val="000000" w:themeColor="text1"/>
          <w:sz w:val="24"/>
          <w:szCs w:val="24"/>
        </w:rPr>
        <w:t>female groups</w:t>
      </w:r>
      <w:r w:rsidRPr="00924105">
        <w:rPr>
          <w:rFonts w:ascii="Times New Roman" w:hAnsi="Times New Roman" w:cs="Times New Roman"/>
          <w:color w:val="000000" w:themeColor="text1"/>
          <w:sz w:val="24"/>
          <w:szCs w:val="24"/>
        </w:rPr>
        <w:t xml:space="preserve"> </w:t>
      </w:r>
      <w:r w:rsidR="002E2D5B" w:rsidRPr="00924105">
        <w:rPr>
          <w:rFonts w:ascii="Times New Roman" w:hAnsi="Times New Roman" w:cs="Times New Roman"/>
          <w:color w:val="000000" w:themeColor="text1"/>
          <w:sz w:val="24"/>
          <w:szCs w:val="24"/>
        </w:rPr>
        <w:t>(</w:t>
      </w:r>
      <w:r w:rsidR="002E2D5B" w:rsidRPr="00924105">
        <w:rPr>
          <w:rFonts w:ascii="Times New Roman" w:hAnsi="Times New Roman" w:cs="Times New Roman"/>
          <w:i/>
          <w:color w:val="000000" w:themeColor="text1"/>
          <w:sz w:val="24"/>
          <w:szCs w:val="24"/>
        </w:rPr>
        <w:t xml:space="preserve">n = </w:t>
      </w:r>
      <w:r w:rsidR="002E2D5B" w:rsidRPr="00924105">
        <w:rPr>
          <w:rFonts w:ascii="Times New Roman" w:hAnsi="Times New Roman" w:cs="Times New Roman"/>
          <w:color w:val="000000" w:themeColor="text1"/>
          <w:sz w:val="24"/>
          <w:szCs w:val="24"/>
        </w:rPr>
        <w:t xml:space="preserve">250). The base line for age according to Erickson “Psycho Social theory” is around 60 years. The sample </w:t>
      </w:r>
      <w:r w:rsidRPr="00924105">
        <w:rPr>
          <w:rFonts w:ascii="Times New Roman" w:hAnsi="Times New Roman" w:cs="Times New Roman"/>
          <w:color w:val="000000" w:themeColor="text1"/>
          <w:sz w:val="24"/>
          <w:szCs w:val="24"/>
        </w:rPr>
        <w:t>was</w:t>
      </w:r>
      <w:r w:rsidR="002E2D5B" w:rsidRPr="00924105">
        <w:rPr>
          <w:rFonts w:ascii="Times New Roman" w:hAnsi="Times New Roman" w:cs="Times New Roman"/>
          <w:color w:val="000000" w:themeColor="text1"/>
          <w:sz w:val="24"/>
          <w:szCs w:val="24"/>
        </w:rPr>
        <w:t xml:space="preserve"> also categorized on the bases of </w:t>
      </w:r>
      <w:del w:id="233" w:author="Naveed ul haq qadri chishty" w:date="2018-12-05T14:26:00Z">
        <w:r w:rsidR="002E2D5B" w:rsidRPr="00924105" w:rsidDel="008A1789">
          <w:rPr>
            <w:rFonts w:ascii="Times New Roman" w:hAnsi="Times New Roman" w:cs="Times New Roman"/>
            <w:color w:val="000000" w:themeColor="text1"/>
            <w:sz w:val="24"/>
            <w:szCs w:val="24"/>
          </w:rPr>
          <w:delText>socio economic</w:delText>
        </w:r>
      </w:del>
      <w:ins w:id="234" w:author="Naveed ul haq qadri chishty" w:date="2018-12-05T14:26:00Z">
        <w:r w:rsidR="008A1789" w:rsidRPr="00924105">
          <w:rPr>
            <w:rFonts w:ascii="Times New Roman" w:hAnsi="Times New Roman" w:cs="Times New Roman"/>
            <w:color w:val="000000" w:themeColor="text1"/>
            <w:sz w:val="24"/>
            <w:szCs w:val="24"/>
          </w:rPr>
          <w:t>socio-economic</w:t>
        </w:r>
      </w:ins>
      <w:r w:rsidR="002E2D5B" w:rsidRPr="00924105">
        <w:rPr>
          <w:rFonts w:ascii="Times New Roman" w:hAnsi="Times New Roman" w:cs="Times New Roman"/>
          <w:color w:val="000000" w:themeColor="text1"/>
          <w:sz w:val="24"/>
          <w:szCs w:val="24"/>
        </w:rPr>
        <w:t xml:space="preserve"> </w:t>
      </w:r>
      <w:commentRangeStart w:id="235"/>
      <w:r w:rsidR="002E2D5B" w:rsidRPr="00924105">
        <w:rPr>
          <w:rFonts w:ascii="Times New Roman" w:hAnsi="Times New Roman" w:cs="Times New Roman"/>
          <w:color w:val="000000" w:themeColor="text1"/>
          <w:sz w:val="24"/>
          <w:szCs w:val="24"/>
        </w:rPr>
        <w:t>status</w:t>
      </w:r>
      <w:commentRangeEnd w:id="235"/>
      <w:r w:rsidR="008C6840" w:rsidRPr="00924105">
        <w:rPr>
          <w:rStyle w:val="CommentReference"/>
          <w:color w:val="000000" w:themeColor="text1"/>
        </w:rPr>
        <w:commentReference w:id="235"/>
      </w:r>
      <w:r w:rsidR="002E2D5B" w:rsidRPr="00924105">
        <w:rPr>
          <w:rFonts w:ascii="Times New Roman" w:hAnsi="Times New Roman" w:cs="Times New Roman"/>
          <w:color w:val="000000" w:themeColor="text1"/>
          <w:sz w:val="24"/>
          <w:szCs w:val="24"/>
        </w:rPr>
        <w:t xml:space="preserve">. </w:t>
      </w:r>
    </w:p>
    <w:p w14:paraId="4B60BA04" w14:textId="77777777" w:rsidR="00814807" w:rsidRPr="00924105" w:rsidRDefault="00814807" w:rsidP="00814807">
      <w:pPr>
        <w:spacing w:line="480" w:lineRule="auto"/>
        <w:rPr>
          <w:ins w:id="236" w:author="Naveed ul haq qadri chishty" w:date="2018-12-05T14:26:00Z"/>
          <w:rFonts w:ascii="Times New Roman" w:hAnsi="Times New Roman" w:cs="Times New Roman"/>
          <w:b/>
          <w:color w:val="000000" w:themeColor="text1"/>
          <w:sz w:val="24"/>
          <w:szCs w:val="24"/>
        </w:rPr>
      </w:pPr>
      <w:commentRangeStart w:id="237"/>
      <w:ins w:id="238" w:author="Naveed ul haq qadri chishty" w:date="2018-12-05T14:26:00Z">
        <w:r w:rsidRPr="00924105">
          <w:rPr>
            <w:rFonts w:ascii="Times New Roman" w:hAnsi="Times New Roman" w:cs="Times New Roman"/>
            <w:b/>
            <w:i/>
            <w:iCs/>
            <w:color w:val="000000" w:themeColor="text1"/>
            <w:sz w:val="24"/>
            <w:szCs w:val="24"/>
          </w:rPr>
          <w:lastRenderedPageBreak/>
          <w:t>Demographic</w:t>
        </w:r>
        <w:commentRangeEnd w:id="237"/>
        <w:r w:rsidRPr="00924105">
          <w:rPr>
            <w:rStyle w:val="CommentReference"/>
            <w:color w:val="000000" w:themeColor="text1"/>
          </w:rPr>
          <w:commentReference w:id="237"/>
        </w:r>
        <w:r w:rsidRPr="00924105">
          <w:rPr>
            <w:rFonts w:ascii="Times New Roman" w:hAnsi="Times New Roman" w:cs="Times New Roman"/>
            <w:b/>
            <w:i/>
            <w:iCs/>
            <w:color w:val="000000" w:themeColor="text1"/>
            <w:sz w:val="24"/>
            <w:szCs w:val="24"/>
          </w:rPr>
          <w:t xml:space="preserve"> Characteristics</w:t>
        </w:r>
      </w:ins>
    </w:p>
    <w:p w14:paraId="3A9A4548" w14:textId="5693099A" w:rsidR="00814807" w:rsidRPr="00924105" w:rsidRDefault="00814807">
      <w:pPr>
        <w:spacing w:line="480" w:lineRule="auto"/>
        <w:ind w:firstLine="720"/>
        <w:rPr>
          <w:rFonts w:ascii="Times New Roman" w:hAnsi="Times New Roman" w:cs="Times New Roman"/>
          <w:color w:val="000000" w:themeColor="text1"/>
          <w:sz w:val="24"/>
          <w:szCs w:val="24"/>
        </w:rPr>
        <w:pPrChange w:id="239" w:author="Naveed ul haq qadri chishty" w:date="2018-12-05T14:26:00Z">
          <w:pPr>
            <w:spacing w:after="0" w:line="480" w:lineRule="auto"/>
            <w:ind w:firstLine="720"/>
          </w:pPr>
        </w:pPrChange>
      </w:pPr>
      <w:ins w:id="240" w:author="Naveed ul haq qadri chishty" w:date="2018-12-05T14:26:00Z">
        <w:r w:rsidRPr="00924105">
          <w:rPr>
            <w:rFonts w:ascii="Times New Roman" w:hAnsi="Times New Roman" w:cs="Times New Roman"/>
            <w:color w:val="000000" w:themeColor="text1"/>
            <w:sz w:val="24"/>
            <w:szCs w:val="24"/>
          </w:rPr>
          <w:t xml:space="preserve">The calculated frequencies and percentages of the demographic characteristics of the sample of the study with respect to gender, age, educational level, socio economic status, marital status, number of family members, and residential status shows that the age range of the participants were 28% males and 40% females were within 6070 years whereas within the range 71_80 years 17% were males and 8% were females, and among the range 81_90 years 5% were males and 2% were females. The educational level of males </w:t>
        </w:r>
        <w:proofErr w:type="gramStart"/>
        <w:r w:rsidRPr="00924105">
          <w:rPr>
            <w:rFonts w:ascii="Times New Roman" w:hAnsi="Times New Roman" w:cs="Times New Roman"/>
            <w:color w:val="000000" w:themeColor="text1"/>
            <w:sz w:val="24"/>
            <w:szCs w:val="24"/>
          </w:rPr>
          <w:t>were</w:t>
        </w:r>
        <w:proofErr w:type="gramEnd"/>
        <w:r w:rsidRPr="00924105">
          <w:rPr>
            <w:rFonts w:ascii="Times New Roman" w:hAnsi="Times New Roman" w:cs="Times New Roman"/>
            <w:color w:val="000000" w:themeColor="text1"/>
            <w:sz w:val="24"/>
            <w:szCs w:val="24"/>
          </w:rPr>
          <w:t xml:space="preserve">, 16% were illiterate and 33% were literate (table 1). Among females 18% were illiterate and 34% were literate. 5% of males and 6 % of females were of high </w:t>
        </w:r>
        <w:proofErr w:type="gramStart"/>
        <w:r w:rsidRPr="00924105">
          <w:rPr>
            <w:rFonts w:ascii="Times New Roman" w:hAnsi="Times New Roman" w:cs="Times New Roman"/>
            <w:color w:val="000000" w:themeColor="text1"/>
            <w:sz w:val="24"/>
            <w:szCs w:val="24"/>
          </w:rPr>
          <w:t>socio economic</w:t>
        </w:r>
        <w:proofErr w:type="gramEnd"/>
        <w:r w:rsidRPr="00924105">
          <w:rPr>
            <w:rFonts w:ascii="Times New Roman" w:hAnsi="Times New Roman" w:cs="Times New Roman"/>
            <w:color w:val="000000" w:themeColor="text1"/>
            <w:sz w:val="24"/>
            <w:szCs w:val="24"/>
          </w:rPr>
          <w:t xml:space="preserve"> status whereas, 22% males and 17% females were of middle class and 22% males and 27% females were of low socio economic status. Out of 500 participants, 250 were male and 250 were female, 47% males were married, whereas 34% females were married. Response rate regarding number of family members was 53.6% (n=268), 15.3% belonged to small family who had 1-5 number of family members 63.4 % were males and 15% were females,66.7 % males and 33.3 % females had 6-10 number of family members,59.4% males and 40.6 % females were from large family who had 11-15 number of family members,53.5 % of males and 46.5 % of females had 15-20 number of family members,53.8% males and 46.2 % females belonged to extended family who had 21 and above number of family members.35% males and 38% females belonged to Urban area whereas 15% males and 12% females belonged to Rural area.</w:t>
        </w:r>
        <w:r w:rsidRPr="00924105" w:rsidDel="00FF00FA">
          <w:rPr>
            <w:rFonts w:ascii="Times New Roman" w:hAnsi="Times New Roman" w:cs="Times New Roman"/>
            <w:color w:val="000000" w:themeColor="text1"/>
            <w:sz w:val="24"/>
            <w:szCs w:val="24"/>
          </w:rPr>
          <w:t xml:space="preserve"> </w:t>
        </w:r>
      </w:ins>
    </w:p>
    <w:p w14:paraId="54BAB538" w14:textId="77777777" w:rsidR="00655943" w:rsidRPr="00924105" w:rsidRDefault="00655943" w:rsidP="00970E0E">
      <w:pPr>
        <w:spacing w:after="0" w:line="480" w:lineRule="auto"/>
        <w:rPr>
          <w:rFonts w:ascii="Times New Roman" w:hAnsi="Times New Roman" w:cs="Times New Roman"/>
          <w:b/>
          <w:color w:val="000000" w:themeColor="text1"/>
          <w:spacing w:val="-2"/>
          <w:sz w:val="24"/>
          <w:szCs w:val="24"/>
        </w:rPr>
      </w:pPr>
    </w:p>
    <w:p w14:paraId="19C70F98" w14:textId="77777777" w:rsidR="002E2D5B" w:rsidRPr="00924105" w:rsidRDefault="002E2D5B" w:rsidP="00970E0E">
      <w:pPr>
        <w:spacing w:after="0" w:line="480" w:lineRule="auto"/>
        <w:rPr>
          <w:rFonts w:ascii="Times New Roman" w:hAnsi="Times New Roman" w:cs="Times New Roman"/>
          <w:b/>
          <w:color w:val="000000" w:themeColor="text1"/>
          <w:spacing w:val="-2"/>
          <w:sz w:val="24"/>
          <w:szCs w:val="24"/>
        </w:rPr>
      </w:pPr>
      <w:r w:rsidRPr="00924105">
        <w:rPr>
          <w:rFonts w:ascii="Times New Roman" w:hAnsi="Times New Roman" w:cs="Times New Roman"/>
          <w:b/>
          <w:color w:val="000000" w:themeColor="text1"/>
          <w:spacing w:val="-2"/>
          <w:sz w:val="24"/>
          <w:szCs w:val="24"/>
        </w:rPr>
        <w:t>Instruments</w:t>
      </w:r>
    </w:p>
    <w:p w14:paraId="04AE036D" w14:textId="77777777" w:rsidR="002E2D5B" w:rsidRPr="00924105" w:rsidRDefault="002E2D5B" w:rsidP="00970E0E">
      <w:pPr>
        <w:spacing w:after="0" w:line="480" w:lineRule="auto"/>
        <w:ind w:firstLine="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Following i</w:t>
      </w:r>
      <w:r w:rsidR="00D514C2" w:rsidRPr="00924105">
        <w:rPr>
          <w:rFonts w:ascii="Times New Roman" w:hAnsi="Times New Roman" w:cs="Times New Roman"/>
          <w:color w:val="000000" w:themeColor="text1"/>
          <w:sz w:val="24"/>
          <w:szCs w:val="24"/>
        </w:rPr>
        <w:t>nstruments were used to measure study variables</w:t>
      </w:r>
      <w:r w:rsidRPr="00924105">
        <w:rPr>
          <w:rFonts w:ascii="Times New Roman" w:hAnsi="Times New Roman" w:cs="Times New Roman"/>
          <w:color w:val="000000" w:themeColor="text1"/>
          <w:sz w:val="24"/>
          <w:szCs w:val="24"/>
        </w:rPr>
        <w:t>.</w:t>
      </w:r>
    </w:p>
    <w:p w14:paraId="22C631D5" w14:textId="77777777" w:rsidR="002E2D5B" w:rsidRPr="00924105" w:rsidRDefault="002E2D5B" w:rsidP="00970E0E">
      <w:pPr>
        <w:spacing w:after="0" w:line="480" w:lineRule="auto"/>
        <w:rPr>
          <w:rFonts w:ascii="Times New Roman" w:hAnsi="Times New Roman" w:cs="Times New Roman"/>
          <w:color w:val="000000" w:themeColor="text1"/>
          <w:sz w:val="24"/>
          <w:szCs w:val="24"/>
        </w:rPr>
      </w:pPr>
      <w:r w:rsidRPr="00924105">
        <w:rPr>
          <w:rFonts w:ascii="Times New Roman" w:hAnsi="Times New Roman" w:cs="Times New Roman"/>
          <w:b/>
          <w:color w:val="000000" w:themeColor="text1"/>
          <w:sz w:val="24"/>
          <w:szCs w:val="24"/>
        </w:rPr>
        <w:t xml:space="preserve">            Social Support Scale (SSS).</w:t>
      </w:r>
      <w:r w:rsidRPr="00924105">
        <w:rPr>
          <w:rFonts w:ascii="Times New Roman" w:hAnsi="Times New Roman" w:cs="Times New Roman"/>
          <w:b/>
          <w:i/>
          <w:color w:val="000000" w:themeColor="text1"/>
          <w:sz w:val="24"/>
          <w:szCs w:val="24"/>
        </w:rPr>
        <w:t xml:space="preserve"> </w:t>
      </w:r>
      <w:r w:rsidRPr="00924105">
        <w:rPr>
          <w:rFonts w:ascii="Times New Roman" w:hAnsi="Times New Roman" w:cs="Times New Roman"/>
          <w:color w:val="000000" w:themeColor="text1"/>
          <w:sz w:val="24"/>
          <w:szCs w:val="24"/>
        </w:rPr>
        <w:t xml:space="preserve">The SSS is developed by Malik (2002) which contains 51 items anchored on 4-point Likert type rating i.e., always = 3, often = 2, sometimes = 1, never = 0. It is consisted of five subscales: Informational Support (6 items), Tangible Aid (5 </w:t>
      </w:r>
      <w:r w:rsidRPr="00924105">
        <w:rPr>
          <w:rFonts w:ascii="Times New Roman" w:hAnsi="Times New Roman" w:cs="Times New Roman"/>
          <w:color w:val="000000" w:themeColor="text1"/>
          <w:sz w:val="24"/>
          <w:szCs w:val="24"/>
        </w:rPr>
        <w:lastRenderedPageBreak/>
        <w:t xml:space="preserve">items), Emotional Support (16 items), Esteem Support (11 items), Social Network Support (13 items). The SSS has highly significant internal consistency i.e., an alpha coefficient of .94. Pearson </w:t>
      </w:r>
      <w:proofErr w:type="spellStart"/>
      <w:r w:rsidRPr="00924105">
        <w:rPr>
          <w:rFonts w:ascii="Times New Roman" w:hAnsi="Times New Roman" w:cs="Times New Roman"/>
          <w:color w:val="000000" w:themeColor="text1"/>
          <w:sz w:val="24"/>
          <w:szCs w:val="24"/>
        </w:rPr>
        <w:t>r-value</w:t>
      </w:r>
      <w:proofErr w:type="spellEnd"/>
      <w:r w:rsidRPr="00924105">
        <w:rPr>
          <w:rFonts w:ascii="Times New Roman" w:hAnsi="Times New Roman" w:cs="Times New Roman"/>
          <w:color w:val="000000" w:themeColor="text1"/>
          <w:sz w:val="24"/>
          <w:szCs w:val="24"/>
        </w:rPr>
        <w:t xml:space="preserve"> for test-retest reliability is highly significant which is .85.</w:t>
      </w:r>
    </w:p>
    <w:p w14:paraId="28728BED" w14:textId="77777777" w:rsidR="002E2D5B" w:rsidRPr="00924105" w:rsidRDefault="002E2D5B" w:rsidP="00970E0E">
      <w:pPr>
        <w:spacing w:after="0" w:line="480" w:lineRule="auto"/>
        <w:ind w:firstLine="720"/>
        <w:rPr>
          <w:rFonts w:ascii="Times New Roman" w:hAnsi="Times New Roman" w:cs="Times New Roman"/>
          <w:bCs/>
          <w:color w:val="000000" w:themeColor="text1"/>
          <w:sz w:val="24"/>
          <w:szCs w:val="24"/>
        </w:rPr>
      </w:pPr>
      <w:r w:rsidRPr="00924105">
        <w:rPr>
          <w:rFonts w:ascii="Times New Roman" w:hAnsi="Times New Roman" w:cs="Times New Roman"/>
          <w:b/>
          <w:bCs/>
          <w:color w:val="000000" w:themeColor="text1"/>
          <w:sz w:val="24"/>
          <w:szCs w:val="24"/>
        </w:rPr>
        <w:t xml:space="preserve">6-Item (short) De Jong </w:t>
      </w:r>
      <w:proofErr w:type="spellStart"/>
      <w:r w:rsidRPr="00924105">
        <w:rPr>
          <w:rFonts w:ascii="Times New Roman" w:hAnsi="Times New Roman" w:cs="Times New Roman"/>
          <w:b/>
          <w:bCs/>
          <w:color w:val="000000" w:themeColor="text1"/>
          <w:sz w:val="24"/>
          <w:szCs w:val="24"/>
        </w:rPr>
        <w:t>Gierveld</w:t>
      </w:r>
      <w:proofErr w:type="spellEnd"/>
      <w:r w:rsidRPr="00924105">
        <w:rPr>
          <w:rFonts w:ascii="Times New Roman" w:hAnsi="Times New Roman" w:cs="Times New Roman"/>
          <w:b/>
          <w:bCs/>
          <w:color w:val="000000" w:themeColor="text1"/>
          <w:sz w:val="24"/>
          <w:szCs w:val="24"/>
        </w:rPr>
        <w:t xml:space="preserve"> Loneliness Scale</w:t>
      </w:r>
      <w:r w:rsidRPr="00924105">
        <w:rPr>
          <w:rFonts w:ascii="Times New Roman" w:hAnsi="Times New Roman" w:cs="Times New Roman"/>
          <w:b/>
          <w:color w:val="000000" w:themeColor="text1"/>
          <w:sz w:val="24"/>
          <w:szCs w:val="24"/>
        </w:rPr>
        <w:t xml:space="preserve"> (1985)</w:t>
      </w:r>
      <w:r w:rsidRPr="00924105">
        <w:rPr>
          <w:rFonts w:ascii="Times New Roman" w:hAnsi="Times New Roman" w:cs="Times New Roman"/>
          <w:color w:val="000000" w:themeColor="text1"/>
          <w:sz w:val="24"/>
          <w:szCs w:val="24"/>
        </w:rPr>
        <w:t>.</w:t>
      </w:r>
      <w:r w:rsidR="00003E3E" w:rsidRPr="00924105">
        <w:rPr>
          <w:rFonts w:ascii="Times New Roman" w:hAnsi="Times New Roman" w:cs="Times New Roman"/>
          <w:color w:val="000000" w:themeColor="text1"/>
          <w:sz w:val="24"/>
          <w:szCs w:val="24"/>
        </w:rPr>
        <w:t xml:space="preserve"> L</w:t>
      </w:r>
      <w:r w:rsidRPr="00924105">
        <w:rPr>
          <w:rFonts w:ascii="Times New Roman" w:hAnsi="Times New Roman" w:cs="Times New Roman"/>
          <w:color w:val="000000" w:themeColor="text1"/>
          <w:sz w:val="24"/>
          <w:szCs w:val="24"/>
        </w:rPr>
        <w:t xml:space="preserve">oneliness scale was utilized as a </w:t>
      </w:r>
      <w:proofErr w:type="spellStart"/>
      <w:r w:rsidRPr="00924105">
        <w:rPr>
          <w:rFonts w:ascii="Times New Roman" w:hAnsi="Times New Roman" w:cs="Times New Roman"/>
          <w:color w:val="000000" w:themeColor="text1"/>
          <w:sz w:val="24"/>
          <w:szCs w:val="24"/>
        </w:rPr>
        <w:t>uni</w:t>
      </w:r>
      <w:proofErr w:type="spellEnd"/>
      <w:r w:rsidR="00003E3E" w:rsidRPr="00924105">
        <w:rPr>
          <w:rFonts w:ascii="Times New Roman" w:hAnsi="Times New Roman" w:cs="Times New Roman"/>
          <w:color w:val="000000" w:themeColor="text1"/>
          <w:sz w:val="24"/>
          <w:szCs w:val="24"/>
        </w:rPr>
        <w:t>-</w:t>
      </w:r>
      <w:r w:rsidRPr="00924105">
        <w:rPr>
          <w:rFonts w:ascii="Times New Roman" w:hAnsi="Times New Roman" w:cs="Times New Roman"/>
          <w:color w:val="000000" w:themeColor="text1"/>
          <w:sz w:val="24"/>
          <w:szCs w:val="24"/>
        </w:rPr>
        <w:t xml:space="preserve">dimensional loneliness </w:t>
      </w:r>
      <w:proofErr w:type="spellStart"/>
      <w:proofErr w:type="gramStart"/>
      <w:r w:rsidRPr="00924105">
        <w:rPr>
          <w:rFonts w:ascii="Times New Roman" w:hAnsi="Times New Roman" w:cs="Times New Roman"/>
          <w:color w:val="000000" w:themeColor="text1"/>
          <w:sz w:val="24"/>
          <w:szCs w:val="24"/>
        </w:rPr>
        <w:t>scale.</w:t>
      </w:r>
      <w:r w:rsidRPr="00924105">
        <w:rPr>
          <w:rFonts w:ascii="Times New Roman" w:hAnsi="Times New Roman" w:cs="Times New Roman"/>
          <w:bCs/>
          <w:color w:val="000000" w:themeColor="text1"/>
          <w:sz w:val="24"/>
          <w:szCs w:val="24"/>
        </w:rPr>
        <w:t>Reliability</w:t>
      </w:r>
      <w:proofErr w:type="spellEnd"/>
      <w:proofErr w:type="gramEnd"/>
      <w:r w:rsidRPr="00924105">
        <w:rPr>
          <w:rFonts w:ascii="Times New Roman" w:hAnsi="Times New Roman" w:cs="Times New Roman"/>
          <w:bCs/>
          <w:color w:val="000000" w:themeColor="text1"/>
          <w:sz w:val="24"/>
          <w:szCs w:val="24"/>
        </w:rPr>
        <w:t xml:space="preserve"> Tests (Cronbach’s</w:t>
      </w:r>
      <w:r w:rsidRPr="00924105">
        <w:rPr>
          <w:rFonts w:ascii="Times New Roman" w:hAnsi="Times New Roman" w:cs="Times New Roman"/>
          <w:color w:val="000000" w:themeColor="text1"/>
          <w:sz w:val="24"/>
          <w:szCs w:val="24"/>
        </w:rPr>
        <w:t xml:space="preserve"> </w:t>
      </w:r>
      <w:r w:rsidRPr="00924105">
        <w:rPr>
          <w:rFonts w:ascii="Times New Roman" w:hAnsi="Times New Roman" w:cs="Times New Roman"/>
          <w:bCs/>
          <w:color w:val="000000" w:themeColor="text1"/>
          <w:sz w:val="24"/>
          <w:szCs w:val="24"/>
        </w:rPr>
        <w:t>coefficients) of the 6-Item Loneliness Scale (a = .71) and the 3-Item Emotional scale (a = .68) and 3-item Social Loneliness Subscale was found .69.</w:t>
      </w:r>
    </w:p>
    <w:p w14:paraId="4D6ECAE1" w14:textId="77777777" w:rsidR="002E2D5B" w:rsidRPr="00924105" w:rsidRDefault="002E2D5B" w:rsidP="00970E0E">
      <w:pPr>
        <w:spacing w:after="0" w:line="480" w:lineRule="auto"/>
        <w:ind w:firstLine="720"/>
        <w:rPr>
          <w:rFonts w:ascii="Times New Roman" w:hAnsi="Times New Roman" w:cs="Times New Roman"/>
          <w:bCs/>
          <w:color w:val="000000" w:themeColor="text1"/>
          <w:sz w:val="24"/>
          <w:szCs w:val="24"/>
        </w:rPr>
      </w:pPr>
      <w:r w:rsidRPr="00924105">
        <w:rPr>
          <w:rFonts w:ascii="Times New Roman" w:hAnsi="Times New Roman" w:cs="Times New Roman"/>
          <w:b/>
          <w:bCs/>
          <w:color w:val="000000" w:themeColor="text1"/>
          <w:sz w:val="24"/>
          <w:szCs w:val="24"/>
        </w:rPr>
        <w:t>Friendship Scale (2006).</w:t>
      </w:r>
      <w:r w:rsidRPr="00924105">
        <w:rPr>
          <w:rFonts w:ascii="Times New Roman" w:hAnsi="Times New Roman" w:cs="Times New Roman"/>
          <w:bCs/>
          <w:i/>
          <w:color w:val="000000" w:themeColor="text1"/>
          <w:sz w:val="24"/>
          <w:szCs w:val="24"/>
        </w:rPr>
        <w:t xml:space="preserve"> </w:t>
      </w:r>
      <w:r w:rsidRPr="00924105">
        <w:rPr>
          <w:rFonts w:ascii="Times New Roman" w:hAnsi="Times New Roman" w:cs="Times New Roman"/>
          <w:bCs/>
          <w:color w:val="000000" w:themeColor="text1"/>
          <w:sz w:val="24"/>
          <w:szCs w:val="24"/>
        </w:rPr>
        <w:t xml:space="preserve"> </w:t>
      </w:r>
      <w:r w:rsidRPr="00924105">
        <w:rPr>
          <w:rFonts w:ascii="Times New Roman" w:hAnsi="Times New Roman" w:cs="Times New Roman"/>
          <w:color w:val="000000" w:themeColor="text1"/>
          <w:sz w:val="24"/>
          <w:szCs w:val="24"/>
        </w:rPr>
        <w:t>The Friendship Scale is a short, 6-item scale assessing social isolation developed by Hawthorne (2006). Concurrent validity with correlates of social isolation found to be satisfactory. Cronbach alpha on sample of 829 older adults was demonstrated excellent (a = .83). Total is sum of all 6 items, possible range for total is 0-24.</w:t>
      </w:r>
      <w:r w:rsidRPr="00924105">
        <w:rPr>
          <w:rFonts w:ascii="Times New Roman" w:hAnsi="Times New Roman" w:cs="Times New Roman"/>
          <w:bCs/>
          <w:color w:val="000000" w:themeColor="text1"/>
          <w:sz w:val="24"/>
          <w:szCs w:val="24"/>
        </w:rPr>
        <w:t xml:space="preserve"> Response format is anchored on 5 point Likert type rating and </w:t>
      </w:r>
      <w:r w:rsidRPr="00924105">
        <w:rPr>
          <w:rFonts w:ascii="Times New Roman" w:hAnsi="Times New Roman" w:cs="Times New Roman"/>
          <w:color w:val="000000" w:themeColor="text1"/>
          <w:sz w:val="24"/>
          <w:szCs w:val="24"/>
        </w:rPr>
        <w:t xml:space="preserve">each item is scored 0-4, i.e. almost always = 4 to never = 0, whereas </w:t>
      </w:r>
      <w:r w:rsidRPr="00924105">
        <w:rPr>
          <w:rFonts w:ascii="Times New Roman" w:hAnsi="Times New Roman" w:cs="Times New Roman"/>
          <w:bCs/>
          <w:color w:val="000000" w:themeColor="text1"/>
          <w:sz w:val="24"/>
          <w:szCs w:val="24"/>
        </w:rPr>
        <w:t xml:space="preserve">item </w:t>
      </w:r>
      <w:proofErr w:type="gramStart"/>
      <w:r w:rsidRPr="00924105">
        <w:rPr>
          <w:rFonts w:ascii="Times New Roman" w:hAnsi="Times New Roman" w:cs="Times New Roman"/>
          <w:bCs/>
          <w:color w:val="000000" w:themeColor="text1"/>
          <w:sz w:val="24"/>
          <w:szCs w:val="24"/>
        </w:rPr>
        <w:t>number  2</w:t>
      </w:r>
      <w:proofErr w:type="gramEnd"/>
      <w:r w:rsidRPr="00924105">
        <w:rPr>
          <w:rFonts w:ascii="Times New Roman" w:hAnsi="Times New Roman" w:cs="Times New Roman"/>
          <w:bCs/>
          <w:color w:val="000000" w:themeColor="text1"/>
          <w:sz w:val="24"/>
          <w:szCs w:val="24"/>
        </w:rPr>
        <w:t xml:space="preserve">, 5,  and 6 </w:t>
      </w:r>
      <w:r w:rsidRPr="00924105">
        <w:rPr>
          <w:rFonts w:ascii="Times New Roman" w:hAnsi="Times New Roman" w:cs="Times New Roman"/>
          <w:color w:val="000000" w:themeColor="text1"/>
          <w:sz w:val="24"/>
          <w:szCs w:val="24"/>
        </w:rPr>
        <w:t xml:space="preserve"> are reverse scored.</w:t>
      </w:r>
    </w:p>
    <w:p w14:paraId="2E69F407" w14:textId="77777777" w:rsidR="00655943" w:rsidRPr="00924105" w:rsidRDefault="00655943" w:rsidP="00970E0E">
      <w:pPr>
        <w:spacing w:after="0" w:line="480" w:lineRule="auto"/>
        <w:rPr>
          <w:rFonts w:ascii="Times New Roman" w:hAnsi="Times New Roman" w:cs="Times New Roman"/>
          <w:b/>
          <w:color w:val="000000" w:themeColor="text1"/>
          <w:sz w:val="24"/>
          <w:szCs w:val="24"/>
        </w:rPr>
      </w:pPr>
    </w:p>
    <w:p w14:paraId="31C385AA" w14:textId="77777777" w:rsidR="002E2D5B" w:rsidRPr="00924105" w:rsidRDefault="002E2D5B" w:rsidP="00970E0E">
      <w:pPr>
        <w:spacing w:after="0"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Procedure</w:t>
      </w:r>
    </w:p>
    <w:p w14:paraId="34EB8B6C" w14:textId="77777777" w:rsidR="002E2D5B" w:rsidRPr="00924105" w:rsidRDefault="002E2D5B" w:rsidP="00970E0E">
      <w:pPr>
        <w:spacing w:after="0" w:line="480" w:lineRule="auto"/>
        <w:ind w:firstLine="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The present study was carried out into two steps. In first step original scales for social isolation and loneliness was translated in to Urdu. Translation was carried out through standard translation procedure</w:t>
      </w:r>
      <w:ins w:id="241" w:author="FBPsS" w:date="2018-10-20T21:04:00Z">
        <w:r w:rsidR="008C6840" w:rsidRPr="00924105">
          <w:rPr>
            <w:rFonts w:ascii="Times New Roman" w:hAnsi="Times New Roman" w:cs="Times New Roman"/>
            <w:color w:val="000000" w:themeColor="text1"/>
            <w:sz w:val="24"/>
            <w:szCs w:val="24"/>
          </w:rPr>
          <w:t xml:space="preserve"> (need to add details such as translation and back translation and committee approach, all this </w:t>
        </w:r>
      </w:ins>
      <w:ins w:id="242" w:author="FBPsS" w:date="2018-10-20T21:05:00Z">
        <w:r w:rsidR="008C6840" w:rsidRPr="00924105">
          <w:rPr>
            <w:rFonts w:ascii="Times New Roman" w:hAnsi="Times New Roman" w:cs="Times New Roman"/>
            <w:color w:val="000000" w:themeColor="text1"/>
            <w:sz w:val="24"/>
            <w:szCs w:val="24"/>
          </w:rPr>
          <w:t>reporting process constitutes the basis of validation</w:t>
        </w:r>
      </w:ins>
      <w:ins w:id="243" w:author="FBPsS" w:date="2018-10-20T21:04:00Z">
        <w:r w:rsidR="008C6840" w:rsidRPr="00924105">
          <w:rPr>
            <w:rFonts w:ascii="Times New Roman" w:hAnsi="Times New Roman" w:cs="Times New Roman"/>
            <w:color w:val="000000" w:themeColor="text1"/>
            <w:sz w:val="24"/>
            <w:szCs w:val="24"/>
          </w:rPr>
          <w:t xml:space="preserve"> process</w:t>
        </w:r>
        <w:proofErr w:type="gramStart"/>
        <w:r w:rsidR="008C6840" w:rsidRPr="00924105">
          <w:rPr>
            <w:rFonts w:ascii="Times New Roman" w:hAnsi="Times New Roman" w:cs="Times New Roman"/>
            <w:color w:val="000000" w:themeColor="text1"/>
            <w:sz w:val="24"/>
            <w:szCs w:val="24"/>
          </w:rPr>
          <w:t xml:space="preserve">) </w:t>
        </w:r>
      </w:ins>
      <w:r w:rsidRPr="00924105">
        <w:rPr>
          <w:rFonts w:ascii="Times New Roman" w:hAnsi="Times New Roman" w:cs="Times New Roman"/>
          <w:color w:val="000000" w:themeColor="text1"/>
          <w:sz w:val="24"/>
          <w:szCs w:val="24"/>
        </w:rPr>
        <w:t>.</w:t>
      </w:r>
      <w:proofErr w:type="gramEnd"/>
    </w:p>
    <w:p w14:paraId="4B507EB5" w14:textId="77777777" w:rsidR="002E2D5B" w:rsidRPr="00924105" w:rsidRDefault="002E2D5B" w:rsidP="00970E0E">
      <w:pPr>
        <w:spacing w:after="0" w:line="480" w:lineRule="auto"/>
        <w:ind w:firstLine="720"/>
        <w:rPr>
          <w:rFonts w:ascii="Times New Roman" w:hAnsi="Times New Roman" w:cs="Times New Roman"/>
          <w:b/>
          <w:color w:val="000000" w:themeColor="text1"/>
          <w:sz w:val="24"/>
          <w:szCs w:val="24"/>
        </w:rPr>
      </w:pPr>
      <w:r w:rsidRPr="00924105">
        <w:rPr>
          <w:rFonts w:ascii="Times New Roman" w:hAnsi="Times New Roman" w:cs="Times New Roman"/>
          <w:color w:val="000000" w:themeColor="text1"/>
          <w:sz w:val="24"/>
          <w:szCs w:val="24"/>
        </w:rPr>
        <w:t xml:space="preserve">The second step was carried out to meet the objectives of the study. For this purpose, sample of the study i.e. senior citizens were selected both from urban and rural areas of different districts of Khyber </w:t>
      </w:r>
      <w:proofErr w:type="spellStart"/>
      <w:r w:rsidRPr="00924105">
        <w:rPr>
          <w:rFonts w:ascii="Times New Roman" w:hAnsi="Times New Roman" w:cs="Times New Roman"/>
          <w:color w:val="000000" w:themeColor="text1"/>
          <w:sz w:val="24"/>
          <w:szCs w:val="24"/>
        </w:rPr>
        <w:t>Pakhtunkhwah</w:t>
      </w:r>
      <w:proofErr w:type="spellEnd"/>
      <w:r w:rsidRPr="00924105">
        <w:rPr>
          <w:rFonts w:ascii="Times New Roman" w:hAnsi="Times New Roman" w:cs="Times New Roman"/>
          <w:color w:val="000000" w:themeColor="text1"/>
          <w:sz w:val="24"/>
          <w:szCs w:val="24"/>
        </w:rPr>
        <w:t xml:space="preserve"> through purposive convenient sampling technique.  First, the participants were brief</w:t>
      </w:r>
      <w:ins w:id="244" w:author="FBPsS" w:date="2018-10-20T21:06:00Z">
        <w:r w:rsidR="008C6840" w:rsidRPr="00924105">
          <w:rPr>
            <w:rFonts w:ascii="Times New Roman" w:hAnsi="Times New Roman" w:cs="Times New Roman"/>
            <w:color w:val="000000" w:themeColor="text1"/>
            <w:sz w:val="24"/>
            <w:szCs w:val="24"/>
          </w:rPr>
          <w:t>ed</w:t>
        </w:r>
      </w:ins>
      <w:r w:rsidRPr="00924105">
        <w:rPr>
          <w:rFonts w:ascii="Times New Roman" w:hAnsi="Times New Roman" w:cs="Times New Roman"/>
          <w:color w:val="000000" w:themeColor="text1"/>
          <w:sz w:val="24"/>
          <w:szCs w:val="24"/>
        </w:rPr>
        <w:t xml:space="preserve"> about the objectives of the study, informed consent w</w:t>
      </w:r>
      <w:ins w:id="245" w:author="FBPsS" w:date="2018-10-20T21:06:00Z">
        <w:r w:rsidR="008C6840" w:rsidRPr="00924105">
          <w:rPr>
            <w:rFonts w:ascii="Times New Roman" w:hAnsi="Times New Roman" w:cs="Times New Roman"/>
            <w:color w:val="000000" w:themeColor="text1"/>
            <w:sz w:val="24"/>
            <w:szCs w:val="24"/>
          </w:rPr>
          <w:t xml:space="preserve">as obtained </w:t>
        </w:r>
      </w:ins>
      <w:del w:id="246" w:author="FBPsS" w:date="2018-10-20T21:06:00Z">
        <w:r w:rsidRPr="00924105" w:rsidDel="008C6840">
          <w:rPr>
            <w:rFonts w:ascii="Times New Roman" w:hAnsi="Times New Roman" w:cs="Times New Roman"/>
            <w:color w:val="000000" w:themeColor="text1"/>
            <w:sz w:val="24"/>
            <w:szCs w:val="24"/>
          </w:rPr>
          <w:delText>er</w:delText>
        </w:r>
      </w:del>
      <w:ins w:id="247" w:author="FBPsS" w:date="2018-10-20T21:06:00Z">
        <w:r w:rsidR="008C6840" w:rsidRPr="00924105">
          <w:rPr>
            <w:rFonts w:ascii="Times New Roman" w:hAnsi="Times New Roman" w:cs="Times New Roman"/>
            <w:color w:val="000000" w:themeColor="text1"/>
            <w:sz w:val="24"/>
            <w:szCs w:val="24"/>
          </w:rPr>
          <w:t xml:space="preserve">, they were ensured about the </w:t>
        </w:r>
      </w:ins>
      <w:del w:id="248" w:author="FBPsS" w:date="2018-10-20T21:06:00Z">
        <w:r w:rsidRPr="00924105" w:rsidDel="008C6840">
          <w:rPr>
            <w:rFonts w:ascii="Times New Roman" w:hAnsi="Times New Roman" w:cs="Times New Roman"/>
            <w:color w:val="000000" w:themeColor="text1"/>
            <w:sz w:val="24"/>
            <w:szCs w:val="24"/>
          </w:rPr>
          <w:delText xml:space="preserve">e taken and </w:delText>
        </w:r>
      </w:del>
      <w:r w:rsidRPr="00924105">
        <w:rPr>
          <w:rFonts w:ascii="Times New Roman" w:hAnsi="Times New Roman" w:cs="Times New Roman"/>
          <w:color w:val="000000" w:themeColor="text1"/>
          <w:sz w:val="24"/>
          <w:szCs w:val="24"/>
        </w:rPr>
        <w:t xml:space="preserve">confidentiality of </w:t>
      </w:r>
      <w:ins w:id="249" w:author="FBPsS" w:date="2018-10-20T21:06:00Z">
        <w:r w:rsidR="008C6840" w:rsidRPr="00924105">
          <w:rPr>
            <w:rFonts w:ascii="Times New Roman" w:hAnsi="Times New Roman" w:cs="Times New Roman"/>
            <w:color w:val="000000" w:themeColor="text1"/>
            <w:sz w:val="24"/>
            <w:szCs w:val="24"/>
          </w:rPr>
          <w:t xml:space="preserve">information, this will be </w:t>
        </w:r>
        <w:r w:rsidR="008C6840" w:rsidRPr="00924105">
          <w:rPr>
            <w:rFonts w:ascii="Times New Roman" w:hAnsi="Times New Roman" w:cs="Times New Roman"/>
            <w:color w:val="000000" w:themeColor="text1"/>
            <w:sz w:val="24"/>
            <w:szCs w:val="24"/>
          </w:rPr>
          <w:lastRenderedPageBreak/>
          <w:t>purel</w:t>
        </w:r>
      </w:ins>
      <w:ins w:id="250" w:author="FBPsS" w:date="2018-10-20T21:07:00Z">
        <w:r w:rsidR="008C6840" w:rsidRPr="00924105">
          <w:rPr>
            <w:rFonts w:ascii="Times New Roman" w:hAnsi="Times New Roman" w:cs="Times New Roman"/>
            <w:color w:val="000000" w:themeColor="text1"/>
            <w:sz w:val="24"/>
            <w:szCs w:val="24"/>
          </w:rPr>
          <w:t xml:space="preserve">y be used for research purposes </w:t>
        </w:r>
      </w:ins>
      <w:ins w:id="251" w:author="FBPsS" w:date="2018-10-20T21:06:00Z">
        <w:r w:rsidR="008C6840" w:rsidRPr="00924105">
          <w:rPr>
            <w:rFonts w:ascii="Times New Roman" w:hAnsi="Times New Roman" w:cs="Times New Roman"/>
            <w:color w:val="000000" w:themeColor="text1"/>
            <w:sz w:val="24"/>
            <w:szCs w:val="24"/>
          </w:rPr>
          <w:t xml:space="preserve">only. </w:t>
        </w:r>
      </w:ins>
      <w:del w:id="252" w:author="FBPsS" w:date="2018-10-20T21:06:00Z">
        <w:r w:rsidRPr="00924105" w:rsidDel="008C6840">
          <w:rPr>
            <w:rFonts w:ascii="Times New Roman" w:hAnsi="Times New Roman" w:cs="Times New Roman"/>
            <w:color w:val="000000" w:themeColor="text1"/>
            <w:sz w:val="24"/>
            <w:szCs w:val="24"/>
          </w:rPr>
          <w:delText>the participants was</w:delText>
        </w:r>
      </w:del>
      <w:r w:rsidRPr="00924105">
        <w:rPr>
          <w:rFonts w:ascii="Times New Roman" w:hAnsi="Times New Roman" w:cs="Times New Roman"/>
          <w:color w:val="000000" w:themeColor="text1"/>
          <w:sz w:val="24"/>
          <w:szCs w:val="24"/>
        </w:rPr>
        <w:t xml:space="preserve"> </w:t>
      </w:r>
      <w:del w:id="253" w:author="FBPsS" w:date="2018-10-20T21:07:00Z">
        <w:r w:rsidRPr="00924105" w:rsidDel="008C6840">
          <w:rPr>
            <w:rFonts w:ascii="Times New Roman" w:hAnsi="Times New Roman" w:cs="Times New Roman"/>
            <w:color w:val="000000" w:themeColor="text1"/>
            <w:sz w:val="24"/>
            <w:szCs w:val="24"/>
          </w:rPr>
          <w:delText xml:space="preserve">ensured. </w:delText>
        </w:r>
      </w:del>
      <w:r w:rsidRPr="00924105">
        <w:rPr>
          <w:rFonts w:ascii="Times New Roman" w:hAnsi="Times New Roman" w:cs="Times New Roman"/>
          <w:color w:val="000000" w:themeColor="text1"/>
          <w:sz w:val="24"/>
          <w:szCs w:val="24"/>
        </w:rPr>
        <w:t xml:space="preserve">After giving required instructions (written as well as oral) the </w:t>
      </w:r>
      <w:ins w:id="254" w:author="FBPsS" w:date="2018-10-20T21:07:00Z">
        <w:r w:rsidR="001E1209" w:rsidRPr="00924105">
          <w:rPr>
            <w:rFonts w:ascii="Times New Roman" w:hAnsi="Times New Roman" w:cs="Times New Roman"/>
            <w:color w:val="000000" w:themeColor="text1"/>
            <w:sz w:val="24"/>
            <w:szCs w:val="24"/>
          </w:rPr>
          <w:t xml:space="preserve">test booklet </w:t>
        </w:r>
        <w:proofErr w:type="spellStart"/>
        <w:r w:rsidR="001E1209" w:rsidRPr="00924105">
          <w:rPr>
            <w:rFonts w:ascii="Times New Roman" w:hAnsi="Times New Roman" w:cs="Times New Roman"/>
            <w:color w:val="000000" w:themeColor="text1"/>
            <w:sz w:val="24"/>
            <w:szCs w:val="24"/>
          </w:rPr>
          <w:t>c</w:t>
        </w:r>
        <w:r w:rsidR="005D42A3" w:rsidRPr="00924105">
          <w:rPr>
            <w:rFonts w:ascii="Times New Roman" w:hAnsi="Times New Roman" w:cs="Times New Roman"/>
            <w:color w:val="000000" w:themeColor="text1"/>
            <w:sz w:val="24"/>
            <w:szCs w:val="24"/>
          </w:rPr>
          <w:t>omprisng</w:t>
        </w:r>
        <w:proofErr w:type="spellEnd"/>
        <w:r w:rsidR="005D42A3" w:rsidRPr="00924105">
          <w:rPr>
            <w:rFonts w:ascii="Times New Roman" w:hAnsi="Times New Roman" w:cs="Times New Roman"/>
            <w:color w:val="000000" w:themeColor="text1"/>
            <w:sz w:val="24"/>
            <w:szCs w:val="24"/>
          </w:rPr>
          <w:t xml:space="preserve"> of three </w:t>
        </w:r>
      </w:ins>
      <w:r w:rsidRPr="00924105">
        <w:rPr>
          <w:rFonts w:ascii="Times New Roman" w:hAnsi="Times New Roman" w:cs="Times New Roman"/>
          <w:color w:val="000000" w:themeColor="text1"/>
          <w:sz w:val="24"/>
          <w:szCs w:val="24"/>
        </w:rPr>
        <w:t>scales of the study were given to the participants</w:t>
      </w:r>
      <w:ins w:id="255" w:author="FBPsS" w:date="2018-10-20T21:08:00Z">
        <w:r w:rsidR="005D42A3" w:rsidRPr="00924105">
          <w:rPr>
            <w:rFonts w:ascii="Times New Roman" w:hAnsi="Times New Roman" w:cs="Times New Roman"/>
            <w:color w:val="000000" w:themeColor="text1"/>
            <w:sz w:val="24"/>
            <w:szCs w:val="24"/>
          </w:rPr>
          <w:t xml:space="preserve"> to complete</w:t>
        </w:r>
      </w:ins>
      <w:r w:rsidRPr="00924105">
        <w:rPr>
          <w:rFonts w:ascii="Times New Roman" w:hAnsi="Times New Roman" w:cs="Times New Roman"/>
          <w:color w:val="000000" w:themeColor="text1"/>
          <w:sz w:val="24"/>
          <w:szCs w:val="24"/>
        </w:rPr>
        <w:t>.</w:t>
      </w:r>
    </w:p>
    <w:p w14:paraId="6A19C2BD" w14:textId="77777777" w:rsidR="002E2D5B" w:rsidRPr="00924105" w:rsidRDefault="002E2D5B" w:rsidP="00970E0E">
      <w:pPr>
        <w:spacing w:before="240" w:after="240"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Results</w:t>
      </w:r>
    </w:p>
    <w:p w14:paraId="7950B675" w14:textId="43EA5FA1" w:rsidR="00E24B5E" w:rsidRPr="00924105" w:rsidDel="00814807" w:rsidRDefault="00E24B5E" w:rsidP="00970E0E">
      <w:pPr>
        <w:spacing w:line="480" w:lineRule="auto"/>
        <w:rPr>
          <w:del w:id="256" w:author="Naveed ul haq qadri chishty" w:date="2018-12-05T14:26:00Z"/>
          <w:rFonts w:ascii="Times New Roman" w:hAnsi="Times New Roman" w:cs="Times New Roman"/>
          <w:b/>
          <w:color w:val="000000" w:themeColor="text1"/>
          <w:sz w:val="24"/>
          <w:szCs w:val="24"/>
        </w:rPr>
      </w:pPr>
      <w:del w:id="257" w:author="Naveed ul haq qadri chishty" w:date="2018-12-05T14:26:00Z">
        <w:r w:rsidRPr="00924105" w:rsidDel="00814807">
          <w:rPr>
            <w:rFonts w:ascii="Times New Roman" w:hAnsi="Times New Roman" w:cs="Times New Roman"/>
            <w:b/>
            <w:i/>
            <w:iCs/>
            <w:color w:val="000000" w:themeColor="text1"/>
            <w:sz w:val="24"/>
            <w:szCs w:val="24"/>
          </w:rPr>
          <w:delText>Demographic Characteristics</w:delText>
        </w:r>
      </w:del>
    </w:p>
    <w:p w14:paraId="287492A1" w14:textId="75634A85" w:rsidR="00626C26" w:rsidRPr="00924105" w:rsidDel="00814807" w:rsidRDefault="00626C26" w:rsidP="001258D3">
      <w:pPr>
        <w:spacing w:line="480" w:lineRule="auto"/>
        <w:ind w:firstLine="720"/>
        <w:rPr>
          <w:del w:id="258" w:author="Naveed ul haq qadri chishty" w:date="2018-12-05T14:26:00Z"/>
          <w:rFonts w:ascii="Times New Roman" w:hAnsi="Times New Roman" w:cs="Times New Roman"/>
          <w:color w:val="000000" w:themeColor="text1"/>
          <w:sz w:val="24"/>
          <w:szCs w:val="24"/>
        </w:rPr>
      </w:pPr>
      <w:del w:id="259" w:author="Naveed ul haq qadri chishty" w:date="2018-12-05T14:26:00Z">
        <w:r w:rsidRPr="00924105" w:rsidDel="00814807">
          <w:rPr>
            <w:rFonts w:ascii="Times New Roman" w:hAnsi="Times New Roman" w:cs="Times New Roman"/>
            <w:color w:val="000000" w:themeColor="text1"/>
            <w:sz w:val="24"/>
            <w:szCs w:val="24"/>
          </w:rPr>
          <w:delText xml:space="preserve">The calculated frequencies and percentages of the demographic characteristics of the sample of the study with respect to gender, age, educational level, socio economic status, marital status, number of family members, and residential status shows that the age range of the participants were 28% males and 40% females were within 60_70 years whereas within the range 71_80 years 17% were males and 8% were females, and among the range 81_90 years 5% were males and 2% were females. The educational level of males were, 16% were illiterate and 33% were literate </w:delText>
        </w:r>
        <w:r w:rsidR="00D00C16" w:rsidRPr="00924105" w:rsidDel="00814807">
          <w:rPr>
            <w:rFonts w:ascii="Times New Roman" w:hAnsi="Times New Roman" w:cs="Times New Roman"/>
            <w:color w:val="000000" w:themeColor="text1"/>
            <w:sz w:val="24"/>
            <w:szCs w:val="24"/>
          </w:rPr>
          <w:delText>(table 1). A</w:delText>
        </w:r>
        <w:r w:rsidRPr="00924105" w:rsidDel="00814807">
          <w:rPr>
            <w:rFonts w:ascii="Times New Roman" w:hAnsi="Times New Roman" w:cs="Times New Roman"/>
            <w:color w:val="000000" w:themeColor="text1"/>
            <w:sz w:val="24"/>
            <w:szCs w:val="24"/>
          </w:rPr>
          <w:delText>mong females 18% were i</w:delText>
        </w:r>
        <w:r w:rsidR="00FE3EB1" w:rsidRPr="00924105" w:rsidDel="00814807">
          <w:rPr>
            <w:rFonts w:ascii="Times New Roman" w:hAnsi="Times New Roman" w:cs="Times New Roman"/>
            <w:color w:val="000000" w:themeColor="text1"/>
            <w:sz w:val="24"/>
            <w:szCs w:val="24"/>
          </w:rPr>
          <w:delText>lliterate and 34% were literate</w:delText>
        </w:r>
        <w:r w:rsidRPr="00924105" w:rsidDel="00814807">
          <w:rPr>
            <w:rFonts w:ascii="Times New Roman" w:hAnsi="Times New Roman" w:cs="Times New Roman"/>
            <w:color w:val="000000" w:themeColor="text1"/>
            <w:sz w:val="24"/>
            <w:szCs w:val="24"/>
          </w:rPr>
          <w:delText xml:space="preserve">. 5% of males and 6 % of females were of high socio economic </w:delText>
        </w:r>
        <w:r w:rsidR="00B91CA1" w:rsidRPr="00924105" w:rsidDel="00814807">
          <w:rPr>
            <w:rFonts w:ascii="Times New Roman" w:hAnsi="Times New Roman" w:cs="Times New Roman"/>
            <w:color w:val="000000" w:themeColor="text1"/>
            <w:sz w:val="24"/>
            <w:szCs w:val="24"/>
          </w:rPr>
          <w:delText>status</w:delText>
        </w:r>
        <w:r w:rsidRPr="00924105" w:rsidDel="00814807">
          <w:rPr>
            <w:rFonts w:ascii="Times New Roman" w:hAnsi="Times New Roman" w:cs="Times New Roman"/>
            <w:color w:val="000000" w:themeColor="text1"/>
            <w:sz w:val="24"/>
            <w:szCs w:val="24"/>
          </w:rPr>
          <w:delText xml:space="preserve"> whereas</w:delText>
        </w:r>
        <w:r w:rsidR="00B91CA1" w:rsidRPr="00924105" w:rsidDel="00814807">
          <w:rPr>
            <w:rFonts w:ascii="Times New Roman" w:hAnsi="Times New Roman" w:cs="Times New Roman"/>
            <w:color w:val="000000" w:themeColor="text1"/>
            <w:sz w:val="24"/>
            <w:szCs w:val="24"/>
          </w:rPr>
          <w:delText>,</w:delText>
        </w:r>
        <w:r w:rsidRPr="00924105" w:rsidDel="00814807">
          <w:rPr>
            <w:rFonts w:ascii="Times New Roman" w:hAnsi="Times New Roman" w:cs="Times New Roman"/>
            <w:color w:val="000000" w:themeColor="text1"/>
            <w:sz w:val="24"/>
            <w:szCs w:val="24"/>
          </w:rPr>
          <w:delText xml:space="preserve"> 22% males and 17% females were of middle class and 22% males and 27% females were of low socio economic status. Out of 500 participants, 250 were male and 250 were female, 47% males were married, whereas 34% females were married. Response rate regarding number of family members was 53.6% (n=268), 15.3% belonged to small family who had 1-5 number of family members 63.4 % were males and 15% were females,66.7 % males and 33.3 % females had 6-10 number of family members,59.4% males and 40.6 % females were from large family who had 11-15 number of family members,53.5 % of males and 46.5 % of females had 15-20 number of family members,53.8% males and 46.2 % females belonged to extended family who had 21 and above number of family members.35% males and 38% females belonged to Urban area whereas 15% males and 12% females belonged to Rural area. </w:delText>
        </w:r>
      </w:del>
    </w:p>
    <w:p w14:paraId="1B29E22A" w14:textId="7D2EC4C0" w:rsidR="001258D3" w:rsidRPr="00924105" w:rsidDel="00814807" w:rsidRDefault="001258D3" w:rsidP="00970E0E">
      <w:pPr>
        <w:spacing w:before="240" w:after="240" w:line="480" w:lineRule="auto"/>
        <w:jc w:val="both"/>
        <w:rPr>
          <w:del w:id="260" w:author="Naveed ul haq qadri chishty" w:date="2018-12-05T14:26:00Z"/>
          <w:rFonts w:ascii="Times New Roman" w:hAnsi="Times New Roman" w:cs="Times New Roman"/>
          <w:b/>
          <w:color w:val="000000" w:themeColor="text1"/>
          <w:sz w:val="24"/>
          <w:szCs w:val="24"/>
          <w:lang w:val="en-US"/>
        </w:rPr>
      </w:pPr>
    </w:p>
    <w:p w14:paraId="30D61729" w14:textId="77777777" w:rsidR="00D00C16" w:rsidRPr="00924105" w:rsidRDefault="00994BAE" w:rsidP="00970E0E">
      <w:pPr>
        <w:spacing w:before="240" w:after="240" w:line="480" w:lineRule="auto"/>
        <w:jc w:val="both"/>
        <w:rPr>
          <w:rFonts w:ascii="Times New Roman" w:hAnsi="Times New Roman" w:cs="Times New Roman"/>
          <w:b/>
          <w:color w:val="000000" w:themeColor="text1"/>
          <w:sz w:val="24"/>
          <w:szCs w:val="24"/>
          <w:lang w:val="en-US"/>
        </w:rPr>
      </w:pPr>
      <w:r w:rsidRPr="00924105">
        <w:rPr>
          <w:rFonts w:ascii="Times New Roman" w:hAnsi="Times New Roman" w:cs="Times New Roman"/>
          <w:b/>
          <w:color w:val="000000" w:themeColor="text1"/>
          <w:sz w:val="24"/>
          <w:szCs w:val="24"/>
          <w:lang w:val="en-US"/>
        </w:rPr>
        <w:t>Table 1</w:t>
      </w:r>
    </w:p>
    <w:p w14:paraId="204358B0" w14:textId="77777777" w:rsidR="00777BF5" w:rsidRPr="00924105" w:rsidRDefault="00777BF5" w:rsidP="00970E0E">
      <w:pPr>
        <w:spacing w:after="0"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 xml:space="preserve">Frequencies and percentages of Study Variables </w:t>
      </w:r>
    </w:p>
    <w:p w14:paraId="52AE14C7" w14:textId="77777777" w:rsidR="00994BAE" w:rsidRPr="00924105" w:rsidRDefault="00994BAE" w:rsidP="00970E0E">
      <w:pPr>
        <w:spacing w:after="0" w:line="480" w:lineRule="auto"/>
        <w:rPr>
          <w:rFonts w:ascii="Times New Roman" w:hAnsi="Times New Roman" w:cs="Times New Roman"/>
          <w:bCs/>
          <w:i/>
          <w:iCs/>
          <w:color w:val="000000" w:themeColor="text1"/>
          <w:sz w:val="24"/>
          <w:szCs w:val="24"/>
        </w:rPr>
      </w:pPr>
      <w:r w:rsidRPr="00924105">
        <w:rPr>
          <w:rFonts w:ascii="Times New Roman" w:hAnsi="Times New Roman" w:cs="Times New Roman"/>
          <w:i/>
          <w:iCs/>
          <w:color w:val="000000" w:themeColor="text1"/>
          <w:sz w:val="24"/>
          <w:szCs w:val="24"/>
        </w:rPr>
        <w:t>Demographic Characteristics of the Sample of Main Study (n = 500)</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276"/>
        <w:gridCol w:w="2506"/>
        <w:gridCol w:w="1778"/>
        <w:gridCol w:w="1765"/>
      </w:tblGrid>
      <w:tr w:rsidR="00924105" w:rsidRPr="00924105" w14:paraId="2DE4B963" w14:textId="77777777" w:rsidTr="00FC292F">
        <w:trPr>
          <w:trHeight w:val="521"/>
        </w:trPr>
        <w:tc>
          <w:tcPr>
            <w:tcW w:w="1496" w:type="pct"/>
            <w:tcBorders>
              <w:bottom w:val="single" w:sz="4" w:space="0" w:color="auto"/>
            </w:tcBorders>
          </w:tcPr>
          <w:p w14:paraId="7B600303"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Variables</w:t>
            </w:r>
          </w:p>
        </w:tc>
        <w:tc>
          <w:tcPr>
            <w:tcW w:w="153" w:type="pct"/>
            <w:tcBorders>
              <w:bottom w:val="single" w:sz="4" w:space="0" w:color="auto"/>
            </w:tcBorders>
          </w:tcPr>
          <w:p w14:paraId="2D60796F"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single" w:sz="4" w:space="0" w:color="auto"/>
              <w:bottom w:val="single" w:sz="4" w:space="0" w:color="auto"/>
            </w:tcBorders>
          </w:tcPr>
          <w:p w14:paraId="691F6E2A"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Male </w:t>
            </w:r>
            <w:r w:rsidRPr="00924105">
              <w:rPr>
                <w:rFonts w:ascii="Times New Roman" w:hAnsi="Times New Roman" w:cs="Times New Roman"/>
                <w:i/>
                <w:iCs/>
                <w:color w:val="000000" w:themeColor="text1"/>
                <w:sz w:val="24"/>
                <w:szCs w:val="24"/>
              </w:rPr>
              <w:t>f</w:t>
            </w:r>
            <w:r w:rsidRPr="00924105">
              <w:rPr>
                <w:rFonts w:ascii="Times New Roman" w:hAnsi="Times New Roman" w:cs="Times New Roman"/>
                <w:color w:val="000000" w:themeColor="text1"/>
                <w:sz w:val="24"/>
                <w:szCs w:val="24"/>
              </w:rPr>
              <w:t xml:space="preserve"> (%)</w:t>
            </w:r>
          </w:p>
        </w:tc>
        <w:tc>
          <w:tcPr>
            <w:tcW w:w="985" w:type="pct"/>
            <w:tcBorders>
              <w:top w:val="single" w:sz="4" w:space="0" w:color="auto"/>
              <w:bottom w:val="single" w:sz="4" w:space="0" w:color="auto"/>
            </w:tcBorders>
          </w:tcPr>
          <w:p w14:paraId="75D22F1A"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Female </w:t>
            </w:r>
            <w:r w:rsidRPr="00924105">
              <w:rPr>
                <w:rFonts w:ascii="Times New Roman" w:hAnsi="Times New Roman" w:cs="Times New Roman"/>
                <w:i/>
                <w:iCs/>
                <w:color w:val="000000" w:themeColor="text1"/>
                <w:sz w:val="24"/>
                <w:szCs w:val="24"/>
              </w:rPr>
              <w:t xml:space="preserve">f </w:t>
            </w:r>
            <w:r w:rsidRPr="00924105">
              <w:rPr>
                <w:rFonts w:ascii="Times New Roman" w:hAnsi="Times New Roman" w:cs="Times New Roman"/>
                <w:iCs/>
                <w:color w:val="000000" w:themeColor="text1"/>
                <w:sz w:val="24"/>
                <w:szCs w:val="24"/>
              </w:rPr>
              <w:t>(</w:t>
            </w:r>
            <w:r w:rsidRPr="00924105">
              <w:rPr>
                <w:rFonts w:ascii="Times New Roman" w:hAnsi="Times New Roman" w:cs="Times New Roman"/>
                <w:color w:val="000000" w:themeColor="text1"/>
                <w:sz w:val="24"/>
                <w:szCs w:val="24"/>
              </w:rPr>
              <w:t>%)</w:t>
            </w:r>
          </w:p>
        </w:tc>
        <w:tc>
          <w:tcPr>
            <w:tcW w:w="978" w:type="pct"/>
            <w:tcBorders>
              <w:top w:val="single" w:sz="4" w:space="0" w:color="auto"/>
              <w:bottom w:val="single" w:sz="4" w:space="0" w:color="auto"/>
            </w:tcBorders>
          </w:tcPr>
          <w:p w14:paraId="1B65DD3A"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Total </w:t>
            </w:r>
            <w:r w:rsidRPr="00924105">
              <w:rPr>
                <w:rFonts w:ascii="Times New Roman" w:hAnsi="Times New Roman" w:cs="Times New Roman"/>
                <w:i/>
                <w:iCs/>
                <w:color w:val="000000" w:themeColor="text1"/>
                <w:sz w:val="24"/>
                <w:szCs w:val="24"/>
              </w:rPr>
              <w:t>f</w:t>
            </w:r>
            <w:r w:rsidRPr="00924105">
              <w:rPr>
                <w:rFonts w:ascii="Times New Roman" w:hAnsi="Times New Roman" w:cs="Times New Roman"/>
                <w:color w:val="000000" w:themeColor="text1"/>
                <w:sz w:val="24"/>
                <w:szCs w:val="24"/>
              </w:rPr>
              <w:t xml:space="preserve"> (%)</w:t>
            </w:r>
          </w:p>
        </w:tc>
      </w:tr>
      <w:tr w:rsidR="00924105" w:rsidRPr="00924105" w14:paraId="0141271B" w14:textId="77777777" w:rsidTr="00FC292F">
        <w:trPr>
          <w:trHeight w:val="293"/>
        </w:trPr>
        <w:tc>
          <w:tcPr>
            <w:tcW w:w="1496" w:type="pct"/>
            <w:tcBorders>
              <w:top w:val="single" w:sz="4" w:space="0" w:color="auto"/>
              <w:bottom w:val="nil"/>
            </w:tcBorders>
          </w:tcPr>
          <w:p w14:paraId="3AA8D119" w14:textId="77777777" w:rsidR="00994BAE" w:rsidRPr="00924105" w:rsidRDefault="00994BAE" w:rsidP="00970E0E">
            <w:pPr>
              <w:spacing w:line="480" w:lineRule="auto"/>
              <w:rPr>
                <w:rFonts w:ascii="Times New Roman" w:hAnsi="Times New Roman" w:cs="Times New Roman"/>
                <w:b/>
                <w:bCs/>
                <w:color w:val="000000" w:themeColor="text1"/>
                <w:sz w:val="24"/>
                <w:szCs w:val="24"/>
              </w:rPr>
            </w:pPr>
            <w:r w:rsidRPr="00924105">
              <w:rPr>
                <w:rFonts w:ascii="Times New Roman" w:hAnsi="Times New Roman" w:cs="Times New Roman"/>
                <w:b/>
                <w:bCs/>
                <w:color w:val="000000" w:themeColor="text1"/>
                <w:sz w:val="24"/>
                <w:szCs w:val="24"/>
              </w:rPr>
              <w:t>Gender</w:t>
            </w:r>
          </w:p>
        </w:tc>
        <w:tc>
          <w:tcPr>
            <w:tcW w:w="153" w:type="pct"/>
            <w:tcBorders>
              <w:top w:val="single" w:sz="4" w:space="0" w:color="auto"/>
              <w:bottom w:val="nil"/>
            </w:tcBorders>
          </w:tcPr>
          <w:p w14:paraId="796A8684"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single" w:sz="4" w:space="0" w:color="auto"/>
              <w:bottom w:val="nil"/>
            </w:tcBorders>
          </w:tcPr>
          <w:p w14:paraId="06B77F60"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250 (50)</w:t>
            </w:r>
          </w:p>
        </w:tc>
        <w:tc>
          <w:tcPr>
            <w:tcW w:w="985" w:type="pct"/>
            <w:tcBorders>
              <w:top w:val="single" w:sz="4" w:space="0" w:color="auto"/>
              <w:bottom w:val="nil"/>
            </w:tcBorders>
          </w:tcPr>
          <w:p w14:paraId="489E3E72"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250 (50)</w:t>
            </w:r>
          </w:p>
        </w:tc>
        <w:tc>
          <w:tcPr>
            <w:tcW w:w="978" w:type="pct"/>
            <w:tcBorders>
              <w:top w:val="single" w:sz="4" w:space="0" w:color="auto"/>
              <w:bottom w:val="nil"/>
            </w:tcBorders>
          </w:tcPr>
          <w:p w14:paraId="79CE7A92"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500 (100)</w:t>
            </w:r>
          </w:p>
        </w:tc>
      </w:tr>
      <w:tr w:rsidR="00924105" w:rsidRPr="00924105" w14:paraId="29EA0236" w14:textId="77777777" w:rsidTr="00FC292F">
        <w:tc>
          <w:tcPr>
            <w:tcW w:w="1496" w:type="pct"/>
            <w:tcBorders>
              <w:top w:val="nil"/>
              <w:left w:val="nil"/>
              <w:bottom w:val="nil"/>
              <w:right w:val="nil"/>
            </w:tcBorders>
          </w:tcPr>
          <w:p w14:paraId="3B85F839" w14:textId="77777777" w:rsidR="00994BAE" w:rsidRPr="00924105" w:rsidRDefault="00994BAE" w:rsidP="00970E0E">
            <w:pPr>
              <w:spacing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Age</w:t>
            </w:r>
          </w:p>
        </w:tc>
        <w:tc>
          <w:tcPr>
            <w:tcW w:w="153" w:type="pct"/>
            <w:tcBorders>
              <w:top w:val="nil"/>
              <w:left w:val="nil"/>
              <w:bottom w:val="nil"/>
              <w:right w:val="nil"/>
            </w:tcBorders>
          </w:tcPr>
          <w:p w14:paraId="1D906C24"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48916051"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985" w:type="pct"/>
            <w:tcBorders>
              <w:top w:val="nil"/>
              <w:left w:val="nil"/>
              <w:bottom w:val="nil"/>
              <w:right w:val="nil"/>
            </w:tcBorders>
          </w:tcPr>
          <w:p w14:paraId="0C28E8F5"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978" w:type="pct"/>
            <w:tcBorders>
              <w:top w:val="nil"/>
              <w:left w:val="nil"/>
              <w:bottom w:val="nil"/>
              <w:right w:val="nil"/>
            </w:tcBorders>
          </w:tcPr>
          <w:p w14:paraId="187DB734" w14:textId="77777777" w:rsidR="00994BAE" w:rsidRPr="00924105" w:rsidRDefault="00994BAE" w:rsidP="00970E0E">
            <w:pPr>
              <w:spacing w:line="480" w:lineRule="auto"/>
              <w:rPr>
                <w:rFonts w:ascii="Times New Roman" w:hAnsi="Times New Roman" w:cs="Times New Roman"/>
                <w:color w:val="000000" w:themeColor="text1"/>
                <w:sz w:val="24"/>
                <w:szCs w:val="24"/>
              </w:rPr>
            </w:pPr>
          </w:p>
        </w:tc>
      </w:tr>
      <w:tr w:rsidR="00924105" w:rsidRPr="00924105" w14:paraId="0FAF54A8" w14:textId="77777777" w:rsidTr="00FC292F">
        <w:tc>
          <w:tcPr>
            <w:tcW w:w="1496" w:type="pct"/>
            <w:tcBorders>
              <w:top w:val="nil"/>
              <w:left w:val="nil"/>
              <w:bottom w:val="nil"/>
              <w:right w:val="nil"/>
            </w:tcBorders>
          </w:tcPr>
          <w:p w14:paraId="11638D90"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60-69 Years</w:t>
            </w:r>
          </w:p>
        </w:tc>
        <w:tc>
          <w:tcPr>
            <w:tcW w:w="153" w:type="pct"/>
            <w:tcBorders>
              <w:top w:val="nil"/>
              <w:left w:val="nil"/>
              <w:bottom w:val="nil"/>
              <w:right w:val="nil"/>
            </w:tcBorders>
          </w:tcPr>
          <w:p w14:paraId="333A8CC7"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6837825C"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142 (28)</w:t>
            </w:r>
          </w:p>
        </w:tc>
        <w:tc>
          <w:tcPr>
            <w:tcW w:w="985" w:type="pct"/>
            <w:tcBorders>
              <w:top w:val="nil"/>
              <w:left w:val="nil"/>
              <w:bottom w:val="nil"/>
              <w:right w:val="nil"/>
            </w:tcBorders>
          </w:tcPr>
          <w:p w14:paraId="3490FBFC"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199 (40)</w:t>
            </w:r>
          </w:p>
        </w:tc>
        <w:tc>
          <w:tcPr>
            <w:tcW w:w="978" w:type="pct"/>
            <w:tcBorders>
              <w:top w:val="nil"/>
              <w:left w:val="nil"/>
              <w:bottom w:val="nil"/>
              <w:right w:val="nil"/>
            </w:tcBorders>
          </w:tcPr>
          <w:p w14:paraId="391FAFFD"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341 (68)</w:t>
            </w:r>
          </w:p>
        </w:tc>
      </w:tr>
      <w:tr w:rsidR="00924105" w:rsidRPr="00924105" w14:paraId="495BF50B" w14:textId="77777777" w:rsidTr="00FC292F">
        <w:tc>
          <w:tcPr>
            <w:tcW w:w="1496" w:type="pct"/>
            <w:tcBorders>
              <w:top w:val="nil"/>
              <w:left w:val="nil"/>
              <w:bottom w:val="nil"/>
              <w:right w:val="nil"/>
            </w:tcBorders>
          </w:tcPr>
          <w:p w14:paraId="544F590B"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70-79 Years</w:t>
            </w:r>
          </w:p>
        </w:tc>
        <w:tc>
          <w:tcPr>
            <w:tcW w:w="153" w:type="pct"/>
            <w:tcBorders>
              <w:top w:val="nil"/>
              <w:left w:val="nil"/>
              <w:bottom w:val="nil"/>
              <w:right w:val="nil"/>
            </w:tcBorders>
          </w:tcPr>
          <w:p w14:paraId="0317D4B0"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444727AC"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83 (17)</w:t>
            </w:r>
          </w:p>
        </w:tc>
        <w:tc>
          <w:tcPr>
            <w:tcW w:w="985" w:type="pct"/>
            <w:tcBorders>
              <w:top w:val="nil"/>
              <w:left w:val="nil"/>
              <w:bottom w:val="nil"/>
              <w:right w:val="nil"/>
            </w:tcBorders>
          </w:tcPr>
          <w:p w14:paraId="78C9D31D"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42 (8)</w:t>
            </w:r>
          </w:p>
        </w:tc>
        <w:tc>
          <w:tcPr>
            <w:tcW w:w="978" w:type="pct"/>
            <w:tcBorders>
              <w:top w:val="nil"/>
              <w:left w:val="nil"/>
              <w:bottom w:val="nil"/>
              <w:right w:val="nil"/>
            </w:tcBorders>
          </w:tcPr>
          <w:p w14:paraId="71B50A60"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102 (25)</w:t>
            </w:r>
          </w:p>
        </w:tc>
      </w:tr>
      <w:tr w:rsidR="00924105" w:rsidRPr="00924105" w14:paraId="126728CC" w14:textId="77777777" w:rsidTr="00FC292F">
        <w:tc>
          <w:tcPr>
            <w:tcW w:w="1496" w:type="pct"/>
            <w:tcBorders>
              <w:top w:val="nil"/>
              <w:left w:val="nil"/>
              <w:bottom w:val="nil"/>
              <w:right w:val="nil"/>
            </w:tcBorders>
          </w:tcPr>
          <w:p w14:paraId="67D47DB0"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80-89 Years</w:t>
            </w:r>
          </w:p>
        </w:tc>
        <w:tc>
          <w:tcPr>
            <w:tcW w:w="153" w:type="pct"/>
            <w:tcBorders>
              <w:top w:val="nil"/>
              <w:left w:val="nil"/>
              <w:bottom w:val="nil"/>
              <w:right w:val="nil"/>
            </w:tcBorders>
          </w:tcPr>
          <w:p w14:paraId="5DE6A8D8"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74E8537D"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25 (5)</w:t>
            </w:r>
          </w:p>
        </w:tc>
        <w:tc>
          <w:tcPr>
            <w:tcW w:w="985" w:type="pct"/>
            <w:tcBorders>
              <w:top w:val="nil"/>
              <w:left w:val="nil"/>
              <w:bottom w:val="nil"/>
              <w:right w:val="nil"/>
            </w:tcBorders>
          </w:tcPr>
          <w:p w14:paraId="0FD7C744"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9 (2)</w:t>
            </w:r>
          </w:p>
        </w:tc>
        <w:tc>
          <w:tcPr>
            <w:tcW w:w="978" w:type="pct"/>
            <w:tcBorders>
              <w:top w:val="nil"/>
              <w:left w:val="nil"/>
              <w:bottom w:val="nil"/>
              <w:right w:val="nil"/>
            </w:tcBorders>
          </w:tcPr>
          <w:p w14:paraId="6404420F"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49 (7)</w:t>
            </w:r>
          </w:p>
        </w:tc>
      </w:tr>
      <w:tr w:rsidR="00924105" w:rsidRPr="00924105" w14:paraId="314576CD" w14:textId="77777777" w:rsidTr="00FC292F">
        <w:tc>
          <w:tcPr>
            <w:tcW w:w="1496" w:type="pct"/>
            <w:tcBorders>
              <w:top w:val="nil"/>
              <w:left w:val="nil"/>
              <w:bottom w:val="nil"/>
              <w:right w:val="nil"/>
            </w:tcBorders>
          </w:tcPr>
          <w:p w14:paraId="1A94CA71"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90 and above</w:t>
            </w:r>
          </w:p>
        </w:tc>
        <w:tc>
          <w:tcPr>
            <w:tcW w:w="153" w:type="pct"/>
            <w:tcBorders>
              <w:top w:val="nil"/>
              <w:left w:val="nil"/>
              <w:bottom w:val="nil"/>
              <w:right w:val="nil"/>
            </w:tcBorders>
          </w:tcPr>
          <w:p w14:paraId="59270A98"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49CE563D"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985" w:type="pct"/>
            <w:tcBorders>
              <w:top w:val="nil"/>
              <w:left w:val="nil"/>
              <w:bottom w:val="nil"/>
              <w:right w:val="nil"/>
            </w:tcBorders>
          </w:tcPr>
          <w:p w14:paraId="0BCF4704"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978" w:type="pct"/>
            <w:tcBorders>
              <w:top w:val="nil"/>
              <w:left w:val="nil"/>
              <w:bottom w:val="nil"/>
              <w:right w:val="nil"/>
            </w:tcBorders>
          </w:tcPr>
          <w:p w14:paraId="29E42AAA"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w:t>
            </w:r>
          </w:p>
        </w:tc>
      </w:tr>
      <w:tr w:rsidR="00924105" w:rsidRPr="00924105" w14:paraId="7403F5F0" w14:textId="77777777" w:rsidTr="00FC292F">
        <w:trPr>
          <w:gridAfter w:val="4"/>
          <w:wAfter w:w="3504" w:type="pct"/>
        </w:trPr>
        <w:tc>
          <w:tcPr>
            <w:tcW w:w="1496" w:type="pct"/>
            <w:tcBorders>
              <w:top w:val="nil"/>
              <w:left w:val="nil"/>
              <w:bottom w:val="nil"/>
              <w:right w:val="nil"/>
            </w:tcBorders>
          </w:tcPr>
          <w:p w14:paraId="50EB7568" w14:textId="77777777" w:rsidR="00994BAE" w:rsidRPr="00924105" w:rsidRDefault="00994BAE" w:rsidP="00970E0E">
            <w:pPr>
              <w:spacing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Educational Level</w:t>
            </w:r>
          </w:p>
        </w:tc>
      </w:tr>
      <w:tr w:rsidR="00924105" w:rsidRPr="00924105" w14:paraId="13B3DA43" w14:textId="77777777" w:rsidTr="00FC292F">
        <w:tc>
          <w:tcPr>
            <w:tcW w:w="1496" w:type="pct"/>
            <w:tcBorders>
              <w:top w:val="nil"/>
              <w:left w:val="nil"/>
              <w:bottom w:val="nil"/>
              <w:right w:val="nil"/>
            </w:tcBorders>
          </w:tcPr>
          <w:p w14:paraId="56FEEC40"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Illiterate </w:t>
            </w:r>
          </w:p>
        </w:tc>
        <w:tc>
          <w:tcPr>
            <w:tcW w:w="153" w:type="pct"/>
            <w:tcBorders>
              <w:top w:val="nil"/>
              <w:left w:val="nil"/>
              <w:bottom w:val="nil"/>
              <w:right w:val="nil"/>
            </w:tcBorders>
          </w:tcPr>
          <w:p w14:paraId="0CBA3B07"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5F7744F9"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81 (16)</w:t>
            </w:r>
          </w:p>
        </w:tc>
        <w:tc>
          <w:tcPr>
            <w:tcW w:w="985" w:type="pct"/>
            <w:tcBorders>
              <w:top w:val="nil"/>
              <w:left w:val="nil"/>
              <w:bottom w:val="nil"/>
              <w:right w:val="nil"/>
            </w:tcBorders>
          </w:tcPr>
          <w:p w14:paraId="7D9DDE98"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90 (18)</w:t>
            </w:r>
          </w:p>
        </w:tc>
        <w:tc>
          <w:tcPr>
            <w:tcW w:w="978" w:type="pct"/>
            <w:tcBorders>
              <w:top w:val="nil"/>
              <w:left w:val="nil"/>
              <w:bottom w:val="nil"/>
              <w:right w:val="nil"/>
            </w:tcBorders>
          </w:tcPr>
          <w:p w14:paraId="2C715AC4"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171 (34)</w:t>
            </w:r>
          </w:p>
        </w:tc>
      </w:tr>
      <w:tr w:rsidR="00924105" w:rsidRPr="00924105" w14:paraId="793919EC" w14:textId="77777777" w:rsidTr="00FC292F">
        <w:tc>
          <w:tcPr>
            <w:tcW w:w="1496" w:type="pct"/>
            <w:tcBorders>
              <w:top w:val="nil"/>
              <w:left w:val="nil"/>
              <w:bottom w:val="nil"/>
              <w:right w:val="nil"/>
            </w:tcBorders>
          </w:tcPr>
          <w:p w14:paraId="75C8F3A2"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Primary</w:t>
            </w:r>
          </w:p>
        </w:tc>
        <w:tc>
          <w:tcPr>
            <w:tcW w:w="153" w:type="pct"/>
            <w:tcBorders>
              <w:top w:val="nil"/>
              <w:left w:val="nil"/>
              <w:bottom w:val="nil"/>
              <w:right w:val="nil"/>
            </w:tcBorders>
          </w:tcPr>
          <w:p w14:paraId="39379001"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239C3D79"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14 (3)</w:t>
            </w:r>
          </w:p>
        </w:tc>
        <w:tc>
          <w:tcPr>
            <w:tcW w:w="985" w:type="pct"/>
            <w:tcBorders>
              <w:top w:val="nil"/>
              <w:left w:val="nil"/>
              <w:bottom w:val="nil"/>
              <w:right w:val="nil"/>
            </w:tcBorders>
          </w:tcPr>
          <w:p w14:paraId="3BEF0CE5"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14 (3)</w:t>
            </w:r>
          </w:p>
        </w:tc>
        <w:tc>
          <w:tcPr>
            <w:tcW w:w="978" w:type="pct"/>
            <w:tcBorders>
              <w:top w:val="nil"/>
              <w:left w:val="nil"/>
              <w:bottom w:val="nil"/>
              <w:right w:val="nil"/>
            </w:tcBorders>
          </w:tcPr>
          <w:p w14:paraId="5CCE8109"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28 (6)</w:t>
            </w:r>
          </w:p>
        </w:tc>
      </w:tr>
      <w:tr w:rsidR="00924105" w:rsidRPr="00924105" w14:paraId="10478696" w14:textId="77777777" w:rsidTr="00FC292F">
        <w:tc>
          <w:tcPr>
            <w:tcW w:w="1496" w:type="pct"/>
            <w:tcBorders>
              <w:top w:val="nil"/>
              <w:left w:val="nil"/>
              <w:bottom w:val="nil"/>
              <w:right w:val="nil"/>
            </w:tcBorders>
          </w:tcPr>
          <w:p w14:paraId="1EA462E8"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Middle</w:t>
            </w:r>
          </w:p>
        </w:tc>
        <w:tc>
          <w:tcPr>
            <w:tcW w:w="153" w:type="pct"/>
            <w:tcBorders>
              <w:top w:val="nil"/>
              <w:left w:val="nil"/>
              <w:bottom w:val="nil"/>
              <w:right w:val="nil"/>
            </w:tcBorders>
          </w:tcPr>
          <w:p w14:paraId="23730E9D"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10045695"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23 (5)</w:t>
            </w:r>
          </w:p>
        </w:tc>
        <w:tc>
          <w:tcPr>
            <w:tcW w:w="985" w:type="pct"/>
            <w:tcBorders>
              <w:top w:val="nil"/>
              <w:left w:val="nil"/>
              <w:bottom w:val="nil"/>
              <w:right w:val="nil"/>
            </w:tcBorders>
          </w:tcPr>
          <w:p w14:paraId="117A58CA"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30 (6)</w:t>
            </w:r>
          </w:p>
        </w:tc>
        <w:tc>
          <w:tcPr>
            <w:tcW w:w="978" w:type="pct"/>
            <w:tcBorders>
              <w:top w:val="nil"/>
              <w:left w:val="nil"/>
              <w:bottom w:val="nil"/>
              <w:right w:val="nil"/>
            </w:tcBorders>
          </w:tcPr>
          <w:p w14:paraId="1DACFBE0"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53 (11)</w:t>
            </w:r>
          </w:p>
        </w:tc>
      </w:tr>
      <w:tr w:rsidR="00924105" w:rsidRPr="00924105" w14:paraId="6B741F26" w14:textId="77777777" w:rsidTr="00FC292F">
        <w:tc>
          <w:tcPr>
            <w:tcW w:w="1496" w:type="pct"/>
            <w:tcBorders>
              <w:top w:val="nil"/>
              <w:left w:val="nil"/>
              <w:bottom w:val="nil"/>
              <w:right w:val="nil"/>
            </w:tcBorders>
          </w:tcPr>
          <w:p w14:paraId="2302E38A"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Matriculate</w:t>
            </w:r>
          </w:p>
        </w:tc>
        <w:tc>
          <w:tcPr>
            <w:tcW w:w="153" w:type="pct"/>
            <w:tcBorders>
              <w:top w:val="nil"/>
              <w:left w:val="nil"/>
              <w:bottom w:val="nil"/>
              <w:right w:val="nil"/>
            </w:tcBorders>
          </w:tcPr>
          <w:p w14:paraId="40DFDDB4"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6749218C"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38 (8)</w:t>
            </w:r>
          </w:p>
        </w:tc>
        <w:tc>
          <w:tcPr>
            <w:tcW w:w="985" w:type="pct"/>
            <w:tcBorders>
              <w:top w:val="nil"/>
              <w:left w:val="nil"/>
              <w:bottom w:val="nil"/>
              <w:right w:val="nil"/>
            </w:tcBorders>
          </w:tcPr>
          <w:p w14:paraId="7B98EBEC"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72 (14)</w:t>
            </w:r>
          </w:p>
        </w:tc>
        <w:tc>
          <w:tcPr>
            <w:tcW w:w="978" w:type="pct"/>
            <w:tcBorders>
              <w:top w:val="nil"/>
              <w:left w:val="nil"/>
              <w:bottom w:val="nil"/>
              <w:right w:val="nil"/>
            </w:tcBorders>
          </w:tcPr>
          <w:p w14:paraId="349FA470"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110 (22)</w:t>
            </w:r>
          </w:p>
        </w:tc>
      </w:tr>
      <w:tr w:rsidR="00924105" w:rsidRPr="00924105" w14:paraId="67243DA0" w14:textId="77777777" w:rsidTr="00FC292F">
        <w:tc>
          <w:tcPr>
            <w:tcW w:w="1496" w:type="pct"/>
            <w:tcBorders>
              <w:top w:val="nil"/>
              <w:left w:val="nil"/>
              <w:bottom w:val="nil"/>
              <w:right w:val="nil"/>
            </w:tcBorders>
          </w:tcPr>
          <w:p w14:paraId="60DBD310"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Intermediate</w:t>
            </w:r>
          </w:p>
        </w:tc>
        <w:tc>
          <w:tcPr>
            <w:tcW w:w="153" w:type="pct"/>
            <w:tcBorders>
              <w:top w:val="nil"/>
              <w:left w:val="nil"/>
              <w:bottom w:val="nil"/>
              <w:right w:val="nil"/>
            </w:tcBorders>
          </w:tcPr>
          <w:p w14:paraId="6C3CFA21"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7A54C4B6"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19 (4)</w:t>
            </w:r>
          </w:p>
        </w:tc>
        <w:tc>
          <w:tcPr>
            <w:tcW w:w="985" w:type="pct"/>
            <w:tcBorders>
              <w:top w:val="nil"/>
              <w:left w:val="nil"/>
              <w:bottom w:val="nil"/>
              <w:right w:val="nil"/>
            </w:tcBorders>
          </w:tcPr>
          <w:p w14:paraId="210B7CB8"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24 (5)</w:t>
            </w:r>
          </w:p>
        </w:tc>
        <w:tc>
          <w:tcPr>
            <w:tcW w:w="978" w:type="pct"/>
            <w:tcBorders>
              <w:top w:val="nil"/>
              <w:left w:val="nil"/>
              <w:bottom w:val="nil"/>
              <w:right w:val="nil"/>
            </w:tcBorders>
          </w:tcPr>
          <w:p w14:paraId="50BC6966"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43 (9)</w:t>
            </w:r>
          </w:p>
        </w:tc>
      </w:tr>
      <w:tr w:rsidR="00924105" w:rsidRPr="00924105" w14:paraId="30AC0831" w14:textId="77777777" w:rsidTr="00FC292F">
        <w:tc>
          <w:tcPr>
            <w:tcW w:w="1496" w:type="pct"/>
            <w:tcBorders>
              <w:top w:val="nil"/>
              <w:left w:val="nil"/>
              <w:bottom w:val="nil"/>
              <w:right w:val="nil"/>
            </w:tcBorders>
          </w:tcPr>
          <w:p w14:paraId="745D1F94"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Graduate</w:t>
            </w:r>
          </w:p>
        </w:tc>
        <w:tc>
          <w:tcPr>
            <w:tcW w:w="153" w:type="pct"/>
            <w:tcBorders>
              <w:top w:val="nil"/>
              <w:left w:val="nil"/>
              <w:bottom w:val="nil"/>
              <w:right w:val="nil"/>
            </w:tcBorders>
          </w:tcPr>
          <w:p w14:paraId="339165A8"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6BF59F4B"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38 (8)</w:t>
            </w:r>
          </w:p>
        </w:tc>
        <w:tc>
          <w:tcPr>
            <w:tcW w:w="985" w:type="pct"/>
            <w:tcBorders>
              <w:top w:val="nil"/>
              <w:left w:val="nil"/>
              <w:bottom w:val="nil"/>
              <w:right w:val="nil"/>
            </w:tcBorders>
          </w:tcPr>
          <w:p w14:paraId="48ECE21A"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10 (2)</w:t>
            </w:r>
          </w:p>
        </w:tc>
        <w:tc>
          <w:tcPr>
            <w:tcW w:w="978" w:type="pct"/>
            <w:tcBorders>
              <w:top w:val="nil"/>
              <w:left w:val="nil"/>
              <w:bottom w:val="nil"/>
              <w:right w:val="nil"/>
            </w:tcBorders>
          </w:tcPr>
          <w:p w14:paraId="42AAE1FA"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48 (10)</w:t>
            </w:r>
          </w:p>
        </w:tc>
      </w:tr>
      <w:tr w:rsidR="00924105" w:rsidRPr="00924105" w14:paraId="63A1A237" w14:textId="77777777" w:rsidTr="00FC292F">
        <w:tc>
          <w:tcPr>
            <w:tcW w:w="1496" w:type="pct"/>
            <w:tcBorders>
              <w:top w:val="nil"/>
              <w:left w:val="nil"/>
              <w:bottom w:val="nil"/>
              <w:right w:val="nil"/>
            </w:tcBorders>
          </w:tcPr>
          <w:p w14:paraId="52C30782"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Postgraduate</w:t>
            </w:r>
          </w:p>
        </w:tc>
        <w:tc>
          <w:tcPr>
            <w:tcW w:w="153" w:type="pct"/>
            <w:tcBorders>
              <w:top w:val="nil"/>
              <w:left w:val="nil"/>
              <w:bottom w:val="nil"/>
              <w:right w:val="nil"/>
            </w:tcBorders>
          </w:tcPr>
          <w:p w14:paraId="1F03D98D"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71BDA919"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28 (5)</w:t>
            </w:r>
          </w:p>
        </w:tc>
        <w:tc>
          <w:tcPr>
            <w:tcW w:w="985" w:type="pct"/>
            <w:tcBorders>
              <w:top w:val="nil"/>
              <w:left w:val="nil"/>
              <w:bottom w:val="nil"/>
              <w:right w:val="nil"/>
            </w:tcBorders>
          </w:tcPr>
          <w:p w14:paraId="140D0ABD"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19 (4)</w:t>
            </w:r>
          </w:p>
        </w:tc>
        <w:tc>
          <w:tcPr>
            <w:tcW w:w="978" w:type="pct"/>
            <w:tcBorders>
              <w:top w:val="nil"/>
              <w:left w:val="nil"/>
              <w:bottom w:val="nil"/>
              <w:right w:val="nil"/>
            </w:tcBorders>
          </w:tcPr>
          <w:p w14:paraId="5361A271"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47 (9)</w:t>
            </w:r>
          </w:p>
        </w:tc>
      </w:tr>
      <w:tr w:rsidR="00924105" w:rsidRPr="00924105" w14:paraId="39663B7C" w14:textId="77777777" w:rsidTr="00FC292F">
        <w:tc>
          <w:tcPr>
            <w:tcW w:w="1496" w:type="pct"/>
            <w:tcBorders>
              <w:top w:val="nil"/>
              <w:left w:val="nil"/>
              <w:bottom w:val="nil"/>
              <w:right w:val="nil"/>
            </w:tcBorders>
          </w:tcPr>
          <w:p w14:paraId="4AD8F7AA" w14:textId="77777777" w:rsidR="00994BAE" w:rsidRPr="00924105" w:rsidRDefault="00994BAE" w:rsidP="00970E0E">
            <w:pPr>
              <w:spacing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Socio Economic Status</w:t>
            </w:r>
          </w:p>
        </w:tc>
        <w:tc>
          <w:tcPr>
            <w:tcW w:w="153" w:type="pct"/>
            <w:tcBorders>
              <w:top w:val="nil"/>
              <w:left w:val="nil"/>
              <w:bottom w:val="nil"/>
              <w:right w:val="nil"/>
            </w:tcBorders>
          </w:tcPr>
          <w:p w14:paraId="00A20CE1"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63D4B83A"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985" w:type="pct"/>
            <w:tcBorders>
              <w:top w:val="nil"/>
              <w:left w:val="nil"/>
              <w:bottom w:val="nil"/>
              <w:right w:val="nil"/>
            </w:tcBorders>
          </w:tcPr>
          <w:p w14:paraId="72AC7484"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978" w:type="pct"/>
            <w:tcBorders>
              <w:top w:val="nil"/>
              <w:left w:val="nil"/>
              <w:bottom w:val="nil"/>
              <w:right w:val="nil"/>
            </w:tcBorders>
          </w:tcPr>
          <w:p w14:paraId="5CFEE363" w14:textId="77777777" w:rsidR="00994BAE" w:rsidRPr="00924105" w:rsidRDefault="00994BAE" w:rsidP="00970E0E">
            <w:pPr>
              <w:spacing w:line="480" w:lineRule="auto"/>
              <w:rPr>
                <w:rFonts w:ascii="Times New Roman" w:hAnsi="Times New Roman" w:cs="Times New Roman"/>
                <w:color w:val="000000" w:themeColor="text1"/>
                <w:sz w:val="24"/>
                <w:szCs w:val="24"/>
              </w:rPr>
            </w:pPr>
          </w:p>
        </w:tc>
      </w:tr>
      <w:tr w:rsidR="00924105" w:rsidRPr="00924105" w14:paraId="49BC3CDD" w14:textId="77777777" w:rsidTr="00FC292F">
        <w:tc>
          <w:tcPr>
            <w:tcW w:w="1496" w:type="pct"/>
            <w:tcBorders>
              <w:top w:val="nil"/>
              <w:left w:val="nil"/>
              <w:bottom w:val="nil"/>
              <w:right w:val="nil"/>
            </w:tcBorders>
          </w:tcPr>
          <w:p w14:paraId="2204DAD1"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lastRenderedPageBreak/>
              <w:t xml:space="preserve">High </w:t>
            </w:r>
            <w:proofErr w:type="gramStart"/>
            <w:r w:rsidRPr="00924105">
              <w:rPr>
                <w:rFonts w:ascii="Times New Roman" w:hAnsi="Times New Roman" w:cs="Times New Roman"/>
                <w:color w:val="000000" w:themeColor="text1"/>
                <w:sz w:val="24"/>
                <w:szCs w:val="24"/>
              </w:rPr>
              <w:t>Socio Economic</w:t>
            </w:r>
            <w:proofErr w:type="gramEnd"/>
            <w:r w:rsidRPr="00924105">
              <w:rPr>
                <w:rFonts w:ascii="Times New Roman" w:hAnsi="Times New Roman" w:cs="Times New Roman"/>
                <w:color w:val="000000" w:themeColor="text1"/>
                <w:sz w:val="24"/>
                <w:szCs w:val="24"/>
              </w:rPr>
              <w:t xml:space="preserve"> Status</w:t>
            </w:r>
          </w:p>
        </w:tc>
        <w:tc>
          <w:tcPr>
            <w:tcW w:w="153" w:type="pct"/>
            <w:tcBorders>
              <w:top w:val="nil"/>
              <w:left w:val="nil"/>
              <w:bottom w:val="nil"/>
              <w:right w:val="nil"/>
            </w:tcBorders>
          </w:tcPr>
          <w:p w14:paraId="2F4B4471"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758D6596"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27 (5)</w:t>
            </w:r>
          </w:p>
        </w:tc>
        <w:tc>
          <w:tcPr>
            <w:tcW w:w="985" w:type="pct"/>
            <w:tcBorders>
              <w:top w:val="nil"/>
              <w:left w:val="nil"/>
              <w:bottom w:val="nil"/>
              <w:right w:val="nil"/>
            </w:tcBorders>
          </w:tcPr>
          <w:p w14:paraId="4C7F10B8"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29 (6)</w:t>
            </w:r>
          </w:p>
        </w:tc>
        <w:tc>
          <w:tcPr>
            <w:tcW w:w="978" w:type="pct"/>
            <w:tcBorders>
              <w:top w:val="nil"/>
              <w:left w:val="nil"/>
              <w:bottom w:val="nil"/>
              <w:right w:val="nil"/>
            </w:tcBorders>
          </w:tcPr>
          <w:p w14:paraId="41B14BF8"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56 (11)</w:t>
            </w:r>
          </w:p>
        </w:tc>
      </w:tr>
      <w:tr w:rsidR="00924105" w:rsidRPr="00924105" w14:paraId="0C785EF8" w14:textId="77777777" w:rsidTr="00FC292F">
        <w:tc>
          <w:tcPr>
            <w:tcW w:w="1496" w:type="pct"/>
            <w:tcBorders>
              <w:top w:val="nil"/>
              <w:left w:val="nil"/>
              <w:bottom w:val="nil"/>
              <w:right w:val="nil"/>
            </w:tcBorders>
          </w:tcPr>
          <w:p w14:paraId="5577C6F8"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Middle Class</w:t>
            </w:r>
          </w:p>
        </w:tc>
        <w:tc>
          <w:tcPr>
            <w:tcW w:w="153" w:type="pct"/>
            <w:tcBorders>
              <w:top w:val="nil"/>
              <w:left w:val="nil"/>
              <w:bottom w:val="nil"/>
              <w:right w:val="nil"/>
            </w:tcBorders>
          </w:tcPr>
          <w:p w14:paraId="6F190C61"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nil"/>
              <w:right w:val="nil"/>
            </w:tcBorders>
          </w:tcPr>
          <w:p w14:paraId="2EFCE1D8"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111 (22)</w:t>
            </w:r>
          </w:p>
        </w:tc>
        <w:tc>
          <w:tcPr>
            <w:tcW w:w="985" w:type="pct"/>
            <w:tcBorders>
              <w:top w:val="nil"/>
              <w:left w:val="nil"/>
              <w:bottom w:val="nil"/>
              <w:right w:val="nil"/>
            </w:tcBorders>
          </w:tcPr>
          <w:p w14:paraId="3670F802"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86 (17)</w:t>
            </w:r>
          </w:p>
        </w:tc>
        <w:tc>
          <w:tcPr>
            <w:tcW w:w="978" w:type="pct"/>
            <w:tcBorders>
              <w:top w:val="nil"/>
              <w:left w:val="nil"/>
              <w:bottom w:val="nil"/>
              <w:right w:val="nil"/>
            </w:tcBorders>
          </w:tcPr>
          <w:p w14:paraId="26E724B8"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197 (40)</w:t>
            </w:r>
          </w:p>
        </w:tc>
      </w:tr>
      <w:tr w:rsidR="00924105" w:rsidRPr="00924105" w14:paraId="5FCF8215" w14:textId="77777777" w:rsidTr="00FC292F">
        <w:tc>
          <w:tcPr>
            <w:tcW w:w="1496" w:type="pct"/>
            <w:tcBorders>
              <w:top w:val="nil"/>
              <w:left w:val="nil"/>
              <w:bottom w:val="single" w:sz="4" w:space="0" w:color="auto"/>
              <w:right w:val="nil"/>
            </w:tcBorders>
          </w:tcPr>
          <w:p w14:paraId="00E00572"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Low </w:t>
            </w:r>
            <w:proofErr w:type="gramStart"/>
            <w:r w:rsidRPr="00924105">
              <w:rPr>
                <w:rFonts w:ascii="Times New Roman" w:hAnsi="Times New Roman" w:cs="Times New Roman"/>
                <w:color w:val="000000" w:themeColor="text1"/>
                <w:sz w:val="24"/>
                <w:szCs w:val="24"/>
              </w:rPr>
              <w:t>Socio Economic</w:t>
            </w:r>
            <w:proofErr w:type="gramEnd"/>
            <w:r w:rsidRPr="00924105">
              <w:rPr>
                <w:rFonts w:ascii="Times New Roman" w:hAnsi="Times New Roman" w:cs="Times New Roman"/>
                <w:color w:val="000000" w:themeColor="text1"/>
                <w:sz w:val="24"/>
                <w:szCs w:val="24"/>
              </w:rPr>
              <w:t xml:space="preserve"> Status</w:t>
            </w:r>
          </w:p>
        </w:tc>
        <w:tc>
          <w:tcPr>
            <w:tcW w:w="153" w:type="pct"/>
            <w:tcBorders>
              <w:top w:val="nil"/>
              <w:left w:val="nil"/>
              <w:bottom w:val="single" w:sz="4" w:space="0" w:color="auto"/>
              <w:right w:val="nil"/>
            </w:tcBorders>
          </w:tcPr>
          <w:p w14:paraId="2D3DA67B" w14:textId="77777777" w:rsidR="00994BAE" w:rsidRPr="00924105" w:rsidRDefault="00994BAE" w:rsidP="00970E0E">
            <w:pPr>
              <w:spacing w:line="480" w:lineRule="auto"/>
              <w:rPr>
                <w:rFonts w:ascii="Times New Roman" w:hAnsi="Times New Roman" w:cs="Times New Roman"/>
                <w:color w:val="000000" w:themeColor="text1"/>
                <w:sz w:val="24"/>
                <w:szCs w:val="24"/>
              </w:rPr>
            </w:pPr>
          </w:p>
        </w:tc>
        <w:tc>
          <w:tcPr>
            <w:tcW w:w="1388" w:type="pct"/>
            <w:tcBorders>
              <w:top w:val="nil"/>
              <w:left w:val="nil"/>
              <w:bottom w:val="single" w:sz="4" w:space="0" w:color="auto"/>
              <w:right w:val="nil"/>
            </w:tcBorders>
          </w:tcPr>
          <w:p w14:paraId="31287BC7"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112 (22)</w:t>
            </w:r>
          </w:p>
        </w:tc>
        <w:tc>
          <w:tcPr>
            <w:tcW w:w="985" w:type="pct"/>
            <w:tcBorders>
              <w:top w:val="nil"/>
              <w:left w:val="nil"/>
              <w:bottom w:val="single" w:sz="4" w:space="0" w:color="auto"/>
              <w:right w:val="nil"/>
            </w:tcBorders>
          </w:tcPr>
          <w:p w14:paraId="79213E05"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135 (27)</w:t>
            </w:r>
          </w:p>
        </w:tc>
        <w:tc>
          <w:tcPr>
            <w:tcW w:w="978" w:type="pct"/>
            <w:tcBorders>
              <w:top w:val="nil"/>
              <w:left w:val="nil"/>
              <w:bottom w:val="single" w:sz="4" w:space="0" w:color="auto"/>
              <w:right w:val="nil"/>
            </w:tcBorders>
          </w:tcPr>
          <w:p w14:paraId="0B553B45" w14:textId="77777777" w:rsidR="00994BAE" w:rsidRPr="00924105" w:rsidRDefault="00994BAE"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247 (49)</w:t>
            </w:r>
          </w:p>
        </w:tc>
      </w:tr>
    </w:tbl>
    <w:p w14:paraId="203875EF" w14:textId="77777777" w:rsidR="00037676" w:rsidRPr="00924105" w:rsidRDefault="005D42A3" w:rsidP="00970E0E">
      <w:pPr>
        <w:spacing w:before="240" w:after="240" w:line="480" w:lineRule="auto"/>
        <w:rPr>
          <w:ins w:id="261" w:author="FBPsS" w:date="2018-10-20T21:09:00Z"/>
          <w:rFonts w:ascii="Times New Roman" w:hAnsi="Times New Roman" w:cs="Times New Roman"/>
          <w:b/>
          <w:color w:val="000000" w:themeColor="text1"/>
          <w:sz w:val="24"/>
          <w:szCs w:val="24"/>
        </w:rPr>
      </w:pPr>
      <w:ins w:id="262" w:author="FBPsS" w:date="2018-10-20T21:09:00Z">
        <w:r w:rsidRPr="00924105">
          <w:rPr>
            <w:rFonts w:ascii="Times New Roman" w:hAnsi="Times New Roman" w:cs="Times New Roman"/>
            <w:b/>
            <w:color w:val="000000" w:themeColor="text1"/>
            <w:sz w:val="24"/>
            <w:szCs w:val="24"/>
          </w:rPr>
          <w:t>Your Results start fr</w:t>
        </w:r>
      </w:ins>
      <w:ins w:id="263" w:author="FBPsS" w:date="2018-10-20T21:11:00Z">
        <w:r w:rsidRPr="00924105">
          <w:rPr>
            <w:rFonts w:ascii="Times New Roman" w:hAnsi="Times New Roman" w:cs="Times New Roman"/>
            <w:b/>
            <w:color w:val="000000" w:themeColor="text1"/>
            <w:sz w:val="24"/>
            <w:szCs w:val="24"/>
          </w:rPr>
          <w:t>o</w:t>
        </w:r>
      </w:ins>
      <w:ins w:id="264" w:author="FBPsS" w:date="2018-10-20T21:09:00Z">
        <w:r w:rsidRPr="00924105">
          <w:rPr>
            <w:rFonts w:ascii="Times New Roman" w:hAnsi="Times New Roman" w:cs="Times New Roman"/>
            <w:b/>
            <w:color w:val="000000" w:themeColor="text1"/>
            <w:sz w:val="24"/>
            <w:szCs w:val="24"/>
          </w:rPr>
          <w:t xml:space="preserve">m here </w:t>
        </w:r>
      </w:ins>
    </w:p>
    <w:p w14:paraId="31112200" w14:textId="77777777" w:rsidR="005D42A3" w:rsidRPr="00924105" w:rsidRDefault="005D42A3" w:rsidP="00970E0E">
      <w:pPr>
        <w:spacing w:before="240" w:after="240" w:line="480" w:lineRule="auto"/>
        <w:rPr>
          <w:rFonts w:ascii="Times New Roman" w:hAnsi="Times New Roman" w:cs="Times New Roman"/>
          <w:b/>
          <w:color w:val="000000" w:themeColor="text1"/>
          <w:sz w:val="24"/>
          <w:szCs w:val="24"/>
        </w:rPr>
      </w:pPr>
      <w:ins w:id="265" w:author="FBPsS" w:date="2018-10-20T21:09:00Z">
        <w:r w:rsidRPr="00924105">
          <w:rPr>
            <w:rFonts w:ascii="Times New Roman" w:hAnsi="Times New Roman" w:cs="Times New Roman"/>
            <w:b/>
            <w:color w:val="000000" w:themeColor="text1"/>
            <w:sz w:val="24"/>
            <w:szCs w:val="24"/>
          </w:rPr>
          <w:t>There needs to be a pre</w:t>
        </w:r>
      </w:ins>
      <w:ins w:id="266" w:author="FBPsS" w:date="2018-10-20T21:10:00Z">
        <w:r w:rsidRPr="00924105">
          <w:rPr>
            <w:rFonts w:ascii="Times New Roman" w:hAnsi="Times New Roman" w:cs="Times New Roman"/>
            <w:b/>
            <w:color w:val="000000" w:themeColor="text1"/>
            <w:sz w:val="24"/>
            <w:szCs w:val="24"/>
          </w:rPr>
          <w:t>text explaining as to why this</w:t>
        </w:r>
      </w:ins>
      <w:ins w:id="267" w:author="FBPsS" w:date="2018-10-20T21:09:00Z">
        <w:r w:rsidRPr="00924105">
          <w:rPr>
            <w:rFonts w:ascii="Times New Roman" w:hAnsi="Times New Roman" w:cs="Times New Roman"/>
            <w:b/>
            <w:color w:val="000000" w:themeColor="text1"/>
            <w:sz w:val="24"/>
            <w:szCs w:val="24"/>
          </w:rPr>
          <w:t xml:space="preserve"> correlation matrix wa</w:t>
        </w:r>
      </w:ins>
      <w:ins w:id="268" w:author="FBPsS" w:date="2018-10-20T21:10:00Z">
        <w:r w:rsidRPr="00924105">
          <w:rPr>
            <w:rFonts w:ascii="Times New Roman" w:hAnsi="Times New Roman" w:cs="Times New Roman"/>
            <w:b/>
            <w:color w:val="000000" w:themeColor="text1"/>
            <w:sz w:val="24"/>
            <w:szCs w:val="24"/>
          </w:rPr>
          <w:t>s</w:t>
        </w:r>
      </w:ins>
      <w:ins w:id="269" w:author="FBPsS" w:date="2018-10-20T21:09:00Z">
        <w:r w:rsidRPr="00924105">
          <w:rPr>
            <w:rFonts w:ascii="Times New Roman" w:hAnsi="Times New Roman" w:cs="Times New Roman"/>
            <w:b/>
            <w:color w:val="000000" w:themeColor="text1"/>
            <w:sz w:val="24"/>
            <w:szCs w:val="24"/>
          </w:rPr>
          <w:t xml:space="preserve"> obtained</w:t>
        </w:r>
      </w:ins>
      <w:ins w:id="270" w:author="FBPsS" w:date="2018-10-20T21:10:00Z">
        <w:r w:rsidRPr="00924105">
          <w:rPr>
            <w:rFonts w:ascii="Times New Roman" w:hAnsi="Times New Roman" w:cs="Times New Roman"/>
            <w:b/>
            <w:color w:val="000000" w:themeColor="text1"/>
            <w:sz w:val="24"/>
            <w:szCs w:val="24"/>
          </w:rPr>
          <w:t xml:space="preserve">, add a brief para </w:t>
        </w:r>
      </w:ins>
      <w:ins w:id="271" w:author="FBPsS" w:date="2018-10-20T21:09:00Z">
        <w:r w:rsidRPr="00924105">
          <w:rPr>
            <w:rFonts w:ascii="Times New Roman" w:hAnsi="Times New Roman" w:cs="Times New Roman"/>
            <w:b/>
            <w:color w:val="000000" w:themeColor="text1"/>
            <w:sz w:val="24"/>
            <w:szCs w:val="24"/>
          </w:rPr>
          <w:t xml:space="preserve"> </w:t>
        </w:r>
      </w:ins>
    </w:p>
    <w:p w14:paraId="79521B1C" w14:textId="0ACE1527" w:rsidR="001258D3" w:rsidRPr="00924105" w:rsidRDefault="00F540AA" w:rsidP="00F540AA">
      <w:pPr>
        <w:spacing w:before="100" w:beforeAutospacing="1" w:after="100" w:afterAutospacing="1" w:line="480" w:lineRule="auto"/>
        <w:ind w:firstLine="720"/>
        <w:jc w:val="both"/>
        <w:rPr>
          <w:rFonts w:ascii="Times New Roman" w:hAnsi="Times New Roman" w:cs="Times New Roman"/>
          <w:bCs/>
          <w:color w:val="000000" w:themeColor="text1"/>
          <w:sz w:val="24"/>
          <w:szCs w:val="24"/>
        </w:rPr>
      </w:pPr>
      <w:commentRangeStart w:id="272"/>
      <w:r w:rsidRPr="00924105">
        <w:rPr>
          <w:rFonts w:ascii="Times New Roman" w:hAnsi="Times New Roman" w:cs="Times New Roman"/>
          <w:bCs/>
          <w:color w:val="000000" w:themeColor="text1"/>
          <w:sz w:val="24"/>
          <w:szCs w:val="24"/>
        </w:rPr>
        <w:t>In order to have insight in relationship pattern among study variable Pearson correlation was computed that helped researcher to determine the magnitude and direction of relationship in social support, isolation, and loneliness. Following is the tabular description of findings.</w:t>
      </w:r>
      <w:commentRangeEnd w:id="272"/>
      <w:r w:rsidRPr="00924105">
        <w:rPr>
          <w:rStyle w:val="CommentReference"/>
          <w:color w:val="000000" w:themeColor="text1"/>
        </w:rPr>
        <w:commentReference w:id="272"/>
      </w:r>
    </w:p>
    <w:p w14:paraId="5DE6FB74" w14:textId="77777777" w:rsidR="00037676" w:rsidRPr="00924105" w:rsidRDefault="00037676" w:rsidP="00F540AA">
      <w:pPr>
        <w:spacing w:after="0" w:line="480" w:lineRule="auto"/>
        <w:jc w:val="both"/>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Table 2</w:t>
      </w:r>
      <w:r w:rsidRPr="00924105">
        <w:rPr>
          <w:rFonts w:ascii="Times New Roman" w:hAnsi="Times New Roman" w:cs="Times New Roman"/>
          <w:b/>
          <w:color w:val="000000" w:themeColor="text1"/>
          <w:sz w:val="24"/>
          <w:szCs w:val="24"/>
        </w:rPr>
        <w:tab/>
      </w:r>
    </w:p>
    <w:p w14:paraId="01497BC5" w14:textId="77777777" w:rsidR="00037676" w:rsidRPr="00924105" w:rsidRDefault="00037676" w:rsidP="00F540AA">
      <w:pPr>
        <w:spacing w:after="0" w:line="480" w:lineRule="auto"/>
        <w:jc w:val="both"/>
        <w:rPr>
          <w:rFonts w:ascii="Times New Roman" w:hAnsi="Times New Roman" w:cs="Times New Roman"/>
          <w:bCs/>
          <w:i/>
          <w:iCs/>
          <w:color w:val="000000" w:themeColor="text1"/>
          <w:sz w:val="24"/>
          <w:szCs w:val="24"/>
        </w:rPr>
      </w:pPr>
      <w:r w:rsidRPr="00924105">
        <w:rPr>
          <w:rFonts w:ascii="Times New Roman" w:hAnsi="Times New Roman" w:cs="Times New Roman"/>
          <w:bCs/>
          <w:i/>
          <w:iCs/>
          <w:color w:val="000000" w:themeColor="text1"/>
          <w:sz w:val="24"/>
          <w:szCs w:val="24"/>
        </w:rPr>
        <w:t>Correlation Matrix for All Variables (N = 500)</w:t>
      </w:r>
    </w:p>
    <w:tbl>
      <w:tblPr>
        <w:tblStyle w:val="TableGrid"/>
        <w:tblW w:w="5569" w:type="pct"/>
        <w:tblInd w:w="-16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9"/>
        <w:gridCol w:w="254"/>
        <w:gridCol w:w="851"/>
        <w:gridCol w:w="851"/>
        <w:gridCol w:w="852"/>
        <w:gridCol w:w="850"/>
        <w:gridCol w:w="967"/>
        <w:gridCol w:w="852"/>
        <w:gridCol w:w="838"/>
        <w:gridCol w:w="840"/>
        <w:gridCol w:w="857"/>
        <w:gridCol w:w="852"/>
      </w:tblGrid>
      <w:tr w:rsidR="00924105" w:rsidRPr="00924105" w14:paraId="744DA394" w14:textId="77777777" w:rsidTr="0033739F">
        <w:trPr>
          <w:gridAfter w:val="1"/>
          <w:wAfter w:w="424" w:type="pct"/>
        </w:trPr>
        <w:tc>
          <w:tcPr>
            <w:tcW w:w="591" w:type="pct"/>
            <w:tcBorders>
              <w:top w:val="single" w:sz="4" w:space="0" w:color="auto"/>
              <w:bottom w:val="single" w:sz="4" w:space="0" w:color="auto"/>
            </w:tcBorders>
          </w:tcPr>
          <w:p w14:paraId="7B1DD3E2" w14:textId="77777777" w:rsidR="00037676" w:rsidRPr="00924105" w:rsidRDefault="00037676" w:rsidP="00970E0E">
            <w:pPr>
              <w:spacing w:before="100" w:beforeAutospacing="1" w:after="100" w:afterAutospacing="1" w:line="480" w:lineRule="auto"/>
              <w:jc w:val="both"/>
              <w:rPr>
                <w:rFonts w:ascii="Times New Roman" w:hAnsi="Times New Roman" w:cs="Times New Roman"/>
                <w:b/>
                <w:bCs/>
                <w:color w:val="000000" w:themeColor="text1"/>
              </w:rPr>
            </w:pPr>
            <w:r w:rsidRPr="00924105">
              <w:rPr>
                <w:rFonts w:ascii="Times New Roman" w:hAnsi="Times New Roman" w:cs="Times New Roman"/>
                <w:b/>
                <w:bCs/>
                <w:color w:val="000000" w:themeColor="text1"/>
              </w:rPr>
              <w:t>Variables</w:t>
            </w:r>
          </w:p>
        </w:tc>
        <w:tc>
          <w:tcPr>
            <w:tcW w:w="126" w:type="pct"/>
            <w:tcBorders>
              <w:top w:val="single" w:sz="4" w:space="0" w:color="auto"/>
              <w:bottom w:val="single" w:sz="4" w:space="0" w:color="auto"/>
            </w:tcBorders>
          </w:tcPr>
          <w:p w14:paraId="42568275" w14:textId="77777777" w:rsidR="00037676" w:rsidRPr="00924105" w:rsidRDefault="00037676" w:rsidP="00970E0E">
            <w:pPr>
              <w:spacing w:before="100" w:beforeAutospacing="1" w:after="100" w:afterAutospacing="1" w:line="480" w:lineRule="auto"/>
              <w:jc w:val="both"/>
              <w:rPr>
                <w:rFonts w:ascii="Times New Roman" w:hAnsi="Times New Roman" w:cs="Times New Roman"/>
                <w:b/>
                <w:bCs/>
                <w:color w:val="000000" w:themeColor="text1"/>
                <w:sz w:val="24"/>
                <w:szCs w:val="24"/>
              </w:rPr>
            </w:pPr>
            <w:r w:rsidRPr="00924105">
              <w:rPr>
                <w:rFonts w:ascii="Times New Roman" w:hAnsi="Times New Roman" w:cs="Times New Roman"/>
                <w:b/>
                <w:bCs/>
                <w:color w:val="000000" w:themeColor="text1"/>
                <w:sz w:val="24"/>
                <w:szCs w:val="24"/>
              </w:rPr>
              <w:t>1</w:t>
            </w:r>
          </w:p>
        </w:tc>
        <w:tc>
          <w:tcPr>
            <w:tcW w:w="423" w:type="pct"/>
            <w:tcBorders>
              <w:top w:val="single" w:sz="4" w:space="0" w:color="auto"/>
              <w:bottom w:val="single" w:sz="4" w:space="0" w:color="auto"/>
            </w:tcBorders>
          </w:tcPr>
          <w:p w14:paraId="0BD7A38A" w14:textId="77777777" w:rsidR="00037676" w:rsidRPr="00924105" w:rsidRDefault="00037676" w:rsidP="00970E0E">
            <w:pPr>
              <w:spacing w:before="100" w:beforeAutospacing="1" w:after="100" w:afterAutospacing="1" w:line="480" w:lineRule="auto"/>
              <w:jc w:val="both"/>
              <w:rPr>
                <w:rFonts w:ascii="Times New Roman" w:hAnsi="Times New Roman" w:cs="Times New Roman"/>
                <w:b/>
                <w:bCs/>
                <w:color w:val="000000" w:themeColor="text1"/>
                <w:sz w:val="24"/>
                <w:szCs w:val="24"/>
              </w:rPr>
            </w:pPr>
            <w:r w:rsidRPr="00924105">
              <w:rPr>
                <w:rFonts w:ascii="Times New Roman" w:hAnsi="Times New Roman" w:cs="Times New Roman"/>
                <w:b/>
                <w:bCs/>
                <w:color w:val="000000" w:themeColor="text1"/>
                <w:sz w:val="24"/>
                <w:szCs w:val="24"/>
              </w:rPr>
              <w:t>2</w:t>
            </w:r>
          </w:p>
        </w:tc>
        <w:tc>
          <w:tcPr>
            <w:tcW w:w="423" w:type="pct"/>
            <w:tcBorders>
              <w:top w:val="single" w:sz="4" w:space="0" w:color="auto"/>
              <w:bottom w:val="single" w:sz="4" w:space="0" w:color="auto"/>
            </w:tcBorders>
          </w:tcPr>
          <w:p w14:paraId="6AA9A139" w14:textId="77777777" w:rsidR="00037676" w:rsidRPr="00924105" w:rsidRDefault="00037676" w:rsidP="00970E0E">
            <w:pPr>
              <w:spacing w:before="100" w:beforeAutospacing="1" w:after="100" w:afterAutospacing="1" w:line="480" w:lineRule="auto"/>
              <w:jc w:val="both"/>
              <w:rPr>
                <w:rFonts w:ascii="Times New Roman" w:hAnsi="Times New Roman" w:cs="Times New Roman"/>
                <w:b/>
                <w:bCs/>
                <w:color w:val="000000" w:themeColor="text1"/>
                <w:sz w:val="24"/>
                <w:szCs w:val="24"/>
              </w:rPr>
            </w:pPr>
            <w:r w:rsidRPr="00924105">
              <w:rPr>
                <w:rFonts w:ascii="Times New Roman" w:hAnsi="Times New Roman" w:cs="Times New Roman"/>
                <w:b/>
                <w:bCs/>
                <w:color w:val="000000" w:themeColor="text1"/>
                <w:sz w:val="24"/>
                <w:szCs w:val="24"/>
              </w:rPr>
              <w:t>3</w:t>
            </w:r>
          </w:p>
        </w:tc>
        <w:tc>
          <w:tcPr>
            <w:tcW w:w="424" w:type="pct"/>
            <w:tcBorders>
              <w:top w:val="single" w:sz="4" w:space="0" w:color="auto"/>
              <w:bottom w:val="single" w:sz="4" w:space="0" w:color="auto"/>
            </w:tcBorders>
          </w:tcPr>
          <w:p w14:paraId="089AFB7A" w14:textId="77777777" w:rsidR="00037676" w:rsidRPr="00924105" w:rsidRDefault="00037676" w:rsidP="00970E0E">
            <w:pPr>
              <w:spacing w:before="100" w:beforeAutospacing="1" w:after="100" w:afterAutospacing="1" w:line="480" w:lineRule="auto"/>
              <w:jc w:val="both"/>
              <w:rPr>
                <w:rFonts w:ascii="Times New Roman" w:hAnsi="Times New Roman" w:cs="Times New Roman"/>
                <w:b/>
                <w:bCs/>
                <w:color w:val="000000" w:themeColor="text1"/>
                <w:sz w:val="24"/>
                <w:szCs w:val="24"/>
              </w:rPr>
            </w:pPr>
            <w:r w:rsidRPr="00924105">
              <w:rPr>
                <w:rFonts w:ascii="Times New Roman" w:hAnsi="Times New Roman" w:cs="Times New Roman"/>
                <w:b/>
                <w:bCs/>
                <w:color w:val="000000" w:themeColor="text1"/>
                <w:sz w:val="24"/>
                <w:szCs w:val="24"/>
              </w:rPr>
              <w:t>4</w:t>
            </w:r>
          </w:p>
        </w:tc>
        <w:tc>
          <w:tcPr>
            <w:tcW w:w="423" w:type="pct"/>
            <w:tcBorders>
              <w:top w:val="single" w:sz="4" w:space="0" w:color="auto"/>
              <w:bottom w:val="single" w:sz="4" w:space="0" w:color="auto"/>
            </w:tcBorders>
          </w:tcPr>
          <w:p w14:paraId="3CAE1CC9" w14:textId="77777777" w:rsidR="00037676" w:rsidRPr="00924105" w:rsidRDefault="00037676" w:rsidP="00970E0E">
            <w:pPr>
              <w:spacing w:before="100" w:beforeAutospacing="1" w:after="100" w:afterAutospacing="1" w:line="480" w:lineRule="auto"/>
              <w:jc w:val="both"/>
              <w:rPr>
                <w:rFonts w:ascii="Times New Roman" w:hAnsi="Times New Roman" w:cs="Times New Roman"/>
                <w:b/>
                <w:bCs/>
                <w:color w:val="000000" w:themeColor="text1"/>
                <w:sz w:val="24"/>
                <w:szCs w:val="24"/>
              </w:rPr>
            </w:pPr>
            <w:r w:rsidRPr="00924105">
              <w:rPr>
                <w:rFonts w:ascii="Times New Roman" w:hAnsi="Times New Roman" w:cs="Times New Roman"/>
                <w:b/>
                <w:bCs/>
                <w:color w:val="000000" w:themeColor="text1"/>
                <w:sz w:val="24"/>
                <w:szCs w:val="24"/>
              </w:rPr>
              <w:t>5</w:t>
            </w:r>
          </w:p>
        </w:tc>
        <w:tc>
          <w:tcPr>
            <w:tcW w:w="481" w:type="pct"/>
            <w:tcBorders>
              <w:top w:val="single" w:sz="4" w:space="0" w:color="auto"/>
              <w:bottom w:val="single" w:sz="4" w:space="0" w:color="auto"/>
            </w:tcBorders>
          </w:tcPr>
          <w:p w14:paraId="7E931DF6" w14:textId="77777777" w:rsidR="00037676" w:rsidRPr="00924105" w:rsidRDefault="00037676" w:rsidP="00970E0E">
            <w:pPr>
              <w:spacing w:before="100" w:beforeAutospacing="1" w:after="100" w:afterAutospacing="1" w:line="480" w:lineRule="auto"/>
              <w:jc w:val="both"/>
              <w:rPr>
                <w:rFonts w:ascii="Times New Roman" w:hAnsi="Times New Roman" w:cs="Times New Roman"/>
                <w:b/>
                <w:bCs/>
                <w:color w:val="000000" w:themeColor="text1"/>
                <w:sz w:val="24"/>
                <w:szCs w:val="24"/>
              </w:rPr>
            </w:pPr>
            <w:r w:rsidRPr="00924105">
              <w:rPr>
                <w:rFonts w:ascii="Times New Roman" w:hAnsi="Times New Roman" w:cs="Times New Roman"/>
                <w:b/>
                <w:bCs/>
                <w:color w:val="000000" w:themeColor="text1"/>
                <w:sz w:val="24"/>
                <w:szCs w:val="24"/>
              </w:rPr>
              <w:t>6</w:t>
            </w:r>
          </w:p>
        </w:tc>
        <w:tc>
          <w:tcPr>
            <w:tcW w:w="424" w:type="pct"/>
            <w:tcBorders>
              <w:top w:val="single" w:sz="4" w:space="0" w:color="auto"/>
              <w:bottom w:val="single" w:sz="4" w:space="0" w:color="auto"/>
            </w:tcBorders>
          </w:tcPr>
          <w:p w14:paraId="6CF1697D" w14:textId="77777777" w:rsidR="00037676" w:rsidRPr="00924105" w:rsidRDefault="00037676" w:rsidP="00970E0E">
            <w:pPr>
              <w:spacing w:before="100" w:beforeAutospacing="1" w:after="100" w:afterAutospacing="1" w:line="480" w:lineRule="auto"/>
              <w:jc w:val="both"/>
              <w:rPr>
                <w:rFonts w:ascii="Times New Roman" w:hAnsi="Times New Roman" w:cs="Times New Roman"/>
                <w:b/>
                <w:bCs/>
                <w:color w:val="000000" w:themeColor="text1"/>
                <w:sz w:val="24"/>
                <w:szCs w:val="24"/>
              </w:rPr>
            </w:pPr>
            <w:r w:rsidRPr="00924105">
              <w:rPr>
                <w:rFonts w:ascii="Times New Roman" w:hAnsi="Times New Roman" w:cs="Times New Roman"/>
                <w:b/>
                <w:bCs/>
                <w:color w:val="000000" w:themeColor="text1"/>
                <w:sz w:val="24"/>
                <w:szCs w:val="24"/>
              </w:rPr>
              <w:t>7</w:t>
            </w:r>
          </w:p>
        </w:tc>
        <w:tc>
          <w:tcPr>
            <w:tcW w:w="417" w:type="pct"/>
            <w:tcBorders>
              <w:top w:val="single" w:sz="4" w:space="0" w:color="auto"/>
              <w:bottom w:val="single" w:sz="4" w:space="0" w:color="auto"/>
            </w:tcBorders>
          </w:tcPr>
          <w:p w14:paraId="0468DBD2" w14:textId="77777777" w:rsidR="00037676" w:rsidRPr="00924105" w:rsidRDefault="00037676" w:rsidP="00970E0E">
            <w:pPr>
              <w:spacing w:before="100" w:beforeAutospacing="1" w:after="100" w:afterAutospacing="1" w:line="480" w:lineRule="auto"/>
              <w:jc w:val="both"/>
              <w:rPr>
                <w:rFonts w:ascii="Times New Roman" w:hAnsi="Times New Roman" w:cs="Times New Roman"/>
                <w:b/>
                <w:bCs/>
                <w:color w:val="000000" w:themeColor="text1"/>
                <w:sz w:val="24"/>
                <w:szCs w:val="24"/>
              </w:rPr>
            </w:pPr>
            <w:r w:rsidRPr="00924105">
              <w:rPr>
                <w:rFonts w:ascii="Times New Roman" w:hAnsi="Times New Roman" w:cs="Times New Roman"/>
                <w:b/>
                <w:bCs/>
                <w:color w:val="000000" w:themeColor="text1"/>
                <w:sz w:val="24"/>
                <w:szCs w:val="24"/>
              </w:rPr>
              <w:t>8</w:t>
            </w:r>
          </w:p>
        </w:tc>
        <w:tc>
          <w:tcPr>
            <w:tcW w:w="418" w:type="pct"/>
            <w:tcBorders>
              <w:top w:val="single" w:sz="4" w:space="0" w:color="auto"/>
              <w:bottom w:val="single" w:sz="4" w:space="0" w:color="auto"/>
            </w:tcBorders>
          </w:tcPr>
          <w:p w14:paraId="45C5C10F" w14:textId="77777777" w:rsidR="00037676" w:rsidRPr="00924105" w:rsidRDefault="00037676" w:rsidP="00970E0E">
            <w:pPr>
              <w:spacing w:before="100" w:beforeAutospacing="1" w:after="100" w:afterAutospacing="1" w:line="480" w:lineRule="auto"/>
              <w:jc w:val="both"/>
              <w:rPr>
                <w:rFonts w:ascii="Times New Roman" w:hAnsi="Times New Roman" w:cs="Times New Roman"/>
                <w:b/>
                <w:bCs/>
                <w:color w:val="000000" w:themeColor="text1"/>
                <w:sz w:val="24"/>
                <w:szCs w:val="24"/>
              </w:rPr>
            </w:pPr>
            <w:r w:rsidRPr="00924105">
              <w:rPr>
                <w:rFonts w:ascii="Times New Roman" w:hAnsi="Times New Roman" w:cs="Times New Roman"/>
                <w:b/>
                <w:bCs/>
                <w:color w:val="000000" w:themeColor="text1"/>
                <w:sz w:val="24"/>
                <w:szCs w:val="24"/>
              </w:rPr>
              <w:t>9</w:t>
            </w:r>
          </w:p>
        </w:tc>
        <w:tc>
          <w:tcPr>
            <w:tcW w:w="426" w:type="pct"/>
            <w:tcBorders>
              <w:top w:val="single" w:sz="4" w:space="0" w:color="auto"/>
              <w:bottom w:val="single" w:sz="4" w:space="0" w:color="auto"/>
            </w:tcBorders>
          </w:tcPr>
          <w:p w14:paraId="4E8C3803" w14:textId="77777777" w:rsidR="00037676" w:rsidRPr="00924105" w:rsidRDefault="00037676" w:rsidP="00970E0E">
            <w:pPr>
              <w:spacing w:before="100" w:beforeAutospacing="1" w:after="100" w:afterAutospacing="1" w:line="480" w:lineRule="auto"/>
              <w:jc w:val="both"/>
              <w:rPr>
                <w:rFonts w:ascii="Times New Roman" w:hAnsi="Times New Roman" w:cs="Times New Roman"/>
                <w:b/>
                <w:bCs/>
                <w:color w:val="000000" w:themeColor="text1"/>
                <w:sz w:val="24"/>
                <w:szCs w:val="24"/>
              </w:rPr>
            </w:pPr>
            <w:r w:rsidRPr="00924105">
              <w:rPr>
                <w:rFonts w:ascii="Times New Roman" w:hAnsi="Times New Roman" w:cs="Times New Roman"/>
                <w:b/>
                <w:bCs/>
                <w:color w:val="000000" w:themeColor="text1"/>
                <w:sz w:val="24"/>
                <w:szCs w:val="24"/>
              </w:rPr>
              <w:t>10</w:t>
            </w:r>
          </w:p>
        </w:tc>
      </w:tr>
      <w:tr w:rsidR="00924105" w:rsidRPr="00924105" w14:paraId="184E2C56" w14:textId="77777777" w:rsidTr="0033739F">
        <w:trPr>
          <w:gridAfter w:val="1"/>
          <w:wAfter w:w="424" w:type="pct"/>
        </w:trPr>
        <w:tc>
          <w:tcPr>
            <w:tcW w:w="591" w:type="pct"/>
            <w:tcBorders>
              <w:top w:val="single" w:sz="4" w:space="0" w:color="auto"/>
            </w:tcBorders>
          </w:tcPr>
          <w:p w14:paraId="61895275"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w:t>
            </w:r>
          </w:p>
        </w:tc>
        <w:tc>
          <w:tcPr>
            <w:tcW w:w="126" w:type="pct"/>
            <w:tcBorders>
              <w:top w:val="single" w:sz="4" w:space="0" w:color="auto"/>
            </w:tcBorders>
          </w:tcPr>
          <w:p w14:paraId="6C2D4FB5"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p>
        </w:tc>
        <w:tc>
          <w:tcPr>
            <w:tcW w:w="423" w:type="pct"/>
            <w:tcBorders>
              <w:top w:val="single" w:sz="4" w:space="0" w:color="auto"/>
            </w:tcBorders>
          </w:tcPr>
          <w:p w14:paraId="2157C09A"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.24**</w:t>
            </w:r>
          </w:p>
        </w:tc>
        <w:tc>
          <w:tcPr>
            <w:tcW w:w="423" w:type="pct"/>
            <w:tcBorders>
              <w:top w:val="single" w:sz="4" w:space="0" w:color="auto"/>
            </w:tcBorders>
          </w:tcPr>
          <w:p w14:paraId="3E849283"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.38**</w:t>
            </w:r>
          </w:p>
        </w:tc>
        <w:tc>
          <w:tcPr>
            <w:tcW w:w="424" w:type="pct"/>
            <w:tcBorders>
              <w:top w:val="single" w:sz="4" w:space="0" w:color="auto"/>
            </w:tcBorders>
          </w:tcPr>
          <w:p w14:paraId="7EF578C3"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.01</w:t>
            </w:r>
          </w:p>
        </w:tc>
        <w:tc>
          <w:tcPr>
            <w:tcW w:w="423" w:type="pct"/>
            <w:tcBorders>
              <w:top w:val="single" w:sz="4" w:space="0" w:color="auto"/>
            </w:tcBorders>
          </w:tcPr>
          <w:p w14:paraId="2A26D47E"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-.01</w:t>
            </w:r>
          </w:p>
        </w:tc>
        <w:tc>
          <w:tcPr>
            <w:tcW w:w="481" w:type="pct"/>
            <w:tcBorders>
              <w:top w:val="single" w:sz="4" w:space="0" w:color="auto"/>
            </w:tcBorders>
          </w:tcPr>
          <w:p w14:paraId="2EB29ECC"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-.05</w:t>
            </w:r>
          </w:p>
        </w:tc>
        <w:tc>
          <w:tcPr>
            <w:tcW w:w="424" w:type="pct"/>
            <w:tcBorders>
              <w:top w:val="single" w:sz="4" w:space="0" w:color="auto"/>
            </w:tcBorders>
          </w:tcPr>
          <w:p w14:paraId="1582B45B"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-.18**</w:t>
            </w:r>
          </w:p>
        </w:tc>
        <w:tc>
          <w:tcPr>
            <w:tcW w:w="417" w:type="pct"/>
            <w:tcBorders>
              <w:top w:val="single" w:sz="4" w:space="0" w:color="auto"/>
            </w:tcBorders>
          </w:tcPr>
          <w:p w14:paraId="524DBC08"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-.07</w:t>
            </w:r>
          </w:p>
        </w:tc>
        <w:tc>
          <w:tcPr>
            <w:tcW w:w="418" w:type="pct"/>
            <w:tcBorders>
              <w:top w:val="single" w:sz="4" w:space="0" w:color="auto"/>
            </w:tcBorders>
          </w:tcPr>
          <w:p w14:paraId="0B3368DC"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-.12*</w:t>
            </w:r>
          </w:p>
        </w:tc>
        <w:tc>
          <w:tcPr>
            <w:tcW w:w="426" w:type="pct"/>
            <w:tcBorders>
              <w:top w:val="single" w:sz="4" w:space="0" w:color="auto"/>
            </w:tcBorders>
          </w:tcPr>
          <w:p w14:paraId="4E4A6D41"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-.11*</w:t>
            </w:r>
          </w:p>
        </w:tc>
      </w:tr>
      <w:tr w:rsidR="00924105" w:rsidRPr="00924105" w14:paraId="233826F3" w14:textId="77777777" w:rsidTr="0033739F">
        <w:trPr>
          <w:gridAfter w:val="1"/>
          <w:wAfter w:w="424" w:type="pct"/>
        </w:trPr>
        <w:tc>
          <w:tcPr>
            <w:tcW w:w="591" w:type="pct"/>
          </w:tcPr>
          <w:p w14:paraId="0A078AEE"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2</w:t>
            </w:r>
          </w:p>
        </w:tc>
        <w:tc>
          <w:tcPr>
            <w:tcW w:w="126" w:type="pct"/>
          </w:tcPr>
          <w:p w14:paraId="5E697BF7"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p>
        </w:tc>
        <w:tc>
          <w:tcPr>
            <w:tcW w:w="423" w:type="pct"/>
          </w:tcPr>
          <w:p w14:paraId="0FC592B8"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299A441C"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.80**</w:t>
            </w:r>
          </w:p>
        </w:tc>
        <w:tc>
          <w:tcPr>
            <w:tcW w:w="424" w:type="pct"/>
          </w:tcPr>
          <w:p w14:paraId="1E33A08B"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.79**</w:t>
            </w:r>
          </w:p>
        </w:tc>
        <w:tc>
          <w:tcPr>
            <w:tcW w:w="423" w:type="pct"/>
          </w:tcPr>
          <w:p w14:paraId="3DA2BB14"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-.46**</w:t>
            </w:r>
          </w:p>
        </w:tc>
        <w:tc>
          <w:tcPr>
            <w:tcW w:w="481" w:type="pct"/>
          </w:tcPr>
          <w:p w14:paraId="26EFCC27"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-.47**</w:t>
            </w:r>
          </w:p>
        </w:tc>
        <w:tc>
          <w:tcPr>
            <w:tcW w:w="424" w:type="pct"/>
          </w:tcPr>
          <w:p w14:paraId="5877BE7F"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-.60**</w:t>
            </w:r>
          </w:p>
        </w:tc>
        <w:tc>
          <w:tcPr>
            <w:tcW w:w="417" w:type="pct"/>
          </w:tcPr>
          <w:p w14:paraId="04D3EF2C"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-.54**</w:t>
            </w:r>
          </w:p>
        </w:tc>
        <w:tc>
          <w:tcPr>
            <w:tcW w:w="418" w:type="pct"/>
          </w:tcPr>
          <w:p w14:paraId="518B2713"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-.60**</w:t>
            </w:r>
          </w:p>
        </w:tc>
        <w:tc>
          <w:tcPr>
            <w:tcW w:w="426" w:type="pct"/>
          </w:tcPr>
          <w:p w14:paraId="6266F7AA"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-.61**</w:t>
            </w:r>
          </w:p>
        </w:tc>
      </w:tr>
      <w:tr w:rsidR="00924105" w:rsidRPr="00924105" w14:paraId="191769DF" w14:textId="77777777" w:rsidTr="0033739F">
        <w:trPr>
          <w:gridAfter w:val="1"/>
          <w:wAfter w:w="424" w:type="pct"/>
        </w:trPr>
        <w:tc>
          <w:tcPr>
            <w:tcW w:w="591" w:type="pct"/>
          </w:tcPr>
          <w:p w14:paraId="3C3B0B39"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3</w:t>
            </w:r>
          </w:p>
        </w:tc>
        <w:tc>
          <w:tcPr>
            <w:tcW w:w="126" w:type="pct"/>
          </w:tcPr>
          <w:p w14:paraId="402A6678"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p>
        </w:tc>
        <w:tc>
          <w:tcPr>
            <w:tcW w:w="423" w:type="pct"/>
          </w:tcPr>
          <w:p w14:paraId="35A9DE7D"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50C93388"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4" w:type="pct"/>
          </w:tcPr>
          <w:p w14:paraId="51CAC53E"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.23**</w:t>
            </w:r>
          </w:p>
        </w:tc>
        <w:tc>
          <w:tcPr>
            <w:tcW w:w="423" w:type="pct"/>
          </w:tcPr>
          <w:p w14:paraId="6AFDB762"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-.33**</w:t>
            </w:r>
          </w:p>
        </w:tc>
        <w:tc>
          <w:tcPr>
            <w:tcW w:w="481" w:type="pct"/>
          </w:tcPr>
          <w:p w14:paraId="22711EF8"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-.35**</w:t>
            </w:r>
          </w:p>
        </w:tc>
        <w:tc>
          <w:tcPr>
            <w:tcW w:w="424" w:type="pct"/>
          </w:tcPr>
          <w:p w14:paraId="68BDC704"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-.46**</w:t>
            </w:r>
          </w:p>
        </w:tc>
        <w:tc>
          <w:tcPr>
            <w:tcW w:w="417" w:type="pct"/>
          </w:tcPr>
          <w:p w14:paraId="5388C3C3"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-.36**</w:t>
            </w:r>
          </w:p>
        </w:tc>
        <w:tc>
          <w:tcPr>
            <w:tcW w:w="418" w:type="pct"/>
          </w:tcPr>
          <w:p w14:paraId="40CAEB7A"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-.44**</w:t>
            </w:r>
          </w:p>
        </w:tc>
        <w:tc>
          <w:tcPr>
            <w:tcW w:w="426" w:type="pct"/>
          </w:tcPr>
          <w:p w14:paraId="43B886C7"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-.43**</w:t>
            </w:r>
          </w:p>
        </w:tc>
      </w:tr>
      <w:tr w:rsidR="00924105" w:rsidRPr="00924105" w14:paraId="2928DC0D" w14:textId="77777777" w:rsidTr="0033739F">
        <w:trPr>
          <w:gridAfter w:val="1"/>
          <w:wAfter w:w="424" w:type="pct"/>
          <w:trHeight w:val="440"/>
        </w:trPr>
        <w:tc>
          <w:tcPr>
            <w:tcW w:w="591" w:type="pct"/>
          </w:tcPr>
          <w:p w14:paraId="324540DE"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4</w:t>
            </w:r>
          </w:p>
        </w:tc>
        <w:tc>
          <w:tcPr>
            <w:tcW w:w="126" w:type="pct"/>
          </w:tcPr>
          <w:p w14:paraId="25D6489C"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p>
        </w:tc>
        <w:tc>
          <w:tcPr>
            <w:tcW w:w="423" w:type="pct"/>
          </w:tcPr>
          <w:p w14:paraId="28AC58D9"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76D93DF1"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4" w:type="pct"/>
          </w:tcPr>
          <w:p w14:paraId="072A40D6"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7B061600"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-.39**</w:t>
            </w:r>
          </w:p>
        </w:tc>
        <w:tc>
          <w:tcPr>
            <w:tcW w:w="481" w:type="pct"/>
          </w:tcPr>
          <w:p w14:paraId="3386EA0C"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-.42**</w:t>
            </w:r>
          </w:p>
        </w:tc>
        <w:tc>
          <w:tcPr>
            <w:tcW w:w="424" w:type="pct"/>
          </w:tcPr>
          <w:p w14:paraId="59CDA580"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-.60**</w:t>
            </w:r>
          </w:p>
        </w:tc>
        <w:tc>
          <w:tcPr>
            <w:tcW w:w="417" w:type="pct"/>
          </w:tcPr>
          <w:p w14:paraId="415302DB"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-.54**</w:t>
            </w:r>
          </w:p>
        </w:tc>
        <w:tc>
          <w:tcPr>
            <w:tcW w:w="418" w:type="pct"/>
          </w:tcPr>
          <w:p w14:paraId="28A15FDB"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-.60**</w:t>
            </w:r>
          </w:p>
        </w:tc>
        <w:tc>
          <w:tcPr>
            <w:tcW w:w="426" w:type="pct"/>
          </w:tcPr>
          <w:p w14:paraId="51E7154C"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-.61**</w:t>
            </w:r>
          </w:p>
        </w:tc>
      </w:tr>
      <w:tr w:rsidR="00924105" w:rsidRPr="00924105" w14:paraId="3824CF0A" w14:textId="77777777" w:rsidTr="0033739F">
        <w:trPr>
          <w:gridAfter w:val="1"/>
          <w:wAfter w:w="424" w:type="pct"/>
        </w:trPr>
        <w:tc>
          <w:tcPr>
            <w:tcW w:w="591" w:type="pct"/>
          </w:tcPr>
          <w:p w14:paraId="1F8EB797"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5</w:t>
            </w:r>
          </w:p>
        </w:tc>
        <w:tc>
          <w:tcPr>
            <w:tcW w:w="126" w:type="pct"/>
          </w:tcPr>
          <w:p w14:paraId="4125DFAA"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p>
        </w:tc>
        <w:tc>
          <w:tcPr>
            <w:tcW w:w="423" w:type="pct"/>
          </w:tcPr>
          <w:p w14:paraId="6502655B"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27F743C7"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4" w:type="pct"/>
          </w:tcPr>
          <w:p w14:paraId="53EFFC76"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38B52C89"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81" w:type="pct"/>
          </w:tcPr>
          <w:p w14:paraId="197A4C4E"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.67**</w:t>
            </w:r>
          </w:p>
        </w:tc>
        <w:tc>
          <w:tcPr>
            <w:tcW w:w="424" w:type="pct"/>
          </w:tcPr>
          <w:p w14:paraId="03CDF939"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.73**</w:t>
            </w:r>
          </w:p>
        </w:tc>
        <w:tc>
          <w:tcPr>
            <w:tcW w:w="417" w:type="pct"/>
          </w:tcPr>
          <w:p w14:paraId="0FDEAB9E"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.72**</w:t>
            </w:r>
          </w:p>
        </w:tc>
        <w:tc>
          <w:tcPr>
            <w:tcW w:w="418" w:type="pct"/>
          </w:tcPr>
          <w:p w14:paraId="6C6A90CE"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.74**</w:t>
            </w:r>
          </w:p>
        </w:tc>
        <w:tc>
          <w:tcPr>
            <w:tcW w:w="426" w:type="pct"/>
          </w:tcPr>
          <w:p w14:paraId="4F4228D2"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.82**</w:t>
            </w:r>
          </w:p>
        </w:tc>
      </w:tr>
      <w:tr w:rsidR="00924105" w:rsidRPr="00924105" w14:paraId="6E6C87C4" w14:textId="77777777" w:rsidTr="0033739F">
        <w:trPr>
          <w:gridAfter w:val="1"/>
          <w:wAfter w:w="424" w:type="pct"/>
        </w:trPr>
        <w:tc>
          <w:tcPr>
            <w:tcW w:w="591" w:type="pct"/>
          </w:tcPr>
          <w:p w14:paraId="772788CC"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6</w:t>
            </w:r>
          </w:p>
        </w:tc>
        <w:tc>
          <w:tcPr>
            <w:tcW w:w="126" w:type="pct"/>
          </w:tcPr>
          <w:p w14:paraId="42B7F5F7"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p>
        </w:tc>
        <w:tc>
          <w:tcPr>
            <w:tcW w:w="423" w:type="pct"/>
          </w:tcPr>
          <w:p w14:paraId="2663E850"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61D407E6"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4" w:type="pct"/>
          </w:tcPr>
          <w:p w14:paraId="1E3FDD4C"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13195ED0"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81" w:type="pct"/>
          </w:tcPr>
          <w:p w14:paraId="4F571FDD"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4" w:type="pct"/>
          </w:tcPr>
          <w:p w14:paraId="5C6E3401"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.78**</w:t>
            </w:r>
          </w:p>
        </w:tc>
        <w:tc>
          <w:tcPr>
            <w:tcW w:w="417" w:type="pct"/>
          </w:tcPr>
          <w:p w14:paraId="0ACDF896"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.80**</w:t>
            </w:r>
          </w:p>
        </w:tc>
        <w:tc>
          <w:tcPr>
            <w:tcW w:w="418" w:type="pct"/>
          </w:tcPr>
          <w:p w14:paraId="1AC64D63"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.82**</w:t>
            </w:r>
          </w:p>
        </w:tc>
        <w:tc>
          <w:tcPr>
            <w:tcW w:w="426" w:type="pct"/>
          </w:tcPr>
          <w:p w14:paraId="44939FF6"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.85**</w:t>
            </w:r>
          </w:p>
        </w:tc>
      </w:tr>
      <w:tr w:rsidR="00924105" w:rsidRPr="00924105" w14:paraId="0DBD54AF" w14:textId="77777777" w:rsidTr="0033739F">
        <w:tc>
          <w:tcPr>
            <w:tcW w:w="591" w:type="pct"/>
          </w:tcPr>
          <w:p w14:paraId="54A15D84"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7</w:t>
            </w:r>
          </w:p>
        </w:tc>
        <w:tc>
          <w:tcPr>
            <w:tcW w:w="126" w:type="pct"/>
          </w:tcPr>
          <w:p w14:paraId="4D8D7FC6"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p>
        </w:tc>
        <w:tc>
          <w:tcPr>
            <w:tcW w:w="423" w:type="pct"/>
          </w:tcPr>
          <w:p w14:paraId="486B9B35"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632E16A5"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4" w:type="pct"/>
          </w:tcPr>
          <w:p w14:paraId="7A27A256"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5D8BBABF"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81" w:type="pct"/>
          </w:tcPr>
          <w:p w14:paraId="548814D1"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4" w:type="pct"/>
          </w:tcPr>
          <w:p w14:paraId="03937131"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17" w:type="pct"/>
          </w:tcPr>
          <w:p w14:paraId="4A6A216B"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.86**</w:t>
            </w:r>
          </w:p>
        </w:tc>
        <w:tc>
          <w:tcPr>
            <w:tcW w:w="418" w:type="pct"/>
          </w:tcPr>
          <w:p w14:paraId="6490DDAF"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.87**</w:t>
            </w:r>
          </w:p>
        </w:tc>
        <w:tc>
          <w:tcPr>
            <w:tcW w:w="426" w:type="pct"/>
          </w:tcPr>
          <w:p w14:paraId="24957E48"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.95**</w:t>
            </w:r>
          </w:p>
        </w:tc>
        <w:tc>
          <w:tcPr>
            <w:tcW w:w="424" w:type="pct"/>
          </w:tcPr>
          <w:p w14:paraId="161A65BA"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p>
        </w:tc>
      </w:tr>
      <w:tr w:rsidR="00924105" w:rsidRPr="00924105" w14:paraId="12C524D6" w14:textId="77777777" w:rsidTr="0033739F">
        <w:trPr>
          <w:gridAfter w:val="1"/>
          <w:wAfter w:w="424" w:type="pct"/>
        </w:trPr>
        <w:tc>
          <w:tcPr>
            <w:tcW w:w="591" w:type="pct"/>
          </w:tcPr>
          <w:p w14:paraId="33667552"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w:t>
            </w:r>
          </w:p>
        </w:tc>
        <w:tc>
          <w:tcPr>
            <w:tcW w:w="126" w:type="pct"/>
          </w:tcPr>
          <w:p w14:paraId="7CAFAA05"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p>
        </w:tc>
        <w:tc>
          <w:tcPr>
            <w:tcW w:w="423" w:type="pct"/>
          </w:tcPr>
          <w:p w14:paraId="7A1A7CD8"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6534748F"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4" w:type="pct"/>
          </w:tcPr>
          <w:p w14:paraId="28688929"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4D62C35C"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81" w:type="pct"/>
          </w:tcPr>
          <w:p w14:paraId="60ED759D"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4" w:type="pct"/>
          </w:tcPr>
          <w:p w14:paraId="10C5F608"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17" w:type="pct"/>
          </w:tcPr>
          <w:p w14:paraId="157C5D43"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18" w:type="pct"/>
          </w:tcPr>
          <w:p w14:paraId="5F128A56"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.88**</w:t>
            </w:r>
          </w:p>
        </w:tc>
        <w:tc>
          <w:tcPr>
            <w:tcW w:w="426" w:type="pct"/>
          </w:tcPr>
          <w:p w14:paraId="6551EB84"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.94**</w:t>
            </w:r>
          </w:p>
        </w:tc>
      </w:tr>
      <w:tr w:rsidR="00924105" w:rsidRPr="00924105" w14:paraId="757F60FC" w14:textId="77777777" w:rsidTr="0033739F">
        <w:trPr>
          <w:gridAfter w:val="1"/>
          <w:wAfter w:w="424" w:type="pct"/>
        </w:trPr>
        <w:tc>
          <w:tcPr>
            <w:tcW w:w="591" w:type="pct"/>
          </w:tcPr>
          <w:p w14:paraId="3022DF37"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9</w:t>
            </w:r>
          </w:p>
        </w:tc>
        <w:tc>
          <w:tcPr>
            <w:tcW w:w="126" w:type="pct"/>
          </w:tcPr>
          <w:p w14:paraId="44DA00AB"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p>
        </w:tc>
        <w:tc>
          <w:tcPr>
            <w:tcW w:w="423" w:type="pct"/>
          </w:tcPr>
          <w:p w14:paraId="7A588918"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319049EB"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4" w:type="pct"/>
          </w:tcPr>
          <w:p w14:paraId="07707AF1"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0129165E"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81" w:type="pct"/>
          </w:tcPr>
          <w:p w14:paraId="204BCB13"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4" w:type="pct"/>
          </w:tcPr>
          <w:p w14:paraId="16BA50DA"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17" w:type="pct"/>
          </w:tcPr>
          <w:p w14:paraId="04BC7BFA"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18" w:type="pct"/>
          </w:tcPr>
          <w:p w14:paraId="4DECC733"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6" w:type="pct"/>
          </w:tcPr>
          <w:p w14:paraId="0FA2D984"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.95**</w:t>
            </w:r>
          </w:p>
        </w:tc>
      </w:tr>
      <w:tr w:rsidR="00924105" w:rsidRPr="00924105" w14:paraId="74FCAF8E" w14:textId="77777777" w:rsidTr="0033739F">
        <w:trPr>
          <w:gridAfter w:val="1"/>
          <w:wAfter w:w="424" w:type="pct"/>
        </w:trPr>
        <w:tc>
          <w:tcPr>
            <w:tcW w:w="591" w:type="pct"/>
          </w:tcPr>
          <w:p w14:paraId="32B8A10E"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lastRenderedPageBreak/>
              <w:t>10</w:t>
            </w:r>
          </w:p>
        </w:tc>
        <w:tc>
          <w:tcPr>
            <w:tcW w:w="126" w:type="pct"/>
          </w:tcPr>
          <w:p w14:paraId="70075326"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p>
        </w:tc>
        <w:tc>
          <w:tcPr>
            <w:tcW w:w="423" w:type="pct"/>
          </w:tcPr>
          <w:p w14:paraId="640DDA6E"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02819118"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4" w:type="pct"/>
          </w:tcPr>
          <w:p w14:paraId="3FA8051C"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3" w:type="pct"/>
          </w:tcPr>
          <w:p w14:paraId="2BD8D047"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81" w:type="pct"/>
          </w:tcPr>
          <w:p w14:paraId="37BAFAC0"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4" w:type="pct"/>
          </w:tcPr>
          <w:p w14:paraId="1B32721E"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17" w:type="pct"/>
          </w:tcPr>
          <w:p w14:paraId="79509E9E"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18" w:type="pct"/>
          </w:tcPr>
          <w:p w14:paraId="24E21CAB"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c>
          <w:tcPr>
            <w:tcW w:w="426" w:type="pct"/>
          </w:tcPr>
          <w:p w14:paraId="11729CF9" w14:textId="77777777" w:rsidR="00037676" w:rsidRPr="00924105" w:rsidRDefault="00037676" w:rsidP="00970E0E">
            <w:pPr>
              <w:spacing w:before="100" w:beforeAutospacing="1" w:after="100" w:afterAutospacing="1" w:line="480" w:lineRule="auto"/>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w:t>
            </w:r>
          </w:p>
        </w:tc>
      </w:tr>
    </w:tbl>
    <w:p w14:paraId="1CE7D625" w14:textId="77777777" w:rsidR="00FB4007" w:rsidRPr="00924105" w:rsidRDefault="00BD4171">
      <w:pPr>
        <w:spacing w:after="0" w:line="240" w:lineRule="auto"/>
        <w:jc w:val="both"/>
        <w:rPr>
          <w:rFonts w:ascii="Times New Roman" w:hAnsi="Times New Roman" w:cs="Times New Roman"/>
          <w:i/>
          <w:iCs/>
          <w:color w:val="000000" w:themeColor="text1"/>
          <w:sz w:val="20"/>
          <w:szCs w:val="20"/>
          <w:rPrChange w:id="273" w:author="FBPsS" w:date="2018-10-20T21:11:00Z">
            <w:rPr>
              <w:rFonts w:ascii="Times New Roman" w:hAnsi="Times New Roman" w:cs="Times New Roman"/>
              <w:iCs/>
              <w:sz w:val="24"/>
              <w:szCs w:val="24"/>
            </w:rPr>
          </w:rPrChange>
        </w:rPr>
        <w:pPrChange w:id="274" w:author="FBPsS" w:date="2018-10-20T21:11:00Z">
          <w:pPr>
            <w:spacing w:before="100" w:beforeAutospacing="1" w:after="100" w:afterAutospacing="1" w:line="480" w:lineRule="auto"/>
            <w:jc w:val="both"/>
          </w:pPr>
        </w:pPrChange>
      </w:pPr>
      <w:commentRangeStart w:id="275"/>
      <w:r w:rsidRPr="00924105">
        <w:rPr>
          <w:rFonts w:ascii="Times New Roman" w:hAnsi="Times New Roman" w:cs="Times New Roman"/>
          <w:i/>
          <w:iCs/>
          <w:color w:val="000000" w:themeColor="text1"/>
          <w:sz w:val="20"/>
          <w:szCs w:val="20"/>
          <w:rPrChange w:id="276" w:author="FBPsS" w:date="2018-10-20T21:11:00Z">
            <w:rPr>
              <w:rFonts w:ascii="Times New Roman" w:hAnsi="Times New Roman" w:cs="Times New Roman"/>
              <w:i/>
              <w:iCs/>
              <w:sz w:val="24"/>
              <w:szCs w:val="24"/>
            </w:rPr>
          </w:rPrChange>
        </w:rPr>
        <w:t xml:space="preserve">Note. </w:t>
      </w:r>
      <w:r w:rsidRPr="00924105">
        <w:rPr>
          <w:rFonts w:ascii="Times New Roman" w:hAnsi="Times New Roman" w:cs="Times New Roman"/>
          <w:iCs/>
          <w:color w:val="000000" w:themeColor="text1"/>
          <w:sz w:val="20"/>
          <w:szCs w:val="20"/>
          <w:rPrChange w:id="277" w:author="FBPsS" w:date="2018-10-20T21:11:00Z">
            <w:rPr>
              <w:rFonts w:ascii="Times New Roman" w:hAnsi="Times New Roman" w:cs="Times New Roman"/>
              <w:sz w:val="24"/>
              <w:szCs w:val="24"/>
            </w:rPr>
          </w:rPrChange>
        </w:rPr>
        <w:t xml:space="preserve">1 = social isolation; 2 = overall loneliness; 3 = emotional loneliness; 4 = social loneliness; 5 = informational support; 6 = tangible aid; 7 = emotional support; 8 = esteem support; 9 = social network support; 10 = total social </w:t>
      </w:r>
      <w:proofErr w:type="gramStart"/>
      <w:r w:rsidRPr="00924105">
        <w:rPr>
          <w:rFonts w:ascii="Times New Roman" w:hAnsi="Times New Roman" w:cs="Times New Roman"/>
          <w:iCs/>
          <w:color w:val="000000" w:themeColor="text1"/>
          <w:sz w:val="20"/>
          <w:szCs w:val="20"/>
          <w:rPrChange w:id="278" w:author="FBPsS" w:date="2018-10-20T21:11:00Z">
            <w:rPr>
              <w:rFonts w:ascii="Times New Roman" w:hAnsi="Times New Roman" w:cs="Times New Roman"/>
              <w:sz w:val="24"/>
              <w:szCs w:val="24"/>
            </w:rPr>
          </w:rPrChange>
        </w:rPr>
        <w:t>support .</w:t>
      </w:r>
      <w:proofErr w:type="gramEnd"/>
    </w:p>
    <w:p w14:paraId="050F1127" w14:textId="77777777" w:rsidR="00FB4007" w:rsidRPr="00924105" w:rsidRDefault="00BD4171">
      <w:pPr>
        <w:spacing w:after="0" w:line="240" w:lineRule="auto"/>
        <w:jc w:val="both"/>
        <w:rPr>
          <w:rFonts w:ascii="Times New Roman" w:hAnsi="Times New Roman" w:cs="Times New Roman"/>
          <w:i/>
          <w:color w:val="000000" w:themeColor="text1"/>
          <w:sz w:val="20"/>
          <w:szCs w:val="20"/>
          <w:rPrChange w:id="279" w:author="FBPsS" w:date="2018-10-20T21:11:00Z">
            <w:rPr>
              <w:rFonts w:ascii="Times New Roman" w:hAnsi="Times New Roman" w:cs="Times New Roman"/>
              <w:sz w:val="24"/>
              <w:szCs w:val="24"/>
            </w:rPr>
          </w:rPrChange>
        </w:rPr>
        <w:pPrChange w:id="280" w:author="FBPsS" w:date="2018-10-20T21:11:00Z">
          <w:pPr>
            <w:spacing w:before="100" w:beforeAutospacing="1" w:after="100" w:afterAutospacing="1" w:line="480" w:lineRule="auto"/>
            <w:jc w:val="both"/>
          </w:pPr>
        </w:pPrChange>
      </w:pPr>
      <w:r w:rsidRPr="00924105">
        <w:rPr>
          <w:rFonts w:ascii="Times New Roman" w:hAnsi="Times New Roman" w:cs="Times New Roman"/>
          <w:i/>
          <w:iCs/>
          <w:color w:val="000000" w:themeColor="text1"/>
          <w:sz w:val="20"/>
          <w:szCs w:val="20"/>
          <w:rPrChange w:id="281" w:author="FBPsS" w:date="2018-10-20T21:11:00Z">
            <w:rPr>
              <w:rFonts w:ascii="Times New Roman" w:hAnsi="Times New Roman" w:cs="Times New Roman"/>
              <w:i/>
              <w:iCs/>
              <w:sz w:val="24"/>
              <w:szCs w:val="24"/>
            </w:rPr>
          </w:rPrChange>
        </w:rPr>
        <w:t xml:space="preserve"> *p </w:t>
      </w:r>
      <w:proofErr w:type="gramStart"/>
      <w:r w:rsidRPr="00924105">
        <w:rPr>
          <w:rFonts w:ascii="Times New Roman" w:hAnsi="Times New Roman" w:cs="Times New Roman"/>
          <w:i/>
          <w:color w:val="000000" w:themeColor="text1"/>
          <w:sz w:val="20"/>
          <w:szCs w:val="20"/>
          <w:rPrChange w:id="282" w:author="FBPsS" w:date="2018-10-20T21:11:00Z">
            <w:rPr>
              <w:rFonts w:ascii="Times New Roman" w:hAnsi="Times New Roman" w:cs="Times New Roman"/>
              <w:sz w:val="24"/>
              <w:szCs w:val="24"/>
            </w:rPr>
          </w:rPrChange>
        </w:rPr>
        <w:t xml:space="preserve">&lt;  </w:t>
      </w:r>
      <w:r w:rsidRPr="00924105">
        <w:rPr>
          <w:rFonts w:ascii="Times New Roman" w:hAnsi="Times New Roman" w:cs="Times New Roman"/>
          <w:iCs/>
          <w:color w:val="000000" w:themeColor="text1"/>
          <w:sz w:val="20"/>
          <w:szCs w:val="20"/>
          <w:rPrChange w:id="283" w:author="FBPsS" w:date="2018-10-20T21:11:00Z">
            <w:rPr>
              <w:rFonts w:ascii="Times New Roman" w:hAnsi="Times New Roman" w:cs="Times New Roman"/>
              <w:sz w:val="24"/>
              <w:szCs w:val="24"/>
            </w:rPr>
          </w:rPrChange>
        </w:rPr>
        <w:t>.</w:t>
      </w:r>
      <w:proofErr w:type="gramEnd"/>
      <w:r w:rsidRPr="00924105">
        <w:rPr>
          <w:rFonts w:ascii="Times New Roman" w:hAnsi="Times New Roman" w:cs="Times New Roman"/>
          <w:iCs/>
          <w:color w:val="000000" w:themeColor="text1"/>
          <w:sz w:val="20"/>
          <w:szCs w:val="20"/>
          <w:rPrChange w:id="284" w:author="FBPsS" w:date="2018-10-20T21:11:00Z">
            <w:rPr>
              <w:rFonts w:ascii="Times New Roman" w:hAnsi="Times New Roman" w:cs="Times New Roman"/>
              <w:sz w:val="24"/>
              <w:szCs w:val="24"/>
            </w:rPr>
          </w:rPrChange>
        </w:rPr>
        <w:t xml:space="preserve">01. </w:t>
      </w:r>
      <w:r w:rsidRPr="00924105">
        <w:rPr>
          <w:rFonts w:ascii="Times New Roman" w:hAnsi="Times New Roman" w:cs="Times New Roman"/>
          <w:i/>
          <w:iCs/>
          <w:color w:val="000000" w:themeColor="text1"/>
          <w:sz w:val="20"/>
          <w:szCs w:val="20"/>
          <w:rPrChange w:id="285" w:author="FBPsS" w:date="2018-10-20T21:11:00Z">
            <w:rPr>
              <w:rFonts w:ascii="Times New Roman" w:hAnsi="Times New Roman" w:cs="Times New Roman"/>
              <w:i/>
              <w:iCs/>
              <w:sz w:val="24"/>
              <w:szCs w:val="24"/>
            </w:rPr>
          </w:rPrChange>
        </w:rPr>
        <w:t xml:space="preserve">**p </w:t>
      </w:r>
      <w:proofErr w:type="gramStart"/>
      <w:r w:rsidRPr="00924105">
        <w:rPr>
          <w:rFonts w:ascii="Times New Roman" w:hAnsi="Times New Roman" w:cs="Times New Roman"/>
          <w:i/>
          <w:color w:val="000000" w:themeColor="text1"/>
          <w:sz w:val="20"/>
          <w:szCs w:val="20"/>
          <w:rPrChange w:id="286" w:author="FBPsS" w:date="2018-10-20T21:11:00Z">
            <w:rPr>
              <w:rFonts w:ascii="Times New Roman" w:hAnsi="Times New Roman" w:cs="Times New Roman"/>
              <w:sz w:val="24"/>
              <w:szCs w:val="24"/>
            </w:rPr>
          </w:rPrChange>
        </w:rPr>
        <w:t>&lt;  .</w:t>
      </w:r>
      <w:proofErr w:type="gramEnd"/>
      <w:r w:rsidRPr="00924105">
        <w:rPr>
          <w:rFonts w:ascii="Times New Roman" w:hAnsi="Times New Roman" w:cs="Times New Roman"/>
          <w:iCs/>
          <w:color w:val="000000" w:themeColor="text1"/>
          <w:sz w:val="20"/>
          <w:szCs w:val="20"/>
          <w:rPrChange w:id="287" w:author="FBPsS" w:date="2018-10-20T21:11:00Z">
            <w:rPr>
              <w:rFonts w:ascii="Times New Roman" w:hAnsi="Times New Roman" w:cs="Times New Roman"/>
              <w:sz w:val="24"/>
              <w:szCs w:val="24"/>
            </w:rPr>
          </w:rPrChange>
        </w:rPr>
        <w:t>001.</w:t>
      </w:r>
      <w:r w:rsidRPr="00924105">
        <w:rPr>
          <w:rFonts w:ascii="Times New Roman" w:hAnsi="Times New Roman" w:cs="Times New Roman"/>
          <w:i/>
          <w:color w:val="000000" w:themeColor="text1"/>
          <w:sz w:val="20"/>
          <w:szCs w:val="20"/>
          <w:rPrChange w:id="288" w:author="FBPsS" w:date="2018-10-20T21:11:00Z">
            <w:rPr>
              <w:rFonts w:ascii="Times New Roman" w:hAnsi="Times New Roman" w:cs="Times New Roman"/>
              <w:sz w:val="24"/>
              <w:szCs w:val="24"/>
            </w:rPr>
          </w:rPrChange>
        </w:rPr>
        <w:t xml:space="preserve"> </w:t>
      </w:r>
    </w:p>
    <w:commentRangeEnd w:id="275"/>
    <w:p w14:paraId="2E11B220" w14:textId="77777777" w:rsidR="00037676" w:rsidRPr="00924105" w:rsidRDefault="005D42A3" w:rsidP="00F033BA">
      <w:pPr>
        <w:spacing w:before="100" w:beforeAutospacing="1" w:after="100" w:afterAutospacing="1" w:line="480" w:lineRule="auto"/>
        <w:ind w:firstLine="720"/>
        <w:jc w:val="both"/>
        <w:rPr>
          <w:rFonts w:ascii="Times New Roman" w:hAnsi="Times New Roman" w:cs="Times New Roman"/>
          <w:color w:val="000000" w:themeColor="text1"/>
          <w:sz w:val="24"/>
          <w:szCs w:val="24"/>
        </w:rPr>
      </w:pPr>
      <w:r w:rsidRPr="00924105">
        <w:rPr>
          <w:rStyle w:val="CommentReference"/>
          <w:color w:val="000000" w:themeColor="text1"/>
        </w:rPr>
        <w:commentReference w:id="275"/>
      </w:r>
      <w:r w:rsidR="00037676" w:rsidRPr="00924105">
        <w:rPr>
          <w:rFonts w:ascii="Times New Roman" w:hAnsi="Times New Roman" w:cs="Times New Roman"/>
          <w:color w:val="000000" w:themeColor="text1"/>
          <w:sz w:val="24"/>
          <w:szCs w:val="24"/>
        </w:rPr>
        <w:t xml:space="preserve">Pearson correlations between the </w:t>
      </w:r>
      <w:ins w:id="289" w:author="FBPsS" w:date="2018-10-20T21:13:00Z">
        <w:r w:rsidRPr="00924105">
          <w:rPr>
            <w:rFonts w:ascii="Times New Roman" w:hAnsi="Times New Roman" w:cs="Times New Roman"/>
            <w:color w:val="000000" w:themeColor="text1"/>
            <w:sz w:val="24"/>
            <w:szCs w:val="24"/>
          </w:rPr>
          <w:t xml:space="preserve">scores on </w:t>
        </w:r>
      </w:ins>
      <w:r w:rsidR="00037676" w:rsidRPr="00924105">
        <w:rPr>
          <w:rFonts w:ascii="Times New Roman" w:hAnsi="Times New Roman" w:cs="Times New Roman"/>
          <w:color w:val="000000" w:themeColor="text1"/>
          <w:sz w:val="24"/>
          <w:szCs w:val="24"/>
        </w:rPr>
        <w:t xml:space="preserve">three scales </w:t>
      </w:r>
      <w:ins w:id="290" w:author="FBPsS" w:date="2018-10-20T21:12:00Z">
        <w:r w:rsidRPr="00924105">
          <w:rPr>
            <w:rFonts w:ascii="Times New Roman" w:hAnsi="Times New Roman" w:cs="Times New Roman"/>
            <w:color w:val="000000" w:themeColor="text1"/>
            <w:sz w:val="24"/>
            <w:szCs w:val="24"/>
          </w:rPr>
          <w:t xml:space="preserve">(add names here) </w:t>
        </w:r>
      </w:ins>
      <w:r w:rsidR="00037676" w:rsidRPr="00924105">
        <w:rPr>
          <w:rFonts w:ascii="Times New Roman" w:hAnsi="Times New Roman" w:cs="Times New Roman"/>
          <w:color w:val="000000" w:themeColor="text1"/>
          <w:sz w:val="24"/>
          <w:szCs w:val="24"/>
        </w:rPr>
        <w:t xml:space="preserve">and their </w:t>
      </w:r>
      <w:ins w:id="291" w:author="FBPsS" w:date="2018-10-20T21:12:00Z">
        <w:r w:rsidRPr="00924105">
          <w:rPr>
            <w:rFonts w:ascii="Times New Roman" w:hAnsi="Times New Roman" w:cs="Times New Roman"/>
            <w:color w:val="000000" w:themeColor="text1"/>
            <w:sz w:val="24"/>
            <w:szCs w:val="24"/>
          </w:rPr>
          <w:t>s</w:t>
        </w:r>
      </w:ins>
      <w:del w:id="292" w:author="FBPsS" w:date="2018-10-20T21:12:00Z">
        <w:r w:rsidR="00037676" w:rsidRPr="00924105" w:rsidDel="005D42A3">
          <w:rPr>
            <w:rFonts w:ascii="Times New Roman" w:hAnsi="Times New Roman" w:cs="Times New Roman"/>
            <w:color w:val="000000" w:themeColor="text1"/>
            <w:sz w:val="24"/>
            <w:szCs w:val="24"/>
          </w:rPr>
          <w:delText>S</w:delText>
        </w:r>
      </w:del>
      <w:r w:rsidR="00037676" w:rsidRPr="00924105">
        <w:rPr>
          <w:rFonts w:ascii="Times New Roman" w:hAnsi="Times New Roman" w:cs="Times New Roman"/>
          <w:color w:val="000000" w:themeColor="text1"/>
          <w:sz w:val="24"/>
          <w:szCs w:val="24"/>
        </w:rPr>
        <w:t xml:space="preserve">ub </w:t>
      </w:r>
      <w:ins w:id="293" w:author="FBPsS" w:date="2018-10-20T21:12:00Z">
        <w:r w:rsidRPr="00924105">
          <w:rPr>
            <w:rFonts w:ascii="Times New Roman" w:hAnsi="Times New Roman" w:cs="Times New Roman"/>
            <w:color w:val="000000" w:themeColor="text1"/>
            <w:sz w:val="24"/>
            <w:szCs w:val="24"/>
          </w:rPr>
          <w:t>s</w:t>
        </w:r>
      </w:ins>
      <w:del w:id="294" w:author="FBPsS" w:date="2018-10-20T21:12:00Z">
        <w:r w:rsidR="00037676" w:rsidRPr="00924105" w:rsidDel="005D42A3">
          <w:rPr>
            <w:rFonts w:ascii="Times New Roman" w:hAnsi="Times New Roman" w:cs="Times New Roman"/>
            <w:color w:val="000000" w:themeColor="text1"/>
            <w:sz w:val="24"/>
            <w:szCs w:val="24"/>
          </w:rPr>
          <w:delText>S</w:delText>
        </w:r>
      </w:del>
      <w:r w:rsidR="00037676" w:rsidRPr="00924105">
        <w:rPr>
          <w:rFonts w:ascii="Times New Roman" w:hAnsi="Times New Roman" w:cs="Times New Roman"/>
          <w:color w:val="000000" w:themeColor="text1"/>
          <w:sz w:val="24"/>
          <w:szCs w:val="24"/>
        </w:rPr>
        <w:t>cales</w:t>
      </w:r>
      <w:ins w:id="295" w:author="FBPsS" w:date="2018-10-20T21:12:00Z">
        <w:r w:rsidRPr="00924105">
          <w:rPr>
            <w:rFonts w:ascii="Times New Roman" w:hAnsi="Times New Roman" w:cs="Times New Roman"/>
            <w:color w:val="000000" w:themeColor="text1"/>
            <w:sz w:val="24"/>
            <w:szCs w:val="24"/>
          </w:rPr>
          <w:t xml:space="preserve"> (add names here)</w:t>
        </w:r>
      </w:ins>
      <w:r w:rsidR="00037676" w:rsidRPr="00924105">
        <w:rPr>
          <w:rFonts w:ascii="Times New Roman" w:hAnsi="Times New Roman" w:cs="Times New Roman"/>
          <w:color w:val="000000" w:themeColor="text1"/>
          <w:sz w:val="24"/>
          <w:szCs w:val="24"/>
        </w:rPr>
        <w:t xml:space="preserve"> </w:t>
      </w:r>
      <w:ins w:id="296" w:author="FBPsS" w:date="2018-10-20T21:13:00Z">
        <w:r w:rsidRPr="00924105">
          <w:rPr>
            <w:rFonts w:ascii="Times New Roman" w:hAnsi="Times New Roman" w:cs="Times New Roman"/>
            <w:color w:val="000000" w:themeColor="text1"/>
            <w:sz w:val="24"/>
            <w:szCs w:val="24"/>
          </w:rPr>
          <w:t xml:space="preserve">are </w:t>
        </w:r>
      </w:ins>
      <w:del w:id="297" w:author="FBPsS" w:date="2018-10-20T21:13:00Z">
        <w:r w:rsidR="00037676" w:rsidRPr="00924105" w:rsidDel="005D42A3">
          <w:rPr>
            <w:rFonts w:ascii="Times New Roman" w:hAnsi="Times New Roman" w:cs="Times New Roman"/>
            <w:color w:val="000000" w:themeColor="text1"/>
            <w:sz w:val="24"/>
            <w:szCs w:val="24"/>
          </w:rPr>
          <w:delText xml:space="preserve">of this study were calculated and </w:delText>
        </w:r>
      </w:del>
      <w:r w:rsidR="00037676" w:rsidRPr="00924105">
        <w:rPr>
          <w:rFonts w:ascii="Times New Roman" w:hAnsi="Times New Roman" w:cs="Times New Roman"/>
          <w:color w:val="000000" w:themeColor="text1"/>
          <w:sz w:val="24"/>
          <w:szCs w:val="24"/>
        </w:rPr>
        <w:t>presented in table 10</w:t>
      </w:r>
      <w:ins w:id="298" w:author="FBPsS" w:date="2018-10-20T21:13:00Z">
        <w:r w:rsidRPr="00924105">
          <w:rPr>
            <w:rFonts w:ascii="Times New Roman" w:hAnsi="Times New Roman" w:cs="Times New Roman"/>
            <w:color w:val="000000" w:themeColor="text1"/>
            <w:sz w:val="24"/>
            <w:szCs w:val="24"/>
          </w:rPr>
          <w:t xml:space="preserve">, </w:t>
        </w:r>
      </w:ins>
      <w:del w:id="299" w:author="FBPsS" w:date="2018-10-20T21:13:00Z">
        <w:r w:rsidR="00037676" w:rsidRPr="00924105" w:rsidDel="005D42A3">
          <w:rPr>
            <w:rFonts w:ascii="Times New Roman" w:hAnsi="Times New Roman" w:cs="Times New Roman"/>
            <w:color w:val="000000" w:themeColor="text1"/>
            <w:sz w:val="24"/>
            <w:szCs w:val="24"/>
          </w:rPr>
          <w:delText>.</w:delText>
        </w:r>
      </w:del>
      <w:r w:rsidR="00037676" w:rsidRPr="00924105">
        <w:rPr>
          <w:rFonts w:ascii="Times New Roman" w:hAnsi="Times New Roman" w:cs="Times New Roman"/>
          <w:color w:val="000000" w:themeColor="text1"/>
          <w:sz w:val="24"/>
          <w:szCs w:val="24"/>
        </w:rPr>
        <w:t>the findings of the study indicate</w:t>
      </w:r>
      <w:ins w:id="300" w:author="FBPsS" w:date="2018-10-20T21:13:00Z">
        <w:r w:rsidRPr="00924105">
          <w:rPr>
            <w:rFonts w:ascii="Times New Roman" w:hAnsi="Times New Roman" w:cs="Times New Roman"/>
            <w:color w:val="000000" w:themeColor="text1"/>
            <w:sz w:val="24"/>
            <w:szCs w:val="24"/>
          </w:rPr>
          <w:t xml:space="preserve">s that the </w:t>
        </w:r>
      </w:ins>
      <w:del w:id="301" w:author="FBPsS" w:date="2018-10-20T21:13:00Z">
        <w:r w:rsidR="00037676" w:rsidRPr="00924105" w:rsidDel="005D42A3">
          <w:rPr>
            <w:rFonts w:ascii="Times New Roman" w:hAnsi="Times New Roman" w:cs="Times New Roman"/>
            <w:color w:val="000000" w:themeColor="text1"/>
            <w:sz w:val="24"/>
            <w:szCs w:val="24"/>
          </w:rPr>
          <w:delText xml:space="preserve">d </w:delText>
        </w:r>
      </w:del>
      <w:r w:rsidR="00037676" w:rsidRPr="00924105">
        <w:rPr>
          <w:rFonts w:ascii="Times New Roman" w:hAnsi="Times New Roman" w:cs="Times New Roman"/>
          <w:color w:val="000000" w:themeColor="text1"/>
          <w:sz w:val="24"/>
          <w:szCs w:val="24"/>
        </w:rPr>
        <w:t xml:space="preserve">social isolation </w:t>
      </w:r>
      <w:ins w:id="302" w:author="FBPsS" w:date="2018-10-20T21:14:00Z">
        <w:r w:rsidRPr="00924105">
          <w:rPr>
            <w:rFonts w:ascii="Times New Roman" w:hAnsi="Times New Roman" w:cs="Times New Roman"/>
            <w:color w:val="000000" w:themeColor="text1"/>
            <w:sz w:val="24"/>
            <w:szCs w:val="24"/>
          </w:rPr>
          <w:t xml:space="preserve">has </w:t>
        </w:r>
      </w:ins>
      <w:del w:id="303" w:author="FBPsS" w:date="2018-10-20T21:14:00Z">
        <w:r w:rsidR="00037676" w:rsidRPr="00924105" w:rsidDel="005D42A3">
          <w:rPr>
            <w:rFonts w:ascii="Times New Roman" w:hAnsi="Times New Roman" w:cs="Times New Roman"/>
            <w:color w:val="000000" w:themeColor="text1"/>
            <w:sz w:val="24"/>
            <w:szCs w:val="24"/>
          </w:rPr>
          <w:delText xml:space="preserve">could have a possible but very </w:delText>
        </w:r>
      </w:del>
      <w:r w:rsidR="00037676" w:rsidRPr="00924105">
        <w:rPr>
          <w:rFonts w:ascii="Times New Roman" w:hAnsi="Times New Roman" w:cs="Times New Roman"/>
          <w:color w:val="000000" w:themeColor="text1"/>
          <w:sz w:val="24"/>
          <w:szCs w:val="24"/>
        </w:rPr>
        <w:t xml:space="preserve">weak inverse relationship with </w:t>
      </w:r>
      <w:ins w:id="304" w:author="FBPsS" w:date="2018-10-20T21:14:00Z">
        <w:r w:rsidRPr="00924105">
          <w:rPr>
            <w:rFonts w:ascii="Times New Roman" w:hAnsi="Times New Roman" w:cs="Times New Roman"/>
            <w:color w:val="000000" w:themeColor="text1"/>
            <w:sz w:val="24"/>
            <w:szCs w:val="24"/>
          </w:rPr>
          <w:t xml:space="preserve">the </w:t>
        </w:r>
      </w:ins>
      <w:r w:rsidR="00037676" w:rsidRPr="00924105">
        <w:rPr>
          <w:rFonts w:ascii="Times New Roman" w:hAnsi="Times New Roman" w:cs="Times New Roman"/>
          <w:color w:val="000000" w:themeColor="text1"/>
          <w:sz w:val="24"/>
          <w:szCs w:val="24"/>
        </w:rPr>
        <w:t xml:space="preserve">total support (r = -.11,p&lt; .01 , n = 500).Similarly the study suggested a </w:t>
      </w:r>
      <w:del w:id="305" w:author="FBPsS" w:date="2018-10-20T21:14:00Z">
        <w:r w:rsidR="00037676" w:rsidRPr="00924105" w:rsidDel="005D42A3">
          <w:rPr>
            <w:rFonts w:ascii="Times New Roman" w:hAnsi="Times New Roman" w:cs="Times New Roman"/>
            <w:color w:val="000000" w:themeColor="text1"/>
            <w:sz w:val="24"/>
            <w:szCs w:val="24"/>
          </w:rPr>
          <w:delText xml:space="preserve">probable but a </w:delText>
        </w:r>
      </w:del>
      <w:r w:rsidR="00037676" w:rsidRPr="00924105">
        <w:rPr>
          <w:rFonts w:ascii="Times New Roman" w:hAnsi="Times New Roman" w:cs="Times New Roman"/>
          <w:color w:val="000000" w:themeColor="text1"/>
          <w:sz w:val="24"/>
          <w:szCs w:val="24"/>
        </w:rPr>
        <w:t>very weak negative relationship with all the subscales of the total social support .</w:t>
      </w:r>
      <w:ins w:id="306" w:author="FBPsS" w:date="2018-10-20T21:14:00Z">
        <w:r w:rsidRPr="00924105">
          <w:rPr>
            <w:rFonts w:ascii="Times New Roman" w:hAnsi="Times New Roman" w:cs="Times New Roman"/>
            <w:color w:val="000000" w:themeColor="text1"/>
            <w:sz w:val="24"/>
            <w:szCs w:val="24"/>
          </w:rPr>
          <w:t xml:space="preserve">The </w:t>
        </w:r>
      </w:ins>
      <w:r w:rsidR="00037676" w:rsidRPr="00924105">
        <w:rPr>
          <w:rFonts w:ascii="Times New Roman" w:hAnsi="Times New Roman" w:cs="Times New Roman"/>
          <w:color w:val="000000" w:themeColor="text1"/>
          <w:sz w:val="24"/>
          <w:szCs w:val="24"/>
        </w:rPr>
        <w:t xml:space="preserve">study </w:t>
      </w:r>
      <w:ins w:id="307" w:author="FBPsS" w:date="2018-10-20T21:14:00Z">
        <w:r w:rsidRPr="00924105">
          <w:rPr>
            <w:rFonts w:ascii="Times New Roman" w:hAnsi="Times New Roman" w:cs="Times New Roman"/>
            <w:color w:val="000000" w:themeColor="text1"/>
            <w:sz w:val="24"/>
            <w:szCs w:val="24"/>
          </w:rPr>
          <w:t xml:space="preserve">also </w:t>
        </w:r>
      </w:ins>
      <w:r w:rsidR="00037676" w:rsidRPr="00924105">
        <w:rPr>
          <w:rFonts w:ascii="Times New Roman" w:hAnsi="Times New Roman" w:cs="Times New Roman"/>
          <w:color w:val="000000" w:themeColor="text1"/>
          <w:sz w:val="24"/>
          <w:szCs w:val="24"/>
        </w:rPr>
        <w:t>indicate</w:t>
      </w:r>
      <w:ins w:id="308" w:author="FBPsS" w:date="2018-10-20T21:14:00Z">
        <w:r w:rsidRPr="00924105">
          <w:rPr>
            <w:rFonts w:ascii="Times New Roman" w:hAnsi="Times New Roman" w:cs="Times New Roman"/>
            <w:color w:val="000000" w:themeColor="text1"/>
            <w:sz w:val="24"/>
            <w:szCs w:val="24"/>
          </w:rPr>
          <w:t>s a</w:t>
        </w:r>
      </w:ins>
      <w:del w:id="309" w:author="FBPsS" w:date="2018-10-20T21:14:00Z">
        <w:r w:rsidR="00037676" w:rsidRPr="00924105" w:rsidDel="005D42A3">
          <w:rPr>
            <w:rFonts w:ascii="Times New Roman" w:hAnsi="Times New Roman" w:cs="Times New Roman"/>
            <w:color w:val="000000" w:themeColor="text1"/>
            <w:sz w:val="24"/>
            <w:szCs w:val="24"/>
          </w:rPr>
          <w:delText>d</w:delText>
        </w:r>
      </w:del>
      <w:r w:rsidR="00037676" w:rsidRPr="00924105">
        <w:rPr>
          <w:rFonts w:ascii="Times New Roman" w:hAnsi="Times New Roman" w:cs="Times New Roman"/>
          <w:color w:val="000000" w:themeColor="text1"/>
          <w:sz w:val="24"/>
          <w:szCs w:val="24"/>
        </w:rPr>
        <w:t xml:space="preserve"> very weak negative relationship between social isolation and social network support (r= - .12 , p &lt; .01 , n = 500).</w:t>
      </w:r>
      <w:ins w:id="310" w:author="FBPsS" w:date="2018-10-20T21:15:00Z">
        <w:r w:rsidRPr="00924105">
          <w:rPr>
            <w:rFonts w:ascii="Times New Roman" w:hAnsi="Times New Roman" w:cs="Times New Roman"/>
            <w:color w:val="000000" w:themeColor="text1"/>
            <w:sz w:val="24"/>
            <w:szCs w:val="24"/>
          </w:rPr>
          <w:t xml:space="preserve"> The </w:t>
        </w:r>
      </w:ins>
      <w:r w:rsidR="00037676" w:rsidRPr="00924105">
        <w:rPr>
          <w:rFonts w:ascii="Times New Roman" w:hAnsi="Times New Roman" w:cs="Times New Roman"/>
          <w:color w:val="000000" w:themeColor="text1"/>
          <w:sz w:val="24"/>
          <w:szCs w:val="24"/>
        </w:rPr>
        <w:t xml:space="preserve">results </w:t>
      </w:r>
      <w:ins w:id="311" w:author="FBPsS" w:date="2018-10-20T21:15:00Z">
        <w:r w:rsidRPr="00924105">
          <w:rPr>
            <w:rFonts w:ascii="Times New Roman" w:hAnsi="Times New Roman" w:cs="Times New Roman"/>
            <w:color w:val="000000" w:themeColor="text1"/>
            <w:sz w:val="24"/>
            <w:szCs w:val="24"/>
          </w:rPr>
          <w:t xml:space="preserve">showed a </w:t>
        </w:r>
      </w:ins>
      <w:del w:id="312" w:author="FBPsS" w:date="2018-10-20T21:15:00Z">
        <w:r w:rsidR="00037676" w:rsidRPr="00924105" w:rsidDel="005D42A3">
          <w:rPr>
            <w:rFonts w:ascii="Times New Roman" w:hAnsi="Times New Roman" w:cs="Times New Roman"/>
            <w:color w:val="000000" w:themeColor="text1"/>
            <w:sz w:val="24"/>
            <w:szCs w:val="24"/>
          </w:rPr>
          <w:delText xml:space="preserve">found </w:delText>
        </w:r>
      </w:del>
      <w:r w:rsidR="00037676" w:rsidRPr="00924105">
        <w:rPr>
          <w:rFonts w:ascii="Times New Roman" w:hAnsi="Times New Roman" w:cs="Times New Roman"/>
          <w:color w:val="000000" w:themeColor="text1"/>
          <w:sz w:val="24"/>
          <w:szCs w:val="24"/>
        </w:rPr>
        <w:t xml:space="preserve">very weak negative relationship between social isolation and esteem support </w:t>
      </w:r>
      <w:proofErr w:type="gramStart"/>
      <w:r w:rsidR="00037676" w:rsidRPr="00924105">
        <w:rPr>
          <w:rFonts w:ascii="Times New Roman" w:hAnsi="Times New Roman" w:cs="Times New Roman"/>
          <w:color w:val="000000" w:themeColor="text1"/>
          <w:sz w:val="24"/>
          <w:szCs w:val="24"/>
        </w:rPr>
        <w:t>( r</w:t>
      </w:r>
      <w:proofErr w:type="gramEnd"/>
      <w:r w:rsidR="00037676" w:rsidRPr="00924105">
        <w:rPr>
          <w:rFonts w:ascii="Times New Roman" w:hAnsi="Times New Roman" w:cs="Times New Roman"/>
          <w:color w:val="000000" w:themeColor="text1"/>
          <w:sz w:val="24"/>
          <w:szCs w:val="24"/>
        </w:rPr>
        <w:t xml:space="preserve"> = - .07 , n = 500 ). Findings of the study showed very weak significant relationship between social isolation and emotional support (r = - .18, p &lt; .001, n = 500).</w:t>
      </w:r>
      <w:ins w:id="313" w:author="FBPsS" w:date="2018-10-20T21:15:00Z">
        <w:r w:rsidRPr="00924105">
          <w:rPr>
            <w:rFonts w:ascii="Times New Roman" w:hAnsi="Times New Roman" w:cs="Times New Roman"/>
            <w:color w:val="000000" w:themeColor="text1"/>
            <w:sz w:val="24"/>
            <w:szCs w:val="24"/>
          </w:rPr>
          <w:t xml:space="preserve"> The </w:t>
        </w:r>
      </w:ins>
      <w:r w:rsidR="00037676" w:rsidRPr="00924105">
        <w:rPr>
          <w:rFonts w:ascii="Times New Roman" w:hAnsi="Times New Roman" w:cs="Times New Roman"/>
          <w:color w:val="000000" w:themeColor="text1"/>
          <w:sz w:val="24"/>
          <w:szCs w:val="24"/>
        </w:rPr>
        <w:t xml:space="preserve">results </w:t>
      </w:r>
      <w:ins w:id="314" w:author="FBPsS" w:date="2018-10-20T21:15:00Z">
        <w:r w:rsidRPr="00924105">
          <w:rPr>
            <w:rFonts w:ascii="Times New Roman" w:hAnsi="Times New Roman" w:cs="Times New Roman"/>
            <w:color w:val="000000" w:themeColor="text1"/>
            <w:sz w:val="24"/>
            <w:szCs w:val="24"/>
          </w:rPr>
          <w:t>show a</w:t>
        </w:r>
      </w:ins>
      <w:del w:id="315" w:author="FBPsS" w:date="2018-10-20T21:15:00Z">
        <w:r w:rsidR="00037676" w:rsidRPr="00924105" w:rsidDel="005D42A3">
          <w:rPr>
            <w:rFonts w:ascii="Times New Roman" w:hAnsi="Times New Roman" w:cs="Times New Roman"/>
            <w:color w:val="000000" w:themeColor="text1"/>
            <w:sz w:val="24"/>
            <w:szCs w:val="24"/>
          </w:rPr>
          <w:delText xml:space="preserve">found </w:delText>
        </w:r>
      </w:del>
      <w:ins w:id="316" w:author="FBPsS" w:date="2018-10-20T21:15:00Z">
        <w:r w:rsidRPr="00924105">
          <w:rPr>
            <w:rFonts w:ascii="Times New Roman" w:hAnsi="Times New Roman" w:cs="Times New Roman"/>
            <w:color w:val="000000" w:themeColor="text1"/>
            <w:sz w:val="24"/>
            <w:szCs w:val="24"/>
          </w:rPr>
          <w:t xml:space="preserve"> </w:t>
        </w:r>
      </w:ins>
      <w:r w:rsidR="00037676" w:rsidRPr="00924105">
        <w:rPr>
          <w:rFonts w:ascii="Times New Roman" w:hAnsi="Times New Roman" w:cs="Times New Roman"/>
          <w:color w:val="000000" w:themeColor="text1"/>
          <w:sz w:val="24"/>
          <w:szCs w:val="24"/>
        </w:rPr>
        <w:t>very weak negative relationship between social isolation and tangible aid, (r = - .05, n = 500).</w:t>
      </w:r>
      <w:ins w:id="317" w:author="FBPsS" w:date="2018-10-20T21:15:00Z">
        <w:r w:rsidRPr="00924105">
          <w:rPr>
            <w:rFonts w:ascii="Times New Roman" w:hAnsi="Times New Roman" w:cs="Times New Roman"/>
            <w:color w:val="000000" w:themeColor="text1"/>
            <w:sz w:val="24"/>
            <w:szCs w:val="24"/>
          </w:rPr>
          <w:t xml:space="preserve"> The </w:t>
        </w:r>
      </w:ins>
      <w:r w:rsidR="00037676" w:rsidRPr="00924105">
        <w:rPr>
          <w:rFonts w:ascii="Times New Roman" w:hAnsi="Times New Roman" w:cs="Times New Roman"/>
          <w:color w:val="000000" w:themeColor="text1"/>
          <w:sz w:val="24"/>
          <w:szCs w:val="24"/>
        </w:rPr>
        <w:t>study also indicate</w:t>
      </w:r>
      <w:ins w:id="318" w:author="FBPsS" w:date="2018-10-20T21:15:00Z">
        <w:r w:rsidRPr="00924105">
          <w:rPr>
            <w:rFonts w:ascii="Times New Roman" w:hAnsi="Times New Roman" w:cs="Times New Roman"/>
            <w:color w:val="000000" w:themeColor="text1"/>
            <w:sz w:val="24"/>
            <w:szCs w:val="24"/>
          </w:rPr>
          <w:t xml:space="preserve">s a </w:t>
        </w:r>
      </w:ins>
      <w:del w:id="319" w:author="FBPsS" w:date="2018-10-20T21:15:00Z">
        <w:r w:rsidR="00037676" w:rsidRPr="00924105" w:rsidDel="005D42A3">
          <w:rPr>
            <w:rFonts w:ascii="Times New Roman" w:hAnsi="Times New Roman" w:cs="Times New Roman"/>
            <w:color w:val="000000" w:themeColor="text1"/>
            <w:sz w:val="24"/>
            <w:szCs w:val="24"/>
          </w:rPr>
          <w:delText xml:space="preserve">d </w:delText>
        </w:r>
      </w:del>
      <w:r w:rsidR="00037676" w:rsidRPr="00924105">
        <w:rPr>
          <w:rFonts w:ascii="Times New Roman" w:hAnsi="Times New Roman" w:cs="Times New Roman"/>
          <w:color w:val="000000" w:themeColor="text1"/>
          <w:sz w:val="24"/>
          <w:szCs w:val="24"/>
        </w:rPr>
        <w:t>very weak negative relationship between social isolation and informational support (r = -.01, n = 500).</w:t>
      </w:r>
    </w:p>
    <w:p w14:paraId="77EB4EDD" w14:textId="77777777" w:rsidR="00037676" w:rsidRPr="00924105" w:rsidRDefault="00037676" w:rsidP="00F033BA">
      <w:pPr>
        <w:spacing w:before="100" w:beforeAutospacing="1" w:after="100" w:afterAutospacing="1" w:line="480" w:lineRule="auto"/>
        <w:ind w:firstLine="720"/>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Furthermore the findings of the study suggest a significant moderate inverse relationship between overall loneliness and total social support </w:t>
      </w:r>
      <w:proofErr w:type="gramStart"/>
      <w:r w:rsidRPr="00924105">
        <w:rPr>
          <w:rFonts w:ascii="Times New Roman" w:hAnsi="Times New Roman" w:cs="Times New Roman"/>
          <w:color w:val="000000" w:themeColor="text1"/>
          <w:sz w:val="24"/>
          <w:szCs w:val="24"/>
        </w:rPr>
        <w:t>( r</w:t>
      </w:r>
      <w:proofErr w:type="gramEnd"/>
      <w:r w:rsidRPr="00924105">
        <w:rPr>
          <w:rFonts w:ascii="Times New Roman" w:hAnsi="Times New Roman" w:cs="Times New Roman"/>
          <w:color w:val="000000" w:themeColor="text1"/>
          <w:sz w:val="24"/>
          <w:szCs w:val="24"/>
        </w:rPr>
        <w:t xml:space="preserve"> = - .61 , p &lt; .001 , n = 500).</w:t>
      </w:r>
      <w:ins w:id="320" w:author="FBPsS" w:date="2018-10-20T21:16:00Z">
        <w:r w:rsidR="005D42A3" w:rsidRPr="00924105">
          <w:rPr>
            <w:rFonts w:ascii="Times New Roman" w:hAnsi="Times New Roman" w:cs="Times New Roman"/>
            <w:color w:val="000000" w:themeColor="text1"/>
            <w:sz w:val="24"/>
            <w:szCs w:val="24"/>
          </w:rPr>
          <w:t xml:space="preserve"> T</w:t>
        </w:r>
      </w:ins>
      <w:del w:id="321" w:author="FBPsS" w:date="2018-10-20T21:16:00Z">
        <w:r w:rsidRPr="00924105" w:rsidDel="005D42A3">
          <w:rPr>
            <w:rFonts w:ascii="Times New Roman" w:hAnsi="Times New Roman" w:cs="Times New Roman"/>
            <w:color w:val="000000" w:themeColor="text1"/>
            <w:sz w:val="24"/>
            <w:szCs w:val="24"/>
          </w:rPr>
          <w:delText>t</w:delText>
        </w:r>
      </w:del>
      <w:r w:rsidRPr="00924105">
        <w:rPr>
          <w:rFonts w:ascii="Times New Roman" w:hAnsi="Times New Roman" w:cs="Times New Roman"/>
          <w:color w:val="000000" w:themeColor="text1"/>
          <w:sz w:val="24"/>
          <w:szCs w:val="24"/>
        </w:rPr>
        <w:t xml:space="preserve">he findings suggest a significant moderate relationship between overall loneliness and esteem support </w:t>
      </w:r>
      <w:proofErr w:type="gramStart"/>
      <w:r w:rsidRPr="00924105">
        <w:rPr>
          <w:rFonts w:ascii="Times New Roman" w:hAnsi="Times New Roman" w:cs="Times New Roman"/>
          <w:color w:val="000000" w:themeColor="text1"/>
          <w:sz w:val="24"/>
          <w:szCs w:val="24"/>
        </w:rPr>
        <w:t>( r</w:t>
      </w:r>
      <w:proofErr w:type="gramEnd"/>
      <w:r w:rsidRPr="00924105">
        <w:rPr>
          <w:rFonts w:ascii="Times New Roman" w:hAnsi="Times New Roman" w:cs="Times New Roman"/>
          <w:color w:val="000000" w:themeColor="text1"/>
          <w:sz w:val="24"/>
          <w:szCs w:val="24"/>
        </w:rPr>
        <w:t xml:space="preserve"> = -.54 , p &lt; .001 , n = 500) .</w:t>
      </w:r>
      <w:ins w:id="322" w:author="FBPsS" w:date="2018-10-20T21:16:00Z">
        <w:r w:rsidR="005D42A3" w:rsidRPr="00924105">
          <w:rPr>
            <w:rFonts w:ascii="Times New Roman" w:hAnsi="Times New Roman" w:cs="Times New Roman"/>
            <w:color w:val="000000" w:themeColor="text1"/>
            <w:sz w:val="24"/>
            <w:szCs w:val="24"/>
          </w:rPr>
          <w:t xml:space="preserve"> T</w:t>
        </w:r>
      </w:ins>
      <w:del w:id="323" w:author="FBPsS" w:date="2018-10-20T21:16:00Z">
        <w:r w:rsidRPr="00924105" w:rsidDel="005D42A3">
          <w:rPr>
            <w:rFonts w:ascii="Times New Roman" w:hAnsi="Times New Roman" w:cs="Times New Roman"/>
            <w:color w:val="000000" w:themeColor="text1"/>
            <w:sz w:val="24"/>
            <w:szCs w:val="24"/>
          </w:rPr>
          <w:delText>t</w:delText>
        </w:r>
      </w:del>
      <w:r w:rsidRPr="00924105">
        <w:rPr>
          <w:rFonts w:ascii="Times New Roman" w:hAnsi="Times New Roman" w:cs="Times New Roman"/>
          <w:color w:val="000000" w:themeColor="text1"/>
          <w:sz w:val="24"/>
          <w:szCs w:val="24"/>
        </w:rPr>
        <w:t xml:space="preserve">he study also </w:t>
      </w:r>
      <w:ins w:id="324" w:author="FBPsS" w:date="2018-10-20T21:16:00Z">
        <w:r w:rsidR="005D42A3" w:rsidRPr="00924105">
          <w:rPr>
            <w:rFonts w:ascii="Times New Roman" w:hAnsi="Times New Roman" w:cs="Times New Roman"/>
            <w:color w:val="000000" w:themeColor="text1"/>
            <w:sz w:val="24"/>
            <w:szCs w:val="24"/>
          </w:rPr>
          <w:t xml:space="preserve">shows a </w:t>
        </w:r>
      </w:ins>
      <w:del w:id="325" w:author="FBPsS" w:date="2018-10-20T21:16:00Z">
        <w:r w:rsidRPr="00924105" w:rsidDel="005D42A3">
          <w:rPr>
            <w:rFonts w:ascii="Times New Roman" w:hAnsi="Times New Roman" w:cs="Times New Roman"/>
            <w:color w:val="000000" w:themeColor="text1"/>
            <w:sz w:val="24"/>
            <w:szCs w:val="24"/>
          </w:rPr>
          <w:delText xml:space="preserve">prove a </w:delText>
        </w:r>
      </w:del>
      <w:r w:rsidRPr="00924105">
        <w:rPr>
          <w:rFonts w:ascii="Times New Roman" w:hAnsi="Times New Roman" w:cs="Times New Roman"/>
          <w:color w:val="000000" w:themeColor="text1"/>
          <w:sz w:val="24"/>
          <w:szCs w:val="24"/>
        </w:rPr>
        <w:t xml:space="preserve">significant </w:t>
      </w:r>
      <w:proofErr w:type="gramStart"/>
      <w:r w:rsidRPr="00924105">
        <w:rPr>
          <w:rFonts w:ascii="Times New Roman" w:hAnsi="Times New Roman" w:cs="Times New Roman"/>
          <w:color w:val="000000" w:themeColor="text1"/>
          <w:sz w:val="24"/>
          <w:szCs w:val="24"/>
        </w:rPr>
        <w:t>moderate  but</w:t>
      </w:r>
      <w:proofErr w:type="gramEnd"/>
      <w:r w:rsidRPr="00924105">
        <w:rPr>
          <w:rFonts w:ascii="Times New Roman" w:hAnsi="Times New Roman" w:cs="Times New Roman"/>
          <w:color w:val="000000" w:themeColor="text1"/>
          <w:sz w:val="24"/>
          <w:szCs w:val="24"/>
        </w:rPr>
        <w:t xml:space="preserve"> positive relationship between overall loneliness and emotional support ( r = -.60 , p &lt; .001 , n = 500).</w:t>
      </w:r>
      <w:ins w:id="326" w:author="FBPsS" w:date="2018-10-20T21:16:00Z">
        <w:r w:rsidR="005D42A3" w:rsidRPr="00924105">
          <w:rPr>
            <w:rFonts w:ascii="Times New Roman" w:hAnsi="Times New Roman" w:cs="Times New Roman"/>
            <w:color w:val="000000" w:themeColor="text1"/>
            <w:sz w:val="24"/>
            <w:szCs w:val="24"/>
          </w:rPr>
          <w:t xml:space="preserve"> </w:t>
        </w:r>
      </w:ins>
      <w:del w:id="327" w:author="FBPsS" w:date="2018-10-20T21:16:00Z">
        <w:r w:rsidRPr="00924105" w:rsidDel="005D42A3">
          <w:rPr>
            <w:rFonts w:ascii="Times New Roman" w:hAnsi="Times New Roman" w:cs="Times New Roman"/>
            <w:color w:val="000000" w:themeColor="text1"/>
            <w:sz w:val="24"/>
            <w:szCs w:val="24"/>
          </w:rPr>
          <w:delText>contrarily t</w:delText>
        </w:r>
      </w:del>
      <w:ins w:id="328" w:author="FBPsS" w:date="2018-10-20T21:16:00Z">
        <w:r w:rsidR="005D42A3" w:rsidRPr="00924105">
          <w:rPr>
            <w:rFonts w:ascii="Times New Roman" w:hAnsi="Times New Roman" w:cs="Times New Roman"/>
            <w:color w:val="000000" w:themeColor="text1"/>
            <w:sz w:val="24"/>
            <w:szCs w:val="24"/>
          </w:rPr>
          <w:t>T</w:t>
        </w:r>
      </w:ins>
      <w:r w:rsidRPr="00924105">
        <w:rPr>
          <w:rFonts w:ascii="Times New Roman" w:hAnsi="Times New Roman" w:cs="Times New Roman"/>
          <w:color w:val="000000" w:themeColor="text1"/>
          <w:sz w:val="24"/>
          <w:szCs w:val="24"/>
        </w:rPr>
        <w:t xml:space="preserve">he results </w:t>
      </w:r>
      <w:ins w:id="329" w:author="FBPsS" w:date="2018-10-20T21:16:00Z">
        <w:r w:rsidR="005D42A3" w:rsidRPr="00924105">
          <w:rPr>
            <w:rFonts w:ascii="Times New Roman" w:hAnsi="Times New Roman" w:cs="Times New Roman"/>
            <w:color w:val="000000" w:themeColor="text1"/>
            <w:sz w:val="24"/>
            <w:szCs w:val="24"/>
          </w:rPr>
          <w:t xml:space="preserve">however show </w:t>
        </w:r>
      </w:ins>
      <w:del w:id="330" w:author="FBPsS" w:date="2018-10-20T21:16:00Z">
        <w:r w:rsidRPr="00924105" w:rsidDel="005D42A3">
          <w:rPr>
            <w:rFonts w:ascii="Times New Roman" w:hAnsi="Times New Roman" w:cs="Times New Roman"/>
            <w:color w:val="000000" w:themeColor="text1"/>
            <w:sz w:val="24"/>
            <w:szCs w:val="24"/>
          </w:rPr>
          <w:delText xml:space="preserve">indicated </w:delText>
        </w:r>
      </w:del>
      <w:r w:rsidRPr="00924105">
        <w:rPr>
          <w:rFonts w:ascii="Times New Roman" w:hAnsi="Times New Roman" w:cs="Times New Roman"/>
          <w:color w:val="000000" w:themeColor="text1"/>
          <w:sz w:val="24"/>
          <w:szCs w:val="24"/>
        </w:rPr>
        <w:t xml:space="preserve">a significant weak relationship between overall loneliness and tangible aid </w:t>
      </w:r>
      <w:proofErr w:type="gramStart"/>
      <w:r w:rsidRPr="00924105">
        <w:rPr>
          <w:rFonts w:ascii="Times New Roman" w:hAnsi="Times New Roman" w:cs="Times New Roman"/>
          <w:color w:val="000000" w:themeColor="text1"/>
          <w:sz w:val="24"/>
          <w:szCs w:val="24"/>
        </w:rPr>
        <w:t>( r</w:t>
      </w:r>
      <w:proofErr w:type="gramEnd"/>
      <w:r w:rsidRPr="00924105">
        <w:rPr>
          <w:rFonts w:ascii="Times New Roman" w:hAnsi="Times New Roman" w:cs="Times New Roman"/>
          <w:color w:val="000000" w:themeColor="text1"/>
          <w:sz w:val="24"/>
          <w:szCs w:val="24"/>
        </w:rPr>
        <w:t xml:space="preserve"> = - .47 , p = .001 , n = 500)</w:t>
      </w:r>
      <w:ins w:id="331" w:author="FBPsS" w:date="2018-10-20T21:17:00Z">
        <w:r w:rsidR="005D42A3" w:rsidRPr="00924105">
          <w:rPr>
            <w:rFonts w:ascii="Times New Roman" w:hAnsi="Times New Roman" w:cs="Times New Roman"/>
            <w:color w:val="000000" w:themeColor="text1"/>
            <w:sz w:val="24"/>
            <w:szCs w:val="24"/>
          </w:rPr>
          <w:t xml:space="preserve">, </w:t>
        </w:r>
      </w:ins>
      <w:del w:id="332" w:author="FBPsS" w:date="2018-10-20T21:17:00Z">
        <w:r w:rsidRPr="00924105" w:rsidDel="005D42A3">
          <w:rPr>
            <w:rFonts w:ascii="Times New Roman" w:hAnsi="Times New Roman" w:cs="Times New Roman"/>
            <w:color w:val="000000" w:themeColor="text1"/>
            <w:sz w:val="24"/>
            <w:szCs w:val="24"/>
          </w:rPr>
          <w:delText>.</w:delText>
        </w:r>
      </w:del>
      <w:r w:rsidRPr="00924105">
        <w:rPr>
          <w:rFonts w:ascii="Times New Roman" w:hAnsi="Times New Roman" w:cs="Times New Roman"/>
          <w:color w:val="000000" w:themeColor="text1"/>
          <w:sz w:val="24"/>
          <w:szCs w:val="24"/>
        </w:rPr>
        <w:t>likewise a significant weak relationship existed between overall loneliness and informational support (r = -.46 ,p = .001, n = 500).</w:t>
      </w:r>
    </w:p>
    <w:p w14:paraId="193D5AF1" w14:textId="77777777" w:rsidR="00037676" w:rsidRPr="00924105" w:rsidRDefault="00037676" w:rsidP="00F033BA">
      <w:pPr>
        <w:spacing w:before="100" w:beforeAutospacing="1" w:after="100" w:afterAutospacing="1" w:line="480" w:lineRule="auto"/>
        <w:ind w:firstLine="720"/>
        <w:jc w:val="both"/>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lastRenderedPageBreak/>
        <w:t>Findings of the study further established a significant weak negative relationship between emotional loneliness and total social support (r = -.43, p &lt; .001, n =500).</w:t>
      </w:r>
      <w:ins w:id="333" w:author="FBPsS" w:date="2018-10-20T21:17:00Z">
        <w:r w:rsidR="005D42A3" w:rsidRPr="00924105">
          <w:rPr>
            <w:rFonts w:ascii="Times New Roman" w:hAnsi="Times New Roman" w:cs="Times New Roman"/>
            <w:color w:val="000000" w:themeColor="text1"/>
            <w:sz w:val="24"/>
            <w:szCs w:val="24"/>
          </w:rPr>
          <w:t xml:space="preserve"> The </w:t>
        </w:r>
      </w:ins>
      <w:r w:rsidRPr="00924105">
        <w:rPr>
          <w:rFonts w:ascii="Times New Roman" w:hAnsi="Times New Roman" w:cs="Times New Roman"/>
          <w:color w:val="000000" w:themeColor="text1"/>
          <w:sz w:val="24"/>
          <w:szCs w:val="24"/>
        </w:rPr>
        <w:t>result indicate significant weal negative relationship between emotional loneliness and social network support (r = -.</w:t>
      </w:r>
      <w:proofErr w:type="gramStart"/>
      <w:r w:rsidRPr="00924105">
        <w:rPr>
          <w:rFonts w:ascii="Times New Roman" w:hAnsi="Times New Roman" w:cs="Times New Roman"/>
          <w:color w:val="000000" w:themeColor="text1"/>
          <w:sz w:val="24"/>
          <w:szCs w:val="24"/>
        </w:rPr>
        <w:t>44 ,</w:t>
      </w:r>
      <w:proofErr w:type="gramEnd"/>
      <w:r w:rsidRPr="00924105">
        <w:rPr>
          <w:rFonts w:ascii="Times New Roman" w:hAnsi="Times New Roman" w:cs="Times New Roman"/>
          <w:color w:val="000000" w:themeColor="text1"/>
          <w:sz w:val="24"/>
          <w:szCs w:val="24"/>
        </w:rPr>
        <w:t xml:space="preserve"> p &lt; .001 , n = 500).</w:t>
      </w:r>
      <w:ins w:id="334" w:author="FBPsS" w:date="2018-10-20T21:17:00Z">
        <w:r w:rsidR="005D42A3" w:rsidRPr="00924105">
          <w:rPr>
            <w:rFonts w:ascii="Times New Roman" w:hAnsi="Times New Roman" w:cs="Times New Roman"/>
            <w:color w:val="000000" w:themeColor="text1"/>
            <w:sz w:val="24"/>
            <w:szCs w:val="24"/>
          </w:rPr>
          <w:t xml:space="preserve"> The findings further </w:t>
        </w:r>
      </w:ins>
      <w:del w:id="335" w:author="FBPsS" w:date="2018-10-20T21:17:00Z">
        <w:r w:rsidRPr="00924105" w:rsidDel="005D42A3">
          <w:rPr>
            <w:rFonts w:ascii="Times New Roman" w:hAnsi="Times New Roman" w:cs="Times New Roman"/>
            <w:color w:val="000000" w:themeColor="text1"/>
            <w:sz w:val="24"/>
            <w:szCs w:val="24"/>
          </w:rPr>
          <w:delText xml:space="preserve">result </w:delText>
        </w:r>
      </w:del>
      <w:r w:rsidRPr="00924105">
        <w:rPr>
          <w:rFonts w:ascii="Times New Roman" w:hAnsi="Times New Roman" w:cs="Times New Roman"/>
          <w:color w:val="000000" w:themeColor="text1"/>
          <w:sz w:val="24"/>
          <w:szCs w:val="24"/>
        </w:rPr>
        <w:t xml:space="preserve">suggest a possible but a very weak inverse </w:t>
      </w:r>
      <w:proofErr w:type="gramStart"/>
      <w:r w:rsidRPr="00924105">
        <w:rPr>
          <w:rFonts w:ascii="Times New Roman" w:hAnsi="Times New Roman" w:cs="Times New Roman"/>
          <w:color w:val="000000" w:themeColor="text1"/>
          <w:sz w:val="24"/>
          <w:szCs w:val="24"/>
        </w:rPr>
        <w:t>relationship  between</w:t>
      </w:r>
      <w:proofErr w:type="gramEnd"/>
      <w:r w:rsidRPr="00924105">
        <w:rPr>
          <w:rFonts w:ascii="Times New Roman" w:hAnsi="Times New Roman" w:cs="Times New Roman"/>
          <w:color w:val="000000" w:themeColor="text1"/>
          <w:sz w:val="24"/>
          <w:szCs w:val="24"/>
        </w:rPr>
        <w:t xml:space="preserve"> emotional loneliness and esteem support ( r = - .36 , p &lt; .001 , n = 500).</w:t>
      </w:r>
      <w:ins w:id="336" w:author="FBPsS" w:date="2018-10-20T21:17:00Z">
        <w:r w:rsidR="005D42A3" w:rsidRPr="00924105">
          <w:rPr>
            <w:rFonts w:ascii="Times New Roman" w:hAnsi="Times New Roman" w:cs="Times New Roman"/>
            <w:color w:val="000000" w:themeColor="text1"/>
            <w:sz w:val="24"/>
            <w:szCs w:val="24"/>
          </w:rPr>
          <w:t xml:space="preserve"> The </w:t>
        </w:r>
      </w:ins>
      <w:r w:rsidRPr="00924105">
        <w:rPr>
          <w:rFonts w:ascii="Times New Roman" w:hAnsi="Times New Roman" w:cs="Times New Roman"/>
          <w:color w:val="000000" w:themeColor="text1"/>
          <w:sz w:val="24"/>
          <w:szCs w:val="24"/>
        </w:rPr>
        <w:t>findings also explain significant weak relationship between emotional +loneliness and emotional support (r = - .</w:t>
      </w:r>
      <w:proofErr w:type="gramStart"/>
      <w:r w:rsidRPr="00924105">
        <w:rPr>
          <w:rFonts w:ascii="Times New Roman" w:hAnsi="Times New Roman" w:cs="Times New Roman"/>
          <w:color w:val="000000" w:themeColor="text1"/>
          <w:sz w:val="24"/>
          <w:szCs w:val="24"/>
        </w:rPr>
        <w:t>46 ,</w:t>
      </w:r>
      <w:proofErr w:type="gramEnd"/>
      <w:r w:rsidRPr="00924105">
        <w:rPr>
          <w:rFonts w:ascii="Times New Roman" w:hAnsi="Times New Roman" w:cs="Times New Roman"/>
          <w:color w:val="000000" w:themeColor="text1"/>
          <w:sz w:val="24"/>
          <w:szCs w:val="24"/>
        </w:rPr>
        <w:t xml:space="preserve"> p &lt; .001 , n =500).</w:t>
      </w:r>
      <w:ins w:id="337" w:author="FBPsS" w:date="2018-10-20T21:17:00Z">
        <w:r w:rsidR="005D42A3" w:rsidRPr="00924105">
          <w:rPr>
            <w:rFonts w:ascii="Times New Roman" w:hAnsi="Times New Roman" w:cs="Times New Roman"/>
            <w:color w:val="000000" w:themeColor="text1"/>
            <w:sz w:val="24"/>
            <w:szCs w:val="24"/>
          </w:rPr>
          <w:t xml:space="preserve"> T</w:t>
        </w:r>
      </w:ins>
      <w:del w:id="338" w:author="FBPsS" w:date="2018-10-20T21:17:00Z">
        <w:r w:rsidRPr="00924105" w:rsidDel="005D42A3">
          <w:rPr>
            <w:rFonts w:ascii="Times New Roman" w:hAnsi="Times New Roman" w:cs="Times New Roman"/>
            <w:color w:val="000000" w:themeColor="text1"/>
            <w:sz w:val="24"/>
            <w:szCs w:val="24"/>
          </w:rPr>
          <w:delText>t</w:delText>
        </w:r>
      </w:del>
      <w:r w:rsidRPr="00924105">
        <w:rPr>
          <w:rFonts w:ascii="Times New Roman" w:hAnsi="Times New Roman" w:cs="Times New Roman"/>
          <w:color w:val="000000" w:themeColor="text1"/>
          <w:sz w:val="24"/>
          <w:szCs w:val="24"/>
        </w:rPr>
        <w:t xml:space="preserve">he data also </w:t>
      </w:r>
      <w:ins w:id="339" w:author="FBPsS" w:date="2018-10-20T21:17:00Z">
        <w:r w:rsidR="005D42A3" w:rsidRPr="00924105">
          <w:rPr>
            <w:rFonts w:ascii="Times New Roman" w:hAnsi="Times New Roman" w:cs="Times New Roman"/>
            <w:color w:val="000000" w:themeColor="text1"/>
            <w:sz w:val="24"/>
            <w:szCs w:val="24"/>
          </w:rPr>
          <w:t xml:space="preserve">shows a </w:t>
        </w:r>
      </w:ins>
      <w:del w:id="340" w:author="FBPsS" w:date="2018-10-20T21:17:00Z">
        <w:r w:rsidRPr="00924105" w:rsidDel="005D42A3">
          <w:rPr>
            <w:rFonts w:ascii="Times New Roman" w:hAnsi="Times New Roman" w:cs="Times New Roman"/>
            <w:color w:val="000000" w:themeColor="text1"/>
            <w:sz w:val="24"/>
            <w:szCs w:val="24"/>
          </w:rPr>
          <w:delText xml:space="preserve">confirmed </w:delText>
        </w:r>
      </w:del>
      <w:r w:rsidRPr="00924105">
        <w:rPr>
          <w:rFonts w:ascii="Times New Roman" w:hAnsi="Times New Roman" w:cs="Times New Roman"/>
          <w:color w:val="000000" w:themeColor="text1"/>
          <w:sz w:val="24"/>
          <w:szCs w:val="24"/>
        </w:rPr>
        <w:t xml:space="preserve">significant weak negative relationship between emotional loneliness and tangible aid </w:t>
      </w:r>
      <w:proofErr w:type="gramStart"/>
      <w:r w:rsidRPr="00924105">
        <w:rPr>
          <w:rFonts w:ascii="Times New Roman" w:hAnsi="Times New Roman" w:cs="Times New Roman"/>
          <w:color w:val="000000" w:themeColor="text1"/>
          <w:sz w:val="24"/>
          <w:szCs w:val="24"/>
        </w:rPr>
        <w:t>( r</w:t>
      </w:r>
      <w:proofErr w:type="gramEnd"/>
      <w:r w:rsidRPr="00924105">
        <w:rPr>
          <w:rFonts w:ascii="Times New Roman" w:hAnsi="Times New Roman" w:cs="Times New Roman"/>
          <w:color w:val="000000" w:themeColor="text1"/>
          <w:sz w:val="24"/>
          <w:szCs w:val="24"/>
        </w:rPr>
        <w:t xml:space="preserve"> = -.35, p &lt; .001 , n = 500 ).</w:t>
      </w:r>
      <w:ins w:id="341" w:author="FBPsS" w:date="2018-10-20T21:18:00Z">
        <w:r w:rsidR="005D42A3" w:rsidRPr="00924105">
          <w:rPr>
            <w:rFonts w:ascii="Times New Roman" w:hAnsi="Times New Roman" w:cs="Times New Roman"/>
            <w:color w:val="000000" w:themeColor="text1"/>
            <w:sz w:val="24"/>
            <w:szCs w:val="24"/>
          </w:rPr>
          <w:t xml:space="preserve"> The </w:t>
        </w:r>
      </w:ins>
      <w:r w:rsidRPr="00924105">
        <w:rPr>
          <w:rFonts w:ascii="Times New Roman" w:hAnsi="Times New Roman" w:cs="Times New Roman"/>
          <w:color w:val="000000" w:themeColor="text1"/>
          <w:sz w:val="24"/>
          <w:szCs w:val="24"/>
        </w:rPr>
        <w:t xml:space="preserve">results </w:t>
      </w:r>
      <w:ins w:id="342" w:author="FBPsS" w:date="2018-10-20T21:18:00Z">
        <w:r w:rsidR="005D42A3" w:rsidRPr="00924105">
          <w:rPr>
            <w:rFonts w:ascii="Times New Roman" w:hAnsi="Times New Roman" w:cs="Times New Roman"/>
            <w:color w:val="000000" w:themeColor="text1"/>
            <w:sz w:val="24"/>
            <w:szCs w:val="24"/>
          </w:rPr>
          <w:t xml:space="preserve">show </w:t>
        </w:r>
      </w:ins>
      <w:del w:id="343" w:author="FBPsS" w:date="2018-10-20T21:18:00Z">
        <w:r w:rsidRPr="00924105" w:rsidDel="005D42A3">
          <w:rPr>
            <w:rFonts w:ascii="Times New Roman" w:hAnsi="Times New Roman" w:cs="Times New Roman"/>
            <w:color w:val="000000" w:themeColor="text1"/>
            <w:sz w:val="24"/>
            <w:szCs w:val="24"/>
          </w:rPr>
          <w:delText xml:space="preserve">found </w:delText>
        </w:r>
      </w:del>
      <w:ins w:id="344" w:author="FBPsS" w:date="2018-10-20T21:18:00Z">
        <w:r w:rsidR="005D42A3" w:rsidRPr="00924105">
          <w:rPr>
            <w:rFonts w:ascii="Times New Roman" w:hAnsi="Times New Roman" w:cs="Times New Roman"/>
            <w:color w:val="000000" w:themeColor="text1"/>
            <w:sz w:val="24"/>
            <w:szCs w:val="24"/>
          </w:rPr>
          <w:t xml:space="preserve">a </w:t>
        </w:r>
      </w:ins>
      <w:r w:rsidRPr="00924105">
        <w:rPr>
          <w:rFonts w:ascii="Times New Roman" w:hAnsi="Times New Roman" w:cs="Times New Roman"/>
          <w:color w:val="000000" w:themeColor="text1"/>
          <w:sz w:val="24"/>
          <w:szCs w:val="24"/>
        </w:rPr>
        <w:t xml:space="preserve">possible significant weak but negative relationship between emotional loneliness and informational support </w:t>
      </w:r>
      <w:proofErr w:type="gramStart"/>
      <w:r w:rsidRPr="00924105">
        <w:rPr>
          <w:rFonts w:ascii="Times New Roman" w:hAnsi="Times New Roman" w:cs="Times New Roman"/>
          <w:color w:val="000000" w:themeColor="text1"/>
          <w:sz w:val="24"/>
          <w:szCs w:val="24"/>
        </w:rPr>
        <w:t>( r</w:t>
      </w:r>
      <w:proofErr w:type="gramEnd"/>
      <w:r w:rsidRPr="00924105">
        <w:rPr>
          <w:rFonts w:ascii="Times New Roman" w:hAnsi="Times New Roman" w:cs="Times New Roman"/>
          <w:color w:val="000000" w:themeColor="text1"/>
          <w:sz w:val="24"/>
          <w:szCs w:val="24"/>
        </w:rPr>
        <w:t xml:space="preserve"> = -.33 , p &lt; .001 , n =500).</w:t>
      </w:r>
    </w:p>
    <w:p w14:paraId="61D67D55" w14:textId="77777777" w:rsidR="00037676" w:rsidRPr="00924105" w:rsidRDefault="005D42A3" w:rsidP="00F033BA">
      <w:pPr>
        <w:spacing w:before="100" w:beforeAutospacing="1" w:after="100" w:afterAutospacing="1" w:line="480" w:lineRule="auto"/>
        <w:ind w:firstLine="720"/>
        <w:jc w:val="both"/>
        <w:rPr>
          <w:ins w:id="345" w:author="FBPsS" w:date="2018-10-20T21:19:00Z"/>
          <w:rFonts w:ascii="Times New Roman" w:hAnsi="Times New Roman" w:cs="Times New Roman"/>
          <w:color w:val="000000" w:themeColor="text1"/>
          <w:sz w:val="24"/>
          <w:szCs w:val="24"/>
        </w:rPr>
      </w:pPr>
      <w:ins w:id="346" w:author="FBPsS" w:date="2018-10-20T21:18:00Z">
        <w:r w:rsidRPr="00924105">
          <w:rPr>
            <w:rFonts w:ascii="Times New Roman" w:hAnsi="Times New Roman" w:cs="Times New Roman"/>
            <w:color w:val="000000" w:themeColor="text1"/>
            <w:sz w:val="24"/>
            <w:szCs w:val="24"/>
          </w:rPr>
          <w:t>The f</w:t>
        </w:r>
      </w:ins>
      <w:del w:id="347" w:author="FBPsS" w:date="2018-10-20T21:18:00Z">
        <w:r w:rsidR="00037676" w:rsidRPr="00924105" w:rsidDel="005D42A3">
          <w:rPr>
            <w:rFonts w:ascii="Times New Roman" w:hAnsi="Times New Roman" w:cs="Times New Roman"/>
            <w:color w:val="000000" w:themeColor="text1"/>
            <w:sz w:val="24"/>
            <w:szCs w:val="24"/>
          </w:rPr>
          <w:delText>F</w:delText>
        </w:r>
      </w:del>
      <w:r w:rsidR="00037676" w:rsidRPr="00924105">
        <w:rPr>
          <w:rFonts w:ascii="Times New Roman" w:hAnsi="Times New Roman" w:cs="Times New Roman"/>
          <w:color w:val="000000" w:themeColor="text1"/>
          <w:sz w:val="24"/>
          <w:szCs w:val="24"/>
        </w:rPr>
        <w:t xml:space="preserve">indings of the study further explored a significant moderate inverse relationship between social loneliness and total social support </w:t>
      </w:r>
      <w:proofErr w:type="gramStart"/>
      <w:r w:rsidR="00037676" w:rsidRPr="00924105">
        <w:rPr>
          <w:rFonts w:ascii="Times New Roman" w:hAnsi="Times New Roman" w:cs="Times New Roman"/>
          <w:color w:val="000000" w:themeColor="text1"/>
          <w:sz w:val="24"/>
          <w:szCs w:val="24"/>
        </w:rPr>
        <w:t>( r</w:t>
      </w:r>
      <w:proofErr w:type="gramEnd"/>
      <w:r w:rsidR="00037676" w:rsidRPr="00924105">
        <w:rPr>
          <w:rFonts w:ascii="Times New Roman" w:hAnsi="Times New Roman" w:cs="Times New Roman"/>
          <w:color w:val="000000" w:themeColor="text1"/>
          <w:sz w:val="24"/>
          <w:szCs w:val="24"/>
        </w:rPr>
        <w:t xml:space="preserve"> = - .61 , p &lt; .001 , n =500).</w:t>
      </w:r>
      <w:ins w:id="348" w:author="FBPsS" w:date="2018-10-20T21:18:00Z">
        <w:r w:rsidRPr="00924105">
          <w:rPr>
            <w:rFonts w:ascii="Times New Roman" w:hAnsi="Times New Roman" w:cs="Times New Roman"/>
            <w:color w:val="000000" w:themeColor="text1"/>
            <w:sz w:val="24"/>
            <w:szCs w:val="24"/>
          </w:rPr>
          <w:t xml:space="preserve"> The </w:t>
        </w:r>
      </w:ins>
      <w:r w:rsidR="00037676" w:rsidRPr="00924105">
        <w:rPr>
          <w:rFonts w:ascii="Times New Roman" w:hAnsi="Times New Roman" w:cs="Times New Roman"/>
          <w:color w:val="000000" w:themeColor="text1"/>
          <w:sz w:val="24"/>
          <w:szCs w:val="24"/>
        </w:rPr>
        <w:t xml:space="preserve">results explained a moderate significant negative relationship between social loneliness and social network support </w:t>
      </w:r>
      <w:proofErr w:type="gramStart"/>
      <w:r w:rsidR="00037676" w:rsidRPr="00924105">
        <w:rPr>
          <w:rFonts w:ascii="Times New Roman" w:hAnsi="Times New Roman" w:cs="Times New Roman"/>
          <w:color w:val="000000" w:themeColor="text1"/>
          <w:sz w:val="24"/>
          <w:szCs w:val="24"/>
        </w:rPr>
        <w:t>( r</w:t>
      </w:r>
      <w:proofErr w:type="gramEnd"/>
      <w:r w:rsidR="00037676" w:rsidRPr="00924105">
        <w:rPr>
          <w:rFonts w:ascii="Times New Roman" w:hAnsi="Times New Roman" w:cs="Times New Roman"/>
          <w:color w:val="000000" w:themeColor="text1"/>
          <w:sz w:val="24"/>
          <w:szCs w:val="24"/>
        </w:rPr>
        <w:t xml:space="preserve"> = - 60 , p &lt; .001, n =500).</w:t>
      </w:r>
      <w:ins w:id="349" w:author="FBPsS" w:date="2018-10-20T21:18:00Z">
        <w:r w:rsidRPr="00924105">
          <w:rPr>
            <w:rFonts w:ascii="Times New Roman" w:hAnsi="Times New Roman" w:cs="Times New Roman"/>
            <w:color w:val="000000" w:themeColor="text1"/>
            <w:sz w:val="24"/>
            <w:szCs w:val="24"/>
          </w:rPr>
          <w:t xml:space="preserve"> The findings </w:t>
        </w:r>
      </w:ins>
      <w:del w:id="350" w:author="FBPsS" w:date="2018-10-20T21:18:00Z">
        <w:r w:rsidR="00037676" w:rsidRPr="00924105" w:rsidDel="005D42A3">
          <w:rPr>
            <w:rFonts w:ascii="Times New Roman" w:hAnsi="Times New Roman" w:cs="Times New Roman"/>
            <w:color w:val="000000" w:themeColor="text1"/>
            <w:sz w:val="24"/>
            <w:szCs w:val="24"/>
          </w:rPr>
          <w:delText xml:space="preserve">data </w:delText>
        </w:r>
      </w:del>
      <w:r w:rsidR="00037676" w:rsidRPr="00924105">
        <w:rPr>
          <w:rFonts w:ascii="Times New Roman" w:hAnsi="Times New Roman" w:cs="Times New Roman"/>
          <w:color w:val="000000" w:themeColor="text1"/>
          <w:sz w:val="24"/>
          <w:szCs w:val="24"/>
        </w:rPr>
        <w:t xml:space="preserve">proved a moderate significant negative relationship between social loneliness and esteem support </w:t>
      </w:r>
      <w:proofErr w:type="gramStart"/>
      <w:r w:rsidR="00037676" w:rsidRPr="00924105">
        <w:rPr>
          <w:rFonts w:ascii="Times New Roman" w:hAnsi="Times New Roman" w:cs="Times New Roman"/>
          <w:color w:val="000000" w:themeColor="text1"/>
          <w:sz w:val="24"/>
          <w:szCs w:val="24"/>
        </w:rPr>
        <w:t>( r</w:t>
      </w:r>
      <w:proofErr w:type="gramEnd"/>
      <w:r w:rsidR="00037676" w:rsidRPr="00924105">
        <w:rPr>
          <w:rFonts w:ascii="Times New Roman" w:hAnsi="Times New Roman" w:cs="Times New Roman"/>
          <w:color w:val="000000" w:themeColor="text1"/>
          <w:sz w:val="24"/>
          <w:szCs w:val="24"/>
        </w:rPr>
        <w:t xml:space="preserve"> = - .54 , p &lt; .001, n = 500).</w:t>
      </w:r>
      <w:ins w:id="351" w:author="FBPsS" w:date="2018-10-20T21:18:00Z">
        <w:r w:rsidR="008A5BC7" w:rsidRPr="00924105">
          <w:rPr>
            <w:rFonts w:ascii="Times New Roman" w:hAnsi="Times New Roman" w:cs="Times New Roman"/>
            <w:color w:val="000000" w:themeColor="text1"/>
            <w:sz w:val="24"/>
            <w:szCs w:val="24"/>
          </w:rPr>
          <w:t xml:space="preserve"> The </w:t>
        </w:r>
      </w:ins>
      <w:r w:rsidR="00037676" w:rsidRPr="00924105">
        <w:rPr>
          <w:rFonts w:ascii="Times New Roman" w:hAnsi="Times New Roman" w:cs="Times New Roman"/>
          <w:color w:val="000000" w:themeColor="text1"/>
          <w:sz w:val="24"/>
          <w:szCs w:val="24"/>
        </w:rPr>
        <w:t xml:space="preserve">results indicated a significant moderate inverse relationship between social loneliness and emotional support (r = </w:t>
      </w:r>
      <w:proofErr w:type="gramStart"/>
      <w:r w:rsidR="00037676" w:rsidRPr="00924105">
        <w:rPr>
          <w:rFonts w:ascii="Times New Roman" w:hAnsi="Times New Roman" w:cs="Times New Roman"/>
          <w:color w:val="000000" w:themeColor="text1"/>
          <w:sz w:val="24"/>
          <w:szCs w:val="24"/>
        </w:rPr>
        <w:t>- .</w:t>
      </w:r>
      <w:proofErr w:type="gramEnd"/>
      <w:r w:rsidR="00037676" w:rsidRPr="00924105">
        <w:rPr>
          <w:rFonts w:ascii="Times New Roman" w:hAnsi="Times New Roman" w:cs="Times New Roman"/>
          <w:color w:val="000000" w:themeColor="text1"/>
          <w:sz w:val="24"/>
          <w:szCs w:val="24"/>
        </w:rPr>
        <w:t xml:space="preserve"> </w:t>
      </w:r>
      <w:proofErr w:type="gramStart"/>
      <w:r w:rsidR="00037676" w:rsidRPr="00924105">
        <w:rPr>
          <w:rFonts w:ascii="Times New Roman" w:hAnsi="Times New Roman" w:cs="Times New Roman"/>
          <w:color w:val="000000" w:themeColor="text1"/>
          <w:sz w:val="24"/>
          <w:szCs w:val="24"/>
        </w:rPr>
        <w:t>60 ,</w:t>
      </w:r>
      <w:proofErr w:type="gramEnd"/>
      <w:r w:rsidR="00037676" w:rsidRPr="00924105">
        <w:rPr>
          <w:rFonts w:ascii="Times New Roman" w:hAnsi="Times New Roman" w:cs="Times New Roman"/>
          <w:color w:val="000000" w:themeColor="text1"/>
          <w:sz w:val="24"/>
          <w:szCs w:val="24"/>
        </w:rPr>
        <w:t xml:space="preserve"> p &lt; .001 , n = 500).</w:t>
      </w:r>
      <w:ins w:id="352" w:author="FBPsS" w:date="2018-10-20T21:18:00Z">
        <w:r w:rsidR="008A5BC7" w:rsidRPr="00924105">
          <w:rPr>
            <w:rFonts w:ascii="Times New Roman" w:hAnsi="Times New Roman" w:cs="Times New Roman"/>
            <w:color w:val="000000" w:themeColor="text1"/>
            <w:sz w:val="24"/>
            <w:szCs w:val="24"/>
          </w:rPr>
          <w:t xml:space="preserve"> The </w:t>
        </w:r>
      </w:ins>
      <w:r w:rsidR="00037676" w:rsidRPr="00924105">
        <w:rPr>
          <w:rFonts w:ascii="Times New Roman" w:hAnsi="Times New Roman" w:cs="Times New Roman"/>
          <w:color w:val="000000" w:themeColor="text1"/>
          <w:sz w:val="24"/>
          <w:szCs w:val="24"/>
        </w:rPr>
        <w:t>findings</w:t>
      </w:r>
      <w:del w:id="353" w:author="FBPsS" w:date="2018-10-20T21:18:00Z">
        <w:r w:rsidR="00037676" w:rsidRPr="00924105" w:rsidDel="008A5BC7">
          <w:rPr>
            <w:rFonts w:ascii="Times New Roman" w:hAnsi="Times New Roman" w:cs="Times New Roman"/>
            <w:color w:val="000000" w:themeColor="text1"/>
            <w:sz w:val="24"/>
            <w:szCs w:val="24"/>
          </w:rPr>
          <w:delText xml:space="preserve"> of the study</w:delText>
        </w:r>
      </w:del>
      <w:r w:rsidR="00037676" w:rsidRPr="00924105">
        <w:rPr>
          <w:rFonts w:ascii="Times New Roman" w:hAnsi="Times New Roman" w:cs="Times New Roman"/>
          <w:color w:val="000000" w:themeColor="text1"/>
          <w:sz w:val="24"/>
          <w:szCs w:val="24"/>
        </w:rPr>
        <w:t xml:space="preserve"> further explain</w:t>
      </w:r>
      <w:del w:id="354" w:author="FBPsS" w:date="2018-10-20T21:19:00Z">
        <w:r w:rsidR="00037676" w:rsidRPr="00924105" w:rsidDel="008A5BC7">
          <w:rPr>
            <w:rFonts w:ascii="Times New Roman" w:hAnsi="Times New Roman" w:cs="Times New Roman"/>
            <w:color w:val="000000" w:themeColor="text1"/>
            <w:sz w:val="24"/>
            <w:szCs w:val="24"/>
          </w:rPr>
          <w:delText>ed</w:delText>
        </w:r>
      </w:del>
      <w:r w:rsidR="00037676" w:rsidRPr="00924105">
        <w:rPr>
          <w:rFonts w:ascii="Times New Roman" w:hAnsi="Times New Roman" w:cs="Times New Roman"/>
          <w:color w:val="000000" w:themeColor="text1"/>
          <w:sz w:val="24"/>
          <w:szCs w:val="24"/>
        </w:rPr>
        <w:t xml:space="preserve"> a significant weak inverse relationship between social loneliness and tangible aid </w:t>
      </w:r>
      <w:proofErr w:type="gramStart"/>
      <w:r w:rsidR="00037676" w:rsidRPr="00924105">
        <w:rPr>
          <w:rFonts w:ascii="Times New Roman" w:hAnsi="Times New Roman" w:cs="Times New Roman"/>
          <w:color w:val="000000" w:themeColor="text1"/>
          <w:sz w:val="24"/>
          <w:szCs w:val="24"/>
        </w:rPr>
        <w:t>( r</w:t>
      </w:r>
      <w:proofErr w:type="gramEnd"/>
      <w:r w:rsidR="00037676" w:rsidRPr="00924105">
        <w:rPr>
          <w:rFonts w:ascii="Times New Roman" w:hAnsi="Times New Roman" w:cs="Times New Roman"/>
          <w:color w:val="000000" w:themeColor="text1"/>
          <w:sz w:val="24"/>
          <w:szCs w:val="24"/>
        </w:rPr>
        <w:t xml:space="preserve"> = -.42 , p &lt;.001 ,n = 500).</w:t>
      </w:r>
      <w:ins w:id="355" w:author="FBPsS" w:date="2018-10-20T21:19:00Z">
        <w:r w:rsidR="008A5BC7" w:rsidRPr="00924105">
          <w:rPr>
            <w:rFonts w:ascii="Times New Roman" w:hAnsi="Times New Roman" w:cs="Times New Roman"/>
            <w:color w:val="000000" w:themeColor="text1"/>
            <w:sz w:val="24"/>
            <w:szCs w:val="24"/>
          </w:rPr>
          <w:t xml:space="preserve"> The </w:t>
        </w:r>
      </w:ins>
      <w:r w:rsidR="00037676" w:rsidRPr="00924105">
        <w:rPr>
          <w:rFonts w:ascii="Times New Roman" w:hAnsi="Times New Roman" w:cs="Times New Roman"/>
          <w:color w:val="000000" w:themeColor="text1"/>
          <w:sz w:val="24"/>
          <w:szCs w:val="24"/>
        </w:rPr>
        <w:t xml:space="preserve">results </w:t>
      </w:r>
      <w:ins w:id="356" w:author="FBPsS" w:date="2018-10-20T21:19:00Z">
        <w:r w:rsidR="008A5BC7" w:rsidRPr="00924105">
          <w:rPr>
            <w:rFonts w:ascii="Times New Roman" w:hAnsi="Times New Roman" w:cs="Times New Roman"/>
            <w:color w:val="000000" w:themeColor="text1"/>
            <w:sz w:val="24"/>
            <w:szCs w:val="24"/>
          </w:rPr>
          <w:t xml:space="preserve">show </w:t>
        </w:r>
      </w:ins>
      <w:del w:id="357" w:author="FBPsS" w:date="2018-10-20T21:19:00Z">
        <w:r w:rsidR="00037676" w:rsidRPr="00924105" w:rsidDel="008A5BC7">
          <w:rPr>
            <w:rFonts w:ascii="Times New Roman" w:hAnsi="Times New Roman" w:cs="Times New Roman"/>
            <w:color w:val="000000" w:themeColor="text1"/>
            <w:sz w:val="24"/>
            <w:szCs w:val="24"/>
          </w:rPr>
          <w:delText xml:space="preserve">found </w:delText>
        </w:r>
      </w:del>
      <w:r w:rsidR="00037676" w:rsidRPr="00924105">
        <w:rPr>
          <w:rFonts w:ascii="Times New Roman" w:hAnsi="Times New Roman" w:cs="Times New Roman"/>
          <w:color w:val="000000" w:themeColor="text1"/>
          <w:sz w:val="24"/>
          <w:szCs w:val="24"/>
        </w:rPr>
        <w:t xml:space="preserve">a significant weak negative relationship between social loneliness and informational support </w:t>
      </w:r>
      <w:proofErr w:type="gramStart"/>
      <w:r w:rsidR="00037676" w:rsidRPr="00924105">
        <w:rPr>
          <w:rFonts w:ascii="Times New Roman" w:hAnsi="Times New Roman" w:cs="Times New Roman"/>
          <w:color w:val="000000" w:themeColor="text1"/>
          <w:sz w:val="24"/>
          <w:szCs w:val="24"/>
        </w:rPr>
        <w:t>( r</w:t>
      </w:r>
      <w:proofErr w:type="gramEnd"/>
      <w:r w:rsidR="00037676" w:rsidRPr="00924105">
        <w:rPr>
          <w:rFonts w:ascii="Times New Roman" w:hAnsi="Times New Roman" w:cs="Times New Roman"/>
          <w:color w:val="000000" w:themeColor="text1"/>
          <w:sz w:val="24"/>
          <w:szCs w:val="24"/>
        </w:rPr>
        <w:t xml:space="preserve"> = -.39 , p&lt; .001, n = 500).</w:t>
      </w:r>
    </w:p>
    <w:p w14:paraId="7C92FF0A" w14:textId="77777777" w:rsidR="008A5BC7" w:rsidRPr="00924105" w:rsidRDefault="008A5BC7" w:rsidP="00F033BA">
      <w:pPr>
        <w:spacing w:before="100" w:beforeAutospacing="1" w:after="100" w:afterAutospacing="1" w:line="480" w:lineRule="auto"/>
        <w:ind w:firstLine="720"/>
        <w:jc w:val="both"/>
        <w:rPr>
          <w:rFonts w:ascii="Times New Roman" w:hAnsi="Times New Roman" w:cs="Times New Roman"/>
          <w:color w:val="000000" w:themeColor="text1"/>
          <w:sz w:val="24"/>
          <w:szCs w:val="24"/>
        </w:rPr>
      </w:pPr>
      <w:ins w:id="358" w:author="FBPsS" w:date="2018-10-20T21:19:00Z">
        <w:r w:rsidRPr="00924105">
          <w:rPr>
            <w:rFonts w:ascii="Times New Roman" w:hAnsi="Times New Roman" w:cs="Times New Roman"/>
            <w:color w:val="000000" w:themeColor="text1"/>
            <w:sz w:val="24"/>
            <w:szCs w:val="24"/>
          </w:rPr>
          <w:t>Please add a pretext for the following table</w:t>
        </w:r>
      </w:ins>
    </w:p>
    <w:p w14:paraId="42CF3583" w14:textId="77777777" w:rsidR="00CC47F8" w:rsidRPr="00924105" w:rsidRDefault="00CC47F8" w:rsidP="00970E0E">
      <w:pPr>
        <w:spacing w:line="480" w:lineRule="auto"/>
        <w:rPr>
          <w:rFonts w:ascii="Times New Roman" w:hAnsi="Times New Roman" w:cs="Times New Roman"/>
          <w:b/>
          <w:color w:val="000000" w:themeColor="text1"/>
          <w:sz w:val="24"/>
          <w:szCs w:val="24"/>
        </w:rPr>
        <w:sectPr w:rsidR="00CC47F8" w:rsidRPr="00924105" w:rsidSect="00034F33">
          <w:pgSz w:w="11906" w:h="16838"/>
          <w:pgMar w:top="1440" w:right="1440" w:bottom="1440" w:left="1440" w:header="708" w:footer="708" w:gutter="0"/>
          <w:cols w:space="708"/>
          <w:docGrid w:linePitch="360"/>
        </w:sectPr>
      </w:pPr>
    </w:p>
    <w:p w14:paraId="2E4F28AE" w14:textId="4F928398" w:rsidR="008A5BC7" w:rsidRPr="00924105" w:rsidRDefault="00393368" w:rsidP="007D63DE">
      <w:pPr>
        <w:spacing w:after="0" w:line="36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lastRenderedPageBreak/>
        <w:t>Table 3</w:t>
      </w:r>
    </w:p>
    <w:p w14:paraId="2DD87367" w14:textId="77777777" w:rsidR="002E2D5B" w:rsidRPr="00924105" w:rsidRDefault="002E2D5B" w:rsidP="007D63DE">
      <w:pPr>
        <w:spacing w:after="0" w:line="360" w:lineRule="auto"/>
        <w:rPr>
          <w:rFonts w:ascii="Times New Roman" w:hAnsi="Times New Roman" w:cs="Times New Roman"/>
          <w:bCs/>
          <w:color w:val="000000" w:themeColor="text1"/>
          <w:sz w:val="24"/>
          <w:szCs w:val="24"/>
        </w:rPr>
      </w:pPr>
      <w:r w:rsidRPr="00924105">
        <w:rPr>
          <w:rFonts w:ascii="Times New Roman" w:hAnsi="Times New Roman" w:cs="Times New Roman"/>
          <w:bCs/>
          <w:color w:val="000000" w:themeColor="text1"/>
          <w:sz w:val="24"/>
          <w:szCs w:val="24"/>
        </w:rPr>
        <w:t xml:space="preserve">Impact of Educational Qualification on </w:t>
      </w:r>
      <w:r w:rsidR="00253F82" w:rsidRPr="00924105">
        <w:rPr>
          <w:rFonts w:ascii="Times New Roman" w:hAnsi="Times New Roman" w:cs="Times New Roman"/>
          <w:bCs/>
          <w:color w:val="000000" w:themeColor="text1"/>
          <w:sz w:val="24"/>
          <w:szCs w:val="24"/>
        </w:rPr>
        <w:t>Study Variables</w:t>
      </w:r>
    </w:p>
    <w:p w14:paraId="63D0083D" w14:textId="77777777" w:rsidR="002E2D5B" w:rsidRPr="00924105" w:rsidRDefault="002E2D5B" w:rsidP="00CC47F8">
      <w:pPr>
        <w:spacing w:after="0" w:line="480" w:lineRule="auto"/>
        <w:rPr>
          <w:rFonts w:ascii="Times New Roman" w:hAnsi="Times New Roman" w:cs="Times New Roman"/>
          <w:bCs/>
          <w:i/>
          <w:color w:val="000000" w:themeColor="text1"/>
          <w:sz w:val="24"/>
          <w:szCs w:val="24"/>
        </w:rPr>
      </w:pPr>
      <w:r w:rsidRPr="00924105">
        <w:rPr>
          <w:rFonts w:ascii="Times New Roman" w:hAnsi="Times New Roman" w:cs="Times New Roman"/>
          <w:bCs/>
          <w:i/>
          <w:color w:val="000000" w:themeColor="text1"/>
          <w:sz w:val="24"/>
          <w:szCs w:val="24"/>
        </w:rPr>
        <w:t>Mean, Standard Deviation and F-Values for Source of Qualification on (</w:t>
      </w:r>
      <w:r w:rsidR="00BD7BAE" w:rsidRPr="00924105">
        <w:rPr>
          <w:rFonts w:ascii="Times New Roman" w:hAnsi="Times New Roman" w:cs="Times New Roman"/>
          <w:bCs/>
          <w:i/>
          <w:color w:val="000000" w:themeColor="text1"/>
          <w:sz w:val="24"/>
          <w:szCs w:val="24"/>
        </w:rPr>
        <w:t>N</w:t>
      </w:r>
      <w:r w:rsidRPr="00924105">
        <w:rPr>
          <w:rFonts w:ascii="Times New Roman" w:hAnsi="Times New Roman" w:cs="Times New Roman"/>
          <w:bCs/>
          <w:i/>
          <w:color w:val="000000" w:themeColor="text1"/>
          <w:sz w:val="24"/>
          <w:szCs w:val="24"/>
        </w:rPr>
        <w:t xml:space="preserve"> = 500)</w:t>
      </w:r>
    </w:p>
    <w:tbl>
      <w:tblPr>
        <w:tblStyle w:val="TableGrid"/>
        <w:tblW w:w="5000" w:type="pct"/>
        <w:jc w:val="center"/>
        <w:tblLook w:val="04A0" w:firstRow="1" w:lastRow="0" w:firstColumn="1" w:lastColumn="0" w:noHBand="0" w:noVBand="1"/>
      </w:tblPr>
      <w:tblGrid>
        <w:gridCol w:w="983"/>
        <w:gridCol w:w="666"/>
        <w:gridCol w:w="666"/>
        <w:gridCol w:w="666"/>
        <w:gridCol w:w="666"/>
        <w:gridCol w:w="666"/>
        <w:gridCol w:w="666"/>
        <w:gridCol w:w="666"/>
        <w:gridCol w:w="766"/>
        <w:gridCol w:w="666"/>
        <w:gridCol w:w="666"/>
        <w:gridCol w:w="666"/>
        <w:gridCol w:w="666"/>
        <w:gridCol w:w="666"/>
        <w:gridCol w:w="666"/>
        <w:gridCol w:w="742"/>
        <w:gridCol w:w="615"/>
        <w:gridCol w:w="601"/>
        <w:gridCol w:w="1593"/>
      </w:tblGrid>
      <w:tr w:rsidR="00924105" w:rsidRPr="00924105" w14:paraId="30B0816D" w14:textId="77777777" w:rsidTr="00580AD8">
        <w:trPr>
          <w:jc w:val="center"/>
        </w:trPr>
        <w:tc>
          <w:tcPr>
            <w:tcW w:w="353" w:type="pct"/>
            <w:vMerge w:val="restart"/>
            <w:tcBorders>
              <w:left w:val="nil"/>
              <w:right w:val="nil"/>
            </w:tcBorders>
            <w:vAlign w:val="center"/>
          </w:tcPr>
          <w:p w14:paraId="3ED8F37D"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p>
          <w:p w14:paraId="2401C865"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Variables</w:t>
            </w:r>
          </w:p>
        </w:tc>
        <w:tc>
          <w:tcPr>
            <w:tcW w:w="484" w:type="pct"/>
            <w:gridSpan w:val="2"/>
            <w:tcBorders>
              <w:left w:val="nil"/>
              <w:right w:val="nil"/>
            </w:tcBorders>
            <w:vAlign w:val="center"/>
            <w:hideMark/>
          </w:tcPr>
          <w:p w14:paraId="73719731"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 xml:space="preserve">Illiterate </w:t>
            </w:r>
            <w:r w:rsidRPr="00924105">
              <w:rPr>
                <w:rFonts w:ascii="Times New Roman" w:hAnsi="Times New Roman" w:cs="Times New Roman"/>
                <w:color w:val="000000" w:themeColor="text1"/>
                <w:sz w:val="20"/>
                <w:szCs w:val="20"/>
              </w:rPr>
              <w:br/>
              <w:t>(</w:t>
            </w:r>
            <w:r w:rsidRPr="00924105">
              <w:rPr>
                <w:rFonts w:ascii="Times New Roman" w:hAnsi="Times New Roman" w:cs="Times New Roman"/>
                <w:i/>
                <w:color w:val="000000" w:themeColor="text1"/>
                <w:sz w:val="20"/>
                <w:szCs w:val="20"/>
              </w:rPr>
              <w:t>n</w:t>
            </w:r>
            <w:r w:rsidRPr="00924105">
              <w:rPr>
                <w:rFonts w:ascii="Times New Roman" w:hAnsi="Times New Roman" w:cs="Times New Roman"/>
                <w:color w:val="000000" w:themeColor="text1"/>
                <w:sz w:val="20"/>
                <w:szCs w:val="20"/>
              </w:rPr>
              <w:t xml:space="preserve"> = 56)</w:t>
            </w:r>
          </w:p>
        </w:tc>
        <w:tc>
          <w:tcPr>
            <w:tcW w:w="479" w:type="pct"/>
            <w:gridSpan w:val="2"/>
            <w:tcBorders>
              <w:left w:val="nil"/>
              <w:right w:val="nil"/>
            </w:tcBorders>
            <w:vAlign w:val="center"/>
            <w:hideMark/>
          </w:tcPr>
          <w:p w14:paraId="67C21E19"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 xml:space="preserve">Primary </w:t>
            </w:r>
            <w:r w:rsidRPr="00924105">
              <w:rPr>
                <w:rFonts w:ascii="Times New Roman" w:hAnsi="Times New Roman" w:cs="Times New Roman"/>
                <w:color w:val="000000" w:themeColor="text1"/>
                <w:sz w:val="20"/>
                <w:szCs w:val="20"/>
              </w:rPr>
              <w:br/>
              <w:t>(</w:t>
            </w:r>
            <w:r w:rsidRPr="00924105">
              <w:rPr>
                <w:rFonts w:ascii="Times New Roman" w:hAnsi="Times New Roman" w:cs="Times New Roman"/>
                <w:i/>
                <w:color w:val="000000" w:themeColor="text1"/>
                <w:sz w:val="20"/>
                <w:szCs w:val="20"/>
              </w:rPr>
              <w:t>n</w:t>
            </w:r>
            <w:r w:rsidRPr="00924105">
              <w:rPr>
                <w:rFonts w:ascii="Times New Roman" w:hAnsi="Times New Roman" w:cs="Times New Roman"/>
                <w:color w:val="000000" w:themeColor="text1"/>
                <w:sz w:val="20"/>
                <w:szCs w:val="20"/>
              </w:rPr>
              <w:t xml:space="preserve"> = 197)</w:t>
            </w:r>
          </w:p>
        </w:tc>
        <w:tc>
          <w:tcPr>
            <w:tcW w:w="453" w:type="pct"/>
            <w:gridSpan w:val="2"/>
            <w:tcBorders>
              <w:left w:val="nil"/>
              <w:right w:val="nil"/>
            </w:tcBorders>
            <w:vAlign w:val="center"/>
            <w:hideMark/>
          </w:tcPr>
          <w:p w14:paraId="1D09831F" w14:textId="77777777" w:rsidR="00390288" w:rsidRPr="00924105" w:rsidRDefault="00390288"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Middle</w:t>
            </w:r>
          </w:p>
          <w:p w14:paraId="10F7EE2B"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w:t>
            </w:r>
            <w:r w:rsidRPr="00924105">
              <w:rPr>
                <w:rFonts w:ascii="Times New Roman" w:hAnsi="Times New Roman" w:cs="Times New Roman"/>
                <w:i/>
                <w:color w:val="000000" w:themeColor="text1"/>
                <w:sz w:val="20"/>
                <w:szCs w:val="20"/>
              </w:rPr>
              <w:t>n</w:t>
            </w:r>
            <w:r w:rsidR="00390288" w:rsidRPr="00924105">
              <w:rPr>
                <w:rFonts w:ascii="Times New Roman" w:hAnsi="Times New Roman" w:cs="Times New Roman"/>
                <w:color w:val="000000" w:themeColor="text1"/>
                <w:sz w:val="20"/>
                <w:szCs w:val="20"/>
              </w:rPr>
              <w:t xml:space="preserve"> =</w:t>
            </w:r>
            <w:r w:rsidRPr="00924105">
              <w:rPr>
                <w:rFonts w:ascii="Times New Roman" w:hAnsi="Times New Roman" w:cs="Times New Roman"/>
                <w:color w:val="000000" w:themeColor="text1"/>
                <w:sz w:val="20"/>
                <w:szCs w:val="20"/>
              </w:rPr>
              <w:t>147)</w:t>
            </w:r>
          </w:p>
        </w:tc>
        <w:tc>
          <w:tcPr>
            <w:tcW w:w="521" w:type="pct"/>
            <w:gridSpan w:val="2"/>
            <w:tcBorders>
              <w:left w:val="nil"/>
              <w:right w:val="nil"/>
            </w:tcBorders>
            <w:vAlign w:val="center"/>
          </w:tcPr>
          <w:p w14:paraId="12789A0D"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Matric</w:t>
            </w:r>
          </w:p>
          <w:p w14:paraId="37BAA191"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w:t>
            </w:r>
            <w:r w:rsidRPr="00924105">
              <w:rPr>
                <w:rFonts w:ascii="Times New Roman" w:hAnsi="Times New Roman" w:cs="Times New Roman"/>
                <w:i/>
                <w:color w:val="000000" w:themeColor="text1"/>
                <w:sz w:val="20"/>
                <w:szCs w:val="20"/>
              </w:rPr>
              <w:t>n</w:t>
            </w:r>
            <w:r w:rsidRPr="00924105">
              <w:rPr>
                <w:rFonts w:ascii="Times New Roman" w:hAnsi="Times New Roman" w:cs="Times New Roman"/>
                <w:color w:val="000000" w:themeColor="text1"/>
                <w:sz w:val="20"/>
                <w:szCs w:val="20"/>
              </w:rPr>
              <w:t xml:space="preserve"> = 56)</w:t>
            </w:r>
          </w:p>
        </w:tc>
        <w:tc>
          <w:tcPr>
            <w:tcW w:w="451" w:type="pct"/>
            <w:gridSpan w:val="2"/>
            <w:tcBorders>
              <w:left w:val="nil"/>
              <w:right w:val="nil"/>
            </w:tcBorders>
            <w:vAlign w:val="center"/>
          </w:tcPr>
          <w:p w14:paraId="0DD4FE09"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Intermediate</w:t>
            </w:r>
          </w:p>
          <w:p w14:paraId="3F22684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w:t>
            </w:r>
            <w:r w:rsidRPr="00924105">
              <w:rPr>
                <w:rFonts w:ascii="Times New Roman" w:hAnsi="Times New Roman" w:cs="Times New Roman"/>
                <w:i/>
                <w:color w:val="000000" w:themeColor="text1"/>
                <w:sz w:val="20"/>
                <w:szCs w:val="20"/>
              </w:rPr>
              <w:t>n</w:t>
            </w:r>
            <w:r w:rsidRPr="00924105">
              <w:rPr>
                <w:rFonts w:ascii="Times New Roman" w:hAnsi="Times New Roman" w:cs="Times New Roman"/>
                <w:color w:val="000000" w:themeColor="text1"/>
                <w:sz w:val="20"/>
                <w:szCs w:val="20"/>
              </w:rPr>
              <w:t xml:space="preserve"> = 56)</w:t>
            </w:r>
          </w:p>
        </w:tc>
        <w:tc>
          <w:tcPr>
            <w:tcW w:w="427" w:type="pct"/>
            <w:gridSpan w:val="2"/>
            <w:tcBorders>
              <w:left w:val="nil"/>
              <w:right w:val="nil"/>
            </w:tcBorders>
            <w:vAlign w:val="center"/>
          </w:tcPr>
          <w:p w14:paraId="260635F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Graduate</w:t>
            </w:r>
          </w:p>
          <w:p w14:paraId="57503E75"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w:t>
            </w:r>
            <w:r w:rsidRPr="00924105">
              <w:rPr>
                <w:rFonts w:ascii="Times New Roman" w:hAnsi="Times New Roman" w:cs="Times New Roman"/>
                <w:i/>
                <w:color w:val="000000" w:themeColor="text1"/>
                <w:sz w:val="20"/>
                <w:szCs w:val="20"/>
              </w:rPr>
              <w:t>n</w:t>
            </w:r>
            <w:r w:rsidRPr="00924105">
              <w:rPr>
                <w:rFonts w:ascii="Times New Roman" w:hAnsi="Times New Roman" w:cs="Times New Roman"/>
                <w:color w:val="000000" w:themeColor="text1"/>
                <w:sz w:val="20"/>
                <w:szCs w:val="20"/>
              </w:rPr>
              <w:t xml:space="preserve"> = 56)</w:t>
            </w:r>
          </w:p>
        </w:tc>
        <w:tc>
          <w:tcPr>
            <w:tcW w:w="511" w:type="pct"/>
            <w:gridSpan w:val="2"/>
            <w:tcBorders>
              <w:left w:val="nil"/>
              <w:right w:val="nil"/>
            </w:tcBorders>
            <w:vAlign w:val="center"/>
          </w:tcPr>
          <w:p w14:paraId="3C78FB86"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Post Graduate</w:t>
            </w:r>
          </w:p>
          <w:p w14:paraId="08562889"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w:t>
            </w:r>
            <w:r w:rsidRPr="00924105">
              <w:rPr>
                <w:rFonts w:ascii="Times New Roman" w:hAnsi="Times New Roman" w:cs="Times New Roman"/>
                <w:i/>
                <w:color w:val="000000" w:themeColor="text1"/>
                <w:sz w:val="20"/>
                <w:szCs w:val="20"/>
              </w:rPr>
              <w:t>n</w:t>
            </w:r>
            <w:r w:rsidRPr="00924105">
              <w:rPr>
                <w:rFonts w:ascii="Times New Roman" w:hAnsi="Times New Roman" w:cs="Times New Roman"/>
                <w:color w:val="000000" w:themeColor="text1"/>
                <w:sz w:val="20"/>
                <w:szCs w:val="20"/>
              </w:rPr>
              <w:t xml:space="preserve"> = 56)</w:t>
            </w:r>
          </w:p>
        </w:tc>
        <w:tc>
          <w:tcPr>
            <w:tcW w:w="305" w:type="pct"/>
            <w:tcBorders>
              <w:left w:val="nil"/>
              <w:right w:val="nil"/>
            </w:tcBorders>
            <w:vAlign w:val="center"/>
          </w:tcPr>
          <w:p w14:paraId="6C5DD5FA"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p>
        </w:tc>
        <w:tc>
          <w:tcPr>
            <w:tcW w:w="234" w:type="pct"/>
            <w:tcBorders>
              <w:left w:val="nil"/>
              <w:right w:val="nil"/>
            </w:tcBorders>
          </w:tcPr>
          <w:p w14:paraId="66E6B93A"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p>
        </w:tc>
        <w:tc>
          <w:tcPr>
            <w:tcW w:w="229" w:type="pct"/>
            <w:tcBorders>
              <w:left w:val="nil"/>
              <w:right w:val="nil"/>
            </w:tcBorders>
            <w:vAlign w:val="center"/>
          </w:tcPr>
          <w:p w14:paraId="3C5CC501"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p>
        </w:tc>
        <w:tc>
          <w:tcPr>
            <w:tcW w:w="553" w:type="pct"/>
            <w:vMerge w:val="restart"/>
            <w:tcBorders>
              <w:left w:val="nil"/>
              <w:right w:val="nil"/>
            </w:tcBorders>
            <w:vAlign w:val="center"/>
          </w:tcPr>
          <w:p w14:paraId="4DFE9686" w14:textId="77777777" w:rsidR="002E2D5B" w:rsidRPr="00924105" w:rsidRDefault="002E2D5B" w:rsidP="00580AD8">
            <w:pPr>
              <w:spacing w:beforeLines="50" w:before="120" w:after="60"/>
              <w:rPr>
                <w:rFonts w:ascii="Times New Roman" w:hAnsi="Times New Roman" w:cs="Times New Roman"/>
                <w:color w:val="000000" w:themeColor="text1"/>
                <w:sz w:val="20"/>
                <w:szCs w:val="20"/>
              </w:rPr>
            </w:pPr>
          </w:p>
          <w:p w14:paraId="3AE16062" w14:textId="77777777" w:rsidR="002E2D5B" w:rsidRPr="00924105" w:rsidRDefault="002E2D5B" w:rsidP="00580AD8">
            <w:pPr>
              <w:spacing w:beforeLines="50" w:before="120" w:after="60"/>
              <w:rPr>
                <w:rFonts w:ascii="Times New Roman" w:hAnsi="Times New Roman" w:cs="Times New Roman"/>
                <w:color w:val="000000" w:themeColor="text1"/>
                <w:sz w:val="20"/>
                <w:szCs w:val="20"/>
              </w:rPr>
            </w:pPr>
          </w:p>
          <w:p w14:paraId="733B50F0" w14:textId="77777777" w:rsidR="002E2D5B" w:rsidRPr="00924105" w:rsidRDefault="002E2D5B" w:rsidP="00580AD8">
            <w:pPr>
              <w:spacing w:beforeLines="50" w:before="120" w:after="60"/>
              <w:rPr>
                <w:rFonts w:ascii="Times New Roman" w:hAnsi="Times New Roman" w:cs="Times New Roman"/>
                <w:color w:val="000000" w:themeColor="text1"/>
                <w:sz w:val="20"/>
                <w:szCs w:val="20"/>
              </w:rPr>
            </w:pPr>
          </w:p>
          <w:p w14:paraId="459CF003" w14:textId="77777777" w:rsidR="002E2D5B" w:rsidRPr="00924105" w:rsidRDefault="002E2D5B" w:rsidP="00580AD8">
            <w:pPr>
              <w:spacing w:beforeLines="50" w:before="120" w:after="60"/>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Post Hoc</w:t>
            </w:r>
          </w:p>
        </w:tc>
      </w:tr>
      <w:tr w:rsidR="00924105" w:rsidRPr="00924105" w14:paraId="3315A5C3" w14:textId="77777777" w:rsidTr="00580AD8">
        <w:trPr>
          <w:jc w:val="center"/>
        </w:trPr>
        <w:tc>
          <w:tcPr>
            <w:tcW w:w="353" w:type="pct"/>
            <w:vMerge/>
            <w:tcBorders>
              <w:left w:val="nil"/>
              <w:bottom w:val="single" w:sz="4" w:space="0" w:color="auto"/>
              <w:right w:val="nil"/>
            </w:tcBorders>
            <w:vAlign w:val="center"/>
            <w:hideMark/>
          </w:tcPr>
          <w:p w14:paraId="7E62005F"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p>
        </w:tc>
        <w:tc>
          <w:tcPr>
            <w:tcW w:w="241" w:type="pct"/>
            <w:tcBorders>
              <w:left w:val="nil"/>
              <w:bottom w:val="single" w:sz="4" w:space="0" w:color="auto"/>
              <w:right w:val="nil"/>
            </w:tcBorders>
            <w:vAlign w:val="center"/>
            <w:hideMark/>
          </w:tcPr>
          <w:p w14:paraId="10B52B2F"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M</w:t>
            </w:r>
          </w:p>
        </w:tc>
        <w:tc>
          <w:tcPr>
            <w:tcW w:w="243" w:type="pct"/>
            <w:tcBorders>
              <w:left w:val="nil"/>
              <w:bottom w:val="single" w:sz="4" w:space="0" w:color="auto"/>
              <w:right w:val="nil"/>
            </w:tcBorders>
            <w:vAlign w:val="center"/>
            <w:hideMark/>
          </w:tcPr>
          <w:p w14:paraId="1146687E"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SD</w:t>
            </w:r>
          </w:p>
        </w:tc>
        <w:tc>
          <w:tcPr>
            <w:tcW w:w="241" w:type="pct"/>
            <w:tcBorders>
              <w:left w:val="nil"/>
              <w:bottom w:val="single" w:sz="4" w:space="0" w:color="auto"/>
              <w:right w:val="nil"/>
            </w:tcBorders>
            <w:vAlign w:val="center"/>
            <w:hideMark/>
          </w:tcPr>
          <w:p w14:paraId="55236903"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M</w:t>
            </w:r>
          </w:p>
        </w:tc>
        <w:tc>
          <w:tcPr>
            <w:tcW w:w="238" w:type="pct"/>
            <w:tcBorders>
              <w:left w:val="nil"/>
              <w:bottom w:val="single" w:sz="4" w:space="0" w:color="auto"/>
              <w:right w:val="nil"/>
            </w:tcBorders>
            <w:vAlign w:val="center"/>
            <w:hideMark/>
          </w:tcPr>
          <w:p w14:paraId="4A807D9E"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SD</w:t>
            </w:r>
          </w:p>
        </w:tc>
        <w:tc>
          <w:tcPr>
            <w:tcW w:w="233" w:type="pct"/>
            <w:tcBorders>
              <w:left w:val="nil"/>
              <w:bottom w:val="single" w:sz="4" w:space="0" w:color="auto"/>
              <w:right w:val="nil"/>
            </w:tcBorders>
            <w:vAlign w:val="center"/>
            <w:hideMark/>
          </w:tcPr>
          <w:p w14:paraId="3E5FF4F5"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M</w:t>
            </w:r>
          </w:p>
        </w:tc>
        <w:tc>
          <w:tcPr>
            <w:tcW w:w="220" w:type="pct"/>
            <w:tcBorders>
              <w:left w:val="nil"/>
              <w:bottom w:val="single" w:sz="4" w:space="0" w:color="auto"/>
              <w:right w:val="nil"/>
            </w:tcBorders>
            <w:vAlign w:val="center"/>
            <w:hideMark/>
          </w:tcPr>
          <w:p w14:paraId="02453DB0" w14:textId="77777777" w:rsidR="002E2D5B" w:rsidRPr="00924105" w:rsidRDefault="002E2D5B" w:rsidP="00580AD8">
            <w:pPr>
              <w:spacing w:beforeLines="50" w:before="120" w:after="60"/>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SD</w:t>
            </w:r>
          </w:p>
        </w:tc>
        <w:tc>
          <w:tcPr>
            <w:tcW w:w="251" w:type="pct"/>
            <w:tcBorders>
              <w:left w:val="nil"/>
              <w:bottom w:val="single" w:sz="4" w:space="0" w:color="auto"/>
              <w:right w:val="nil"/>
            </w:tcBorders>
            <w:vAlign w:val="center"/>
          </w:tcPr>
          <w:p w14:paraId="355C44E2"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M</w:t>
            </w:r>
          </w:p>
        </w:tc>
        <w:tc>
          <w:tcPr>
            <w:tcW w:w="270" w:type="pct"/>
            <w:tcBorders>
              <w:left w:val="nil"/>
              <w:bottom w:val="single" w:sz="4" w:space="0" w:color="auto"/>
              <w:right w:val="nil"/>
            </w:tcBorders>
            <w:vAlign w:val="center"/>
          </w:tcPr>
          <w:p w14:paraId="2FCB5192"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SD</w:t>
            </w:r>
          </w:p>
        </w:tc>
        <w:tc>
          <w:tcPr>
            <w:tcW w:w="232" w:type="pct"/>
            <w:tcBorders>
              <w:left w:val="nil"/>
              <w:bottom w:val="single" w:sz="4" w:space="0" w:color="auto"/>
              <w:right w:val="nil"/>
            </w:tcBorders>
            <w:vAlign w:val="center"/>
          </w:tcPr>
          <w:p w14:paraId="260512C0"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M</w:t>
            </w:r>
          </w:p>
        </w:tc>
        <w:tc>
          <w:tcPr>
            <w:tcW w:w="219" w:type="pct"/>
            <w:tcBorders>
              <w:left w:val="nil"/>
              <w:bottom w:val="single" w:sz="4" w:space="0" w:color="auto"/>
              <w:right w:val="nil"/>
            </w:tcBorders>
            <w:vAlign w:val="center"/>
          </w:tcPr>
          <w:p w14:paraId="2BAD18E2"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SD</w:t>
            </w:r>
          </w:p>
        </w:tc>
        <w:tc>
          <w:tcPr>
            <w:tcW w:w="212" w:type="pct"/>
            <w:tcBorders>
              <w:left w:val="nil"/>
              <w:bottom w:val="single" w:sz="4" w:space="0" w:color="auto"/>
              <w:right w:val="nil"/>
            </w:tcBorders>
            <w:vAlign w:val="center"/>
          </w:tcPr>
          <w:p w14:paraId="2AA0545E"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M</w:t>
            </w:r>
          </w:p>
        </w:tc>
        <w:tc>
          <w:tcPr>
            <w:tcW w:w="215" w:type="pct"/>
            <w:tcBorders>
              <w:left w:val="nil"/>
              <w:bottom w:val="single" w:sz="4" w:space="0" w:color="auto"/>
              <w:right w:val="nil"/>
            </w:tcBorders>
            <w:vAlign w:val="center"/>
          </w:tcPr>
          <w:p w14:paraId="63D171D0"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SD</w:t>
            </w:r>
          </w:p>
        </w:tc>
        <w:tc>
          <w:tcPr>
            <w:tcW w:w="274" w:type="pct"/>
            <w:tcBorders>
              <w:left w:val="nil"/>
              <w:bottom w:val="single" w:sz="4" w:space="0" w:color="auto"/>
              <w:right w:val="nil"/>
            </w:tcBorders>
            <w:vAlign w:val="center"/>
          </w:tcPr>
          <w:p w14:paraId="75082654"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M</w:t>
            </w:r>
          </w:p>
        </w:tc>
        <w:tc>
          <w:tcPr>
            <w:tcW w:w="237" w:type="pct"/>
            <w:tcBorders>
              <w:left w:val="nil"/>
              <w:bottom w:val="single" w:sz="4" w:space="0" w:color="auto"/>
              <w:right w:val="nil"/>
            </w:tcBorders>
            <w:vAlign w:val="center"/>
          </w:tcPr>
          <w:p w14:paraId="54B368B0"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SD</w:t>
            </w:r>
          </w:p>
        </w:tc>
        <w:tc>
          <w:tcPr>
            <w:tcW w:w="305" w:type="pct"/>
            <w:tcBorders>
              <w:left w:val="nil"/>
              <w:bottom w:val="single" w:sz="4" w:space="0" w:color="auto"/>
              <w:right w:val="nil"/>
            </w:tcBorders>
            <w:vAlign w:val="center"/>
            <w:hideMark/>
          </w:tcPr>
          <w:p w14:paraId="01C411AA"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F</w:t>
            </w:r>
          </w:p>
        </w:tc>
        <w:tc>
          <w:tcPr>
            <w:tcW w:w="234" w:type="pct"/>
            <w:tcBorders>
              <w:left w:val="nil"/>
              <w:bottom w:val="single" w:sz="4" w:space="0" w:color="auto"/>
              <w:right w:val="nil"/>
            </w:tcBorders>
          </w:tcPr>
          <w:p w14:paraId="59E6658C" w14:textId="77777777" w:rsidR="002E2D5B" w:rsidRPr="00924105" w:rsidRDefault="002E2D5B" w:rsidP="00580AD8">
            <w:pPr>
              <w:spacing w:beforeLines="50" w:before="120" w:after="60"/>
              <w:jc w:val="center"/>
              <w:rPr>
                <w:rFonts w:ascii="Times New Roman" w:hAnsi="Times New Roman" w:cs="Times New Roman"/>
                <w:b/>
                <w:bCs/>
                <w:iCs/>
                <w:color w:val="000000" w:themeColor="text1"/>
                <w:sz w:val="20"/>
                <w:szCs w:val="20"/>
              </w:rPr>
            </w:pPr>
            <w:r w:rsidRPr="00924105">
              <w:rPr>
                <w:rFonts w:ascii="Times New Roman" w:hAnsi="Times New Roman" w:cs="Times New Roman"/>
                <w:b/>
                <w:bCs/>
                <w:iCs/>
                <w:color w:val="000000" w:themeColor="text1"/>
                <w:sz w:val="20"/>
                <w:szCs w:val="20"/>
              </w:rPr>
              <w:t>Sig.</w:t>
            </w:r>
          </w:p>
        </w:tc>
        <w:tc>
          <w:tcPr>
            <w:tcW w:w="229" w:type="pct"/>
            <w:tcBorders>
              <w:left w:val="nil"/>
              <w:bottom w:val="single" w:sz="4" w:space="0" w:color="auto"/>
              <w:right w:val="nil"/>
            </w:tcBorders>
            <w:vAlign w:val="center"/>
          </w:tcPr>
          <w:p w14:paraId="76D28DF1" w14:textId="77777777" w:rsidR="002E2D5B" w:rsidRPr="00924105" w:rsidRDefault="002E2D5B" w:rsidP="00580AD8">
            <w:pPr>
              <w:spacing w:beforeLines="50" w:before="120" w:after="60"/>
              <w:jc w:val="center"/>
              <w:rPr>
                <w:rFonts w:ascii="Times New Roman" w:hAnsi="Times New Roman" w:cs="Times New Roman"/>
                <w:b/>
                <w:bCs/>
                <w:i/>
                <w:color w:val="000000" w:themeColor="text1"/>
                <w:sz w:val="20"/>
                <w:szCs w:val="20"/>
              </w:rPr>
            </w:pPr>
            <w:r w:rsidRPr="00924105">
              <w:rPr>
                <w:rFonts w:ascii="Times New Roman" w:hAnsi="Times New Roman" w:cs="Times New Roman"/>
                <w:b/>
                <w:bCs/>
                <w:i/>
                <w:color w:val="000000" w:themeColor="text1"/>
                <w:sz w:val="20"/>
                <w:szCs w:val="20"/>
              </w:rPr>
              <w:t>η</w:t>
            </w:r>
            <w:r w:rsidRPr="00924105">
              <w:rPr>
                <w:rFonts w:ascii="Times New Roman" w:hAnsi="Times New Roman" w:cs="Times New Roman"/>
                <w:b/>
                <w:bCs/>
                <w:i/>
                <w:color w:val="000000" w:themeColor="text1"/>
                <w:sz w:val="20"/>
                <w:szCs w:val="20"/>
                <w:vertAlign w:val="superscript"/>
              </w:rPr>
              <w:t>2</w:t>
            </w:r>
          </w:p>
        </w:tc>
        <w:tc>
          <w:tcPr>
            <w:tcW w:w="553" w:type="pct"/>
            <w:vMerge/>
            <w:tcBorders>
              <w:left w:val="nil"/>
              <w:bottom w:val="single" w:sz="4" w:space="0" w:color="auto"/>
              <w:right w:val="nil"/>
            </w:tcBorders>
            <w:vAlign w:val="center"/>
          </w:tcPr>
          <w:p w14:paraId="069C3E7B" w14:textId="77777777" w:rsidR="002E2D5B" w:rsidRPr="00924105" w:rsidRDefault="002E2D5B" w:rsidP="00580AD8">
            <w:pPr>
              <w:spacing w:beforeLines="50" w:before="120" w:after="60"/>
              <w:rPr>
                <w:rFonts w:ascii="Times New Roman" w:hAnsi="Times New Roman" w:cs="Times New Roman"/>
                <w:b/>
                <w:bCs/>
                <w:color w:val="000000" w:themeColor="text1"/>
                <w:sz w:val="20"/>
                <w:szCs w:val="20"/>
              </w:rPr>
            </w:pPr>
          </w:p>
        </w:tc>
      </w:tr>
      <w:tr w:rsidR="00924105" w:rsidRPr="00924105" w14:paraId="35BB3674" w14:textId="77777777" w:rsidTr="00580AD8">
        <w:trPr>
          <w:jc w:val="center"/>
        </w:trPr>
        <w:tc>
          <w:tcPr>
            <w:tcW w:w="353" w:type="pct"/>
            <w:tcBorders>
              <w:top w:val="single" w:sz="4" w:space="0" w:color="auto"/>
              <w:left w:val="nil"/>
              <w:bottom w:val="nil"/>
              <w:right w:val="nil"/>
            </w:tcBorders>
            <w:vAlign w:val="center"/>
            <w:hideMark/>
          </w:tcPr>
          <w:p w14:paraId="608502B4"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IS</w:t>
            </w:r>
          </w:p>
        </w:tc>
        <w:tc>
          <w:tcPr>
            <w:tcW w:w="241" w:type="pct"/>
            <w:tcBorders>
              <w:top w:val="single" w:sz="4" w:space="0" w:color="auto"/>
              <w:left w:val="nil"/>
              <w:bottom w:val="nil"/>
              <w:right w:val="nil"/>
            </w:tcBorders>
          </w:tcPr>
          <w:p w14:paraId="69C59D9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8.73</w:t>
            </w:r>
          </w:p>
        </w:tc>
        <w:tc>
          <w:tcPr>
            <w:tcW w:w="243" w:type="pct"/>
            <w:tcBorders>
              <w:top w:val="single" w:sz="4" w:space="0" w:color="auto"/>
              <w:left w:val="nil"/>
              <w:bottom w:val="nil"/>
              <w:right w:val="nil"/>
            </w:tcBorders>
          </w:tcPr>
          <w:p w14:paraId="5D3A85E9"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2.72</w:t>
            </w:r>
          </w:p>
        </w:tc>
        <w:tc>
          <w:tcPr>
            <w:tcW w:w="241" w:type="pct"/>
            <w:tcBorders>
              <w:top w:val="single" w:sz="4" w:space="0" w:color="auto"/>
              <w:left w:val="nil"/>
              <w:bottom w:val="nil"/>
              <w:right w:val="nil"/>
            </w:tcBorders>
          </w:tcPr>
          <w:p w14:paraId="29302B5D"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8.32</w:t>
            </w:r>
          </w:p>
        </w:tc>
        <w:tc>
          <w:tcPr>
            <w:tcW w:w="238" w:type="pct"/>
            <w:tcBorders>
              <w:top w:val="single" w:sz="4" w:space="0" w:color="auto"/>
              <w:left w:val="nil"/>
              <w:bottom w:val="nil"/>
              <w:right w:val="nil"/>
            </w:tcBorders>
          </w:tcPr>
          <w:p w14:paraId="37FC61F5"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2.80</w:t>
            </w:r>
          </w:p>
        </w:tc>
        <w:tc>
          <w:tcPr>
            <w:tcW w:w="233" w:type="pct"/>
            <w:tcBorders>
              <w:top w:val="single" w:sz="4" w:space="0" w:color="auto"/>
              <w:left w:val="nil"/>
              <w:bottom w:val="nil"/>
              <w:right w:val="nil"/>
            </w:tcBorders>
          </w:tcPr>
          <w:p w14:paraId="6846BF4E"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8.04</w:t>
            </w:r>
          </w:p>
        </w:tc>
        <w:tc>
          <w:tcPr>
            <w:tcW w:w="220" w:type="pct"/>
            <w:tcBorders>
              <w:top w:val="single" w:sz="4" w:space="0" w:color="auto"/>
              <w:left w:val="nil"/>
              <w:bottom w:val="nil"/>
              <w:right w:val="nil"/>
            </w:tcBorders>
          </w:tcPr>
          <w:p w14:paraId="7D26023A"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2.55</w:t>
            </w:r>
          </w:p>
        </w:tc>
        <w:tc>
          <w:tcPr>
            <w:tcW w:w="251" w:type="pct"/>
            <w:tcBorders>
              <w:top w:val="single" w:sz="4" w:space="0" w:color="auto"/>
              <w:left w:val="nil"/>
              <w:bottom w:val="nil"/>
              <w:right w:val="nil"/>
            </w:tcBorders>
          </w:tcPr>
          <w:p w14:paraId="363064AE"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8.56</w:t>
            </w:r>
          </w:p>
        </w:tc>
        <w:tc>
          <w:tcPr>
            <w:tcW w:w="270" w:type="pct"/>
            <w:tcBorders>
              <w:top w:val="single" w:sz="4" w:space="0" w:color="auto"/>
              <w:left w:val="nil"/>
              <w:bottom w:val="nil"/>
              <w:right w:val="nil"/>
            </w:tcBorders>
          </w:tcPr>
          <w:p w14:paraId="7993398E"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2.600</w:t>
            </w:r>
          </w:p>
        </w:tc>
        <w:tc>
          <w:tcPr>
            <w:tcW w:w="232" w:type="pct"/>
            <w:tcBorders>
              <w:top w:val="single" w:sz="4" w:space="0" w:color="auto"/>
              <w:left w:val="nil"/>
              <w:bottom w:val="nil"/>
              <w:right w:val="nil"/>
            </w:tcBorders>
          </w:tcPr>
          <w:p w14:paraId="2013EE54"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8.63</w:t>
            </w:r>
          </w:p>
        </w:tc>
        <w:tc>
          <w:tcPr>
            <w:tcW w:w="219" w:type="pct"/>
            <w:tcBorders>
              <w:top w:val="single" w:sz="4" w:space="0" w:color="auto"/>
              <w:left w:val="nil"/>
              <w:bottom w:val="nil"/>
              <w:right w:val="nil"/>
            </w:tcBorders>
          </w:tcPr>
          <w:p w14:paraId="37AADC2A"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2.14</w:t>
            </w:r>
          </w:p>
        </w:tc>
        <w:tc>
          <w:tcPr>
            <w:tcW w:w="212" w:type="pct"/>
            <w:tcBorders>
              <w:top w:val="single" w:sz="4" w:space="0" w:color="auto"/>
              <w:left w:val="nil"/>
              <w:bottom w:val="nil"/>
              <w:right w:val="nil"/>
            </w:tcBorders>
          </w:tcPr>
          <w:p w14:paraId="30CD145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8.35</w:t>
            </w:r>
          </w:p>
        </w:tc>
        <w:tc>
          <w:tcPr>
            <w:tcW w:w="215" w:type="pct"/>
            <w:tcBorders>
              <w:top w:val="single" w:sz="4" w:space="0" w:color="auto"/>
              <w:left w:val="nil"/>
              <w:bottom w:val="nil"/>
              <w:right w:val="nil"/>
            </w:tcBorders>
          </w:tcPr>
          <w:p w14:paraId="46915831"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2.44</w:t>
            </w:r>
          </w:p>
        </w:tc>
        <w:tc>
          <w:tcPr>
            <w:tcW w:w="274" w:type="pct"/>
            <w:tcBorders>
              <w:top w:val="single" w:sz="4" w:space="0" w:color="auto"/>
              <w:left w:val="nil"/>
              <w:bottom w:val="nil"/>
              <w:right w:val="nil"/>
            </w:tcBorders>
          </w:tcPr>
          <w:p w14:paraId="50F137CD"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8.96</w:t>
            </w:r>
          </w:p>
        </w:tc>
        <w:tc>
          <w:tcPr>
            <w:tcW w:w="237" w:type="pct"/>
            <w:tcBorders>
              <w:top w:val="single" w:sz="4" w:space="0" w:color="auto"/>
              <w:left w:val="nil"/>
              <w:bottom w:val="nil"/>
              <w:right w:val="nil"/>
            </w:tcBorders>
          </w:tcPr>
          <w:p w14:paraId="50F691CF"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3.53</w:t>
            </w:r>
          </w:p>
        </w:tc>
        <w:tc>
          <w:tcPr>
            <w:tcW w:w="305" w:type="pct"/>
            <w:tcBorders>
              <w:top w:val="single" w:sz="4" w:space="0" w:color="auto"/>
              <w:left w:val="nil"/>
              <w:bottom w:val="nil"/>
              <w:right w:val="nil"/>
            </w:tcBorders>
          </w:tcPr>
          <w:p w14:paraId="1E447FFA"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.69</w:t>
            </w:r>
          </w:p>
        </w:tc>
        <w:tc>
          <w:tcPr>
            <w:tcW w:w="234" w:type="pct"/>
            <w:tcBorders>
              <w:top w:val="single" w:sz="4" w:space="0" w:color="auto"/>
              <w:left w:val="nil"/>
              <w:bottom w:val="nil"/>
              <w:right w:val="nil"/>
            </w:tcBorders>
          </w:tcPr>
          <w:p w14:paraId="44EE6220" w14:textId="77777777" w:rsidR="002E2D5B" w:rsidRPr="00924105" w:rsidDel="00C17546"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.655</w:t>
            </w:r>
          </w:p>
        </w:tc>
        <w:tc>
          <w:tcPr>
            <w:tcW w:w="229" w:type="pct"/>
            <w:tcBorders>
              <w:top w:val="single" w:sz="4" w:space="0" w:color="auto"/>
              <w:left w:val="nil"/>
              <w:bottom w:val="nil"/>
              <w:right w:val="nil"/>
            </w:tcBorders>
          </w:tcPr>
          <w:p w14:paraId="08374A55"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.008</w:t>
            </w:r>
          </w:p>
        </w:tc>
        <w:tc>
          <w:tcPr>
            <w:tcW w:w="553" w:type="pct"/>
            <w:tcBorders>
              <w:top w:val="single" w:sz="4" w:space="0" w:color="auto"/>
              <w:left w:val="nil"/>
              <w:bottom w:val="nil"/>
              <w:right w:val="nil"/>
            </w:tcBorders>
            <w:vAlign w:val="center"/>
          </w:tcPr>
          <w:p w14:paraId="4C2B5726" w14:textId="1B128167" w:rsidR="002E2D5B" w:rsidRPr="00924105" w:rsidRDefault="00CC47F8" w:rsidP="00580AD8">
            <w:pPr>
              <w:spacing w:beforeLines="50" w:before="120" w:after="60"/>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7&gt;1&gt;5&gt;4&gt;3&gt;6&gt;1</w:t>
            </w:r>
          </w:p>
        </w:tc>
      </w:tr>
      <w:tr w:rsidR="00924105" w:rsidRPr="00924105" w14:paraId="759E67B1" w14:textId="77777777" w:rsidTr="00580AD8">
        <w:trPr>
          <w:jc w:val="center"/>
        </w:trPr>
        <w:tc>
          <w:tcPr>
            <w:tcW w:w="353" w:type="pct"/>
            <w:tcBorders>
              <w:top w:val="nil"/>
              <w:left w:val="nil"/>
              <w:bottom w:val="nil"/>
              <w:right w:val="nil"/>
            </w:tcBorders>
            <w:vAlign w:val="center"/>
            <w:hideMark/>
          </w:tcPr>
          <w:p w14:paraId="6A24DE53"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TA</w:t>
            </w:r>
          </w:p>
        </w:tc>
        <w:tc>
          <w:tcPr>
            <w:tcW w:w="241" w:type="pct"/>
            <w:tcBorders>
              <w:top w:val="nil"/>
              <w:left w:val="nil"/>
              <w:bottom w:val="nil"/>
              <w:right w:val="nil"/>
            </w:tcBorders>
          </w:tcPr>
          <w:p w14:paraId="2371FC5B"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9.36</w:t>
            </w:r>
          </w:p>
        </w:tc>
        <w:tc>
          <w:tcPr>
            <w:tcW w:w="243" w:type="pct"/>
            <w:tcBorders>
              <w:top w:val="nil"/>
              <w:left w:val="nil"/>
              <w:bottom w:val="nil"/>
              <w:right w:val="nil"/>
            </w:tcBorders>
          </w:tcPr>
          <w:p w14:paraId="66EAFF9B"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2.51</w:t>
            </w:r>
          </w:p>
        </w:tc>
        <w:tc>
          <w:tcPr>
            <w:tcW w:w="241" w:type="pct"/>
            <w:tcBorders>
              <w:top w:val="nil"/>
              <w:left w:val="nil"/>
              <w:bottom w:val="nil"/>
              <w:right w:val="nil"/>
            </w:tcBorders>
          </w:tcPr>
          <w:p w14:paraId="605CC143"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8.71</w:t>
            </w:r>
          </w:p>
        </w:tc>
        <w:tc>
          <w:tcPr>
            <w:tcW w:w="238" w:type="pct"/>
            <w:tcBorders>
              <w:top w:val="nil"/>
              <w:left w:val="nil"/>
              <w:bottom w:val="nil"/>
              <w:right w:val="nil"/>
            </w:tcBorders>
          </w:tcPr>
          <w:p w14:paraId="616F0D04"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2.39</w:t>
            </w:r>
          </w:p>
        </w:tc>
        <w:tc>
          <w:tcPr>
            <w:tcW w:w="233" w:type="pct"/>
            <w:tcBorders>
              <w:top w:val="nil"/>
              <w:left w:val="nil"/>
              <w:bottom w:val="nil"/>
              <w:right w:val="nil"/>
            </w:tcBorders>
          </w:tcPr>
          <w:p w14:paraId="7C533EF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8.77</w:t>
            </w:r>
          </w:p>
        </w:tc>
        <w:tc>
          <w:tcPr>
            <w:tcW w:w="220" w:type="pct"/>
            <w:tcBorders>
              <w:top w:val="nil"/>
              <w:left w:val="nil"/>
              <w:bottom w:val="nil"/>
              <w:right w:val="nil"/>
            </w:tcBorders>
          </w:tcPr>
          <w:p w14:paraId="20A2CAB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2.48</w:t>
            </w:r>
          </w:p>
        </w:tc>
        <w:tc>
          <w:tcPr>
            <w:tcW w:w="251" w:type="pct"/>
            <w:tcBorders>
              <w:top w:val="nil"/>
              <w:left w:val="nil"/>
              <w:bottom w:val="nil"/>
              <w:right w:val="nil"/>
            </w:tcBorders>
          </w:tcPr>
          <w:p w14:paraId="2047B19D"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9.10</w:t>
            </w:r>
          </w:p>
        </w:tc>
        <w:tc>
          <w:tcPr>
            <w:tcW w:w="270" w:type="pct"/>
            <w:tcBorders>
              <w:top w:val="nil"/>
              <w:left w:val="nil"/>
              <w:bottom w:val="nil"/>
              <w:right w:val="nil"/>
            </w:tcBorders>
          </w:tcPr>
          <w:p w14:paraId="7975936C"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2.682</w:t>
            </w:r>
          </w:p>
        </w:tc>
        <w:tc>
          <w:tcPr>
            <w:tcW w:w="232" w:type="pct"/>
            <w:tcBorders>
              <w:top w:val="nil"/>
              <w:left w:val="nil"/>
              <w:bottom w:val="nil"/>
              <w:right w:val="nil"/>
            </w:tcBorders>
          </w:tcPr>
          <w:p w14:paraId="2EA589B3"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8.51</w:t>
            </w:r>
          </w:p>
        </w:tc>
        <w:tc>
          <w:tcPr>
            <w:tcW w:w="219" w:type="pct"/>
            <w:tcBorders>
              <w:top w:val="nil"/>
              <w:left w:val="nil"/>
              <w:bottom w:val="nil"/>
              <w:right w:val="nil"/>
            </w:tcBorders>
          </w:tcPr>
          <w:p w14:paraId="1FA06E6C"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2.60</w:t>
            </w:r>
          </w:p>
        </w:tc>
        <w:tc>
          <w:tcPr>
            <w:tcW w:w="212" w:type="pct"/>
            <w:tcBorders>
              <w:top w:val="nil"/>
              <w:left w:val="nil"/>
              <w:bottom w:val="nil"/>
              <w:right w:val="nil"/>
            </w:tcBorders>
          </w:tcPr>
          <w:p w14:paraId="68B8E944"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8.42</w:t>
            </w:r>
          </w:p>
        </w:tc>
        <w:tc>
          <w:tcPr>
            <w:tcW w:w="215" w:type="pct"/>
            <w:tcBorders>
              <w:top w:val="nil"/>
              <w:left w:val="nil"/>
              <w:bottom w:val="nil"/>
              <w:right w:val="nil"/>
            </w:tcBorders>
          </w:tcPr>
          <w:p w14:paraId="18D9D336"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2.20</w:t>
            </w:r>
          </w:p>
        </w:tc>
        <w:tc>
          <w:tcPr>
            <w:tcW w:w="274" w:type="pct"/>
            <w:tcBorders>
              <w:top w:val="nil"/>
              <w:left w:val="nil"/>
              <w:bottom w:val="nil"/>
              <w:right w:val="nil"/>
            </w:tcBorders>
          </w:tcPr>
          <w:p w14:paraId="77887B9B"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9.66</w:t>
            </w:r>
          </w:p>
        </w:tc>
        <w:tc>
          <w:tcPr>
            <w:tcW w:w="237" w:type="pct"/>
            <w:tcBorders>
              <w:top w:val="nil"/>
              <w:left w:val="nil"/>
              <w:bottom w:val="nil"/>
              <w:right w:val="nil"/>
            </w:tcBorders>
          </w:tcPr>
          <w:p w14:paraId="49FAE3F7"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3.51</w:t>
            </w:r>
          </w:p>
        </w:tc>
        <w:tc>
          <w:tcPr>
            <w:tcW w:w="305" w:type="pct"/>
            <w:tcBorders>
              <w:top w:val="nil"/>
              <w:left w:val="nil"/>
              <w:bottom w:val="nil"/>
              <w:right w:val="nil"/>
            </w:tcBorders>
          </w:tcPr>
          <w:p w14:paraId="390861E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1.76</w:t>
            </w:r>
          </w:p>
        </w:tc>
        <w:tc>
          <w:tcPr>
            <w:tcW w:w="234" w:type="pct"/>
            <w:tcBorders>
              <w:top w:val="nil"/>
              <w:left w:val="nil"/>
              <w:bottom w:val="nil"/>
              <w:right w:val="nil"/>
            </w:tcBorders>
          </w:tcPr>
          <w:p w14:paraId="11A0DFB2" w14:textId="77777777" w:rsidR="002E2D5B" w:rsidRPr="00924105" w:rsidDel="00C17546"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.104</w:t>
            </w:r>
          </w:p>
        </w:tc>
        <w:tc>
          <w:tcPr>
            <w:tcW w:w="229" w:type="pct"/>
            <w:tcBorders>
              <w:top w:val="nil"/>
              <w:left w:val="nil"/>
              <w:bottom w:val="nil"/>
              <w:right w:val="nil"/>
            </w:tcBorders>
          </w:tcPr>
          <w:p w14:paraId="63B25E0B"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.02</w:t>
            </w:r>
          </w:p>
        </w:tc>
        <w:tc>
          <w:tcPr>
            <w:tcW w:w="553" w:type="pct"/>
            <w:tcBorders>
              <w:top w:val="nil"/>
              <w:left w:val="nil"/>
              <w:bottom w:val="nil"/>
              <w:right w:val="nil"/>
            </w:tcBorders>
            <w:vAlign w:val="center"/>
          </w:tcPr>
          <w:p w14:paraId="5EA185FF" w14:textId="2C4E2A20" w:rsidR="002E2D5B" w:rsidRPr="00924105" w:rsidRDefault="00CC47F8" w:rsidP="00580AD8">
            <w:pPr>
              <w:spacing w:beforeLines="50" w:before="120" w:after="60"/>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7&gt;1&gt;4&gt;3&gt;2&gt;5&gt;6</w:t>
            </w:r>
          </w:p>
        </w:tc>
      </w:tr>
      <w:tr w:rsidR="00924105" w:rsidRPr="00924105" w14:paraId="58EF1EB5" w14:textId="77777777" w:rsidTr="00580AD8">
        <w:trPr>
          <w:jc w:val="center"/>
        </w:trPr>
        <w:tc>
          <w:tcPr>
            <w:tcW w:w="353" w:type="pct"/>
            <w:tcBorders>
              <w:top w:val="nil"/>
              <w:left w:val="nil"/>
              <w:bottom w:val="nil"/>
              <w:right w:val="nil"/>
            </w:tcBorders>
            <w:vAlign w:val="center"/>
            <w:hideMark/>
          </w:tcPr>
          <w:p w14:paraId="58FCEC4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proofErr w:type="spellStart"/>
            <w:r w:rsidRPr="00924105">
              <w:rPr>
                <w:rFonts w:ascii="Times New Roman" w:hAnsi="Times New Roman" w:cs="Times New Roman"/>
                <w:color w:val="000000" w:themeColor="text1"/>
                <w:sz w:val="20"/>
                <w:szCs w:val="20"/>
              </w:rPr>
              <w:t>EmoS</w:t>
            </w:r>
            <w:proofErr w:type="spellEnd"/>
          </w:p>
        </w:tc>
        <w:tc>
          <w:tcPr>
            <w:tcW w:w="241" w:type="pct"/>
            <w:tcBorders>
              <w:top w:val="nil"/>
              <w:left w:val="nil"/>
              <w:bottom w:val="nil"/>
              <w:right w:val="nil"/>
            </w:tcBorders>
          </w:tcPr>
          <w:p w14:paraId="7A007CA9"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24.79</w:t>
            </w:r>
          </w:p>
        </w:tc>
        <w:tc>
          <w:tcPr>
            <w:tcW w:w="243" w:type="pct"/>
            <w:tcBorders>
              <w:top w:val="nil"/>
              <w:left w:val="nil"/>
              <w:bottom w:val="nil"/>
              <w:right w:val="nil"/>
            </w:tcBorders>
          </w:tcPr>
          <w:p w14:paraId="7FBB53AE"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6.22</w:t>
            </w:r>
          </w:p>
        </w:tc>
        <w:tc>
          <w:tcPr>
            <w:tcW w:w="241" w:type="pct"/>
            <w:tcBorders>
              <w:top w:val="nil"/>
              <w:left w:val="nil"/>
              <w:bottom w:val="nil"/>
              <w:right w:val="nil"/>
            </w:tcBorders>
          </w:tcPr>
          <w:p w14:paraId="508636D1"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24.71</w:t>
            </w:r>
          </w:p>
        </w:tc>
        <w:tc>
          <w:tcPr>
            <w:tcW w:w="238" w:type="pct"/>
            <w:tcBorders>
              <w:top w:val="nil"/>
              <w:left w:val="nil"/>
              <w:bottom w:val="nil"/>
              <w:right w:val="nil"/>
            </w:tcBorders>
          </w:tcPr>
          <w:p w14:paraId="47F1CC76"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5.00</w:t>
            </w:r>
          </w:p>
        </w:tc>
        <w:tc>
          <w:tcPr>
            <w:tcW w:w="233" w:type="pct"/>
            <w:tcBorders>
              <w:top w:val="nil"/>
              <w:left w:val="nil"/>
              <w:bottom w:val="nil"/>
              <w:right w:val="nil"/>
            </w:tcBorders>
          </w:tcPr>
          <w:p w14:paraId="223DB139"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25.00</w:t>
            </w:r>
          </w:p>
        </w:tc>
        <w:tc>
          <w:tcPr>
            <w:tcW w:w="220" w:type="pct"/>
            <w:tcBorders>
              <w:top w:val="nil"/>
              <w:left w:val="nil"/>
              <w:bottom w:val="nil"/>
              <w:right w:val="nil"/>
            </w:tcBorders>
          </w:tcPr>
          <w:p w14:paraId="33C48FD4"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7.35</w:t>
            </w:r>
          </w:p>
        </w:tc>
        <w:tc>
          <w:tcPr>
            <w:tcW w:w="251" w:type="pct"/>
            <w:tcBorders>
              <w:top w:val="nil"/>
              <w:left w:val="nil"/>
              <w:bottom w:val="nil"/>
              <w:right w:val="nil"/>
            </w:tcBorders>
          </w:tcPr>
          <w:p w14:paraId="16CE93BB"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23.12</w:t>
            </w:r>
          </w:p>
        </w:tc>
        <w:tc>
          <w:tcPr>
            <w:tcW w:w="270" w:type="pct"/>
            <w:tcBorders>
              <w:top w:val="nil"/>
              <w:left w:val="nil"/>
              <w:bottom w:val="nil"/>
              <w:right w:val="nil"/>
            </w:tcBorders>
          </w:tcPr>
          <w:p w14:paraId="0E062D0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7.185</w:t>
            </w:r>
          </w:p>
        </w:tc>
        <w:tc>
          <w:tcPr>
            <w:tcW w:w="232" w:type="pct"/>
            <w:tcBorders>
              <w:top w:val="nil"/>
              <w:left w:val="nil"/>
              <w:bottom w:val="nil"/>
              <w:right w:val="nil"/>
            </w:tcBorders>
          </w:tcPr>
          <w:p w14:paraId="1DF9181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22.21</w:t>
            </w:r>
          </w:p>
        </w:tc>
        <w:tc>
          <w:tcPr>
            <w:tcW w:w="219" w:type="pct"/>
            <w:tcBorders>
              <w:top w:val="nil"/>
              <w:left w:val="nil"/>
              <w:bottom w:val="nil"/>
              <w:right w:val="nil"/>
            </w:tcBorders>
          </w:tcPr>
          <w:p w14:paraId="781E01F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7.68</w:t>
            </w:r>
          </w:p>
        </w:tc>
        <w:tc>
          <w:tcPr>
            <w:tcW w:w="212" w:type="pct"/>
            <w:tcBorders>
              <w:top w:val="nil"/>
              <w:left w:val="nil"/>
              <w:bottom w:val="nil"/>
              <w:right w:val="nil"/>
            </w:tcBorders>
          </w:tcPr>
          <w:p w14:paraId="323D87B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22.65</w:t>
            </w:r>
          </w:p>
        </w:tc>
        <w:tc>
          <w:tcPr>
            <w:tcW w:w="215" w:type="pct"/>
            <w:tcBorders>
              <w:top w:val="nil"/>
              <w:left w:val="nil"/>
              <w:bottom w:val="nil"/>
              <w:right w:val="nil"/>
            </w:tcBorders>
          </w:tcPr>
          <w:p w14:paraId="7D8C5969"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6.61</w:t>
            </w:r>
          </w:p>
        </w:tc>
        <w:tc>
          <w:tcPr>
            <w:tcW w:w="274" w:type="pct"/>
            <w:tcBorders>
              <w:top w:val="nil"/>
              <w:left w:val="nil"/>
              <w:bottom w:val="nil"/>
              <w:right w:val="nil"/>
            </w:tcBorders>
          </w:tcPr>
          <w:p w14:paraId="0C4EFA7F"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25.83</w:t>
            </w:r>
          </w:p>
        </w:tc>
        <w:tc>
          <w:tcPr>
            <w:tcW w:w="237" w:type="pct"/>
            <w:tcBorders>
              <w:top w:val="nil"/>
              <w:left w:val="nil"/>
              <w:bottom w:val="nil"/>
              <w:right w:val="nil"/>
            </w:tcBorders>
          </w:tcPr>
          <w:p w14:paraId="4CEC9C99"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9.00</w:t>
            </w:r>
          </w:p>
        </w:tc>
        <w:tc>
          <w:tcPr>
            <w:tcW w:w="305" w:type="pct"/>
            <w:tcBorders>
              <w:top w:val="nil"/>
              <w:left w:val="nil"/>
              <w:bottom w:val="nil"/>
              <w:right w:val="nil"/>
            </w:tcBorders>
          </w:tcPr>
          <w:p w14:paraId="2C4077D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2.18</w:t>
            </w:r>
          </w:p>
        </w:tc>
        <w:tc>
          <w:tcPr>
            <w:tcW w:w="234" w:type="pct"/>
            <w:tcBorders>
              <w:top w:val="nil"/>
              <w:left w:val="nil"/>
              <w:bottom w:val="nil"/>
              <w:right w:val="nil"/>
            </w:tcBorders>
          </w:tcPr>
          <w:p w14:paraId="40426047" w14:textId="77777777" w:rsidR="002E2D5B" w:rsidRPr="00924105" w:rsidDel="00C17546"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.043</w:t>
            </w:r>
          </w:p>
        </w:tc>
        <w:tc>
          <w:tcPr>
            <w:tcW w:w="229" w:type="pct"/>
            <w:tcBorders>
              <w:top w:val="nil"/>
              <w:left w:val="nil"/>
              <w:bottom w:val="nil"/>
              <w:right w:val="nil"/>
            </w:tcBorders>
          </w:tcPr>
          <w:p w14:paraId="4D74503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.02</w:t>
            </w:r>
          </w:p>
        </w:tc>
        <w:tc>
          <w:tcPr>
            <w:tcW w:w="553" w:type="pct"/>
            <w:tcBorders>
              <w:top w:val="nil"/>
              <w:left w:val="nil"/>
              <w:bottom w:val="nil"/>
              <w:right w:val="nil"/>
            </w:tcBorders>
            <w:vAlign w:val="center"/>
          </w:tcPr>
          <w:p w14:paraId="345C6DDA" w14:textId="02705027" w:rsidR="002E2D5B" w:rsidRPr="00924105" w:rsidRDefault="00CC47F8" w:rsidP="00580AD8">
            <w:pPr>
              <w:spacing w:beforeLines="50" w:before="120" w:after="60"/>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7&gt;3&gt;1&gt;2</w:t>
            </w:r>
            <w:r w:rsidR="007D63DE" w:rsidRPr="00924105">
              <w:rPr>
                <w:rFonts w:ascii="Times New Roman" w:hAnsi="Times New Roman" w:cs="Times New Roman"/>
                <w:color w:val="000000" w:themeColor="text1"/>
                <w:sz w:val="20"/>
                <w:szCs w:val="20"/>
              </w:rPr>
              <w:t>&gt;4&gt;6&gt;5</w:t>
            </w:r>
          </w:p>
        </w:tc>
      </w:tr>
      <w:tr w:rsidR="00924105" w:rsidRPr="00924105" w14:paraId="508CB30F" w14:textId="77777777" w:rsidTr="00580AD8">
        <w:trPr>
          <w:jc w:val="center"/>
        </w:trPr>
        <w:tc>
          <w:tcPr>
            <w:tcW w:w="353" w:type="pct"/>
            <w:tcBorders>
              <w:top w:val="nil"/>
              <w:left w:val="nil"/>
              <w:bottom w:val="nil"/>
              <w:right w:val="nil"/>
            </w:tcBorders>
            <w:vAlign w:val="center"/>
            <w:hideMark/>
          </w:tcPr>
          <w:p w14:paraId="6879EFC6"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proofErr w:type="spellStart"/>
            <w:r w:rsidRPr="00924105">
              <w:rPr>
                <w:rFonts w:ascii="Times New Roman" w:hAnsi="Times New Roman" w:cs="Times New Roman"/>
                <w:color w:val="000000" w:themeColor="text1"/>
                <w:sz w:val="20"/>
                <w:szCs w:val="20"/>
              </w:rPr>
              <w:t>EstS</w:t>
            </w:r>
            <w:proofErr w:type="spellEnd"/>
          </w:p>
        </w:tc>
        <w:tc>
          <w:tcPr>
            <w:tcW w:w="241" w:type="pct"/>
            <w:tcBorders>
              <w:top w:val="nil"/>
              <w:left w:val="nil"/>
              <w:bottom w:val="nil"/>
              <w:right w:val="nil"/>
            </w:tcBorders>
          </w:tcPr>
          <w:p w14:paraId="28F07FF5"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19.77</w:t>
            </w:r>
          </w:p>
        </w:tc>
        <w:tc>
          <w:tcPr>
            <w:tcW w:w="243" w:type="pct"/>
            <w:tcBorders>
              <w:top w:val="nil"/>
              <w:left w:val="nil"/>
              <w:bottom w:val="nil"/>
              <w:right w:val="nil"/>
            </w:tcBorders>
          </w:tcPr>
          <w:p w14:paraId="2D69AB9A"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4.96</w:t>
            </w:r>
          </w:p>
        </w:tc>
        <w:tc>
          <w:tcPr>
            <w:tcW w:w="241" w:type="pct"/>
            <w:tcBorders>
              <w:top w:val="nil"/>
              <w:left w:val="nil"/>
              <w:bottom w:val="nil"/>
              <w:right w:val="nil"/>
            </w:tcBorders>
          </w:tcPr>
          <w:p w14:paraId="49E9055E"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20.50</w:t>
            </w:r>
          </w:p>
        </w:tc>
        <w:tc>
          <w:tcPr>
            <w:tcW w:w="238" w:type="pct"/>
            <w:tcBorders>
              <w:top w:val="nil"/>
              <w:left w:val="nil"/>
              <w:bottom w:val="nil"/>
              <w:right w:val="nil"/>
            </w:tcBorders>
          </w:tcPr>
          <w:p w14:paraId="0B7FB98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5.74</w:t>
            </w:r>
          </w:p>
        </w:tc>
        <w:tc>
          <w:tcPr>
            <w:tcW w:w="233" w:type="pct"/>
            <w:tcBorders>
              <w:top w:val="nil"/>
              <w:left w:val="nil"/>
              <w:bottom w:val="nil"/>
              <w:right w:val="nil"/>
            </w:tcBorders>
          </w:tcPr>
          <w:p w14:paraId="3DFC0884"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20.51</w:t>
            </w:r>
          </w:p>
        </w:tc>
        <w:tc>
          <w:tcPr>
            <w:tcW w:w="220" w:type="pct"/>
            <w:tcBorders>
              <w:top w:val="nil"/>
              <w:left w:val="nil"/>
              <w:bottom w:val="nil"/>
              <w:right w:val="nil"/>
            </w:tcBorders>
          </w:tcPr>
          <w:p w14:paraId="08DF7F75"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6.03</w:t>
            </w:r>
          </w:p>
        </w:tc>
        <w:tc>
          <w:tcPr>
            <w:tcW w:w="251" w:type="pct"/>
            <w:tcBorders>
              <w:top w:val="nil"/>
              <w:left w:val="nil"/>
              <w:bottom w:val="nil"/>
              <w:right w:val="nil"/>
            </w:tcBorders>
          </w:tcPr>
          <w:p w14:paraId="01295445"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19.97</w:t>
            </w:r>
          </w:p>
        </w:tc>
        <w:tc>
          <w:tcPr>
            <w:tcW w:w="270" w:type="pct"/>
            <w:tcBorders>
              <w:top w:val="nil"/>
              <w:left w:val="nil"/>
              <w:bottom w:val="nil"/>
              <w:right w:val="nil"/>
            </w:tcBorders>
          </w:tcPr>
          <w:p w14:paraId="2992875A"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5.546</w:t>
            </w:r>
          </w:p>
        </w:tc>
        <w:tc>
          <w:tcPr>
            <w:tcW w:w="232" w:type="pct"/>
            <w:tcBorders>
              <w:top w:val="nil"/>
              <w:left w:val="nil"/>
              <w:bottom w:val="nil"/>
              <w:right w:val="nil"/>
            </w:tcBorders>
          </w:tcPr>
          <w:p w14:paraId="755F4895"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19.86</w:t>
            </w:r>
          </w:p>
        </w:tc>
        <w:tc>
          <w:tcPr>
            <w:tcW w:w="219" w:type="pct"/>
            <w:tcBorders>
              <w:top w:val="nil"/>
              <w:left w:val="nil"/>
              <w:bottom w:val="nil"/>
              <w:right w:val="nil"/>
            </w:tcBorders>
          </w:tcPr>
          <w:p w14:paraId="63706D0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5.18</w:t>
            </w:r>
          </w:p>
        </w:tc>
        <w:tc>
          <w:tcPr>
            <w:tcW w:w="212" w:type="pct"/>
            <w:tcBorders>
              <w:top w:val="nil"/>
              <w:left w:val="nil"/>
              <w:bottom w:val="nil"/>
              <w:right w:val="nil"/>
            </w:tcBorders>
          </w:tcPr>
          <w:p w14:paraId="6B12C51C"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18.10</w:t>
            </w:r>
          </w:p>
        </w:tc>
        <w:tc>
          <w:tcPr>
            <w:tcW w:w="215" w:type="pct"/>
            <w:tcBorders>
              <w:top w:val="nil"/>
              <w:left w:val="nil"/>
              <w:bottom w:val="nil"/>
              <w:right w:val="nil"/>
            </w:tcBorders>
          </w:tcPr>
          <w:p w14:paraId="4A20A5C7"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4.90</w:t>
            </w:r>
          </w:p>
        </w:tc>
        <w:tc>
          <w:tcPr>
            <w:tcW w:w="274" w:type="pct"/>
            <w:tcBorders>
              <w:top w:val="nil"/>
              <w:left w:val="nil"/>
              <w:bottom w:val="nil"/>
              <w:right w:val="nil"/>
            </w:tcBorders>
          </w:tcPr>
          <w:p w14:paraId="61849EA1"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21.47</w:t>
            </w:r>
          </w:p>
        </w:tc>
        <w:tc>
          <w:tcPr>
            <w:tcW w:w="237" w:type="pct"/>
            <w:tcBorders>
              <w:top w:val="nil"/>
              <w:left w:val="nil"/>
              <w:bottom w:val="nil"/>
              <w:right w:val="nil"/>
            </w:tcBorders>
          </w:tcPr>
          <w:p w14:paraId="37C6707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7.58</w:t>
            </w:r>
          </w:p>
        </w:tc>
        <w:tc>
          <w:tcPr>
            <w:tcW w:w="305" w:type="pct"/>
            <w:tcBorders>
              <w:top w:val="nil"/>
              <w:left w:val="nil"/>
              <w:bottom w:val="nil"/>
              <w:right w:val="nil"/>
            </w:tcBorders>
          </w:tcPr>
          <w:p w14:paraId="52D44C6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1.63</w:t>
            </w:r>
          </w:p>
        </w:tc>
        <w:tc>
          <w:tcPr>
            <w:tcW w:w="234" w:type="pct"/>
            <w:tcBorders>
              <w:top w:val="nil"/>
              <w:left w:val="nil"/>
              <w:bottom w:val="nil"/>
              <w:right w:val="nil"/>
            </w:tcBorders>
          </w:tcPr>
          <w:p w14:paraId="35832152" w14:textId="77777777" w:rsidR="002E2D5B" w:rsidRPr="00924105" w:rsidDel="00C17546"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.135</w:t>
            </w:r>
          </w:p>
        </w:tc>
        <w:tc>
          <w:tcPr>
            <w:tcW w:w="229" w:type="pct"/>
            <w:tcBorders>
              <w:top w:val="nil"/>
              <w:left w:val="nil"/>
              <w:bottom w:val="nil"/>
              <w:right w:val="nil"/>
            </w:tcBorders>
          </w:tcPr>
          <w:p w14:paraId="02A218D7" w14:textId="77777777" w:rsidR="002E2D5B" w:rsidRPr="00924105" w:rsidRDefault="002E2D5B" w:rsidP="00580AD8">
            <w:pPr>
              <w:spacing w:beforeLines="50" w:before="120" w:after="60"/>
              <w:jc w:val="center"/>
              <w:rPr>
                <w:rFonts w:ascii="Times New Roman" w:hAnsi="Times New Roman" w:cs="Times New Roman"/>
                <w:i/>
                <w:color w:val="000000" w:themeColor="text1"/>
                <w:sz w:val="20"/>
                <w:szCs w:val="20"/>
              </w:rPr>
            </w:pPr>
            <w:r w:rsidRPr="00924105">
              <w:rPr>
                <w:rFonts w:ascii="Times New Roman" w:hAnsi="Times New Roman" w:cs="Times New Roman"/>
                <w:color w:val="000000" w:themeColor="text1"/>
                <w:sz w:val="20"/>
                <w:szCs w:val="20"/>
              </w:rPr>
              <w:t>.02</w:t>
            </w:r>
          </w:p>
        </w:tc>
        <w:tc>
          <w:tcPr>
            <w:tcW w:w="553" w:type="pct"/>
            <w:tcBorders>
              <w:top w:val="nil"/>
              <w:left w:val="nil"/>
              <w:bottom w:val="nil"/>
              <w:right w:val="nil"/>
            </w:tcBorders>
            <w:vAlign w:val="center"/>
          </w:tcPr>
          <w:p w14:paraId="268828A9" w14:textId="3E1FBE0C" w:rsidR="002E2D5B" w:rsidRPr="00924105" w:rsidRDefault="007D63DE" w:rsidP="00580AD8">
            <w:pPr>
              <w:spacing w:beforeLines="50" w:before="120" w:after="60"/>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7&gt;3&gt;2&gt;5&gt;4&gt;1&gt;6</w:t>
            </w:r>
          </w:p>
        </w:tc>
      </w:tr>
      <w:tr w:rsidR="00924105" w:rsidRPr="00924105" w14:paraId="1C3F810E" w14:textId="77777777" w:rsidTr="00580AD8">
        <w:trPr>
          <w:jc w:val="center"/>
        </w:trPr>
        <w:tc>
          <w:tcPr>
            <w:tcW w:w="353" w:type="pct"/>
            <w:tcBorders>
              <w:top w:val="nil"/>
              <w:left w:val="nil"/>
              <w:bottom w:val="nil"/>
              <w:right w:val="nil"/>
            </w:tcBorders>
            <w:vAlign w:val="center"/>
            <w:hideMark/>
          </w:tcPr>
          <w:p w14:paraId="40BE343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SNW</w:t>
            </w:r>
          </w:p>
        </w:tc>
        <w:tc>
          <w:tcPr>
            <w:tcW w:w="241" w:type="pct"/>
            <w:tcBorders>
              <w:top w:val="nil"/>
              <w:left w:val="nil"/>
              <w:bottom w:val="nil"/>
              <w:right w:val="nil"/>
            </w:tcBorders>
          </w:tcPr>
          <w:p w14:paraId="5BE62627"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25.02</w:t>
            </w:r>
          </w:p>
        </w:tc>
        <w:tc>
          <w:tcPr>
            <w:tcW w:w="243" w:type="pct"/>
            <w:tcBorders>
              <w:top w:val="nil"/>
              <w:left w:val="nil"/>
              <w:bottom w:val="nil"/>
              <w:right w:val="nil"/>
            </w:tcBorders>
          </w:tcPr>
          <w:p w14:paraId="27528FE5"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5.74</w:t>
            </w:r>
          </w:p>
        </w:tc>
        <w:tc>
          <w:tcPr>
            <w:tcW w:w="241" w:type="pct"/>
            <w:tcBorders>
              <w:top w:val="nil"/>
              <w:left w:val="nil"/>
              <w:bottom w:val="nil"/>
              <w:right w:val="nil"/>
            </w:tcBorders>
          </w:tcPr>
          <w:p w14:paraId="256702FC"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24.32</w:t>
            </w:r>
          </w:p>
        </w:tc>
        <w:tc>
          <w:tcPr>
            <w:tcW w:w="238" w:type="pct"/>
            <w:tcBorders>
              <w:top w:val="nil"/>
              <w:left w:val="nil"/>
              <w:bottom w:val="nil"/>
              <w:right w:val="nil"/>
            </w:tcBorders>
          </w:tcPr>
          <w:p w14:paraId="7BEA3943"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6.76</w:t>
            </w:r>
          </w:p>
        </w:tc>
        <w:tc>
          <w:tcPr>
            <w:tcW w:w="233" w:type="pct"/>
            <w:tcBorders>
              <w:top w:val="nil"/>
              <w:left w:val="nil"/>
              <w:bottom w:val="nil"/>
              <w:right w:val="nil"/>
            </w:tcBorders>
          </w:tcPr>
          <w:p w14:paraId="63A3B6A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25.09</w:t>
            </w:r>
          </w:p>
        </w:tc>
        <w:tc>
          <w:tcPr>
            <w:tcW w:w="220" w:type="pct"/>
            <w:tcBorders>
              <w:top w:val="nil"/>
              <w:left w:val="nil"/>
              <w:bottom w:val="nil"/>
              <w:right w:val="nil"/>
            </w:tcBorders>
          </w:tcPr>
          <w:p w14:paraId="1AA1F88F"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7.66</w:t>
            </w:r>
          </w:p>
        </w:tc>
        <w:tc>
          <w:tcPr>
            <w:tcW w:w="251" w:type="pct"/>
            <w:tcBorders>
              <w:top w:val="nil"/>
              <w:left w:val="nil"/>
              <w:bottom w:val="nil"/>
              <w:right w:val="nil"/>
            </w:tcBorders>
          </w:tcPr>
          <w:p w14:paraId="52C95705"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24.64</w:t>
            </w:r>
          </w:p>
        </w:tc>
        <w:tc>
          <w:tcPr>
            <w:tcW w:w="270" w:type="pct"/>
            <w:tcBorders>
              <w:top w:val="nil"/>
              <w:left w:val="nil"/>
              <w:bottom w:val="nil"/>
              <w:right w:val="nil"/>
            </w:tcBorders>
          </w:tcPr>
          <w:p w14:paraId="111C493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6.905</w:t>
            </w:r>
          </w:p>
        </w:tc>
        <w:tc>
          <w:tcPr>
            <w:tcW w:w="232" w:type="pct"/>
            <w:tcBorders>
              <w:top w:val="nil"/>
              <w:left w:val="nil"/>
              <w:bottom w:val="nil"/>
              <w:right w:val="nil"/>
            </w:tcBorders>
          </w:tcPr>
          <w:p w14:paraId="05307F46"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23.93</w:t>
            </w:r>
          </w:p>
        </w:tc>
        <w:tc>
          <w:tcPr>
            <w:tcW w:w="219" w:type="pct"/>
            <w:tcBorders>
              <w:top w:val="nil"/>
              <w:left w:val="nil"/>
              <w:bottom w:val="nil"/>
              <w:right w:val="nil"/>
            </w:tcBorders>
          </w:tcPr>
          <w:p w14:paraId="308F42D3"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6.02</w:t>
            </w:r>
          </w:p>
        </w:tc>
        <w:tc>
          <w:tcPr>
            <w:tcW w:w="212" w:type="pct"/>
            <w:tcBorders>
              <w:top w:val="nil"/>
              <w:left w:val="nil"/>
              <w:bottom w:val="nil"/>
              <w:right w:val="nil"/>
            </w:tcBorders>
          </w:tcPr>
          <w:p w14:paraId="03035A7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22.71</w:t>
            </w:r>
          </w:p>
        </w:tc>
        <w:tc>
          <w:tcPr>
            <w:tcW w:w="215" w:type="pct"/>
            <w:tcBorders>
              <w:top w:val="nil"/>
              <w:left w:val="nil"/>
              <w:bottom w:val="nil"/>
              <w:right w:val="nil"/>
            </w:tcBorders>
          </w:tcPr>
          <w:p w14:paraId="32B166F6"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6.08</w:t>
            </w:r>
          </w:p>
        </w:tc>
        <w:tc>
          <w:tcPr>
            <w:tcW w:w="274" w:type="pct"/>
            <w:tcBorders>
              <w:top w:val="nil"/>
              <w:left w:val="nil"/>
              <w:bottom w:val="nil"/>
              <w:right w:val="nil"/>
            </w:tcBorders>
          </w:tcPr>
          <w:p w14:paraId="5AC7B0E7"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26.47</w:t>
            </w:r>
          </w:p>
        </w:tc>
        <w:tc>
          <w:tcPr>
            <w:tcW w:w="237" w:type="pct"/>
            <w:tcBorders>
              <w:top w:val="nil"/>
              <w:left w:val="nil"/>
              <w:bottom w:val="nil"/>
              <w:right w:val="nil"/>
            </w:tcBorders>
          </w:tcPr>
          <w:p w14:paraId="39DA6DFA"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8.38</w:t>
            </w:r>
          </w:p>
        </w:tc>
        <w:tc>
          <w:tcPr>
            <w:tcW w:w="305" w:type="pct"/>
            <w:tcBorders>
              <w:top w:val="nil"/>
              <w:left w:val="nil"/>
              <w:bottom w:val="nil"/>
              <w:right w:val="nil"/>
            </w:tcBorders>
          </w:tcPr>
          <w:p w14:paraId="0BB9E46B"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1.49</w:t>
            </w:r>
          </w:p>
        </w:tc>
        <w:tc>
          <w:tcPr>
            <w:tcW w:w="234" w:type="pct"/>
            <w:tcBorders>
              <w:top w:val="nil"/>
              <w:left w:val="nil"/>
              <w:bottom w:val="nil"/>
              <w:right w:val="nil"/>
            </w:tcBorders>
          </w:tcPr>
          <w:p w14:paraId="757C931E" w14:textId="77777777" w:rsidR="002E2D5B" w:rsidRPr="00924105" w:rsidDel="00C17546"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.177</w:t>
            </w:r>
          </w:p>
        </w:tc>
        <w:tc>
          <w:tcPr>
            <w:tcW w:w="229" w:type="pct"/>
            <w:tcBorders>
              <w:top w:val="nil"/>
              <w:left w:val="nil"/>
              <w:bottom w:val="nil"/>
              <w:right w:val="nil"/>
            </w:tcBorders>
          </w:tcPr>
          <w:p w14:paraId="4724D33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.01</w:t>
            </w:r>
          </w:p>
        </w:tc>
        <w:tc>
          <w:tcPr>
            <w:tcW w:w="553" w:type="pct"/>
            <w:tcBorders>
              <w:top w:val="nil"/>
              <w:left w:val="nil"/>
              <w:bottom w:val="nil"/>
              <w:right w:val="nil"/>
            </w:tcBorders>
            <w:vAlign w:val="center"/>
          </w:tcPr>
          <w:p w14:paraId="11C70CB7" w14:textId="65A79941" w:rsidR="002E2D5B" w:rsidRPr="00924105" w:rsidRDefault="007D63DE" w:rsidP="00580AD8">
            <w:pPr>
              <w:spacing w:beforeLines="50" w:before="120" w:after="60"/>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7&gt;1&gt;3&gt;4&gt;2&gt;5&gt;6</w:t>
            </w:r>
          </w:p>
        </w:tc>
      </w:tr>
      <w:tr w:rsidR="00924105" w:rsidRPr="00924105" w14:paraId="508FEA49" w14:textId="77777777" w:rsidTr="00580AD8">
        <w:trPr>
          <w:jc w:val="center"/>
        </w:trPr>
        <w:tc>
          <w:tcPr>
            <w:tcW w:w="353" w:type="pct"/>
            <w:tcBorders>
              <w:top w:val="nil"/>
              <w:left w:val="nil"/>
              <w:bottom w:val="nil"/>
              <w:right w:val="nil"/>
            </w:tcBorders>
            <w:vAlign w:val="center"/>
            <w:hideMark/>
          </w:tcPr>
          <w:p w14:paraId="4B46AEE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TSS</w:t>
            </w:r>
          </w:p>
        </w:tc>
        <w:tc>
          <w:tcPr>
            <w:tcW w:w="241" w:type="pct"/>
            <w:tcBorders>
              <w:top w:val="nil"/>
              <w:left w:val="nil"/>
              <w:bottom w:val="nil"/>
              <w:right w:val="nil"/>
            </w:tcBorders>
          </w:tcPr>
          <w:p w14:paraId="71AFE1CD"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93.30</w:t>
            </w:r>
          </w:p>
        </w:tc>
        <w:tc>
          <w:tcPr>
            <w:tcW w:w="243" w:type="pct"/>
            <w:tcBorders>
              <w:top w:val="nil"/>
              <w:left w:val="nil"/>
              <w:bottom w:val="nil"/>
              <w:right w:val="nil"/>
            </w:tcBorders>
          </w:tcPr>
          <w:p w14:paraId="03765D2D"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21.24</w:t>
            </w:r>
          </w:p>
        </w:tc>
        <w:tc>
          <w:tcPr>
            <w:tcW w:w="241" w:type="pct"/>
            <w:tcBorders>
              <w:top w:val="nil"/>
              <w:left w:val="nil"/>
              <w:bottom w:val="nil"/>
              <w:right w:val="nil"/>
            </w:tcBorders>
          </w:tcPr>
          <w:p w14:paraId="6EE149CE"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92.71</w:t>
            </w:r>
          </w:p>
        </w:tc>
        <w:tc>
          <w:tcPr>
            <w:tcW w:w="238" w:type="pct"/>
            <w:tcBorders>
              <w:top w:val="nil"/>
              <w:left w:val="nil"/>
              <w:bottom w:val="nil"/>
              <w:right w:val="nil"/>
            </w:tcBorders>
          </w:tcPr>
          <w:p w14:paraId="53D96875"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21.16</w:t>
            </w:r>
          </w:p>
        </w:tc>
        <w:tc>
          <w:tcPr>
            <w:tcW w:w="233" w:type="pct"/>
            <w:tcBorders>
              <w:top w:val="nil"/>
              <w:left w:val="nil"/>
              <w:bottom w:val="nil"/>
              <w:right w:val="nil"/>
            </w:tcBorders>
          </w:tcPr>
          <w:p w14:paraId="56893DD3"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93.57</w:t>
            </w:r>
          </w:p>
        </w:tc>
        <w:tc>
          <w:tcPr>
            <w:tcW w:w="220" w:type="pct"/>
            <w:tcBorders>
              <w:top w:val="nil"/>
              <w:left w:val="nil"/>
              <w:bottom w:val="nil"/>
              <w:right w:val="nil"/>
            </w:tcBorders>
          </w:tcPr>
          <w:p w14:paraId="6A15A203"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25.61</w:t>
            </w:r>
          </w:p>
        </w:tc>
        <w:tc>
          <w:tcPr>
            <w:tcW w:w="251" w:type="pct"/>
            <w:tcBorders>
              <w:top w:val="nil"/>
              <w:left w:val="nil"/>
              <w:bottom w:val="nil"/>
              <w:right w:val="nil"/>
            </w:tcBorders>
          </w:tcPr>
          <w:p w14:paraId="5AF54F8A"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90.73</w:t>
            </w:r>
          </w:p>
        </w:tc>
        <w:tc>
          <w:tcPr>
            <w:tcW w:w="270" w:type="pct"/>
            <w:tcBorders>
              <w:top w:val="nil"/>
              <w:left w:val="nil"/>
              <w:bottom w:val="nil"/>
              <w:right w:val="nil"/>
            </w:tcBorders>
          </w:tcPr>
          <w:p w14:paraId="0FF9440B"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24.566</w:t>
            </w:r>
          </w:p>
        </w:tc>
        <w:tc>
          <w:tcPr>
            <w:tcW w:w="232" w:type="pct"/>
            <w:tcBorders>
              <w:top w:val="nil"/>
              <w:left w:val="nil"/>
              <w:bottom w:val="nil"/>
              <w:right w:val="nil"/>
            </w:tcBorders>
          </w:tcPr>
          <w:p w14:paraId="68B4047A"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88.98</w:t>
            </w:r>
          </w:p>
        </w:tc>
        <w:tc>
          <w:tcPr>
            <w:tcW w:w="219" w:type="pct"/>
            <w:tcBorders>
              <w:top w:val="nil"/>
              <w:left w:val="nil"/>
              <w:bottom w:val="nil"/>
              <w:right w:val="nil"/>
            </w:tcBorders>
          </w:tcPr>
          <w:p w14:paraId="5D1CBC26"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22.99</w:t>
            </w:r>
          </w:p>
        </w:tc>
        <w:tc>
          <w:tcPr>
            <w:tcW w:w="212" w:type="pct"/>
            <w:tcBorders>
              <w:top w:val="nil"/>
              <w:left w:val="nil"/>
              <w:bottom w:val="nil"/>
              <w:right w:val="nil"/>
            </w:tcBorders>
          </w:tcPr>
          <w:p w14:paraId="326AD30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85.40</w:t>
            </w:r>
          </w:p>
        </w:tc>
        <w:tc>
          <w:tcPr>
            <w:tcW w:w="215" w:type="pct"/>
            <w:tcBorders>
              <w:top w:val="nil"/>
              <w:left w:val="nil"/>
              <w:bottom w:val="nil"/>
              <w:right w:val="nil"/>
            </w:tcBorders>
          </w:tcPr>
          <w:p w14:paraId="472D6EA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21.52</w:t>
            </w:r>
          </w:p>
        </w:tc>
        <w:tc>
          <w:tcPr>
            <w:tcW w:w="274" w:type="pct"/>
            <w:tcBorders>
              <w:top w:val="nil"/>
              <w:left w:val="nil"/>
              <w:bottom w:val="nil"/>
              <w:right w:val="nil"/>
            </w:tcBorders>
          </w:tcPr>
          <w:p w14:paraId="34FA0934"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98.45</w:t>
            </w:r>
          </w:p>
        </w:tc>
        <w:tc>
          <w:tcPr>
            <w:tcW w:w="237" w:type="pct"/>
            <w:tcBorders>
              <w:top w:val="nil"/>
              <w:left w:val="nil"/>
              <w:bottom w:val="nil"/>
              <w:right w:val="nil"/>
            </w:tcBorders>
          </w:tcPr>
          <w:p w14:paraId="773FED4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32.50</w:t>
            </w:r>
          </w:p>
        </w:tc>
        <w:tc>
          <w:tcPr>
            <w:tcW w:w="305" w:type="pct"/>
            <w:tcBorders>
              <w:top w:val="nil"/>
              <w:left w:val="nil"/>
              <w:bottom w:val="nil"/>
              <w:right w:val="nil"/>
            </w:tcBorders>
          </w:tcPr>
          <w:p w14:paraId="6A7D9686"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1.47</w:t>
            </w:r>
          </w:p>
        </w:tc>
        <w:tc>
          <w:tcPr>
            <w:tcW w:w="234" w:type="pct"/>
            <w:tcBorders>
              <w:top w:val="nil"/>
              <w:left w:val="nil"/>
              <w:bottom w:val="nil"/>
              <w:right w:val="nil"/>
            </w:tcBorders>
          </w:tcPr>
          <w:p w14:paraId="6F0490A2" w14:textId="77777777" w:rsidR="002E2D5B" w:rsidRPr="00924105" w:rsidDel="00C17546"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.185</w:t>
            </w:r>
          </w:p>
        </w:tc>
        <w:tc>
          <w:tcPr>
            <w:tcW w:w="229" w:type="pct"/>
            <w:tcBorders>
              <w:top w:val="nil"/>
              <w:left w:val="nil"/>
              <w:bottom w:val="nil"/>
              <w:right w:val="nil"/>
            </w:tcBorders>
          </w:tcPr>
          <w:p w14:paraId="1D2D7DA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.01</w:t>
            </w:r>
          </w:p>
        </w:tc>
        <w:tc>
          <w:tcPr>
            <w:tcW w:w="553" w:type="pct"/>
            <w:tcBorders>
              <w:top w:val="nil"/>
              <w:left w:val="nil"/>
              <w:bottom w:val="nil"/>
              <w:right w:val="nil"/>
            </w:tcBorders>
            <w:vAlign w:val="center"/>
          </w:tcPr>
          <w:p w14:paraId="595943EE" w14:textId="08BEA609" w:rsidR="002E2D5B" w:rsidRPr="00924105" w:rsidRDefault="002E2D5B" w:rsidP="00580AD8">
            <w:pPr>
              <w:spacing w:beforeLines="50" w:before="120" w:after="60"/>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w:t>
            </w:r>
            <w:r w:rsidR="007D63DE" w:rsidRPr="00924105">
              <w:rPr>
                <w:rFonts w:ascii="Times New Roman" w:hAnsi="Times New Roman" w:cs="Times New Roman"/>
                <w:color w:val="000000" w:themeColor="text1"/>
                <w:sz w:val="20"/>
                <w:szCs w:val="20"/>
              </w:rPr>
              <w:t>&gt;3&gt;1&gt;2&gt;4&gt;5&gt;6</w:t>
            </w:r>
          </w:p>
        </w:tc>
      </w:tr>
      <w:tr w:rsidR="00924105" w:rsidRPr="00924105" w14:paraId="5CCD356C" w14:textId="77777777" w:rsidTr="00580AD8">
        <w:trPr>
          <w:jc w:val="center"/>
        </w:trPr>
        <w:tc>
          <w:tcPr>
            <w:tcW w:w="353" w:type="pct"/>
            <w:tcBorders>
              <w:top w:val="nil"/>
              <w:left w:val="nil"/>
              <w:bottom w:val="nil"/>
              <w:right w:val="nil"/>
            </w:tcBorders>
            <w:vAlign w:val="center"/>
            <w:hideMark/>
          </w:tcPr>
          <w:p w14:paraId="3C1BD0C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SL</w:t>
            </w:r>
          </w:p>
        </w:tc>
        <w:tc>
          <w:tcPr>
            <w:tcW w:w="241" w:type="pct"/>
            <w:tcBorders>
              <w:top w:val="nil"/>
              <w:left w:val="nil"/>
              <w:bottom w:val="nil"/>
              <w:right w:val="nil"/>
            </w:tcBorders>
          </w:tcPr>
          <w:p w14:paraId="12254F77"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5.32</w:t>
            </w:r>
          </w:p>
        </w:tc>
        <w:tc>
          <w:tcPr>
            <w:tcW w:w="243" w:type="pct"/>
            <w:tcBorders>
              <w:top w:val="nil"/>
              <w:left w:val="nil"/>
              <w:bottom w:val="nil"/>
              <w:right w:val="nil"/>
            </w:tcBorders>
          </w:tcPr>
          <w:p w14:paraId="3C6654A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1.77</w:t>
            </w:r>
          </w:p>
        </w:tc>
        <w:tc>
          <w:tcPr>
            <w:tcW w:w="241" w:type="pct"/>
            <w:tcBorders>
              <w:top w:val="nil"/>
              <w:left w:val="nil"/>
              <w:bottom w:val="nil"/>
              <w:right w:val="nil"/>
            </w:tcBorders>
          </w:tcPr>
          <w:p w14:paraId="3CCA955C"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4.82</w:t>
            </w:r>
          </w:p>
        </w:tc>
        <w:tc>
          <w:tcPr>
            <w:tcW w:w="238" w:type="pct"/>
            <w:tcBorders>
              <w:top w:val="nil"/>
              <w:left w:val="nil"/>
              <w:bottom w:val="nil"/>
              <w:right w:val="nil"/>
            </w:tcBorders>
          </w:tcPr>
          <w:p w14:paraId="42D0CC94"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1.93</w:t>
            </w:r>
          </w:p>
        </w:tc>
        <w:tc>
          <w:tcPr>
            <w:tcW w:w="233" w:type="pct"/>
            <w:tcBorders>
              <w:top w:val="nil"/>
              <w:left w:val="nil"/>
              <w:bottom w:val="nil"/>
              <w:right w:val="nil"/>
            </w:tcBorders>
          </w:tcPr>
          <w:p w14:paraId="5F4521A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5.34</w:t>
            </w:r>
          </w:p>
        </w:tc>
        <w:tc>
          <w:tcPr>
            <w:tcW w:w="220" w:type="pct"/>
            <w:tcBorders>
              <w:top w:val="nil"/>
              <w:left w:val="nil"/>
              <w:bottom w:val="nil"/>
              <w:right w:val="nil"/>
            </w:tcBorders>
          </w:tcPr>
          <w:p w14:paraId="7A290657"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2.07</w:t>
            </w:r>
          </w:p>
        </w:tc>
        <w:tc>
          <w:tcPr>
            <w:tcW w:w="251" w:type="pct"/>
            <w:tcBorders>
              <w:top w:val="nil"/>
              <w:left w:val="nil"/>
              <w:bottom w:val="nil"/>
              <w:right w:val="nil"/>
            </w:tcBorders>
          </w:tcPr>
          <w:p w14:paraId="12E52F6B"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5.35</w:t>
            </w:r>
          </w:p>
        </w:tc>
        <w:tc>
          <w:tcPr>
            <w:tcW w:w="270" w:type="pct"/>
            <w:tcBorders>
              <w:top w:val="nil"/>
              <w:left w:val="nil"/>
              <w:bottom w:val="nil"/>
              <w:right w:val="nil"/>
            </w:tcBorders>
          </w:tcPr>
          <w:p w14:paraId="7D58E06D"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1.769</w:t>
            </w:r>
          </w:p>
        </w:tc>
        <w:tc>
          <w:tcPr>
            <w:tcW w:w="232" w:type="pct"/>
            <w:tcBorders>
              <w:top w:val="nil"/>
              <w:left w:val="nil"/>
              <w:bottom w:val="nil"/>
              <w:right w:val="nil"/>
            </w:tcBorders>
          </w:tcPr>
          <w:p w14:paraId="55A6BD84"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5.37</w:t>
            </w:r>
          </w:p>
        </w:tc>
        <w:tc>
          <w:tcPr>
            <w:tcW w:w="219" w:type="pct"/>
            <w:tcBorders>
              <w:top w:val="nil"/>
              <w:left w:val="nil"/>
              <w:bottom w:val="nil"/>
              <w:right w:val="nil"/>
            </w:tcBorders>
          </w:tcPr>
          <w:p w14:paraId="78C15DF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1.84</w:t>
            </w:r>
          </w:p>
        </w:tc>
        <w:tc>
          <w:tcPr>
            <w:tcW w:w="212" w:type="pct"/>
            <w:tcBorders>
              <w:top w:val="nil"/>
              <w:left w:val="nil"/>
              <w:bottom w:val="nil"/>
              <w:right w:val="nil"/>
            </w:tcBorders>
          </w:tcPr>
          <w:p w14:paraId="2D3EFE5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5.02</w:t>
            </w:r>
          </w:p>
        </w:tc>
        <w:tc>
          <w:tcPr>
            <w:tcW w:w="215" w:type="pct"/>
            <w:tcBorders>
              <w:top w:val="nil"/>
              <w:left w:val="nil"/>
              <w:bottom w:val="nil"/>
              <w:right w:val="nil"/>
            </w:tcBorders>
          </w:tcPr>
          <w:p w14:paraId="64AF096B"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1.63</w:t>
            </w:r>
          </w:p>
        </w:tc>
        <w:tc>
          <w:tcPr>
            <w:tcW w:w="274" w:type="pct"/>
            <w:tcBorders>
              <w:top w:val="nil"/>
              <w:left w:val="nil"/>
              <w:bottom w:val="nil"/>
              <w:right w:val="nil"/>
            </w:tcBorders>
          </w:tcPr>
          <w:p w14:paraId="2A093D37"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5.45</w:t>
            </w:r>
          </w:p>
        </w:tc>
        <w:tc>
          <w:tcPr>
            <w:tcW w:w="237" w:type="pct"/>
            <w:tcBorders>
              <w:top w:val="nil"/>
              <w:left w:val="nil"/>
              <w:bottom w:val="nil"/>
              <w:right w:val="nil"/>
            </w:tcBorders>
          </w:tcPr>
          <w:p w14:paraId="3F7E3DAC"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2.15</w:t>
            </w:r>
          </w:p>
        </w:tc>
        <w:tc>
          <w:tcPr>
            <w:tcW w:w="305" w:type="pct"/>
            <w:tcBorders>
              <w:top w:val="nil"/>
              <w:left w:val="nil"/>
              <w:bottom w:val="nil"/>
              <w:right w:val="nil"/>
            </w:tcBorders>
          </w:tcPr>
          <w:p w14:paraId="6910CF64"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.57</w:t>
            </w:r>
          </w:p>
        </w:tc>
        <w:tc>
          <w:tcPr>
            <w:tcW w:w="234" w:type="pct"/>
            <w:tcBorders>
              <w:top w:val="nil"/>
              <w:left w:val="nil"/>
              <w:bottom w:val="nil"/>
              <w:right w:val="nil"/>
            </w:tcBorders>
          </w:tcPr>
          <w:p w14:paraId="44F11C59" w14:textId="77777777" w:rsidR="002E2D5B" w:rsidRPr="00924105" w:rsidDel="00C17546"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.749</w:t>
            </w:r>
          </w:p>
        </w:tc>
        <w:tc>
          <w:tcPr>
            <w:tcW w:w="229" w:type="pct"/>
            <w:tcBorders>
              <w:top w:val="nil"/>
              <w:left w:val="nil"/>
              <w:bottom w:val="nil"/>
              <w:right w:val="nil"/>
            </w:tcBorders>
          </w:tcPr>
          <w:p w14:paraId="70D9672F"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.00</w:t>
            </w:r>
            <w:r w:rsidR="00390288" w:rsidRPr="00924105">
              <w:rPr>
                <w:rFonts w:ascii="Times New Roman" w:hAnsi="Times New Roman" w:cs="Times New Roman"/>
                <w:color w:val="000000" w:themeColor="text1"/>
                <w:sz w:val="20"/>
                <w:szCs w:val="20"/>
              </w:rPr>
              <w:t>7</w:t>
            </w:r>
          </w:p>
        </w:tc>
        <w:tc>
          <w:tcPr>
            <w:tcW w:w="553" w:type="pct"/>
            <w:tcBorders>
              <w:top w:val="nil"/>
              <w:left w:val="nil"/>
              <w:bottom w:val="nil"/>
              <w:right w:val="nil"/>
            </w:tcBorders>
            <w:vAlign w:val="center"/>
          </w:tcPr>
          <w:p w14:paraId="5F5862A5" w14:textId="2AF78EB4" w:rsidR="002E2D5B" w:rsidRPr="00924105" w:rsidRDefault="007D63DE" w:rsidP="00580AD8">
            <w:pPr>
              <w:spacing w:beforeLines="50" w:before="120" w:after="60"/>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7&gt;5&gt;4&gt;3&gt;1&gt;6&gt;2</w:t>
            </w:r>
          </w:p>
        </w:tc>
      </w:tr>
      <w:tr w:rsidR="00924105" w:rsidRPr="00924105" w14:paraId="192781F3" w14:textId="77777777" w:rsidTr="00580AD8">
        <w:trPr>
          <w:jc w:val="center"/>
        </w:trPr>
        <w:tc>
          <w:tcPr>
            <w:tcW w:w="353" w:type="pct"/>
            <w:tcBorders>
              <w:top w:val="nil"/>
              <w:left w:val="nil"/>
              <w:bottom w:val="nil"/>
              <w:right w:val="nil"/>
            </w:tcBorders>
            <w:vAlign w:val="center"/>
            <w:hideMark/>
          </w:tcPr>
          <w:p w14:paraId="47875623"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LT</w:t>
            </w:r>
          </w:p>
        </w:tc>
        <w:tc>
          <w:tcPr>
            <w:tcW w:w="241" w:type="pct"/>
            <w:tcBorders>
              <w:top w:val="nil"/>
              <w:left w:val="nil"/>
              <w:bottom w:val="nil"/>
              <w:right w:val="nil"/>
            </w:tcBorders>
          </w:tcPr>
          <w:p w14:paraId="2E0057C1"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11.35</w:t>
            </w:r>
          </w:p>
        </w:tc>
        <w:tc>
          <w:tcPr>
            <w:tcW w:w="243" w:type="pct"/>
            <w:tcBorders>
              <w:top w:val="nil"/>
              <w:left w:val="nil"/>
              <w:bottom w:val="nil"/>
              <w:right w:val="nil"/>
            </w:tcBorders>
          </w:tcPr>
          <w:p w14:paraId="5E33553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2.53</w:t>
            </w:r>
          </w:p>
        </w:tc>
        <w:tc>
          <w:tcPr>
            <w:tcW w:w="241" w:type="pct"/>
            <w:tcBorders>
              <w:top w:val="nil"/>
              <w:left w:val="nil"/>
              <w:bottom w:val="nil"/>
              <w:right w:val="nil"/>
            </w:tcBorders>
          </w:tcPr>
          <w:p w14:paraId="7257F69D"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10.82</w:t>
            </w:r>
          </w:p>
        </w:tc>
        <w:tc>
          <w:tcPr>
            <w:tcW w:w="238" w:type="pct"/>
            <w:tcBorders>
              <w:top w:val="nil"/>
              <w:left w:val="nil"/>
              <w:bottom w:val="nil"/>
              <w:right w:val="nil"/>
            </w:tcBorders>
          </w:tcPr>
          <w:p w14:paraId="339CDF9E"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2.51</w:t>
            </w:r>
          </w:p>
        </w:tc>
        <w:tc>
          <w:tcPr>
            <w:tcW w:w="233" w:type="pct"/>
            <w:tcBorders>
              <w:top w:val="nil"/>
              <w:left w:val="nil"/>
              <w:bottom w:val="nil"/>
              <w:right w:val="nil"/>
            </w:tcBorders>
          </w:tcPr>
          <w:p w14:paraId="243B9089"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11.77</w:t>
            </w:r>
          </w:p>
        </w:tc>
        <w:tc>
          <w:tcPr>
            <w:tcW w:w="220" w:type="pct"/>
            <w:tcBorders>
              <w:top w:val="nil"/>
              <w:left w:val="nil"/>
              <w:bottom w:val="nil"/>
              <w:right w:val="nil"/>
            </w:tcBorders>
          </w:tcPr>
          <w:p w14:paraId="1C248CF9"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3.23</w:t>
            </w:r>
          </w:p>
        </w:tc>
        <w:tc>
          <w:tcPr>
            <w:tcW w:w="251" w:type="pct"/>
            <w:tcBorders>
              <w:top w:val="nil"/>
              <w:left w:val="nil"/>
              <w:bottom w:val="nil"/>
              <w:right w:val="nil"/>
            </w:tcBorders>
          </w:tcPr>
          <w:p w14:paraId="4140DE96"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12.35</w:t>
            </w:r>
          </w:p>
        </w:tc>
        <w:tc>
          <w:tcPr>
            <w:tcW w:w="270" w:type="pct"/>
            <w:tcBorders>
              <w:top w:val="nil"/>
              <w:left w:val="nil"/>
              <w:bottom w:val="nil"/>
              <w:right w:val="nil"/>
            </w:tcBorders>
          </w:tcPr>
          <w:p w14:paraId="70A7E7D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3.161</w:t>
            </w:r>
          </w:p>
        </w:tc>
        <w:tc>
          <w:tcPr>
            <w:tcW w:w="232" w:type="pct"/>
            <w:tcBorders>
              <w:top w:val="nil"/>
              <w:left w:val="nil"/>
              <w:bottom w:val="nil"/>
              <w:right w:val="nil"/>
            </w:tcBorders>
          </w:tcPr>
          <w:p w14:paraId="7475607E"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11.81</w:t>
            </w:r>
          </w:p>
        </w:tc>
        <w:tc>
          <w:tcPr>
            <w:tcW w:w="219" w:type="pct"/>
            <w:tcBorders>
              <w:top w:val="nil"/>
              <w:left w:val="nil"/>
              <w:bottom w:val="nil"/>
              <w:right w:val="nil"/>
            </w:tcBorders>
          </w:tcPr>
          <w:p w14:paraId="5603AFB1"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3.42</w:t>
            </w:r>
          </w:p>
        </w:tc>
        <w:tc>
          <w:tcPr>
            <w:tcW w:w="212" w:type="pct"/>
            <w:tcBorders>
              <w:top w:val="nil"/>
              <w:left w:val="nil"/>
              <w:bottom w:val="nil"/>
              <w:right w:val="nil"/>
            </w:tcBorders>
          </w:tcPr>
          <w:p w14:paraId="6678051F"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11.65</w:t>
            </w:r>
          </w:p>
        </w:tc>
        <w:tc>
          <w:tcPr>
            <w:tcW w:w="215" w:type="pct"/>
            <w:tcBorders>
              <w:top w:val="nil"/>
              <w:left w:val="nil"/>
              <w:bottom w:val="nil"/>
              <w:right w:val="nil"/>
            </w:tcBorders>
          </w:tcPr>
          <w:p w14:paraId="25695EB7"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2.61</w:t>
            </w:r>
          </w:p>
        </w:tc>
        <w:tc>
          <w:tcPr>
            <w:tcW w:w="274" w:type="pct"/>
            <w:tcBorders>
              <w:top w:val="nil"/>
              <w:left w:val="nil"/>
              <w:bottom w:val="nil"/>
              <w:right w:val="nil"/>
            </w:tcBorders>
          </w:tcPr>
          <w:p w14:paraId="56634DE6"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11.38</w:t>
            </w:r>
          </w:p>
        </w:tc>
        <w:tc>
          <w:tcPr>
            <w:tcW w:w="237" w:type="pct"/>
            <w:tcBorders>
              <w:top w:val="nil"/>
              <w:left w:val="nil"/>
              <w:bottom w:val="nil"/>
              <w:right w:val="nil"/>
            </w:tcBorders>
          </w:tcPr>
          <w:p w14:paraId="3AB04BF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3.46</w:t>
            </w:r>
          </w:p>
        </w:tc>
        <w:tc>
          <w:tcPr>
            <w:tcW w:w="305" w:type="pct"/>
            <w:tcBorders>
              <w:top w:val="nil"/>
              <w:left w:val="nil"/>
              <w:bottom w:val="nil"/>
              <w:right w:val="nil"/>
            </w:tcBorders>
          </w:tcPr>
          <w:p w14:paraId="185F33A6"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1.83</w:t>
            </w:r>
          </w:p>
        </w:tc>
        <w:tc>
          <w:tcPr>
            <w:tcW w:w="234" w:type="pct"/>
            <w:tcBorders>
              <w:top w:val="nil"/>
              <w:left w:val="nil"/>
              <w:bottom w:val="nil"/>
              <w:right w:val="nil"/>
            </w:tcBorders>
          </w:tcPr>
          <w:p w14:paraId="174D36E2" w14:textId="77777777" w:rsidR="002E2D5B" w:rsidRPr="00924105" w:rsidDel="00C17546"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.090</w:t>
            </w:r>
          </w:p>
        </w:tc>
        <w:tc>
          <w:tcPr>
            <w:tcW w:w="229" w:type="pct"/>
            <w:tcBorders>
              <w:top w:val="nil"/>
              <w:left w:val="nil"/>
              <w:bottom w:val="nil"/>
              <w:right w:val="nil"/>
            </w:tcBorders>
          </w:tcPr>
          <w:p w14:paraId="083F2BD6" w14:textId="77777777" w:rsidR="002E2D5B" w:rsidRPr="00924105" w:rsidRDefault="002E2D5B" w:rsidP="00580AD8">
            <w:pPr>
              <w:spacing w:beforeLines="50" w:before="120" w:after="60"/>
              <w:jc w:val="center"/>
              <w:rPr>
                <w:rFonts w:ascii="Times New Roman" w:hAnsi="Times New Roman" w:cs="Times New Roman"/>
                <w:i/>
                <w:color w:val="000000" w:themeColor="text1"/>
                <w:sz w:val="20"/>
                <w:szCs w:val="20"/>
              </w:rPr>
            </w:pPr>
            <w:r w:rsidRPr="00924105">
              <w:rPr>
                <w:rFonts w:ascii="Times New Roman" w:hAnsi="Times New Roman" w:cs="Times New Roman"/>
                <w:color w:val="000000" w:themeColor="text1"/>
                <w:sz w:val="20"/>
                <w:szCs w:val="20"/>
              </w:rPr>
              <w:t>.022</w:t>
            </w:r>
          </w:p>
        </w:tc>
        <w:tc>
          <w:tcPr>
            <w:tcW w:w="553" w:type="pct"/>
            <w:tcBorders>
              <w:top w:val="nil"/>
              <w:left w:val="nil"/>
              <w:bottom w:val="nil"/>
              <w:right w:val="nil"/>
            </w:tcBorders>
            <w:vAlign w:val="center"/>
          </w:tcPr>
          <w:p w14:paraId="5EA91F6D" w14:textId="71816944" w:rsidR="002E2D5B" w:rsidRPr="00924105" w:rsidRDefault="007D63DE" w:rsidP="00580AD8">
            <w:pPr>
              <w:spacing w:beforeLines="50" w:before="120" w:after="60"/>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4&gt;5&gt;3&gt;6&gt;7&gt;1&gt;2</w:t>
            </w:r>
          </w:p>
        </w:tc>
      </w:tr>
      <w:tr w:rsidR="00924105" w:rsidRPr="00924105" w14:paraId="06B1982C" w14:textId="77777777" w:rsidTr="00580AD8">
        <w:trPr>
          <w:jc w:val="center"/>
        </w:trPr>
        <w:tc>
          <w:tcPr>
            <w:tcW w:w="353" w:type="pct"/>
            <w:tcBorders>
              <w:top w:val="nil"/>
              <w:left w:val="nil"/>
              <w:bottom w:val="nil"/>
              <w:right w:val="nil"/>
            </w:tcBorders>
            <w:vAlign w:val="center"/>
            <w:hideMark/>
          </w:tcPr>
          <w:p w14:paraId="1BB10997"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EL</w:t>
            </w:r>
          </w:p>
        </w:tc>
        <w:tc>
          <w:tcPr>
            <w:tcW w:w="241" w:type="pct"/>
            <w:tcBorders>
              <w:top w:val="nil"/>
              <w:left w:val="nil"/>
              <w:bottom w:val="nil"/>
              <w:right w:val="nil"/>
            </w:tcBorders>
          </w:tcPr>
          <w:p w14:paraId="71C9B62D"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6.03</w:t>
            </w:r>
          </w:p>
        </w:tc>
        <w:tc>
          <w:tcPr>
            <w:tcW w:w="243" w:type="pct"/>
            <w:tcBorders>
              <w:top w:val="nil"/>
              <w:left w:val="nil"/>
              <w:bottom w:val="nil"/>
              <w:right w:val="nil"/>
            </w:tcBorders>
          </w:tcPr>
          <w:p w14:paraId="625ED1C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1.75</w:t>
            </w:r>
          </w:p>
        </w:tc>
        <w:tc>
          <w:tcPr>
            <w:tcW w:w="241" w:type="pct"/>
            <w:tcBorders>
              <w:top w:val="nil"/>
              <w:left w:val="nil"/>
              <w:bottom w:val="nil"/>
              <w:right w:val="nil"/>
            </w:tcBorders>
          </w:tcPr>
          <w:p w14:paraId="6AA1F197"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6.00</w:t>
            </w:r>
          </w:p>
        </w:tc>
        <w:tc>
          <w:tcPr>
            <w:tcW w:w="238" w:type="pct"/>
            <w:tcBorders>
              <w:top w:val="nil"/>
              <w:left w:val="nil"/>
              <w:bottom w:val="nil"/>
              <w:right w:val="nil"/>
            </w:tcBorders>
          </w:tcPr>
          <w:p w14:paraId="61BE203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1.78</w:t>
            </w:r>
          </w:p>
        </w:tc>
        <w:tc>
          <w:tcPr>
            <w:tcW w:w="233" w:type="pct"/>
            <w:tcBorders>
              <w:top w:val="nil"/>
              <w:left w:val="nil"/>
              <w:bottom w:val="nil"/>
              <w:right w:val="nil"/>
            </w:tcBorders>
          </w:tcPr>
          <w:p w14:paraId="55E5FF0C"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6.43</w:t>
            </w:r>
          </w:p>
        </w:tc>
        <w:tc>
          <w:tcPr>
            <w:tcW w:w="220" w:type="pct"/>
            <w:tcBorders>
              <w:top w:val="nil"/>
              <w:left w:val="nil"/>
              <w:bottom w:val="nil"/>
              <w:right w:val="nil"/>
            </w:tcBorders>
          </w:tcPr>
          <w:p w14:paraId="737643E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1.95</w:t>
            </w:r>
          </w:p>
        </w:tc>
        <w:tc>
          <w:tcPr>
            <w:tcW w:w="251" w:type="pct"/>
            <w:tcBorders>
              <w:top w:val="nil"/>
              <w:left w:val="nil"/>
              <w:bottom w:val="nil"/>
              <w:right w:val="nil"/>
            </w:tcBorders>
          </w:tcPr>
          <w:p w14:paraId="1B16E46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7.00</w:t>
            </w:r>
          </w:p>
        </w:tc>
        <w:tc>
          <w:tcPr>
            <w:tcW w:w="270" w:type="pct"/>
            <w:tcBorders>
              <w:top w:val="nil"/>
              <w:left w:val="nil"/>
              <w:bottom w:val="nil"/>
              <w:right w:val="nil"/>
            </w:tcBorders>
          </w:tcPr>
          <w:p w14:paraId="58444EC1"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1.847</w:t>
            </w:r>
          </w:p>
        </w:tc>
        <w:tc>
          <w:tcPr>
            <w:tcW w:w="232" w:type="pct"/>
            <w:tcBorders>
              <w:top w:val="nil"/>
              <w:left w:val="nil"/>
              <w:bottom w:val="nil"/>
              <w:right w:val="nil"/>
            </w:tcBorders>
          </w:tcPr>
          <w:p w14:paraId="4F8E231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6.44</w:t>
            </w:r>
          </w:p>
        </w:tc>
        <w:tc>
          <w:tcPr>
            <w:tcW w:w="219" w:type="pct"/>
            <w:tcBorders>
              <w:top w:val="nil"/>
              <w:left w:val="nil"/>
              <w:bottom w:val="nil"/>
              <w:right w:val="nil"/>
            </w:tcBorders>
          </w:tcPr>
          <w:p w14:paraId="1AE44507"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2.21</w:t>
            </w:r>
          </w:p>
        </w:tc>
        <w:tc>
          <w:tcPr>
            <w:tcW w:w="212" w:type="pct"/>
            <w:tcBorders>
              <w:top w:val="nil"/>
              <w:left w:val="nil"/>
              <w:bottom w:val="nil"/>
              <w:right w:val="nil"/>
            </w:tcBorders>
          </w:tcPr>
          <w:p w14:paraId="4238EF11"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6.63</w:t>
            </w:r>
          </w:p>
        </w:tc>
        <w:tc>
          <w:tcPr>
            <w:tcW w:w="215" w:type="pct"/>
            <w:tcBorders>
              <w:top w:val="nil"/>
              <w:left w:val="nil"/>
              <w:bottom w:val="nil"/>
              <w:right w:val="nil"/>
            </w:tcBorders>
          </w:tcPr>
          <w:p w14:paraId="1D382AA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1.83</w:t>
            </w:r>
          </w:p>
        </w:tc>
        <w:tc>
          <w:tcPr>
            <w:tcW w:w="274" w:type="pct"/>
            <w:tcBorders>
              <w:top w:val="nil"/>
              <w:left w:val="nil"/>
              <w:bottom w:val="nil"/>
              <w:right w:val="nil"/>
            </w:tcBorders>
          </w:tcPr>
          <w:p w14:paraId="0EC838F5"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5.94</w:t>
            </w:r>
          </w:p>
        </w:tc>
        <w:tc>
          <w:tcPr>
            <w:tcW w:w="237" w:type="pct"/>
            <w:tcBorders>
              <w:top w:val="nil"/>
              <w:left w:val="nil"/>
              <w:bottom w:val="nil"/>
              <w:right w:val="nil"/>
            </w:tcBorders>
          </w:tcPr>
          <w:p w14:paraId="323DDA02"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2.07</w:t>
            </w:r>
          </w:p>
        </w:tc>
        <w:tc>
          <w:tcPr>
            <w:tcW w:w="305" w:type="pct"/>
            <w:tcBorders>
              <w:top w:val="nil"/>
              <w:left w:val="nil"/>
              <w:bottom w:val="nil"/>
              <w:right w:val="nil"/>
            </w:tcBorders>
          </w:tcPr>
          <w:p w14:paraId="09E151C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3.78</w:t>
            </w:r>
          </w:p>
        </w:tc>
        <w:tc>
          <w:tcPr>
            <w:tcW w:w="234" w:type="pct"/>
            <w:tcBorders>
              <w:top w:val="nil"/>
              <w:left w:val="nil"/>
              <w:bottom w:val="nil"/>
              <w:right w:val="nil"/>
            </w:tcBorders>
          </w:tcPr>
          <w:p w14:paraId="2409F01E" w14:textId="77777777" w:rsidR="002E2D5B" w:rsidRPr="00924105" w:rsidDel="00C17546"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.001</w:t>
            </w:r>
          </w:p>
        </w:tc>
        <w:tc>
          <w:tcPr>
            <w:tcW w:w="229" w:type="pct"/>
            <w:tcBorders>
              <w:top w:val="nil"/>
              <w:left w:val="nil"/>
              <w:bottom w:val="nil"/>
              <w:right w:val="nil"/>
            </w:tcBorders>
          </w:tcPr>
          <w:p w14:paraId="2C4D7FAC"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.044</w:t>
            </w:r>
          </w:p>
        </w:tc>
        <w:tc>
          <w:tcPr>
            <w:tcW w:w="553" w:type="pct"/>
            <w:tcBorders>
              <w:top w:val="nil"/>
              <w:left w:val="nil"/>
              <w:bottom w:val="nil"/>
              <w:right w:val="nil"/>
            </w:tcBorders>
            <w:vAlign w:val="center"/>
          </w:tcPr>
          <w:p w14:paraId="09BF306E" w14:textId="60412774" w:rsidR="002E2D5B" w:rsidRPr="00924105" w:rsidRDefault="00580AD8" w:rsidP="00580AD8">
            <w:pPr>
              <w:spacing w:beforeLines="50" w:before="120" w:after="60"/>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4&gt;6&gt;3&gt;5&gt;1&gt;2&gt;7</w:t>
            </w:r>
          </w:p>
        </w:tc>
      </w:tr>
      <w:tr w:rsidR="00924105" w:rsidRPr="00924105" w14:paraId="1ADEA0F7" w14:textId="77777777" w:rsidTr="00580AD8">
        <w:trPr>
          <w:jc w:val="center"/>
        </w:trPr>
        <w:tc>
          <w:tcPr>
            <w:tcW w:w="353" w:type="pct"/>
            <w:tcBorders>
              <w:top w:val="nil"/>
              <w:left w:val="nil"/>
              <w:bottom w:val="single" w:sz="4" w:space="0" w:color="auto"/>
              <w:right w:val="nil"/>
            </w:tcBorders>
            <w:vAlign w:val="center"/>
            <w:hideMark/>
          </w:tcPr>
          <w:p w14:paraId="662789E7"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SI</w:t>
            </w:r>
          </w:p>
        </w:tc>
        <w:tc>
          <w:tcPr>
            <w:tcW w:w="241" w:type="pct"/>
            <w:tcBorders>
              <w:top w:val="nil"/>
              <w:left w:val="nil"/>
              <w:bottom w:val="single" w:sz="4" w:space="0" w:color="auto"/>
              <w:right w:val="nil"/>
            </w:tcBorders>
          </w:tcPr>
          <w:p w14:paraId="15E24C6B"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13.15</w:t>
            </w:r>
          </w:p>
        </w:tc>
        <w:tc>
          <w:tcPr>
            <w:tcW w:w="243" w:type="pct"/>
            <w:tcBorders>
              <w:top w:val="nil"/>
              <w:left w:val="nil"/>
              <w:bottom w:val="single" w:sz="4" w:space="0" w:color="auto"/>
              <w:right w:val="nil"/>
            </w:tcBorders>
          </w:tcPr>
          <w:p w14:paraId="259A751F"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4.01</w:t>
            </w:r>
          </w:p>
        </w:tc>
        <w:tc>
          <w:tcPr>
            <w:tcW w:w="241" w:type="pct"/>
            <w:tcBorders>
              <w:top w:val="nil"/>
              <w:left w:val="nil"/>
              <w:bottom w:val="single" w:sz="4" w:space="0" w:color="auto"/>
              <w:right w:val="nil"/>
            </w:tcBorders>
          </w:tcPr>
          <w:p w14:paraId="318BEE5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10.04</w:t>
            </w:r>
          </w:p>
        </w:tc>
        <w:tc>
          <w:tcPr>
            <w:tcW w:w="238" w:type="pct"/>
            <w:tcBorders>
              <w:top w:val="nil"/>
              <w:left w:val="nil"/>
              <w:bottom w:val="single" w:sz="4" w:space="0" w:color="auto"/>
              <w:right w:val="nil"/>
            </w:tcBorders>
          </w:tcPr>
          <w:p w14:paraId="604375C4"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3.50</w:t>
            </w:r>
          </w:p>
        </w:tc>
        <w:tc>
          <w:tcPr>
            <w:tcW w:w="233" w:type="pct"/>
            <w:tcBorders>
              <w:top w:val="nil"/>
              <w:left w:val="nil"/>
              <w:bottom w:val="single" w:sz="4" w:space="0" w:color="auto"/>
              <w:right w:val="nil"/>
            </w:tcBorders>
          </w:tcPr>
          <w:p w14:paraId="1709CB34"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13.21</w:t>
            </w:r>
          </w:p>
        </w:tc>
        <w:tc>
          <w:tcPr>
            <w:tcW w:w="220" w:type="pct"/>
            <w:tcBorders>
              <w:top w:val="nil"/>
              <w:left w:val="nil"/>
              <w:bottom w:val="single" w:sz="4" w:space="0" w:color="auto"/>
              <w:right w:val="nil"/>
            </w:tcBorders>
          </w:tcPr>
          <w:p w14:paraId="6DC54C0D"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3.27</w:t>
            </w:r>
          </w:p>
        </w:tc>
        <w:tc>
          <w:tcPr>
            <w:tcW w:w="251" w:type="pct"/>
            <w:tcBorders>
              <w:top w:val="nil"/>
              <w:left w:val="nil"/>
              <w:bottom w:val="single" w:sz="4" w:space="0" w:color="auto"/>
              <w:right w:val="nil"/>
            </w:tcBorders>
          </w:tcPr>
          <w:p w14:paraId="45037779"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15.39</w:t>
            </w:r>
          </w:p>
        </w:tc>
        <w:tc>
          <w:tcPr>
            <w:tcW w:w="270" w:type="pct"/>
            <w:tcBorders>
              <w:top w:val="nil"/>
              <w:left w:val="nil"/>
              <w:bottom w:val="single" w:sz="4" w:space="0" w:color="auto"/>
              <w:right w:val="nil"/>
            </w:tcBorders>
          </w:tcPr>
          <w:p w14:paraId="310B3466"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4.230</w:t>
            </w:r>
          </w:p>
        </w:tc>
        <w:tc>
          <w:tcPr>
            <w:tcW w:w="232" w:type="pct"/>
            <w:tcBorders>
              <w:top w:val="nil"/>
              <w:left w:val="nil"/>
              <w:bottom w:val="single" w:sz="4" w:space="0" w:color="auto"/>
              <w:right w:val="nil"/>
            </w:tcBorders>
          </w:tcPr>
          <w:p w14:paraId="15E605EC"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15.63</w:t>
            </w:r>
          </w:p>
        </w:tc>
        <w:tc>
          <w:tcPr>
            <w:tcW w:w="219" w:type="pct"/>
            <w:tcBorders>
              <w:top w:val="nil"/>
              <w:left w:val="nil"/>
              <w:bottom w:val="single" w:sz="4" w:space="0" w:color="auto"/>
              <w:right w:val="nil"/>
            </w:tcBorders>
          </w:tcPr>
          <w:p w14:paraId="347DF28C"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4.48</w:t>
            </w:r>
          </w:p>
        </w:tc>
        <w:tc>
          <w:tcPr>
            <w:tcW w:w="212" w:type="pct"/>
            <w:tcBorders>
              <w:top w:val="nil"/>
              <w:left w:val="nil"/>
              <w:bottom w:val="single" w:sz="4" w:space="0" w:color="auto"/>
              <w:right w:val="nil"/>
            </w:tcBorders>
          </w:tcPr>
          <w:p w14:paraId="5ECEA718"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14.00</w:t>
            </w:r>
          </w:p>
        </w:tc>
        <w:tc>
          <w:tcPr>
            <w:tcW w:w="215" w:type="pct"/>
            <w:tcBorders>
              <w:top w:val="nil"/>
              <w:left w:val="nil"/>
              <w:bottom w:val="single" w:sz="4" w:space="0" w:color="auto"/>
              <w:right w:val="nil"/>
            </w:tcBorders>
          </w:tcPr>
          <w:p w14:paraId="38ED3370"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4.88</w:t>
            </w:r>
          </w:p>
        </w:tc>
        <w:tc>
          <w:tcPr>
            <w:tcW w:w="274" w:type="pct"/>
            <w:tcBorders>
              <w:top w:val="nil"/>
              <w:left w:val="nil"/>
              <w:bottom w:val="single" w:sz="4" w:space="0" w:color="auto"/>
              <w:right w:val="nil"/>
            </w:tcBorders>
          </w:tcPr>
          <w:p w14:paraId="7EDB22DB"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13.09</w:t>
            </w:r>
          </w:p>
        </w:tc>
        <w:tc>
          <w:tcPr>
            <w:tcW w:w="237" w:type="pct"/>
            <w:tcBorders>
              <w:top w:val="nil"/>
              <w:left w:val="nil"/>
              <w:bottom w:val="single" w:sz="4" w:space="0" w:color="auto"/>
              <w:right w:val="nil"/>
            </w:tcBorders>
          </w:tcPr>
          <w:p w14:paraId="37D51D3A"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4.90</w:t>
            </w:r>
          </w:p>
        </w:tc>
        <w:tc>
          <w:tcPr>
            <w:tcW w:w="305" w:type="pct"/>
            <w:tcBorders>
              <w:top w:val="nil"/>
              <w:left w:val="nil"/>
              <w:bottom w:val="single" w:sz="4" w:space="0" w:color="auto"/>
              <w:right w:val="nil"/>
            </w:tcBorders>
          </w:tcPr>
          <w:p w14:paraId="05CF02AE"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8.89</w:t>
            </w:r>
          </w:p>
        </w:tc>
        <w:tc>
          <w:tcPr>
            <w:tcW w:w="234" w:type="pct"/>
            <w:tcBorders>
              <w:top w:val="nil"/>
              <w:left w:val="nil"/>
              <w:bottom w:val="single" w:sz="4" w:space="0" w:color="auto"/>
              <w:right w:val="nil"/>
            </w:tcBorders>
          </w:tcPr>
          <w:p w14:paraId="71A6810F" w14:textId="77777777" w:rsidR="002E2D5B" w:rsidRPr="00924105" w:rsidDel="00C17546"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.00</w:t>
            </w:r>
            <w:r w:rsidR="00390288" w:rsidRPr="00924105">
              <w:rPr>
                <w:rFonts w:ascii="Times New Roman" w:hAnsi="Times New Roman" w:cs="Times New Roman"/>
                <w:color w:val="000000" w:themeColor="text1"/>
                <w:sz w:val="20"/>
                <w:szCs w:val="20"/>
              </w:rPr>
              <w:t>1</w:t>
            </w:r>
          </w:p>
        </w:tc>
        <w:tc>
          <w:tcPr>
            <w:tcW w:w="229" w:type="pct"/>
            <w:tcBorders>
              <w:top w:val="nil"/>
              <w:left w:val="nil"/>
              <w:bottom w:val="single" w:sz="4" w:space="0" w:color="auto"/>
              <w:right w:val="nil"/>
            </w:tcBorders>
          </w:tcPr>
          <w:p w14:paraId="1BB210F7" w14:textId="77777777" w:rsidR="002E2D5B" w:rsidRPr="00924105" w:rsidRDefault="002E2D5B" w:rsidP="00580AD8">
            <w:pPr>
              <w:spacing w:beforeLines="50" w:before="120" w:after="60"/>
              <w:jc w:val="center"/>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.098</w:t>
            </w:r>
          </w:p>
        </w:tc>
        <w:tc>
          <w:tcPr>
            <w:tcW w:w="553" w:type="pct"/>
            <w:tcBorders>
              <w:top w:val="nil"/>
              <w:left w:val="nil"/>
              <w:bottom w:val="single" w:sz="4" w:space="0" w:color="auto"/>
              <w:right w:val="nil"/>
            </w:tcBorders>
            <w:vAlign w:val="center"/>
          </w:tcPr>
          <w:p w14:paraId="1948D9F7" w14:textId="0CA24800" w:rsidR="002E2D5B" w:rsidRPr="00924105" w:rsidRDefault="00580AD8" w:rsidP="00580AD8">
            <w:pPr>
              <w:spacing w:beforeLines="50" w:before="120" w:after="60"/>
              <w:rPr>
                <w:rFonts w:ascii="Times New Roman" w:hAnsi="Times New Roman" w:cs="Times New Roman"/>
                <w:color w:val="000000" w:themeColor="text1"/>
                <w:sz w:val="20"/>
                <w:szCs w:val="20"/>
              </w:rPr>
            </w:pPr>
            <w:r w:rsidRPr="00924105">
              <w:rPr>
                <w:rFonts w:ascii="Times New Roman" w:hAnsi="Times New Roman" w:cs="Times New Roman"/>
                <w:color w:val="000000" w:themeColor="text1"/>
                <w:sz w:val="20"/>
                <w:szCs w:val="20"/>
              </w:rPr>
              <w:t>5&gt;4&gt;6&gt;3&gt;1&gt;7&gt;2</w:t>
            </w:r>
          </w:p>
        </w:tc>
      </w:tr>
    </w:tbl>
    <w:p w14:paraId="69D1DB1A" w14:textId="77777777" w:rsidR="00FB4007" w:rsidRPr="00924105" w:rsidRDefault="00BD4171">
      <w:pPr>
        <w:spacing w:after="0" w:line="240" w:lineRule="auto"/>
        <w:rPr>
          <w:ins w:id="359" w:author="FBPsS" w:date="2018-10-20T21:20:00Z"/>
          <w:rFonts w:ascii="Times New Roman" w:hAnsi="Times New Roman" w:cs="Times New Roman"/>
          <w:i/>
          <w:color w:val="000000" w:themeColor="text1"/>
          <w:sz w:val="20"/>
          <w:szCs w:val="20"/>
        </w:rPr>
        <w:pPrChange w:id="360" w:author="FBPsS" w:date="2018-10-20T21:20:00Z">
          <w:pPr>
            <w:spacing w:line="480" w:lineRule="auto"/>
          </w:pPr>
        </w:pPrChange>
      </w:pPr>
      <w:commentRangeStart w:id="361"/>
      <w:r w:rsidRPr="00924105">
        <w:rPr>
          <w:rFonts w:ascii="Times New Roman" w:hAnsi="Times New Roman" w:cs="Times New Roman"/>
          <w:i/>
          <w:color w:val="000000" w:themeColor="text1"/>
          <w:sz w:val="20"/>
          <w:szCs w:val="20"/>
          <w:rPrChange w:id="362" w:author="FBPsS" w:date="2018-10-20T21:20:00Z">
            <w:rPr>
              <w:rFonts w:ascii="Times New Roman" w:hAnsi="Times New Roman" w:cs="Times New Roman"/>
              <w:i/>
              <w:sz w:val="24"/>
              <w:szCs w:val="24"/>
            </w:rPr>
          </w:rPrChange>
        </w:rPr>
        <w:t>Note.</w:t>
      </w:r>
      <w:commentRangeEnd w:id="361"/>
      <w:r w:rsidR="0054552C" w:rsidRPr="00924105">
        <w:rPr>
          <w:rStyle w:val="CommentReference"/>
          <w:color w:val="000000" w:themeColor="text1"/>
        </w:rPr>
        <w:commentReference w:id="361"/>
      </w:r>
      <w:r w:rsidRPr="00924105">
        <w:rPr>
          <w:rFonts w:ascii="Times New Roman" w:hAnsi="Times New Roman" w:cs="Times New Roman"/>
          <w:i/>
          <w:color w:val="000000" w:themeColor="text1"/>
          <w:sz w:val="20"/>
          <w:szCs w:val="20"/>
          <w:rPrChange w:id="363" w:author="FBPsS" w:date="2018-10-20T21:20:00Z">
            <w:rPr>
              <w:rFonts w:ascii="Times New Roman" w:hAnsi="Times New Roman" w:cs="Times New Roman"/>
              <w:i/>
              <w:sz w:val="24"/>
              <w:szCs w:val="24"/>
            </w:rPr>
          </w:rPrChange>
        </w:rPr>
        <w:t xml:space="preserve"> </w:t>
      </w:r>
      <w:r w:rsidRPr="00924105">
        <w:rPr>
          <w:rFonts w:ascii="Times New Roman" w:hAnsi="Times New Roman" w:cs="Times New Roman"/>
          <w:iCs/>
          <w:color w:val="000000" w:themeColor="text1"/>
          <w:sz w:val="20"/>
          <w:szCs w:val="20"/>
          <w:rPrChange w:id="364" w:author="FBPsS" w:date="2018-10-20T21:20:00Z">
            <w:rPr>
              <w:rFonts w:ascii="Times New Roman" w:hAnsi="Times New Roman" w:cs="Times New Roman"/>
              <w:i/>
              <w:sz w:val="24"/>
              <w:szCs w:val="24"/>
            </w:rPr>
          </w:rPrChange>
        </w:rPr>
        <w:t xml:space="preserve">IS = informational social support; TA = tangible aid social support; </w:t>
      </w:r>
      <w:proofErr w:type="spellStart"/>
      <w:r w:rsidRPr="00924105">
        <w:rPr>
          <w:rFonts w:ascii="Times New Roman" w:hAnsi="Times New Roman" w:cs="Times New Roman"/>
          <w:iCs/>
          <w:color w:val="000000" w:themeColor="text1"/>
          <w:sz w:val="20"/>
          <w:szCs w:val="20"/>
          <w:rPrChange w:id="365" w:author="FBPsS" w:date="2018-10-20T21:20:00Z">
            <w:rPr>
              <w:rFonts w:ascii="Times New Roman" w:hAnsi="Times New Roman" w:cs="Times New Roman"/>
              <w:sz w:val="24"/>
              <w:szCs w:val="24"/>
            </w:rPr>
          </w:rPrChange>
        </w:rPr>
        <w:t>EmoS</w:t>
      </w:r>
      <w:proofErr w:type="spellEnd"/>
      <w:r w:rsidRPr="00924105">
        <w:rPr>
          <w:rFonts w:ascii="Times New Roman" w:hAnsi="Times New Roman" w:cs="Times New Roman"/>
          <w:iCs/>
          <w:color w:val="000000" w:themeColor="text1"/>
          <w:sz w:val="20"/>
          <w:szCs w:val="20"/>
          <w:rPrChange w:id="366" w:author="FBPsS" w:date="2018-10-20T21:20:00Z">
            <w:rPr>
              <w:rFonts w:ascii="Times New Roman" w:hAnsi="Times New Roman" w:cs="Times New Roman"/>
              <w:sz w:val="24"/>
              <w:szCs w:val="24"/>
            </w:rPr>
          </w:rPrChange>
        </w:rPr>
        <w:t xml:space="preserve"> = emotional support; </w:t>
      </w:r>
      <w:proofErr w:type="spellStart"/>
      <w:r w:rsidRPr="00924105">
        <w:rPr>
          <w:rFonts w:ascii="Times New Roman" w:hAnsi="Times New Roman" w:cs="Times New Roman"/>
          <w:iCs/>
          <w:color w:val="000000" w:themeColor="text1"/>
          <w:sz w:val="20"/>
          <w:szCs w:val="20"/>
          <w:rPrChange w:id="367" w:author="FBPsS" w:date="2018-10-20T21:20:00Z">
            <w:rPr>
              <w:rFonts w:ascii="Times New Roman" w:hAnsi="Times New Roman" w:cs="Times New Roman"/>
              <w:sz w:val="24"/>
              <w:szCs w:val="24"/>
            </w:rPr>
          </w:rPrChange>
        </w:rPr>
        <w:t>EstS</w:t>
      </w:r>
      <w:proofErr w:type="spellEnd"/>
      <w:r w:rsidRPr="00924105">
        <w:rPr>
          <w:rFonts w:ascii="Times New Roman" w:hAnsi="Times New Roman" w:cs="Times New Roman"/>
          <w:iCs/>
          <w:color w:val="000000" w:themeColor="text1"/>
          <w:sz w:val="20"/>
          <w:szCs w:val="20"/>
          <w:rPrChange w:id="368" w:author="FBPsS" w:date="2018-10-20T21:20:00Z">
            <w:rPr>
              <w:rFonts w:ascii="Times New Roman" w:hAnsi="Times New Roman" w:cs="Times New Roman"/>
              <w:sz w:val="24"/>
              <w:szCs w:val="24"/>
            </w:rPr>
          </w:rPrChange>
        </w:rPr>
        <w:t xml:space="preserve"> = esteem social support; SNW = social network support; TSS = tangible social support; SL = social loneliness; EL = emotional loneliness; LI = loneliness total; SI = social isolation.</w:t>
      </w:r>
    </w:p>
    <w:p w14:paraId="3FC1935E" w14:textId="77777777" w:rsidR="00CC47F8" w:rsidRPr="00924105" w:rsidRDefault="00CC47F8">
      <w:pPr>
        <w:spacing w:after="0" w:line="240" w:lineRule="auto"/>
        <w:rPr>
          <w:rFonts w:ascii="Times New Roman" w:hAnsi="Times New Roman" w:cs="Times New Roman"/>
          <w:i/>
          <w:color w:val="000000" w:themeColor="text1"/>
          <w:sz w:val="20"/>
          <w:szCs w:val="20"/>
        </w:rPr>
        <w:sectPr w:rsidR="00CC47F8" w:rsidRPr="00924105" w:rsidSect="00CC47F8">
          <w:pgSz w:w="16838" w:h="11906" w:orient="landscape"/>
          <w:pgMar w:top="1440" w:right="1440" w:bottom="1440" w:left="1440" w:header="706" w:footer="706" w:gutter="0"/>
          <w:cols w:space="708"/>
          <w:docGrid w:linePitch="360"/>
        </w:sectPr>
      </w:pPr>
    </w:p>
    <w:p w14:paraId="32CF5734" w14:textId="2244AD85" w:rsidR="00FB4007" w:rsidRPr="00924105" w:rsidRDefault="00FB4007">
      <w:pPr>
        <w:spacing w:after="0" w:line="240" w:lineRule="auto"/>
        <w:rPr>
          <w:rFonts w:ascii="Times New Roman" w:hAnsi="Times New Roman" w:cs="Times New Roman"/>
          <w:i/>
          <w:color w:val="000000" w:themeColor="text1"/>
          <w:sz w:val="20"/>
          <w:szCs w:val="20"/>
          <w:rPrChange w:id="369" w:author="FBPsS" w:date="2018-10-20T21:20:00Z">
            <w:rPr>
              <w:rFonts w:ascii="Times New Roman" w:hAnsi="Times New Roman" w:cs="Times New Roman"/>
              <w:sz w:val="24"/>
              <w:szCs w:val="24"/>
            </w:rPr>
          </w:rPrChange>
        </w:rPr>
        <w:pPrChange w:id="370" w:author="FBPsS" w:date="2018-10-20T21:20:00Z">
          <w:pPr>
            <w:spacing w:line="480" w:lineRule="auto"/>
          </w:pPr>
        </w:pPrChange>
      </w:pPr>
    </w:p>
    <w:p w14:paraId="575128CD" w14:textId="77777777" w:rsidR="002E2D5B" w:rsidRPr="00924105" w:rsidRDefault="00994BAE" w:rsidP="00970E0E">
      <w:pPr>
        <w:spacing w:line="480" w:lineRule="auto"/>
        <w:ind w:firstLine="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Table 3</w:t>
      </w:r>
      <w:r w:rsidR="002E2D5B" w:rsidRPr="00924105">
        <w:rPr>
          <w:rFonts w:ascii="Times New Roman" w:hAnsi="Times New Roman" w:cs="Times New Roman"/>
          <w:color w:val="000000" w:themeColor="text1"/>
          <w:sz w:val="24"/>
          <w:szCs w:val="24"/>
        </w:rPr>
        <w:t xml:space="preserve"> illustrate</w:t>
      </w:r>
      <w:ins w:id="371" w:author="FBPsS" w:date="2018-10-20T21:20:00Z">
        <w:r w:rsidR="008A5BC7" w:rsidRPr="00924105">
          <w:rPr>
            <w:rFonts w:ascii="Times New Roman" w:hAnsi="Times New Roman" w:cs="Times New Roman"/>
            <w:color w:val="000000" w:themeColor="text1"/>
            <w:sz w:val="24"/>
            <w:szCs w:val="24"/>
          </w:rPr>
          <w:t>s</w:t>
        </w:r>
      </w:ins>
      <w:del w:id="372" w:author="FBPsS" w:date="2018-10-20T21:20:00Z">
        <w:r w:rsidR="002E2D5B" w:rsidRPr="00924105" w:rsidDel="008A5BC7">
          <w:rPr>
            <w:rFonts w:ascii="Times New Roman" w:hAnsi="Times New Roman" w:cs="Times New Roman"/>
            <w:color w:val="000000" w:themeColor="text1"/>
            <w:sz w:val="24"/>
            <w:szCs w:val="24"/>
          </w:rPr>
          <w:delText>d</w:delText>
        </w:r>
      </w:del>
      <w:r w:rsidR="002E2D5B" w:rsidRPr="00924105">
        <w:rPr>
          <w:rFonts w:ascii="Times New Roman" w:hAnsi="Times New Roman" w:cs="Times New Roman"/>
          <w:color w:val="000000" w:themeColor="text1"/>
          <w:sz w:val="24"/>
          <w:szCs w:val="24"/>
        </w:rPr>
        <w:t xml:space="preserve"> the mean, standard deviation and </w:t>
      </w:r>
      <w:r w:rsidR="002E2D5B" w:rsidRPr="00924105">
        <w:rPr>
          <w:rFonts w:ascii="Times New Roman" w:hAnsi="Times New Roman" w:cs="Times New Roman"/>
          <w:i/>
          <w:color w:val="000000" w:themeColor="text1"/>
          <w:sz w:val="24"/>
          <w:szCs w:val="24"/>
        </w:rPr>
        <w:t xml:space="preserve">F </w:t>
      </w:r>
      <w:r w:rsidR="002E2D5B" w:rsidRPr="00924105">
        <w:rPr>
          <w:rFonts w:ascii="Times New Roman" w:hAnsi="Times New Roman" w:cs="Times New Roman"/>
          <w:color w:val="000000" w:themeColor="text1"/>
          <w:sz w:val="24"/>
          <w:szCs w:val="24"/>
        </w:rPr>
        <w:t xml:space="preserve">values for </w:t>
      </w:r>
      <w:del w:id="373" w:author="FBPsS" w:date="2018-10-20T21:21:00Z">
        <w:r w:rsidR="002E2D5B" w:rsidRPr="00924105" w:rsidDel="008A5BC7">
          <w:rPr>
            <w:rFonts w:ascii="Times New Roman" w:hAnsi="Times New Roman" w:cs="Times New Roman"/>
            <w:color w:val="000000" w:themeColor="text1"/>
            <w:sz w:val="24"/>
            <w:szCs w:val="24"/>
          </w:rPr>
          <w:delText xml:space="preserve">all </w:delText>
        </w:r>
      </w:del>
      <w:r w:rsidR="002E2D5B" w:rsidRPr="00924105">
        <w:rPr>
          <w:rFonts w:ascii="Times New Roman" w:hAnsi="Times New Roman" w:cs="Times New Roman"/>
          <w:color w:val="000000" w:themeColor="text1"/>
          <w:sz w:val="24"/>
          <w:szCs w:val="24"/>
        </w:rPr>
        <w:t xml:space="preserve">the </w:t>
      </w:r>
      <w:del w:id="374" w:author="FBPsS" w:date="2018-10-20T21:21:00Z">
        <w:r w:rsidR="002E2D5B" w:rsidRPr="00924105" w:rsidDel="008A5BC7">
          <w:rPr>
            <w:rFonts w:ascii="Times New Roman" w:hAnsi="Times New Roman" w:cs="Times New Roman"/>
            <w:color w:val="000000" w:themeColor="text1"/>
            <w:sz w:val="24"/>
            <w:szCs w:val="24"/>
          </w:rPr>
          <w:delText xml:space="preserve">study </w:delText>
        </w:r>
      </w:del>
      <w:r w:rsidR="002E2D5B" w:rsidRPr="00924105">
        <w:rPr>
          <w:rFonts w:ascii="Times New Roman" w:hAnsi="Times New Roman" w:cs="Times New Roman"/>
          <w:color w:val="000000" w:themeColor="text1"/>
          <w:sz w:val="24"/>
          <w:szCs w:val="24"/>
        </w:rPr>
        <w:t>variables</w:t>
      </w:r>
      <w:ins w:id="375" w:author="FBPsS" w:date="2018-10-20T21:21:00Z">
        <w:r w:rsidR="008A5BC7" w:rsidRPr="00924105">
          <w:rPr>
            <w:rFonts w:ascii="Times New Roman" w:hAnsi="Times New Roman" w:cs="Times New Roman"/>
            <w:color w:val="000000" w:themeColor="text1"/>
            <w:sz w:val="24"/>
            <w:szCs w:val="24"/>
          </w:rPr>
          <w:t xml:space="preserve"> of study.</w:t>
        </w:r>
      </w:ins>
      <w:r w:rsidR="002E2D5B" w:rsidRPr="00924105">
        <w:rPr>
          <w:rFonts w:ascii="Times New Roman" w:hAnsi="Times New Roman" w:cs="Times New Roman"/>
          <w:color w:val="000000" w:themeColor="text1"/>
          <w:sz w:val="24"/>
          <w:szCs w:val="24"/>
        </w:rPr>
        <w:t xml:space="preserve"> The above findings indicate</w:t>
      </w:r>
      <w:del w:id="376" w:author="FBPsS" w:date="2018-10-20T21:21:00Z">
        <w:r w:rsidR="002E2D5B" w:rsidRPr="00924105" w:rsidDel="008A5BC7">
          <w:rPr>
            <w:rFonts w:ascii="Times New Roman" w:hAnsi="Times New Roman" w:cs="Times New Roman"/>
            <w:color w:val="000000" w:themeColor="text1"/>
            <w:sz w:val="24"/>
            <w:szCs w:val="24"/>
          </w:rPr>
          <w:delText>d</w:delText>
        </w:r>
      </w:del>
      <w:ins w:id="377" w:author="FBPsS" w:date="2018-10-20T21:21:00Z">
        <w:r w:rsidR="008A5BC7" w:rsidRPr="00924105">
          <w:rPr>
            <w:rFonts w:ascii="Times New Roman" w:hAnsi="Times New Roman" w:cs="Times New Roman"/>
            <w:color w:val="000000" w:themeColor="text1"/>
            <w:sz w:val="24"/>
            <w:szCs w:val="24"/>
          </w:rPr>
          <w:t xml:space="preserve"> </w:t>
        </w:r>
      </w:ins>
      <w:del w:id="378" w:author="FBPsS" w:date="2018-10-20T21:21:00Z">
        <w:r w:rsidR="002E2D5B" w:rsidRPr="00924105" w:rsidDel="008A5BC7">
          <w:rPr>
            <w:rFonts w:ascii="Times New Roman" w:hAnsi="Times New Roman" w:cs="Times New Roman"/>
            <w:color w:val="000000" w:themeColor="text1"/>
            <w:sz w:val="24"/>
            <w:szCs w:val="24"/>
          </w:rPr>
          <w:delText xml:space="preserve"> the </w:delText>
        </w:r>
      </w:del>
      <w:r w:rsidR="002E2D5B" w:rsidRPr="00924105">
        <w:rPr>
          <w:rFonts w:ascii="Times New Roman" w:hAnsi="Times New Roman" w:cs="Times New Roman"/>
          <w:color w:val="000000" w:themeColor="text1"/>
          <w:sz w:val="24"/>
          <w:szCs w:val="24"/>
        </w:rPr>
        <w:t>significant mean differences on informational social support {</w:t>
      </w:r>
      <w:r w:rsidR="002E2D5B" w:rsidRPr="00924105">
        <w:rPr>
          <w:rFonts w:ascii="Times New Roman" w:hAnsi="Times New Roman" w:cs="Times New Roman"/>
          <w:i/>
          <w:color w:val="000000" w:themeColor="text1"/>
          <w:sz w:val="24"/>
          <w:szCs w:val="24"/>
        </w:rPr>
        <w:t>F</w:t>
      </w:r>
      <w:r w:rsidR="002E2D5B" w:rsidRPr="00924105">
        <w:rPr>
          <w:rFonts w:ascii="Times New Roman" w:hAnsi="Times New Roman" w:cs="Times New Roman"/>
          <w:color w:val="000000" w:themeColor="text1"/>
          <w:sz w:val="24"/>
          <w:szCs w:val="24"/>
        </w:rPr>
        <w:t xml:space="preserve"> (6, 493) .693, </w:t>
      </w:r>
      <w:r w:rsidR="002E2D5B" w:rsidRPr="00924105">
        <w:rPr>
          <w:rFonts w:ascii="Times New Roman" w:hAnsi="Times New Roman" w:cs="Times New Roman"/>
          <w:i/>
          <w:color w:val="000000" w:themeColor="text1"/>
          <w:sz w:val="24"/>
          <w:szCs w:val="24"/>
        </w:rPr>
        <w:t>p</w:t>
      </w:r>
      <w:r w:rsidR="002E2D5B" w:rsidRPr="00924105">
        <w:rPr>
          <w:rFonts w:ascii="Times New Roman" w:hAnsi="Times New Roman" w:cs="Times New Roman"/>
          <w:color w:val="000000" w:themeColor="text1"/>
          <w:sz w:val="24"/>
          <w:szCs w:val="24"/>
        </w:rPr>
        <w:t>&lt; .001}, tangible aid social support {</w:t>
      </w:r>
      <w:r w:rsidR="002E2D5B" w:rsidRPr="00924105">
        <w:rPr>
          <w:rFonts w:ascii="Times New Roman" w:hAnsi="Times New Roman" w:cs="Times New Roman"/>
          <w:i/>
          <w:color w:val="000000" w:themeColor="text1"/>
          <w:sz w:val="24"/>
          <w:szCs w:val="24"/>
        </w:rPr>
        <w:t xml:space="preserve">F </w:t>
      </w:r>
      <w:r w:rsidR="002E2D5B" w:rsidRPr="00924105">
        <w:rPr>
          <w:rFonts w:ascii="Times New Roman" w:hAnsi="Times New Roman" w:cs="Times New Roman"/>
          <w:color w:val="000000" w:themeColor="text1"/>
          <w:sz w:val="24"/>
          <w:szCs w:val="24"/>
        </w:rPr>
        <w:t xml:space="preserve">(6, 493) = 1.766, </w:t>
      </w:r>
      <w:r w:rsidR="002E2D5B" w:rsidRPr="00924105">
        <w:rPr>
          <w:rFonts w:ascii="Times New Roman" w:hAnsi="Times New Roman" w:cs="Times New Roman"/>
          <w:i/>
          <w:color w:val="000000" w:themeColor="text1"/>
          <w:sz w:val="24"/>
          <w:szCs w:val="24"/>
        </w:rPr>
        <w:t>p</w:t>
      </w:r>
      <w:r w:rsidR="002E2D5B" w:rsidRPr="00924105">
        <w:rPr>
          <w:rFonts w:ascii="Times New Roman" w:hAnsi="Times New Roman" w:cs="Times New Roman"/>
          <w:color w:val="000000" w:themeColor="text1"/>
          <w:sz w:val="24"/>
          <w:szCs w:val="24"/>
        </w:rPr>
        <w:t>&lt; .001}, emotional social support{</w:t>
      </w:r>
      <w:r w:rsidR="002E2D5B" w:rsidRPr="00924105">
        <w:rPr>
          <w:rFonts w:ascii="Times New Roman" w:hAnsi="Times New Roman" w:cs="Times New Roman"/>
          <w:i/>
          <w:color w:val="000000" w:themeColor="text1"/>
          <w:sz w:val="24"/>
          <w:szCs w:val="24"/>
        </w:rPr>
        <w:t>F</w:t>
      </w:r>
      <w:r w:rsidR="002E2D5B" w:rsidRPr="00924105">
        <w:rPr>
          <w:rFonts w:ascii="Times New Roman" w:hAnsi="Times New Roman" w:cs="Times New Roman"/>
          <w:color w:val="000000" w:themeColor="text1"/>
          <w:sz w:val="24"/>
          <w:szCs w:val="24"/>
        </w:rPr>
        <w:t xml:space="preserve"> (6, 493) = 2.185, </w:t>
      </w:r>
      <w:r w:rsidR="002E2D5B" w:rsidRPr="00924105">
        <w:rPr>
          <w:rFonts w:ascii="Times New Roman" w:hAnsi="Times New Roman" w:cs="Times New Roman"/>
          <w:i/>
          <w:color w:val="000000" w:themeColor="text1"/>
          <w:sz w:val="24"/>
          <w:szCs w:val="24"/>
        </w:rPr>
        <w:t>p</w:t>
      </w:r>
      <w:r w:rsidR="002E2D5B" w:rsidRPr="00924105">
        <w:rPr>
          <w:rFonts w:ascii="Times New Roman" w:hAnsi="Times New Roman" w:cs="Times New Roman"/>
          <w:color w:val="000000" w:themeColor="text1"/>
          <w:sz w:val="24"/>
          <w:szCs w:val="24"/>
        </w:rPr>
        <w:t>&lt; .001}, esteem social support {</w:t>
      </w:r>
      <w:r w:rsidR="002E2D5B" w:rsidRPr="00924105">
        <w:rPr>
          <w:rFonts w:ascii="Times New Roman" w:hAnsi="Times New Roman" w:cs="Times New Roman"/>
          <w:i/>
          <w:color w:val="000000" w:themeColor="text1"/>
          <w:sz w:val="24"/>
          <w:szCs w:val="24"/>
        </w:rPr>
        <w:t>F</w:t>
      </w:r>
      <w:r w:rsidR="002E2D5B" w:rsidRPr="00924105">
        <w:rPr>
          <w:rFonts w:ascii="Times New Roman" w:hAnsi="Times New Roman" w:cs="Times New Roman"/>
          <w:color w:val="000000" w:themeColor="text1"/>
          <w:sz w:val="24"/>
          <w:szCs w:val="24"/>
        </w:rPr>
        <w:t xml:space="preserve"> (6, 493) = 1.636, </w:t>
      </w:r>
      <w:r w:rsidR="002E2D5B" w:rsidRPr="00924105">
        <w:rPr>
          <w:rFonts w:ascii="Times New Roman" w:hAnsi="Times New Roman" w:cs="Times New Roman"/>
          <w:i/>
          <w:color w:val="000000" w:themeColor="text1"/>
          <w:sz w:val="24"/>
          <w:szCs w:val="24"/>
        </w:rPr>
        <w:t>p</w:t>
      </w:r>
      <w:r w:rsidR="002E2D5B" w:rsidRPr="00924105">
        <w:rPr>
          <w:rFonts w:ascii="Times New Roman" w:hAnsi="Times New Roman" w:cs="Times New Roman"/>
          <w:color w:val="000000" w:themeColor="text1"/>
          <w:sz w:val="24"/>
          <w:szCs w:val="24"/>
        </w:rPr>
        <w:t>&lt; .01}, social network support {</w:t>
      </w:r>
      <w:r w:rsidR="002E2D5B" w:rsidRPr="00924105">
        <w:rPr>
          <w:rFonts w:ascii="Times New Roman" w:hAnsi="Times New Roman" w:cs="Times New Roman"/>
          <w:i/>
          <w:color w:val="000000" w:themeColor="text1"/>
          <w:sz w:val="24"/>
          <w:szCs w:val="24"/>
        </w:rPr>
        <w:t>F</w:t>
      </w:r>
      <w:r w:rsidR="002E2D5B" w:rsidRPr="00924105">
        <w:rPr>
          <w:rFonts w:ascii="Times New Roman" w:hAnsi="Times New Roman" w:cs="Times New Roman"/>
          <w:color w:val="000000" w:themeColor="text1"/>
          <w:sz w:val="24"/>
          <w:szCs w:val="24"/>
        </w:rPr>
        <w:t xml:space="preserve"> (6, 493 = 1.496, </w:t>
      </w:r>
      <w:r w:rsidR="002E2D5B" w:rsidRPr="00924105">
        <w:rPr>
          <w:rFonts w:ascii="Times New Roman" w:hAnsi="Times New Roman" w:cs="Times New Roman"/>
          <w:i/>
          <w:color w:val="000000" w:themeColor="text1"/>
          <w:sz w:val="24"/>
          <w:szCs w:val="24"/>
        </w:rPr>
        <w:t>p</w:t>
      </w:r>
      <w:r w:rsidR="002E2D5B" w:rsidRPr="00924105">
        <w:rPr>
          <w:rFonts w:ascii="Times New Roman" w:hAnsi="Times New Roman" w:cs="Times New Roman"/>
          <w:color w:val="000000" w:themeColor="text1"/>
          <w:sz w:val="24"/>
          <w:szCs w:val="24"/>
        </w:rPr>
        <w:t>&lt; .001}, total social support {</w:t>
      </w:r>
      <w:r w:rsidR="002E2D5B" w:rsidRPr="00924105">
        <w:rPr>
          <w:rFonts w:ascii="Times New Roman" w:hAnsi="Times New Roman" w:cs="Times New Roman"/>
          <w:i/>
          <w:color w:val="000000" w:themeColor="text1"/>
          <w:sz w:val="24"/>
          <w:szCs w:val="24"/>
        </w:rPr>
        <w:t>F</w:t>
      </w:r>
      <w:r w:rsidR="002E2D5B" w:rsidRPr="00924105">
        <w:rPr>
          <w:rFonts w:ascii="Times New Roman" w:hAnsi="Times New Roman" w:cs="Times New Roman"/>
          <w:color w:val="000000" w:themeColor="text1"/>
          <w:sz w:val="24"/>
          <w:szCs w:val="24"/>
        </w:rPr>
        <w:t xml:space="preserve"> (6, 493) = 1.475, </w:t>
      </w:r>
      <w:r w:rsidR="002E2D5B" w:rsidRPr="00924105">
        <w:rPr>
          <w:rFonts w:ascii="Times New Roman" w:hAnsi="Times New Roman" w:cs="Times New Roman"/>
          <w:i/>
          <w:color w:val="000000" w:themeColor="text1"/>
          <w:sz w:val="24"/>
          <w:szCs w:val="24"/>
        </w:rPr>
        <w:t>p</w:t>
      </w:r>
      <w:r w:rsidR="002E2D5B" w:rsidRPr="00924105">
        <w:rPr>
          <w:rFonts w:ascii="Times New Roman" w:hAnsi="Times New Roman" w:cs="Times New Roman"/>
          <w:color w:val="000000" w:themeColor="text1"/>
          <w:sz w:val="24"/>
          <w:szCs w:val="24"/>
        </w:rPr>
        <w:t xml:space="preserve">&lt; .001}, emotional loneliness { </w:t>
      </w:r>
      <w:r w:rsidR="002E2D5B" w:rsidRPr="00924105">
        <w:rPr>
          <w:rFonts w:ascii="Times New Roman" w:hAnsi="Times New Roman" w:cs="Times New Roman"/>
          <w:i/>
          <w:color w:val="000000" w:themeColor="text1"/>
          <w:sz w:val="24"/>
          <w:szCs w:val="24"/>
        </w:rPr>
        <w:t>F</w:t>
      </w:r>
      <w:r w:rsidR="002E2D5B" w:rsidRPr="00924105">
        <w:rPr>
          <w:rFonts w:ascii="Times New Roman" w:hAnsi="Times New Roman" w:cs="Times New Roman"/>
          <w:color w:val="000000" w:themeColor="text1"/>
          <w:sz w:val="24"/>
          <w:szCs w:val="24"/>
        </w:rPr>
        <w:t xml:space="preserve"> (6, 493) = 1.837, </w:t>
      </w:r>
      <w:r w:rsidR="002E2D5B" w:rsidRPr="00924105">
        <w:rPr>
          <w:rFonts w:ascii="Times New Roman" w:hAnsi="Times New Roman" w:cs="Times New Roman"/>
          <w:i/>
          <w:color w:val="000000" w:themeColor="text1"/>
          <w:sz w:val="24"/>
          <w:szCs w:val="24"/>
        </w:rPr>
        <w:t>p</w:t>
      </w:r>
      <w:r w:rsidR="002E2D5B" w:rsidRPr="00924105">
        <w:rPr>
          <w:rFonts w:ascii="Times New Roman" w:hAnsi="Times New Roman" w:cs="Times New Roman"/>
          <w:color w:val="000000" w:themeColor="text1"/>
          <w:sz w:val="24"/>
          <w:szCs w:val="24"/>
        </w:rPr>
        <w:t xml:space="preserve">&lt; .001}, loneliness { </w:t>
      </w:r>
      <w:r w:rsidR="002E2D5B" w:rsidRPr="00924105">
        <w:rPr>
          <w:rFonts w:ascii="Times New Roman" w:hAnsi="Times New Roman" w:cs="Times New Roman"/>
          <w:i/>
          <w:color w:val="000000" w:themeColor="text1"/>
          <w:sz w:val="24"/>
          <w:szCs w:val="24"/>
        </w:rPr>
        <w:t>F</w:t>
      </w:r>
      <w:r w:rsidR="002E2D5B" w:rsidRPr="00924105">
        <w:rPr>
          <w:rFonts w:ascii="Times New Roman" w:hAnsi="Times New Roman" w:cs="Times New Roman"/>
          <w:color w:val="000000" w:themeColor="text1"/>
          <w:sz w:val="24"/>
          <w:szCs w:val="24"/>
        </w:rPr>
        <w:t xml:space="preserve"> (6, 493) = 3.782, </w:t>
      </w:r>
      <w:r w:rsidR="002E2D5B" w:rsidRPr="00924105">
        <w:rPr>
          <w:rFonts w:ascii="Times New Roman" w:hAnsi="Times New Roman" w:cs="Times New Roman"/>
          <w:i/>
          <w:color w:val="000000" w:themeColor="text1"/>
          <w:sz w:val="24"/>
          <w:szCs w:val="24"/>
        </w:rPr>
        <w:t>p</w:t>
      </w:r>
      <w:r w:rsidR="002E2D5B" w:rsidRPr="00924105">
        <w:rPr>
          <w:rFonts w:ascii="Times New Roman" w:hAnsi="Times New Roman" w:cs="Times New Roman"/>
          <w:color w:val="000000" w:themeColor="text1"/>
          <w:sz w:val="24"/>
          <w:szCs w:val="24"/>
        </w:rPr>
        <w:t xml:space="preserve">&lt; .001},  on social loneliness { </w:t>
      </w:r>
      <w:r w:rsidR="002E2D5B" w:rsidRPr="00924105">
        <w:rPr>
          <w:rFonts w:ascii="Times New Roman" w:hAnsi="Times New Roman" w:cs="Times New Roman"/>
          <w:i/>
          <w:color w:val="000000" w:themeColor="text1"/>
          <w:sz w:val="24"/>
          <w:szCs w:val="24"/>
        </w:rPr>
        <w:t>F</w:t>
      </w:r>
      <w:r w:rsidR="002E2D5B" w:rsidRPr="00924105">
        <w:rPr>
          <w:rFonts w:ascii="Times New Roman" w:hAnsi="Times New Roman" w:cs="Times New Roman"/>
          <w:color w:val="000000" w:themeColor="text1"/>
          <w:sz w:val="24"/>
          <w:szCs w:val="24"/>
        </w:rPr>
        <w:t xml:space="preserve"> (6, 493) = .576, </w:t>
      </w:r>
      <w:r w:rsidR="002E2D5B" w:rsidRPr="00924105">
        <w:rPr>
          <w:rFonts w:ascii="Times New Roman" w:hAnsi="Times New Roman" w:cs="Times New Roman"/>
          <w:i/>
          <w:color w:val="000000" w:themeColor="text1"/>
          <w:sz w:val="24"/>
          <w:szCs w:val="24"/>
        </w:rPr>
        <w:t>p</w:t>
      </w:r>
      <w:r w:rsidR="002E2D5B" w:rsidRPr="00924105">
        <w:rPr>
          <w:rFonts w:ascii="Times New Roman" w:hAnsi="Times New Roman" w:cs="Times New Roman"/>
          <w:color w:val="000000" w:themeColor="text1"/>
          <w:sz w:val="24"/>
          <w:szCs w:val="24"/>
        </w:rPr>
        <w:t xml:space="preserve">&lt; .001}, and on social isolation { </w:t>
      </w:r>
      <w:r w:rsidR="002E2D5B" w:rsidRPr="00924105">
        <w:rPr>
          <w:rFonts w:ascii="Times New Roman" w:hAnsi="Times New Roman" w:cs="Times New Roman"/>
          <w:i/>
          <w:color w:val="000000" w:themeColor="text1"/>
          <w:sz w:val="24"/>
          <w:szCs w:val="24"/>
        </w:rPr>
        <w:t>F</w:t>
      </w:r>
      <w:r w:rsidR="002E2D5B" w:rsidRPr="00924105">
        <w:rPr>
          <w:rFonts w:ascii="Times New Roman" w:hAnsi="Times New Roman" w:cs="Times New Roman"/>
          <w:color w:val="000000" w:themeColor="text1"/>
          <w:sz w:val="24"/>
          <w:szCs w:val="24"/>
        </w:rPr>
        <w:t xml:space="preserve"> (6, 493) = 8.894, </w:t>
      </w:r>
      <w:r w:rsidR="002E2D5B" w:rsidRPr="00924105">
        <w:rPr>
          <w:rFonts w:ascii="Times New Roman" w:hAnsi="Times New Roman" w:cs="Times New Roman"/>
          <w:i/>
          <w:color w:val="000000" w:themeColor="text1"/>
          <w:sz w:val="24"/>
          <w:szCs w:val="24"/>
        </w:rPr>
        <w:t>p</w:t>
      </w:r>
      <w:r w:rsidR="002E2D5B" w:rsidRPr="00924105">
        <w:rPr>
          <w:rFonts w:ascii="Times New Roman" w:hAnsi="Times New Roman" w:cs="Times New Roman"/>
          <w:color w:val="000000" w:themeColor="text1"/>
          <w:sz w:val="24"/>
          <w:szCs w:val="24"/>
        </w:rPr>
        <w:t>&lt; .001}.   Results depict</w:t>
      </w:r>
      <w:del w:id="379" w:author="FBPsS" w:date="2018-10-20T21:21:00Z">
        <w:r w:rsidR="002E2D5B" w:rsidRPr="00924105" w:rsidDel="008A5BC7">
          <w:rPr>
            <w:rFonts w:ascii="Times New Roman" w:hAnsi="Times New Roman" w:cs="Times New Roman"/>
            <w:color w:val="000000" w:themeColor="text1"/>
            <w:sz w:val="24"/>
            <w:szCs w:val="24"/>
          </w:rPr>
          <w:delText>s</w:delText>
        </w:r>
      </w:del>
      <w:r w:rsidR="002E2D5B" w:rsidRPr="00924105">
        <w:rPr>
          <w:rFonts w:ascii="Times New Roman" w:hAnsi="Times New Roman" w:cs="Times New Roman"/>
          <w:color w:val="000000" w:themeColor="text1"/>
          <w:sz w:val="24"/>
          <w:szCs w:val="24"/>
        </w:rPr>
        <w:t xml:space="preserve"> that </w:t>
      </w:r>
      <w:ins w:id="380" w:author="FBPsS" w:date="2018-10-20T21:21:00Z">
        <w:r w:rsidR="008A5BC7" w:rsidRPr="00924105">
          <w:rPr>
            <w:rFonts w:ascii="Times New Roman" w:hAnsi="Times New Roman" w:cs="Times New Roman"/>
            <w:color w:val="000000" w:themeColor="text1"/>
            <w:sz w:val="24"/>
            <w:szCs w:val="24"/>
          </w:rPr>
          <w:t xml:space="preserve">the </w:t>
        </w:r>
      </w:ins>
      <w:r w:rsidR="002E2D5B" w:rsidRPr="00924105">
        <w:rPr>
          <w:rFonts w:ascii="Times New Roman" w:hAnsi="Times New Roman" w:cs="Times New Roman"/>
          <w:color w:val="000000" w:themeColor="text1"/>
          <w:sz w:val="24"/>
          <w:szCs w:val="24"/>
        </w:rPr>
        <w:t xml:space="preserve">individuals with higher </w:t>
      </w:r>
      <w:ins w:id="381" w:author="FBPsS" w:date="2018-10-20T21:22:00Z">
        <w:r w:rsidR="008A5BC7" w:rsidRPr="00924105">
          <w:rPr>
            <w:rFonts w:ascii="Times New Roman" w:hAnsi="Times New Roman" w:cs="Times New Roman"/>
            <w:color w:val="000000" w:themeColor="text1"/>
            <w:sz w:val="24"/>
            <w:szCs w:val="24"/>
          </w:rPr>
          <w:t xml:space="preserve">academic </w:t>
        </w:r>
      </w:ins>
      <w:r w:rsidR="002E2D5B" w:rsidRPr="00924105">
        <w:rPr>
          <w:rFonts w:ascii="Times New Roman" w:hAnsi="Times New Roman" w:cs="Times New Roman"/>
          <w:color w:val="000000" w:themeColor="text1"/>
          <w:sz w:val="24"/>
          <w:szCs w:val="24"/>
        </w:rPr>
        <w:t>qualification</w:t>
      </w:r>
      <w:ins w:id="382" w:author="FBPsS" w:date="2018-10-20T21:21:00Z">
        <w:r w:rsidR="008A5BC7" w:rsidRPr="00924105">
          <w:rPr>
            <w:rFonts w:ascii="Times New Roman" w:hAnsi="Times New Roman" w:cs="Times New Roman"/>
            <w:color w:val="000000" w:themeColor="text1"/>
            <w:sz w:val="24"/>
            <w:szCs w:val="24"/>
          </w:rPr>
          <w:t xml:space="preserve"> </w:t>
        </w:r>
        <w:proofErr w:type="gramStart"/>
        <w:r w:rsidR="008A5BC7" w:rsidRPr="00924105">
          <w:rPr>
            <w:rFonts w:ascii="Times New Roman" w:hAnsi="Times New Roman" w:cs="Times New Roman"/>
            <w:color w:val="000000" w:themeColor="text1"/>
            <w:sz w:val="24"/>
            <w:szCs w:val="24"/>
          </w:rPr>
          <w:t xml:space="preserve">have </w:t>
        </w:r>
      </w:ins>
      <w:r w:rsidR="002E2D5B" w:rsidRPr="00924105">
        <w:rPr>
          <w:rFonts w:ascii="Times New Roman" w:hAnsi="Times New Roman" w:cs="Times New Roman"/>
          <w:color w:val="000000" w:themeColor="text1"/>
          <w:sz w:val="24"/>
          <w:szCs w:val="24"/>
        </w:rPr>
        <w:t xml:space="preserve"> scored</w:t>
      </w:r>
      <w:proofErr w:type="gramEnd"/>
      <w:r w:rsidR="002E2D5B" w:rsidRPr="00924105">
        <w:rPr>
          <w:rFonts w:ascii="Times New Roman" w:hAnsi="Times New Roman" w:cs="Times New Roman"/>
          <w:color w:val="000000" w:themeColor="text1"/>
          <w:sz w:val="24"/>
          <w:szCs w:val="24"/>
        </w:rPr>
        <w:t xml:space="preserve"> high</w:t>
      </w:r>
      <w:del w:id="383" w:author="FBPsS" w:date="2018-10-20T21:22:00Z">
        <w:r w:rsidR="002E2D5B" w:rsidRPr="00924105" w:rsidDel="008A5BC7">
          <w:rPr>
            <w:rFonts w:ascii="Times New Roman" w:hAnsi="Times New Roman" w:cs="Times New Roman"/>
            <w:color w:val="000000" w:themeColor="text1"/>
            <w:sz w:val="24"/>
            <w:szCs w:val="24"/>
          </w:rPr>
          <w:delText>er</w:delText>
        </w:r>
      </w:del>
      <w:r w:rsidR="002E2D5B" w:rsidRPr="00924105">
        <w:rPr>
          <w:rFonts w:ascii="Times New Roman" w:hAnsi="Times New Roman" w:cs="Times New Roman"/>
          <w:color w:val="000000" w:themeColor="text1"/>
          <w:sz w:val="24"/>
          <w:szCs w:val="24"/>
        </w:rPr>
        <w:t xml:space="preserve"> on social support and its </w:t>
      </w:r>
      <w:ins w:id="384" w:author="FBPsS" w:date="2018-10-20T21:22:00Z">
        <w:r w:rsidR="008A5BC7" w:rsidRPr="00924105">
          <w:rPr>
            <w:rFonts w:ascii="Times New Roman" w:hAnsi="Times New Roman" w:cs="Times New Roman"/>
            <w:color w:val="000000" w:themeColor="text1"/>
            <w:sz w:val="24"/>
            <w:szCs w:val="24"/>
          </w:rPr>
          <w:t xml:space="preserve">sub categories </w:t>
        </w:r>
      </w:ins>
      <w:del w:id="385" w:author="FBPsS" w:date="2018-10-20T21:22:00Z">
        <w:r w:rsidR="002E2D5B" w:rsidRPr="00924105" w:rsidDel="008A5BC7">
          <w:rPr>
            <w:rFonts w:ascii="Times New Roman" w:hAnsi="Times New Roman" w:cs="Times New Roman"/>
            <w:color w:val="000000" w:themeColor="text1"/>
            <w:sz w:val="24"/>
            <w:szCs w:val="24"/>
          </w:rPr>
          <w:delText xml:space="preserve">constructs </w:delText>
        </w:r>
      </w:del>
      <w:r w:rsidR="002E2D5B" w:rsidRPr="00924105">
        <w:rPr>
          <w:rFonts w:ascii="Times New Roman" w:hAnsi="Times New Roman" w:cs="Times New Roman"/>
          <w:color w:val="000000" w:themeColor="text1"/>
          <w:sz w:val="24"/>
          <w:szCs w:val="24"/>
        </w:rPr>
        <w:t xml:space="preserve">as compare to other groups, whereas individuals with lower </w:t>
      </w:r>
      <w:ins w:id="386" w:author="FBPsS" w:date="2018-10-20T21:22:00Z">
        <w:r w:rsidR="008A5BC7" w:rsidRPr="00924105">
          <w:rPr>
            <w:rFonts w:ascii="Times New Roman" w:hAnsi="Times New Roman" w:cs="Times New Roman"/>
            <w:color w:val="000000" w:themeColor="text1"/>
            <w:sz w:val="24"/>
            <w:szCs w:val="24"/>
          </w:rPr>
          <w:t xml:space="preserve">academic </w:t>
        </w:r>
      </w:ins>
      <w:r w:rsidR="002E2D5B" w:rsidRPr="00924105">
        <w:rPr>
          <w:rFonts w:ascii="Times New Roman" w:hAnsi="Times New Roman" w:cs="Times New Roman"/>
          <w:color w:val="000000" w:themeColor="text1"/>
          <w:sz w:val="24"/>
          <w:szCs w:val="24"/>
        </w:rPr>
        <w:t>qualification</w:t>
      </w:r>
      <w:ins w:id="387" w:author="FBPsS" w:date="2018-10-20T21:22:00Z">
        <w:r w:rsidR="008A5BC7" w:rsidRPr="00924105">
          <w:rPr>
            <w:rFonts w:ascii="Times New Roman" w:hAnsi="Times New Roman" w:cs="Times New Roman"/>
            <w:color w:val="000000" w:themeColor="text1"/>
            <w:sz w:val="24"/>
            <w:szCs w:val="24"/>
          </w:rPr>
          <w:t xml:space="preserve">s have </w:t>
        </w:r>
      </w:ins>
      <w:r w:rsidR="002E2D5B" w:rsidRPr="00924105">
        <w:rPr>
          <w:rFonts w:ascii="Times New Roman" w:hAnsi="Times New Roman" w:cs="Times New Roman"/>
          <w:color w:val="000000" w:themeColor="text1"/>
          <w:sz w:val="24"/>
          <w:szCs w:val="24"/>
        </w:rPr>
        <w:t xml:space="preserve"> scored higher on loneliness, emotional loneliness, and social isolation.</w:t>
      </w:r>
    </w:p>
    <w:p w14:paraId="5F97222D" w14:textId="77777777" w:rsidR="002E2D5B" w:rsidRPr="00924105" w:rsidRDefault="002E2D5B" w:rsidP="00970E0E">
      <w:pPr>
        <w:spacing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 xml:space="preserve">Discussion </w:t>
      </w:r>
    </w:p>
    <w:p w14:paraId="44071328" w14:textId="77777777" w:rsidR="002E2D5B" w:rsidRPr="00924105" w:rsidRDefault="002E2D5B" w:rsidP="001E0921">
      <w:pPr>
        <w:spacing w:line="480" w:lineRule="auto"/>
        <w:ind w:firstLine="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The present study was designed to explore the influence of social support </w:t>
      </w:r>
      <w:r w:rsidR="00C702C2" w:rsidRPr="00924105">
        <w:rPr>
          <w:rFonts w:ascii="Times New Roman" w:hAnsi="Times New Roman" w:cs="Times New Roman"/>
          <w:color w:val="000000" w:themeColor="text1"/>
          <w:sz w:val="24"/>
          <w:szCs w:val="24"/>
        </w:rPr>
        <w:t xml:space="preserve">and education </w:t>
      </w:r>
      <w:r w:rsidRPr="00924105">
        <w:rPr>
          <w:rFonts w:ascii="Times New Roman" w:hAnsi="Times New Roman" w:cs="Times New Roman"/>
          <w:color w:val="000000" w:themeColor="text1"/>
          <w:sz w:val="24"/>
          <w:szCs w:val="24"/>
        </w:rPr>
        <w:t xml:space="preserve">on social isolation and loneliness among older adults in the Khyber </w:t>
      </w:r>
      <w:proofErr w:type="spellStart"/>
      <w:r w:rsidRPr="00924105">
        <w:rPr>
          <w:rFonts w:ascii="Times New Roman" w:hAnsi="Times New Roman" w:cs="Times New Roman"/>
          <w:color w:val="000000" w:themeColor="text1"/>
          <w:sz w:val="24"/>
          <w:szCs w:val="24"/>
        </w:rPr>
        <w:t>Pakhthoon</w:t>
      </w:r>
      <w:proofErr w:type="spellEnd"/>
      <w:r w:rsidRPr="00924105">
        <w:rPr>
          <w:rFonts w:ascii="Times New Roman" w:hAnsi="Times New Roman" w:cs="Times New Roman"/>
          <w:color w:val="000000" w:themeColor="text1"/>
          <w:sz w:val="24"/>
          <w:szCs w:val="24"/>
        </w:rPr>
        <w:t xml:space="preserve"> </w:t>
      </w:r>
      <w:proofErr w:type="spellStart"/>
      <w:r w:rsidRPr="00924105">
        <w:rPr>
          <w:rFonts w:ascii="Times New Roman" w:hAnsi="Times New Roman" w:cs="Times New Roman"/>
          <w:color w:val="000000" w:themeColor="text1"/>
          <w:sz w:val="24"/>
          <w:szCs w:val="24"/>
        </w:rPr>
        <w:t>khuwa</w:t>
      </w:r>
      <w:proofErr w:type="spellEnd"/>
      <w:r w:rsidRPr="00924105">
        <w:rPr>
          <w:rFonts w:ascii="Times New Roman" w:hAnsi="Times New Roman" w:cs="Times New Roman"/>
          <w:color w:val="000000" w:themeColor="text1"/>
          <w:sz w:val="24"/>
          <w:szCs w:val="24"/>
        </w:rPr>
        <w:t xml:space="preserve"> province of Pakistan. It also examined the relationship between social support, social isolation and loneliness among senior citiz</w:t>
      </w:r>
      <w:r w:rsidR="00C702C2" w:rsidRPr="00924105">
        <w:rPr>
          <w:rFonts w:ascii="Times New Roman" w:hAnsi="Times New Roman" w:cs="Times New Roman"/>
          <w:color w:val="000000" w:themeColor="text1"/>
          <w:sz w:val="24"/>
          <w:szCs w:val="24"/>
        </w:rPr>
        <w:t>ens.</w:t>
      </w:r>
    </w:p>
    <w:p w14:paraId="5E76B434" w14:textId="77777777" w:rsidR="002E2D5B" w:rsidRPr="00924105" w:rsidRDefault="002E2D5B"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b/>
          <w:color w:val="000000" w:themeColor="text1"/>
          <w:sz w:val="24"/>
          <w:szCs w:val="24"/>
        </w:rPr>
        <w:t>Hypothesis Number 1:</w:t>
      </w:r>
      <w:r w:rsidRPr="00924105">
        <w:rPr>
          <w:rFonts w:ascii="Times New Roman" w:hAnsi="Times New Roman" w:cs="Times New Roman"/>
          <w:color w:val="000000" w:themeColor="text1"/>
          <w:sz w:val="24"/>
          <w:szCs w:val="24"/>
        </w:rPr>
        <w:t xml:space="preserve"> Social support will negatively predict social isolation and loneliness among older adults.</w:t>
      </w:r>
    </w:p>
    <w:p w14:paraId="0AEC2475" w14:textId="77777777" w:rsidR="002E2D5B" w:rsidRPr="00924105" w:rsidRDefault="002E2D5B" w:rsidP="00970E0E">
      <w:pPr>
        <w:spacing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ab/>
      </w:r>
      <w:r w:rsidRPr="00924105">
        <w:rPr>
          <w:rFonts w:ascii="Times New Roman" w:hAnsi="Times New Roman" w:cs="Times New Roman"/>
          <w:color w:val="000000" w:themeColor="text1"/>
          <w:sz w:val="24"/>
          <w:szCs w:val="24"/>
        </w:rPr>
        <w:tab/>
      </w:r>
      <w:r w:rsidR="00C702C2" w:rsidRPr="00924105">
        <w:rPr>
          <w:rFonts w:ascii="Times New Roman" w:hAnsi="Times New Roman" w:cs="Times New Roman"/>
          <w:color w:val="000000" w:themeColor="text1"/>
          <w:sz w:val="24"/>
          <w:szCs w:val="24"/>
        </w:rPr>
        <w:t xml:space="preserve">In the present study </w:t>
      </w:r>
      <w:r w:rsidRPr="00924105">
        <w:rPr>
          <w:rFonts w:ascii="Times New Roman" w:hAnsi="Times New Roman" w:cs="Times New Roman"/>
          <w:color w:val="000000" w:themeColor="text1"/>
          <w:sz w:val="24"/>
          <w:szCs w:val="24"/>
        </w:rPr>
        <w:t xml:space="preserve">the correlational analysis of </w:t>
      </w:r>
      <w:r w:rsidR="00C702C2" w:rsidRPr="00924105">
        <w:rPr>
          <w:rFonts w:ascii="Times New Roman" w:hAnsi="Times New Roman" w:cs="Times New Roman"/>
          <w:color w:val="000000" w:themeColor="text1"/>
          <w:sz w:val="24"/>
          <w:szCs w:val="24"/>
        </w:rPr>
        <w:t xml:space="preserve">variables </w:t>
      </w:r>
      <w:proofErr w:type="spellStart"/>
      <w:r w:rsidR="00C702C2" w:rsidRPr="00924105">
        <w:rPr>
          <w:rFonts w:ascii="Times New Roman" w:hAnsi="Times New Roman" w:cs="Times New Roman"/>
          <w:color w:val="000000" w:themeColor="text1"/>
          <w:sz w:val="24"/>
          <w:szCs w:val="24"/>
        </w:rPr>
        <w:t>i.e</w:t>
      </w:r>
      <w:proofErr w:type="spellEnd"/>
      <w:r w:rsidR="00C702C2" w:rsidRPr="00924105">
        <w:rPr>
          <w:rFonts w:ascii="Times New Roman" w:hAnsi="Times New Roman" w:cs="Times New Roman"/>
          <w:color w:val="000000" w:themeColor="text1"/>
          <w:sz w:val="24"/>
          <w:szCs w:val="24"/>
        </w:rPr>
        <w:t>, social support, social isolation and loneliness</w:t>
      </w:r>
      <w:r w:rsidRPr="00924105">
        <w:rPr>
          <w:rFonts w:ascii="Times New Roman" w:hAnsi="Times New Roman" w:cs="Times New Roman"/>
          <w:color w:val="000000" w:themeColor="text1"/>
          <w:sz w:val="24"/>
          <w:szCs w:val="24"/>
        </w:rPr>
        <w:t xml:space="preserve"> </w:t>
      </w:r>
      <w:r w:rsidR="00C702C2" w:rsidRPr="00924105">
        <w:rPr>
          <w:rFonts w:ascii="Times New Roman" w:hAnsi="Times New Roman" w:cs="Times New Roman"/>
          <w:color w:val="000000" w:themeColor="text1"/>
          <w:sz w:val="24"/>
          <w:szCs w:val="24"/>
        </w:rPr>
        <w:t>shows</w:t>
      </w:r>
      <w:r w:rsidRPr="00924105">
        <w:rPr>
          <w:rFonts w:ascii="Times New Roman" w:hAnsi="Times New Roman" w:cs="Times New Roman"/>
          <w:color w:val="000000" w:themeColor="text1"/>
          <w:sz w:val="24"/>
          <w:szCs w:val="24"/>
        </w:rPr>
        <w:t xml:space="preserve"> that social isolation </w:t>
      </w:r>
      <w:r w:rsidR="00464551" w:rsidRPr="00924105">
        <w:rPr>
          <w:rFonts w:ascii="Times New Roman" w:hAnsi="Times New Roman" w:cs="Times New Roman"/>
          <w:color w:val="000000" w:themeColor="text1"/>
          <w:sz w:val="24"/>
          <w:szCs w:val="24"/>
        </w:rPr>
        <w:t>is</w:t>
      </w:r>
      <w:r w:rsidRPr="00924105">
        <w:rPr>
          <w:rFonts w:ascii="Times New Roman" w:hAnsi="Times New Roman" w:cs="Times New Roman"/>
          <w:color w:val="000000" w:themeColor="text1"/>
          <w:sz w:val="24"/>
          <w:szCs w:val="24"/>
        </w:rPr>
        <w:t xml:space="preserve"> negatively and significantly related with social support and its constructs namely emotional sup</w:t>
      </w:r>
      <w:r w:rsidR="00464551" w:rsidRPr="00924105">
        <w:rPr>
          <w:rFonts w:ascii="Times New Roman" w:hAnsi="Times New Roman" w:cs="Times New Roman"/>
          <w:color w:val="000000" w:themeColor="text1"/>
          <w:sz w:val="24"/>
          <w:szCs w:val="24"/>
        </w:rPr>
        <w:t>port and social network support.</w:t>
      </w:r>
      <w:r w:rsidRPr="00924105">
        <w:rPr>
          <w:rFonts w:ascii="Times New Roman" w:hAnsi="Times New Roman" w:cs="Times New Roman"/>
          <w:color w:val="000000" w:themeColor="text1"/>
          <w:sz w:val="24"/>
          <w:szCs w:val="24"/>
        </w:rPr>
        <w:t xml:space="preserve"> </w:t>
      </w:r>
      <w:r w:rsidR="00464551" w:rsidRPr="00924105">
        <w:rPr>
          <w:rFonts w:ascii="Times New Roman" w:hAnsi="Times New Roman" w:cs="Times New Roman"/>
          <w:color w:val="000000" w:themeColor="text1"/>
          <w:sz w:val="24"/>
          <w:szCs w:val="24"/>
        </w:rPr>
        <w:t>W</w:t>
      </w:r>
      <w:r w:rsidRPr="00924105">
        <w:rPr>
          <w:rFonts w:ascii="Times New Roman" w:hAnsi="Times New Roman" w:cs="Times New Roman"/>
          <w:color w:val="000000" w:themeColor="text1"/>
          <w:sz w:val="24"/>
          <w:szCs w:val="24"/>
        </w:rPr>
        <w:t xml:space="preserve">hereas social isolation is found to be negatively but non-significantly correlated with informational support, tangible aid and esteem support. Drawing from the longitudinal investigations by </w:t>
      </w:r>
      <w:proofErr w:type="spellStart"/>
      <w:r w:rsidRPr="00924105">
        <w:rPr>
          <w:rFonts w:ascii="Times New Roman" w:hAnsi="Times New Roman" w:cs="Times New Roman"/>
          <w:color w:val="000000" w:themeColor="text1"/>
          <w:sz w:val="24"/>
          <w:szCs w:val="24"/>
        </w:rPr>
        <w:t>Bassuk</w:t>
      </w:r>
      <w:proofErr w:type="spellEnd"/>
      <w:r w:rsidRPr="00924105">
        <w:rPr>
          <w:rFonts w:ascii="Times New Roman" w:hAnsi="Times New Roman" w:cs="Times New Roman"/>
          <w:color w:val="000000" w:themeColor="text1"/>
          <w:sz w:val="24"/>
          <w:szCs w:val="24"/>
        </w:rPr>
        <w:t xml:space="preserve">, et al., (1999) </w:t>
      </w:r>
      <w:r w:rsidR="00C702C2" w:rsidRPr="00924105">
        <w:rPr>
          <w:rFonts w:ascii="Times New Roman" w:hAnsi="Times New Roman" w:cs="Times New Roman"/>
          <w:color w:val="000000" w:themeColor="text1"/>
          <w:sz w:val="24"/>
          <w:szCs w:val="24"/>
        </w:rPr>
        <w:t>it was</w:t>
      </w:r>
      <w:r w:rsidRPr="00924105">
        <w:rPr>
          <w:rFonts w:ascii="Times New Roman" w:hAnsi="Times New Roman" w:cs="Times New Roman"/>
          <w:color w:val="000000" w:themeColor="text1"/>
          <w:sz w:val="24"/>
          <w:szCs w:val="24"/>
        </w:rPr>
        <w:t xml:space="preserve"> found that those old age individuals who don’t </w:t>
      </w:r>
      <w:r w:rsidRPr="00924105">
        <w:rPr>
          <w:rFonts w:ascii="Times New Roman" w:hAnsi="Times New Roman" w:cs="Times New Roman"/>
          <w:color w:val="000000" w:themeColor="text1"/>
          <w:sz w:val="24"/>
          <w:szCs w:val="24"/>
        </w:rPr>
        <w:lastRenderedPageBreak/>
        <w:t xml:space="preserve">have connections of societal group </w:t>
      </w:r>
      <w:r w:rsidR="00C702C2" w:rsidRPr="00924105">
        <w:rPr>
          <w:rFonts w:ascii="Times New Roman" w:hAnsi="Times New Roman" w:cs="Times New Roman"/>
          <w:color w:val="000000" w:themeColor="text1"/>
          <w:sz w:val="24"/>
          <w:szCs w:val="24"/>
        </w:rPr>
        <w:t>had</w:t>
      </w:r>
      <w:r w:rsidRPr="00924105">
        <w:rPr>
          <w:rFonts w:ascii="Times New Roman" w:hAnsi="Times New Roman" w:cs="Times New Roman"/>
          <w:color w:val="000000" w:themeColor="text1"/>
          <w:sz w:val="24"/>
          <w:szCs w:val="24"/>
        </w:rPr>
        <w:t xml:space="preserve"> greater chances of being socially isolated than those senior citizens who </w:t>
      </w:r>
      <w:r w:rsidR="00C702C2" w:rsidRPr="00924105">
        <w:rPr>
          <w:rFonts w:ascii="Times New Roman" w:hAnsi="Times New Roman" w:cs="Times New Roman"/>
          <w:color w:val="000000" w:themeColor="text1"/>
          <w:sz w:val="24"/>
          <w:szCs w:val="24"/>
        </w:rPr>
        <w:t>had</w:t>
      </w:r>
      <w:r w:rsidRPr="00924105">
        <w:rPr>
          <w:rFonts w:ascii="Times New Roman" w:hAnsi="Times New Roman" w:cs="Times New Roman"/>
          <w:color w:val="000000" w:themeColor="text1"/>
          <w:sz w:val="24"/>
          <w:szCs w:val="24"/>
        </w:rPr>
        <w:t xml:space="preserve"> proper societal group connections. </w:t>
      </w:r>
      <w:r w:rsidR="00C702C2" w:rsidRPr="00924105">
        <w:rPr>
          <w:rFonts w:ascii="Times New Roman" w:hAnsi="Times New Roman" w:cs="Times New Roman"/>
          <w:color w:val="000000" w:themeColor="text1"/>
          <w:sz w:val="24"/>
          <w:szCs w:val="24"/>
        </w:rPr>
        <w:t xml:space="preserve">Therefore, </w:t>
      </w:r>
      <w:ins w:id="388" w:author="FBPsS" w:date="2018-10-20T21:23:00Z">
        <w:r w:rsidR="008A5BC7" w:rsidRPr="00924105">
          <w:rPr>
            <w:rFonts w:ascii="Times New Roman" w:hAnsi="Times New Roman" w:cs="Times New Roman"/>
            <w:color w:val="000000" w:themeColor="text1"/>
            <w:sz w:val="24"/>
            <w:szCs w:val="24"/>
          </w:rPr>
          <w:t>h</w:t>
        </w:r>
      </w:ins>
      <w:del w:id="389" w:author="FBPsS" w:date="2018-10-20T21:23:00Z">
        <w:r w:rsidRPr="00924105" w:rsidDel="008A5BC7">
          <w:rPr>
            <w:rFonts w:ascii="Times New Roman" w:hAnsi="Times New Roman" w:cs="Times New Roman"/>
            <w:color w:val="000000" w:themeColor="text1"/>
            <w:sz w:val="24"/>
            <w:szCs w:val="24"/>
          </w:rPr>
          <w:delText>H</w:delText>
        </w:r>
      </w:del>
      <w:r w:rsidRPr="00924105">
        <w:rPr>
          <w:rFonts w:ascii="Times New Roman" w:hAnsi="Times New Roman" w:cs="Times New Roman"/>
          <w:color w:val="000000" w:themeColor="text1"/>
          <w:sz w:val="24"/>
          <w:szCs w:val="24"/>
        </w:rPr>
        <w:t xml:space="preserve">aving relationships in societal group is a sign of social support. </w:t>
      </w:r>
      <w:proofErr w:type="spellStart"/>
      <w:r w:rsidRPr="00924105">
        <w:rPr>
          <w:rFonts w:ascii="Times New Roman" w:hAnsi="Times New Roman" w:cs="Times New Roman"/>
          <w:color w:val="000000" w:themeColor="text1"/>
          <w:sz w:val="24"/>
          <w:szCs w:val="24"/>
        </w:rPr>
        <w:t>Blizard</w:t>
      </w:r>
      <w:proofErr w:type="spellEnd"/>
      <w:r w:rsidRPr="00924105">
        <w:rPr>
          <w:rFonts w:ascii="Times New Roman" w:hAnsi="Times New Roman" w:cs="Times New Roman"/>
          <w:color w:val="000000" w:themeColor="text1"/>
          <w:sz w:val="24"/>
          <w:szCs w:val="24"/>
        </w:rPr>
        <w:t xml:space="preserve">, et al., (1997), and Beland, et al., (2000), observed that those senior citizens who have social support </w:t>
      </w:r>
      <w:r w:rsidR="00C702C2" w:rsidRPr="00924105">
        <w:rPr>
          <w:rFonts w:ascii="Times New Roman" w:hAnsi="Times New Roman" w:cs="Times New Roman"/>
          <w:color w:val="000000" w:themeColor="text1"/>
          <w:sz w:val="24"/>
          <w:szCs w:val="24"/>
        </w:rPr>
        <w:t>are</w:t>
      </w:r>
      <w:r w:rsidRPr="00924105">
        <w:rPr>
          <w:rFonts w:ascii="Times New Roman" w:hAnsi="Times New Roman" w:cs="Times New Roman"/>
          <w:color w:val="000000" w:themeColor="text1"/>
          <w:sz w:val="24"/>
          <w:szCs w:val="24"/>
        </w:rPr>
        <w:t xml:space="preserve"> supposed to have physical and useful characteristics. </w:t>
      </w:r>
    </w:p>
    <w:p w14:paraId="203F4FC2" w14:textId="7307BE5B" w:rsidR="00771D0B" w:rsidRPr="00924105" w:rsidRDefault="008A5BC7" w:rsidP="00F033BA">
      <w:pPr>
        <w:spacing w:line="480" w:lineRule="auto"/>
        <w:ind w:firstLine="720"/>
        <w:rPr>
          <w:rFonts w:ascii="Times New Roman" w:hAnsi="Times New Roman" w:cs="Times New Roman"/>
          <w:color w:val="000000" w:themeColor="text1"/>
          <w:sz w:val="24"/>
          <w:szCs w:val="24"/>
        </w:rPr>
      </w:pPr>
      <w:ins w:id="390" w:author="FBPsS" w:date="2018-10-20T21:23:00Z">
        <w:r w:rsidRPr="00924105">
          <w:rPr>
            <w:rFonts w:ascii="Times New Roman" w:hAnsi="Times New Roman" w:cs="Times New Roman"/>
            <w:color w:val="000000" w:themeColor="text1"/>
            <w:sz w:val="24"/>
            <w:szCs w:val="24"/>
          </w:rPr>
          <w:t>A s</w:t>
        </w:r>
      </w:ins>
      <w:del w:id="391" w:author="FBPsS" w:date="2018-10-20T21:23:00Z">
        <w:r w:rsidR="002E2D5B" w:rsidRPr="00924105" w:rsidDel="008A5BC7">
          <w:rPr>
            <w:rFonts w:ascii="Times New Roman" w:hAnsi="Times New Roman" w:cs="Times New Roman"/>
            <w:color w:val="000000" w:themeColor="text1"/>
            <w:sz w:val="24"/>
            <w:szCs w:val="24"/>
          </w:rPr>
          <w:delText>S</w:delText>
        </w:r>
      </w:del>
      <w:r w:rsidR="002E2D5B" w:rsidRPr="00924105">
        <w:rPr>
          <w:rFonts w:ascii="Times New Roman" w:hAnsi="Times New Roman" w:cs="Times New Roman"/>
          <w:color w:val="000000" w:themeColor="text1"/>
          <w:sz w:val="24"/>
          <w:szCs w:val="24"/>
        </w:rPr>
        <w:t xml:space="preserve">ignificant moderate negative correlation was </w:t>
      </w:r>
      <w:r w:rsidR="00464551" w:rsidRPr="00924105">
        <w:rPr>
          <w:rFonts w:ascii="Times New Roman" w:hAnsi="Times New Roman" w:cs="Times New Roman"/>
          <w:color w:val="000000" w:themeColor="text1"/>
          <w:sz w:val="24"/>
          <w:szCs w:val="24"/>
        </w:rPr>
        <w:t xml:space="preserve">also </w:t>
      </w:r>
      <w:r w:rsidR="002E2D5B" w:rsidRPr="00924105">
        <w:rPr>
          <w:rFonts w:ascii="Times New Roman" w:hAnsi="Times New Roman" w:cs="Times New Roman"/>
          <w:color w:val="000000" w:themeColor="text1"/>
          <w:sz w:val="24"/>
          <w:szCs w:val="24"/>
        </w:rPr>
        <w:t xml:space="preserve">observed between overall loneliness </w:t>
      </w:r>
      <w:proofErr w:type="gramStart"/>
      <w:r w:rsidR="002E2D5B" w:rsidRPr="00924105">
        <w:rPr>
          <w:rFonts w:ascii="Times New Roman" w:hAnsi="Times New Roman" w:cs="Times New Roman"/>
          <w:color w:val="000000" w:themeColor="text1"/>
          <w:sz w:val="24"/>
          <w:szCs w:val="24"/>
        </w:rPr>
        <w:t>and  over</w:t>
      </w:r>
      <w:proofErr w:type="gramEnd"/>
      <w:r w:rsidR="002E2D5B" w:rsidRPr="00924105">
        <w:rPr>
          <w:rFonts w:ascii="Times New Roman" w:hAnsi="Times New Roman" w:cs="Times New Roman"/>
          <w:color w:val="000000" w:themeColor="text1"/>
          <w:sz w:val="24"/>
          <w:szCs w:val="24"/>
        </w:rPr>
        <w:t xml:space="preserve"> all social support and its sub scales viz. informational support, tangible aid, emotional support ,esteem support and social network support. </w:t>
      </w:r>
      <w:r w:rsidR="00464551" w:rsidRPr="00924105">
        <w:rPr>
          <w:rFonts w:ascii="Times New Roman" w:hAnsi="Times New Roman" w:cs="Times New Roman"/>
          <w:color w:val="000000" w:themeColor="text1"/>
          <w:sz w:val="24"/>
          <w:szCs w:val="24"/>
        </w:rPr>
        <w:t>The results are in line with t</w:t>
      </w:r>
      <w:r w:rsidR="002E2D5B" w:rsidRPr="00924105">
        <w:rPr>
          <w:rFonts w:ascii="Times New Roman" w:hAnsi="Times New Roman" w:cs="Times New Roman"/>
          <w:color w:val="000000" w:themeColor="text1"/>
          <w:sz w:val="24"/>
          <w:szCs w:val="24"/>
        </w:rPr>
        <w:t xml:space="preserve">he </w:t>
      </w:r>
      <w:r w:rsidR="00464551" w:rsidRPr="00924105">
        <w:rPr>
          <w:rFonts w:ascii="Times New Roman" w:hAnsi="Times New Roman" w:cs="Times New Roman"/>
          <w:color w:val="000000" w:themeColor="text1"/>
          <w:sz w:val="24"/>
          <w:szCs w:val="24"/>
        </w:rPr>
        <w:t xml:space="preserve">previous study of Victor et al., (2003) </w:t>
      </w:r>
      <w:commentRangeStart w:id="392"/>
      <w:r w:rsidR="002E2D5B" w:rsidRPr="00924105">
        <w:rPr>
          <w:rFonts w:ascii="Times New Roman" w:hAnsi="Times New Roman" w:cs="Times New Roman"/>
          <w:color w:val="000000" w:themeColor="text1"/>
          <w:sz w:val="24"/>
          <w:szCs w:val="24"/>
        </w:rPr>
        <w:t>that</w:t>
      </w:r>
      <w:commentRangeEnd w:id="392"/>
      <w:r w:rsidRPr="00924105">
        <w:rPr>
          <w:rStyle w:val="CommentReference"/>
          <w:color w:val="000000" w:themeColor="text1"/>
        </w:rPr>
        <w:commentReference w:id="392"/>
      </w:r>
      <w:r w:rsidR="002E2D5B" w:rsidRPr="00924105">
        <w:rPr>
          <w:rFonts w:ascii="Times New Roman" w:hAnsi="Times New Roman" w:cs="Times New Roman"/>
          <w:color w:val="000000" w:themeColor="text1"/>
          <w:sz w:val="24"/>
          <w:szCs w:val="24"/>
        </w:rPr>
        <w:t xml:space="preserve"> older adults with isolation have greater chances of loneliness. </w:t>
      </w:r>
      <w:r w:rsidR="00771D0B" w:rsidRPr="00924105">
        <w:rPr>
          <w:rFonts w:ascii="Times New Roman" w:hAnsi="Times New Roman" w:cs="Times New Roman"/>
          <w:color w:val="000000" w:themeColor="text1"/>
          <w:sz w:val="24"/>
          <w:szCs w:val="24"/>
        </w:rPr>
        <w:t xml:space="preserve">The study of </w:t>
      </w:r>
      <w:proofErr w:type="spellStart"/>
      <w:r w:rsidR="00771D0B" w:rsidRPr="00924105">
        <w:rPr>
          <w:rFonts w:ascii="Times New Roman" w:hAnsi="Times New Roman" w:cs="Times New Roman"/>
          <w:color w:val="000000" w:themeColor="text1"/>
          <w:sz w:val="24"/>
          <w:szCs w:val="24"/>
        </w:rPr>
        <w:t>Gierveld</w:t>
      </w:r>
      <w:proofErr w:type="spellEnd"/>
      <w:r w:rsidR="00771D0B" w:rsidRPr="00924105">
        <w:rPr>
          <w:rFonts w:ascii="Times New Roman" w:hAnsi="Times New Roman" w:cs="Times New Roman"/>
          <w:color w:val="000000" w:themeColor="text1"/>
          <w:sz w:val="24"/>
          <w:szCs w:val="24"/>
        </w:rPr>
        <w:t xml:space="preserve">, </w:t>
      </w:r>
      <w:proofErr w:type="spellStart"/>
      <w:r w:rsidR="00771D0B" w:rsidRPr="00924105">
        <w:rPr>
          <w:rFonts w:ascii="Times New Roman" w:hAnsi="Times New Roman" w:cs="Times New Roman"/>
          <w:color w:val="000000" w:themeColor="text1"/>
          <w:sz w:val="24"/>
          <w:szCs w:val="24"/>
        </w:rPr>
        <w:t>Fokkema</w:t>
      </w:r>
      <w:proofErr w:type="spellEnd"/>
      <w:r w:rsidR="00771D0B" w:rsidRPr="00924105">
        <w:rPr>
          <w:rFonts w:ascii="Times New Roman" w:hAnsi="Times New Roman" w:cs="Times New Roman"/>
          <w:color w:val="000000" w:themeColor="text1"/>
          <w:sz w:val="24"/>
          <w:szCs w:val="24"/>
        </w:rPr>
        <w:t xml:space="preserve"> and Tilburg (2011), further confirmed the findings of the present study that loneliness doesn’t mean living alone, but studies revealed that those individuals feel more loneliness who live their life alone. </w:t>
      </w:r>
      <w:del w:id="393" w:author="Naveed ul haq qadri chishty" w:date="2018-12-05T14:22:00Z">
        <w:r w:rsidR="00EA1E1F" w:rsidRPr="00924105" w:rsidDel="00FF64E1">
          <w:rPr>
            <w:rFonts w:ascii="Times New Roman" w:hAnsi="Times New Roman" w:cs="Times New Roman"/>
            <w:color w:val="000000" w:themeColor="text1"/>
            <w:sz w:val="24"/>
            <w:szCs w:val="24"/>
          </w:rPr>
          <w:delText xml:space="preserve">The present study was planned to find out the impact of educational qualification on </w:delText>
        </w:r>
        <w:r w:rsidR="00EA1E1F" w:rsidRPr="00924105" w:rsidDel="00FF64E1">
          <w:rPr>
            <w:rFonts w:ascii="Times New Roman" w:hAnsi="Times New Roman" w:cs="Times New Roman"/>
            <w:bCs/>
            <w:color w:val="000000" w:themeColor="text1"/>
            <w:sz w:val="24"/>
            <w:szCs w:val="24"/>
          </w:rPr>
          <w:delText>social support, social isolation, and loneliness (social and emotional) among Senior Citizens.</w:delText>
        </w:r>
      </w:del>
    </w:p>
    <w:p w14:paraId="37E3823F" w14:textId="77777777" w:rsidR="002E2D5B" w:rsidRPr="00924105" w:rsidRDefault="002E2D5B" w:rsidP="00970E0E">
      <w:pPr>
        <w:spacing w:after="0" w:line="480" w:lineRule="auto"/>
        <w:rPr>
          <w:rFonts w:ascii="Times New Roman" w:hAnsi="Times New Roman" w:cs="Times New Roman"/>
          <w:color w:val="000000" w:themeColor="text1"/>
          <w:sz w:val="24"/>
          <w:szCs w:val="24"/>
        </w:rPr>
      </w:pPr>
      <w:r w:rsidRPr="00924105">
        <w:rPr>
          <w:rFonts w:ascii="Times New Roman" w:hAnsi="Times New Roman" w:cs="Times New Roman"/>
          <w:b/>
          <w:color w:val="000000" w:themeColor="text1"/>
          <w:sz w:val="24"/>
          <w:szCs w:val="24"/>
        </w:rPr>
        <w:t>Hypothesis Number 2:</w:t>
      </w:r>
      <w:r w:rsidRPr="00924105">
        <w:rPr>
          <w:rFonts w:ascii="Times New Roman" w:hAnsi="Times New Roman" w:cs="Times New Roman"/>
          <w:color w:val="000000" w:themeColor="text1"/>
          <w:sz w:val="24"/>
          <w:szCs w:val="24"/>
        </w:rPr>
        <w:t xml:space="preserve"> People living with high education will exhibit high social support and less social isolation and loneliness as compare to low educational level among senior citizens.</w:t>
      </w:r>
    </w:p>
    <w:p w14:paraId="2E086A47" w14:textId="77777777" w:rsidR="007E4775" w:rsidRPr="00924105" w:rsidRDefault="002E2D5B" w:rsidP="00970E0E">
      <w:pPr>
        <w:widowControl w:val="0"/>
        <w:spacing w:line="480" w:lineRule="auto"/>
        <w:ind w:firstLine="720"/>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 xml:space="preserve"> </w:t>
      </w:r>
    </w:p>
    <w:p w14:paraId="13E1F2E6" w14:textId="77777777" w:rsidR="00C8432A" w:rsidRPr="00924105" w:rsidRDefault="002E2D5B" w:rsidP="000339B3">
      <w:pPr>
        <w:widowControl w:val="0"/>
        <w:spacing w:line="480" w:lineRule="auto"/>
        <w:ind w:firstLine="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The findings of the study </w:t>
      </w:r>
      <w:proofErr w:type="gramStart"/>
      <w:r w:rsidRPr="00924105">
        <w:rPr>
          <w:rFonts w:ascii="Times New Roman" w:hAnsi="Times New Roman" w:cs="Times New Roman"/>
          <w:color w:val="000000" w:themeColor="text1"/>
          <w:sz w:val="24"/>
          <w:szCs w:val="24"/>
        </w:rPr>
        <w:t>indicates</w:t>
      </w:r>
      <w:proofErr w:type="gramEnd"/>
      <w:r w:rsidRPr="00924105">
        <w:rPr>
          <w:rFonts w:ascii="Times New Roman" w:hAnsi="Times New Roman" w:cs="Times New Roman"/>
          <w:color w:val="000000" w:themeColor="text1"/>
          <w:sz w:val="24"/>
          <w:szCs w:val="24"/>
        </w:rPr>
        <w:t xml:space="preserve"> that individuals with higher qualification scored higher on social support and its constructs as compare to other groups, whereas individuals with lower qualification scored higher on loneliness, emotional loneliness, and social isolation.</w:t>
      </w:r>
      <w:r w:rsidR="002C01AC" w:rsidRPr="00924105">
        <w:rPr>
          <w:rFonts w:ascii="Times New Roman" w:hAnsi="Times New Roman" w:cs="Times New Roman"/>
          <w:color w:val="000000" w:themeColor="text1"/>
          <w:sz w:val="24"/>
          <w:szCs w:val="24"/>
        </w:rPr>
        <w:t xml:space="preserve"> </w:t>
      </w:r>
      <w:r w:rsidR="00771D0B" w:rsidRPr="00924105">
        <w:rPr>
          <w:rFonts w:ascii="Times New Roman" w:hAnsi="Times New Roman" w:cs="Times New Roman"/>
          <w:color w:val="000000" w:themeColor="text1"/>
          <w:sz w:val="24"/>
          <w:szCs w:val="24"/>
        </w:rPr>
        <w:t xml:space="preserve">The results are in line with previous research </w:t>
      </w:r>
      <w:r w:rsidR="00C8432A" w:rsidRPr="00924105">
        <w:rPr>
          <w:rFonts w:ascii="Times New Roman" w:hAnsi="Times New Roman" w:cs="Times New Roman"/>
          <w:color w:val="000000" w:themeColor="text1"/>
          <w:sz w:val="24"/>
          <w:szCs w:val="24"/>
        </w:rPr>
        <w:t>that high education contributes in improving relationships because education makes a person capable to understand the complexities involved in human relationships and also develops good judgmental (</w:t>
      </w:r>
      <w:proofErr w:type="spellStart"/>
      <w:r w:rsidR="00C8432A" w:rsidRPr="00924105">
        <w:rPr>
          <w:rFonts w:ascii="Times New Roman" w:hAnsi="Times New Roman" w:cs="Times New Roman"/>
          <w:color w:val="000000" w:themeColor="text1"/>
          <w:sz w:val="24"/>
          <w:szCs w:val="24"/>
        </w:rPr>
        <w:t>Hawkley</w:t>
      </w:r>
      <w:proofErr w:type="spellEnd"/>
      <w:r w:rsidR="00C8432A" w:rsidRPr="00924105">
        <w:rPr>
          <w:rFonts w:ascii="Times New Roman" w:hAnsi="Times New Roman" w:cs="Times New Roman"/>
          <w:color w:val="000000" w:themeColor="text1"/>
          <w:sz w:val="24"/>
          <w:szCs w:val="24"/>
        </w:rPr>
        <w:t>, et al., 2008; Hogg and Heller 1990;</w:t>
      </w:r>
      <w:r w:rsidR="005E2A3A" w:rsidRPr="00924105">
        <w:rPr>
          <w:rFonts w:ascii="Times New Roman" w:hAnsi="Times New Roman" w:cs="Times New Roman"/>
          <w:color w:val="000000" w:themeColor="text1"/>
          <w:sz w:val="24"/>
          <w:szCs w:val="24"/>
        </w:rPr>
        <w:t xml:space="preserve"> Lauder, Sharkey &amp; Mummery </w:t>
      </w:r>
      <w:r w:rsidR="00C8432A" w:rsidRPr="00924105">
        <w:rPr>
          <w:rFonts w:ascii="Times New Roman" w:hAnsi="Times New Roman" w:cs="Times New Roman"/>
          <w:color w:val="000000" w:themeColor="text1"/>
          <w:sz w:val="24"/>
          <w:szCs w:val="24"/>
        </w:rPr>
        <w:t>2004)</w:t>
      </w:r>
      <w:r w:rsidR="005E2A3A" w:rsidRPr="00924105">
        <w:rPr>
          <w:rFonts w:ascii="Times New Roman" w:hAnsi="Times New Roman" w:cs="Times New Roman"/>
          <w:color w:val="000000" w:themeColor="text1"/>
          <w:sz w:val="24"/>
          <w:szCs w:val="24"/>
        </w:rPr>
        <w:t>.</w:t>
      </w:r>
      <w:r w:rsidR="006B3B44" w:rsidRPr="00924105">
        <w:rPr>
          <w:rFonts w:ascii="Times New Roman" w:hAnsi="Times New Roman" w:cs="Times New Roman"/>
          <w:color w:val="000000" w:themeColor="text1"/>
          <w:sz w:val="24"/>
          <w:szCs w:val="24"/>
        </w:rPr>
        <w:t xml:space="preserve"> Studies of </w:t>
      </w:r>
      <w:proofErr w:type="spellStart"/>
      <w:r w:rsidR="006B3B44" w:rsidRPr="00924105">
        <w:rPr>
          <w:rFonts w:ascii="Times New Roman" w:hAnsi="Times New Roman" w:cs="Times New Roman"/>
          <w:color w:val="000000" w:themeColor="text1"/>
          <w:sz w:val="24"/>
          <w:szCs w:val="24"/>
        </w:rPr>
        <w:t>Losada</w:t>
      </w:r>
      <w:proofErr w:type="spellEnd"/>
      <w:r w:rsidR="006B3B44" w:rsidRPr="00924105">
        <w:rPr>
          <w:rFonts w:ascii="Times New Roman" w:hAnsi="Times New Roman" w:cs="Times New Roman"/>
          <w:color w:val="000000" w:themeColor="text1"/>
          <w:sz w:val="24"/>
          <w:szCs w:val="24"/>
        </w:rPr>
        <w:t xml:space="preserve"> et al., (2012) and Steptoe et al., (2013) further added </w:t>
      </w:r>
      <w:proofErr w:type="gramStart"/>
      <w:r w:rsidR="006B3B44" w:rsidRPr="00924105">
        <w:rPr>
          <w:rFonts w:ascii="Times New Roman" w:hAnsi="Times New Roman" w:cs="Times New Roman"/>
          <w:color w:val="000000" w:themeColor="text1"/>
          <w:sz w:val="24"/>
          <w:szCs w:val="24"/>
        </w:rPr>
        <w:t>that  other</w:t>
      </w:r>
      <w:proofErr w:type="gramEnd"/>
      <w:r w:rsidR="006B3B44" w:rsidRPr="00924105">
        <w:rPr>
          <w:rFonts w:ascii="Times New Roman" w:hAnsi="Times New Roman" w:cs="Times New Roman"/>
          <w:color w:val="000000" w:themeColor="text1"/>
          <w:sz w:val="24"/>
          <w:szCs w:val="24"/>
        </w:rPr>
        <w:t xml:space="preserve"> key variables connected with </w:t>
      </w:r>
      <w:r w:rsidR="006B3B44" w:rsidRPr="00924105">
        <w:rPr>
          <w:rFonts w:ascii="Times New Roman" w:hAnsi="Times New Roman" w:cs="Times New Roman"/>
          <w:color w:val="000000" w:themeColor="text1"/>
          <w:sz w:val="24"/>
          <w:szCs w:val="24"/>
        </w:rPr>
        <w:lastRenderedPageBreak/>
        <w:t>social isolation and loneliness are living unaccompanied, an absence of monetary assets, lack of education, poor physical fitness, restricting long-standing sicknesses and not seeing family and companions as frequently as fancied.</w:t>
      </w:r>
    </w:p>
    <w:p w14:paraId="5E301182" w14:textId="02FF2EF4" w:rsidR="00C8432A" w:rsidRPr="00924105" w:rsidRDefault="00C8432A" w:rsidP="00970E0E">
      <w:pPr>
        <w:spacing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Conclusion</w:t>
      </w:r>
      <w:r w:rsidR="00F540AA" w:rsidRPr="00924105">
        <w:rPr>
          <w:rFonts w:ascii="Times New Roman" w:hAnsi="Times New Roman" w:cs="Times New Roman"/>
          <w:b/>
          <w:color w:val="000000" w:themeColor="text1"/>
          <w:sz w:val="24"/>
          <w:szCs w:val="24"/>
        </w:rPr>
        <w:t>s</w:t>
      </w:r>
    </w:p>
    <w:p w14:paraId="751C8BA7" w14:textId="179CAE3F" w:rsidR="00C8432A" w:rsidRPr="00924105" w:rsidRDefault="00EA781D" w:rsidP="00F033BA">
      <w:pPr>
        <w:spacing w:line="480" w:lineRule="auto"/>
        <w:ind w:firstLine="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Isolation and loneliness can occur at any stage of life of an individual but it turns into a complex issue in older adult’s life. Isolation is not an unavoidable issue associated to old age furthermore an old age is not the only problem liable for isolation in senior citizens lives, but however aging </w:t>
      </w:r>
      <w:proofErr w:type="gramStart"/>
      <w:r w:rsidRPr="00924105">
        <w:rPr>
          <w:rFonts w:ascii="Times New Roman" w:hAnsi="Times New Roman" w:cs="Times New Roman"/>
          <w:color w:val="000000" w:themeColor="text1"/>
          <w:sz w:val="24"/>
          <w:szCs w:val="24"/>
        </w:rPr>
        <w:t>have</w:t>
      </w:r>
      <w:proofErr w:type="gramEnd"/>
      <w:r w:rsidRPr="00924105">
        <w:rPr>
          <w:rFonts w:ascii="Times New Roman" w:hAnsi="Times New Roman" w:cs="Times New Roman"/>
          <w:color w:val="000000" w:themeColor="text1"/>
          <w:sz w:val="24"/>
          <w:szCs w:val="24"/>
        </w:rPr>
        <w:t xml:space="preserve"> significant relationship with isolation. </w:t>
      </w:r>
      <w:r w:rsidR="009E6E90" w:rsidRPr="00924105">
        <w:rPr>
          <w:rFonts w:ascii="Times New Roman" w:hAnsi="Times New Roman" w:cs="Times New Roman"/>
          <w:color w:val="000000" w:themeColor="text1"/>
          <w:sz w:val="24"/>
          <w:szCs w:val="24"/>
        </w:rPr>
        <w:t>Current</w:t>
      </w:r>
      <w:r w:rsidR="00C8432A" w:rsidRPr="00924105">
        <w:rPr>
          <w:rFonts w:ascii="Times New Roman" w:hAnsi="Times New Roman" w:cs="Times New Roman"/>
          <w:color w:val="000000" w:themeColor="text1"/>
          <w:sz w:val="24"/>
          <w:szCs w:val="24"/>
        </w:rPr>
        <w:t xml:space="preserve"> study findings suggest that educated </w:t>
      </w:r>
      <w:r w:rsidR="00936C2F" w:rsidRPr="00924105">
        <w:rPr>
          <w:rFonts w:ascii="Times New Roman" w:hAnsi="Times New Roman" w:cs="Times New Roman"/>
          <w:color w:val="000000" w:themeColor="text1"/>
          <w:sz w:val="24"/>
          <w:szCs w:val="24"/>
        </w:rPr>
        <w:t xml:space="preserve">senior citizens </w:t>
      </w:r>
      <w:r w:rsidR="00C8432A" w:rsidRPr="00924105">
        <w:rPr>
          <w:rFonts w:ascii="Times New Roman" w:hAnsi="Times New Roman" w:cs="Times New Roman"/>
          <w:color w:val="000000" w:themeColor="text1"/>
          <w:sz w:val="24"/>
          <w:szCs w:val="24"/>
        </w:rPr>
        <w:t>and those who possessed a good career</w:t>
      </w:r>
      <w:r w:rsidR="009E6E90" w:rsidRPr="00924105">
        <w:rPr>
          <w:rFonts w:ascii="Times New Roman" w:hAnsi="Times New Roman" w:cs="Times New Roman"/>
          <w:color w:val="000000" w:themeColor="text1"/>
          <w:sz w:val="24"/>
          <w:szCs w:val="24"/>
        </w:rPr>
        <w:t>,</w:t>
      </w:r>
      <w:r w:rsidR="00C8432A" w:rsidRPr="00924105">
        <w:rPr>
          <w:rFonts w:ascii="Times New Roman" w:hAnsi="Times New Roman" w:cs="Times New Roman"/>
          <w:color w:val="000000" w:themeColor="text1"/>
          <w:sz w:val="24"/>
          <w:szCs w:val="24"/>
        </w:rPr>
        <w:t xml:space="preserve"> can easily form social contacts. </w:t>
      </w:r>
      <w:proofErr w:type="gramStart"/>
      <w:r w:rsidR="00C8432A" w:rsidRPr="00924105">
        <w:rPr>
          <w:rFonts w:ascii="Times New Roman" w:hAnsi="Times New Roman" w:cs="Times New Roman"/>
          <w:color w:val="000000" w:themeColor="text1"/>
          <w:sz w:val="24"/>
          <w:szCs w:val="24"/>
        </w:rPr>
        <w:t>Thus</w:t>
      </w:r>
      <w:proofErr w:type="gramEnd"/>
      <w:r w:rsidR="00C8432A" w:rsidRPr="00924105">
        <w:rPr>
          <w:rFonts w:ascii="Times New Roman" w:hAnsi="Times New Roman" w:cs="Times New Roman"/>
          <w:color w:val="000000" w:themeColor="text1"/>
          <w:sz w:val="24"/>
          <w:szCs w:val="24"/>
        </w:rPr>
        <w:t xml:space="preserve"> dynamic coping with loneliness becomes easy for those </w:t>
      </w:r>
      <w:r w:rsidR="005C6A65" w:rsidRPr="00924105">
        <w:rPr>
          <w:rFonts w:ascii="Times New Roman" w:hAnsi="Times New Roman" w:cs="Times New Roman"/>
          <w:color w:val="000000" w:themeColor="text1"/>
          <w:sz w:val="24"/>
          <w:szCs w:val="24"/>
        </w:rPr>
        <w:t xml:space="preserve">senior citizens </w:t>
      </w:r>
      <w:r w:rsidR="00C8432A" w:rsidRPr="00924105">
        <w:rPr>
          <w:rFonts w:ascii="Times New Roman" w:hAnsi="Times New Roman" w:cs="Times New Roman"/>
          <w:color w:val="000000" w:themeColor="text1"/>
          <w:sz w:val="24"/>
          <w:szCs w:val="24"/>
        </w:rPr>
        <w:t xml:space="preserve">who have </w:t>
      </w:r>
      <w:commentRangeStart w:id="394"/>
      <w:commentRangeStart w:id="395"/>
      <w:r w:rsidR="00C8432A" w:rsidRPr="00924105">
        <w:rPr>
          <w:rFonts w:ascii="Times New Roman" w:hAnsi="Times New Roman" w:cs="Times New Roman"/>
          <w:color w:val="000000" w:themeColor="text1"/>
          <w:sz w:val="24"/>
          <w:szCs w:val="24"/>
        </w:rPr>
        <w:t>integrated personality as they are in better position to face challenging situations in their life.</w:t>
      </w:r>
      <w:commentRangeEnd w:id="394"/>
      <w:r w:rsidR="008A5BC7" w:rsidRPr="00924105">
        <w:rPr>
          <w:rStyle w:val="CommentReference"/>
          <w:color w:val="000000" w:themeColor="text1"/>
        </w:rPr>
        <w:commentReference w:id="394"/>
      </w:r>
      <w:commentRangeEnd w:id="395"/>
      <w:r w:rsidR="00FF64E1" w:rsidRPr="00924105">
        <w:rPr>
          <w:rStyle w:val="CommentReference"/>
          <w:color w:val="000000" w:themeColor="text1"/>
        </w:rPr>
        <w:commentReference w:id="395"/>
      </w:r>
    </w:p>
    <w:p w14:paraId="6326874B" w14:textId="77777777" w:rsidR="002E2D5B" w:rsidRPr="00924105" w:rsidRDefault="002E2D5B" w:rsidP="00970E0E">
      <w:pPr>
        <w:tabs>
          <w:tab w:val="left" w:pos="1732"/>
        </w:tabs>
        <w:spacing w:after="0" w:line="480" w:lineRule="auto"/>
        <w:rPr>
          <w:rFonts w:ascii="Times New Roman" w:hAnsi="Times New Roman" w:cs="Times New Roman"/>
          <w:b/>
          <w:color w:val="000000" w:themeColor="text1"/>
          <w:sz w:val="24"/>
          <w:szCs w:val="24"/>
        </w:rPr>
      </w:pPr>
      <w:r w:rsidRPr="00924105">
        <w:rPr>
          <w:rFonts w:ascii="Times New Roman" w:hAnsi="Times New Roman" w:cs="Times New Roman"/>
          <w:b/>
          <w:color w:val="000000" w:themeColor="text1"/>
          <w:sz w:val="24"/>
          <w:szCs w:val="24"/>
        </w:rPr>
        <w:t xml:space="preserve">Limitations of Study and Suggestions for Future Research </w:t>
      </w:r>
    </w:p>
    <w:p w14:paraId="58212B60" w14:textId="77777777" w:rsidR="002E2D5B" w:rsidRPr="00924105" w:rsidRDefault="002E2D5B" w:rsidP="00970E0E">
      <w:pPr>
        <w:pStyle w:val="NormalWeb"/>
        <w:tabs>
          <w:tab w:val="left" w:pos="3600"/>
          <w:tab w:val="left" w:pos="3960"/>
        </w:tabs>
        <w:spacing w:before="0" w:beforeAutospacing="0" w:after="0" w:afterAutospacing="0" w:line="480" w:lineRule="auto"/>
        <w:ind w:right="30"/>
        <w:jc w:val="both"/>
        <w:rPr>
          <w:color w:val="000000" w:themeColor="text1"/>
        </w:rPr>
      </w:pPr>
      <w:r w:rsidRPr="00924105">
        <w:rPr>
          <w:color w:val="000000" w:themeColor="text1"/>
        </w:rPr>
        <w:t xml:space="preserve">               </w:t>
      </w:r>
      <w:r w:rsidRPr="00924105">
        <w:rPr>
          <w:color w:val="000000" w:themeColor="text1"/>
          <w:spacing w:val="4"/>
        </w:rPr>
        <w:t xml:space="preserve">Collection of data through multiple resources, for future researches, is suggested to enhance the validity and generalization of findings. </w:t>
      </w:r>
      <w:proofErr w:type="gramStart"/>
      <w:r w:rsidRPr="00924105">
        <w:rPr>
          <w:color w:val="000000" w:themeColor="text1"/>
        </w:rPr>
        <w:t>Moreover</w:t>
      </w:r>
      <w:proofErr w:type="gramEnd"/>
      <w:r w:rsidRPr="00924105">
        <w:rPr>
          <w:color w:val="000000" w:themeColor="text1"/>
        </w:rPr>
        <w:t xml:space="preserve"> some valuable demographic variables were not exclusively controlled i.e., age, family system and cultural context. The recent research focused only on educational level, it can also be considered as a limitation of the study.</w:t>
      </w:r>
      <w:r w:rsidR="00912C82" w:rsidRPr="00924105">
        <w:rPr>
          <w:color w:val="000000" w:themeColor="text1"/>
        </w:rPr>
        <w:t xml:space="preserve"> </w:t>
      </w:r>
      <w:r w:rsidRPr="00924105">
        <w:rPr>
          <w:color w:val="000000" w:themeColor="text1"/>
        </w:rPr>
        <w:t xml:space="preserve">Additional research needs to be carried out to study the further demographic information related to sample concerned. Longitudinal research is recommended to </w:t>
      </w:r>
      <w:r w:rsidR="00276378" w:rsidRPr="00924105">
        <w:rPr>
          <w:color w:val="000000" w:themeColor="text1"/>
        </w:rPr>
        <w:t>study</w:t>
      </w:r>
      <w:r w:rsidRPr="00924105">
        <w:rPr>
          <w:color w:val="000000" w:themeColor="text1"/>
        </w:rPr>
        <w:t xml:space="preserve"> this issue.</w:t>
      </w:r>
      <w:r w:rsidRPr="00924105">
        <w:rPr>
          <w:color w:val="000000" w:themeColor="text1"/>
        </w:rPr>
        <w:tab/>
      </w:r>
    </w:p>
    <w:p w14:paraId="0B89E7A2" w14:textId="77777777" w:rsidR="002E2D5B" w:rsidRPr="00924105" w:rsidRDefault="002E2D5B" w:rsidP="00970E0E">
      <w:pPr>
        <w:spacing w:after="0" w:line="480" w:lineRule="auto"/>
        <w:ind w:left="631" w:hangingChars="262" w:hanging="631"/>
        <w:rPr>
          <w:rFonts w:ascii="Times New Roman" w:hAnsi="Times New Roman" w:cs="Times New Roman"/>
          <w:b/>
          <w:color w:val="000000" w:themeColor="text1"/>
          <w:sz w:val="24"/>
          <w:szCs w:val="24"/>
        </w:rPr>
      </w:pPr>
      <w:commentRangeStart w:id="396"/>
      <w:r w:rsidRPr="00924105">
        <w:rPr>
          <w:rFonts w:ascii="Times New Roman" w:hAnsi="Times New Roman" w:cs="Times New Roman"/>
          <w:b/>
          <w:color w:val="000000" w:themeColor="text1"/>
          <w:sz w:val="24"/>
          <w:szCs w:val="24"/>
        </w:rPr>
        <w:t>References</w:t>
      </w:r>
      <w:commentRangeEnd w:id="396"/>
      <w:r w:rsidR="008A5BC7" w:rsidRPr="00924105">
        <w:rPr>
          <w:rStyle w:val="CommentReference"/>
          <w:color w:val="000000" w:themeColor="text1"/>
        </w:rPr>
        <w:commentReference w:id="396"/>
      </w:r>
    </w:p>
    <w:p w14:paraId="4487D897" w14:textId="77777777" w:rsidR="001E1209" w:rsidRPr="00924105" w:rsidRDefault="001E1209" w:rsidP="00970E0E">
      <w:pPr>
        <w:spacing w:line="480" w:lineRule="auto"/>
        <w:ind w:left="720" w:hanging="720"/>
        <w:rPr>
          <w:ins w:id="397" w:author="FBPsS" w:date="2018-10-20T21:31:00Z"/>
          <w:rFonts w:ascii="Times New Roman" w:hAnsi="Times New Roman" w:cs="Times New Roman"/>
          <w:color w:val="000000" w:themeColor="text1"/>
          <w:sz w:val="24"/>
          <w:szCs w:val="24"/>
        </w:rPr>
      </w:pPr>
      <w:ins w:id="398" w:author="FBPsS" w:date="2018-10-20T21:31:00Z">
        <w:r w:rsidRPr="00924105">
          <w:rPr>
            <w:rFonts w:ascii="Times New Roman" w:hAnsi="Times New Roman" w:cs="Times New Roman"/>
            <w:color w:val="000000" w:themeColor="text1"/>
            <w:sz w:val="24"/>
            <w:szCs w:val="24"/>
          </w:rPr>
          <w:t>You may like to consult these sources</w:t>
        </w:r>
      </w:ins>
    </w:p>
    <w:p w14:paraId="2A8CEF2D" w14:textId="77777777" w:rsidR="001E1209" w:rsidRPr="00924105" w:rsidRDefault="001E1209" w:rsidP="001E1209">
      <w:pPr>
        <w:shd w:val="clear" w:color="auto" w:fill="FFFFFF"/>
        <w:spacing w:after="166" w:line="330" w:lineRule="atLeast"/>
        <w:rPr>
          <w:ins w:id="399" w:author="FBPsS" w:date="2018-10-20T21:31:00Z"/>
          <w:rFonts w:ascii="Arial" w:eastAsia="Times New Roman" w:hAnsi="Arial" w:cs="Arial"/>
          <w:color w:val="000000" w:themeColor="text1"/>
          <w:lang w:eastAsia="en-GB"/>
        </w:rPr>
      </w:pPr>
      <w:ins w:id="400" w:author="FBPsS" w:date="2018-10-20T21:31:00Z">
        <w:r w:rsidRPr="00924105">
          <w:rPr>
            <w:rFonts w:ascii="Arial" w:eastAsia="Times New Roman" w:hAnsi="Arial" w:cs="Arial"/>
            <w:color w:val="000000" w:themeColor="text1"/>
            <w:lang w:eastAsia="en-GB"/>
          </w:rPr>
          <w:t>Beard J. R., Bloom D. E. (2015</w:t>
        </w:r>
        <w:proofErr w:type="gramStart"/>
        <w:r w:rsidRPr="00924105">
          <w:rPr>
            <w:rFonts w:ascii="Arial" w:eastAsia="Times New Roman" w:hAnsi="Arial" w:cs="Arial"/>
            <w:color w:val="000000" w:themeColor="text1"/>
            <w:lang w:eastAsia="en-GB"/>
          </w:rPr>
          <w:t>).Towards</w:t>
        </w:r>
        <w:proofErr w:type="gramEnd"/>
        <w:r w:rsidRPr="00924105">
          <w:rPr>
            <w:rFonts w:ascii="Arial" w:eastAsia="Times New Roman" w:hAnsi="Arial" w:cs="Arial"/>
            <w:color w:val="000000" w:themeColor="text1"/>
            <w:lang w:eastAsia="en-GB"/>
          </w:rPr>
          <w:t xml:space="preserve"> a comprehensive public health response to population ageing. </w:t>
        </w:r>
        <w:r w:rsidRPr="00924105">
          <w:rPr>
            <w:rFonts w:ascii="Arial" w:eastAsia="Times New Roman" w:hAnsi="Arial" w:cs="Arial"/>
            <w:i/>
            <w:iCs/>
            <w:color w:val="000000" w:themeColor="text1"/>
            <w:lang w:eastAsia="en-GB"/>
          </w:rPr>
          <w:t>The Lancet</w:t>
        </w:r>
        <w:r w:rsidRPr="00924105">
          <w:rPr>
            <w:rFonts w:ascii="Arial" w:eastAsia="Times New Roman" w:hAnsi="Arial" w:cs="Arial"/>
            <w:color w:val="000000" w:themeColor="text1"/>
            <w:lang w:eastAsia="en-GB"/>
          </w:rPr>
          <w:t xml:space="preserve">.2015;385(9968):658–661. </w:t>
        </w:r>
        <w:proofErr w:type="spellStart"/>
        <w:r w:rsidRPr="00924105">
          <w:rPr>
            <w:rFonts w:ascii="Arial" w:eastAsia="Times New Roman" w:hAnsi="Arial" w:cs="Arial"/>
            <w:color w:val="000000" w:themeColor="text1"/>
            <w:lang w:eastAsia="en-GB"/>
          </w:rPr>
          <w:t>doi</w:t>
        </w:r>
        <w:proofErr w:type="spellEnd"/>
        <w:r w:rsidRPr="00924105">
          <w:rPr>
            <w:rFonts w:ascii="Arial" w:eastAsia="Times New Roman" w:hAnsi="Arial" w:cs="Arial"/>
            <w:color w:val="000000" w:themeColor="text1"/>
            <w:lang w:eastAsia="en-GB"/>
          </w:rPr>
          <w:t>: 10.1016/s0140-6736(14)61461-6. [</w:t>
        </w:r>
        <w:r w:rsidR="00BD4171" w:rsidRPr="00924105">
          <w:rPr>
            <w:color w:val="000000" w:themeColor="text1"/>
          </w:rPr>
          <w:fldChar w:fldCharType="begin"/>
        </w:r>
        <w:r w:rsidRPr="00924105">
          <w:rPr>
            <w:color w:val="000000" w:themeColor="text1"/>
          </w:rPr>
          <w:instrText>HYPERLINK "https://www.ncbi.nlm.nih.gov/pmc/articles/PMC4663973/"</w:instrText>
        </w:r>
        <w:r w:rsidR="00BD4171" w:rsidRPr="00924105">
          <w:rPr>
            <w:color w:val="000000" w:themeColor="text1"/>
          </w:rPr>
          <w:fldChar w:fldCharType="separate"/>
        </w:r>
        <w:r w:rsidRPr="00924105">
          <w:rPr>
            <w:rFonts w:ascii="Arial" w:eastAsia="Times New Roman" w:hAnsi="Arial" w:cs="Arial"/>
            <w:color w:val="000000" w:themeColor="text1"/>
            <w:u w:val="single"/>
            <w:lang w:eastAsia="en-GB"/>
          </w:rPr>
          <w:t>PMC free article</w:t>
        </w:r>
        <w:r w:rsidR="00BD4171" w:rsidRPr="00924105">
          <w:rPr>
            <w:color w:val="000000" w:themeColor="text1"/>
          </w:rPr>
          <w:fldChar w:fldCharType="end"/>
        </w:r>
        <w:r w:rsidRPr="00924105">
          <w:rPr>
            <w:rFonts w:ascii="Arial" w:eastAsia="Times New Roman" w:hAnsi="Arial" w:cs="Arial"/>
            <w:color w:val="000000" w:themeColor="text1"/>
            <w:lang w:eastAsia="en-GB"/>
          </w:rPr>
          <w:t>] [</w:t>
        </w:r>
        <w:r w:rsidR="00BD4171" w:rsidRPr="00924105">
          <w:rPr>
            <w:rFonts w:ascii="Arial" w:eastAsia="Times New Roman" w:hAnsi="Arial" w:cs="Arial"/>
            <w:color w:val="000000" w:themeColor="text1"/>
            <w:lang w:eastAsia="en-GB"/>
          </w:rPr>
          <w:fldChar w:fldCharType="begin"/>
        </w:r>
        <w:r w:rsidRPr="00924105">
          <w:rPr>
            <w:rFonts w:ascii="Arial" w:eastAsia="Times New Roman" w:hAnsi="Arial" w:cs="Arial"/>
            <w:color w:val="000000" w:themeColor="text1"/>
            <w:lang w:eastAsia="en-GB"/>
          </w:rPr>
          <w:instrText xml:space="preserve"> HYPERLINK "https://www.ncbi.nlm.nih.gov/pubmed/25468151" \t "pmc_ext" </w:instrText>
        </w:r>
        <w:r w:rsidR="00BD4171" w:rsidRPr="00924105">
          <w:rPr>
            <w:rFonts w:ascii="Arial" w:eastAsia="Times New Roman" w:hAnsi="Arial" w:cs="Arial"/>
            <w:color w:val="000000" w:themeColor="text1"/>
            <w:lang w:eastAsia="en-GB"/>
          </w:rPr>
          <w:fldChar w:fldCharType="separate"/>
        </w:r>
        <w:r w:rsidRPr="00924105">
          <w:rPr>
            <w:rFonts w:ascii="Arial" w:eastAsia="Times New Roman" w:hAnsi="Arial" w:cs="Arial"/>
            <w:color w:val="000000" w:themeColor="text1"/>
            <w:u w:val="single"/>
            <w:lang w:eastAsia="en-GB"/>
          </w:rPr>
          <w:t>PubMed</w:t>
        </w:r>
        <w:r w:rsidR="00BD4171" w:rsidRPr="00924105">
          <w:rPr>
            <w:rFonts w:ascii="Arial" w:eastAsia="Times New Roman" w:hAnsi="Arial" w:cs="Arial"/>
            <w:color w:val="000000" w:themeColor="text1"/>
            <w:lang w:eastAsia="en-GB"/>
          </w:rPr>
          <w:fldChar w:fldCharType="end"/>
        </w:r>
        <w:r w:rsidRPr="00924105">
          <w:rPr>
            <w:rFonts w:ascii="Arial" w:eastAsia="Times New Roman" w:hAnsi="Arial" w:cs="Arial"/>
            <w:color w:val="000000" w:themeColor="text1"/>
            <w:lang w:eastAsia="en-GB"/>
          </w:rPr>
          <w:t>] [</w:t>
        </w:r>
        <w:r w:rsidR="00BD4171" w:rsidRPr="00924105">
          <w:rPr>
            <w:color w:val="000000" w:themeColor="text1"/>
          </w:rPr>
          <w:fldChar w:fldCharType="begin"/>
        </w:r>
        <w:r w:rsidRPr="00924105">
          <w:rPr>
            <w:color w:val="000000" w:themeColor="text1"/>
          </w:rPr>
          <w:instrText>HYPERLINK "https://dx.doi.org/10.1016%2Fs0140-6736(14)61461-6" \t "pmc_ext"</w:instrText>
        </w:r>
        <w:r w:rsidR="00BD4171" w:rsidRPr="00924105">
          <w:rPr>
            <w:color w:val="000000" w:themeColor="text1"/>
          </w:rPr>
          <w:fldChar w:fldCharType="separate"/>
        </w:r>
        <w:r w:rsidRPr="00924105">
          <w:rPr>
            <w:rFonts w:ascii="Arial" w:eastAsia="Times New Roman" w:hAnsi="Arial" w:cs="Arial"/>
            <w:color w:val="000000" w:themeColor="text1"/>
            <w:u w:val="single"/>
            <w:lang w:eastAsia="en-GB"/>
          </w:rPr>
          <w:t>Cross Ref</w:t>
        </w:r>
        <w:r w:rsidR="00BD4171" w:rsidRPr="00924105">
          <w:rPr>
            <w:color w:val="000000" w:themeColor="text1"/>
          </w:rPr>
          <w:fldChar w:fldCharType="end"/>
        </w:r>
        <w:r w:rsidRPr="00924105">
          <w:rPr>
            <w:rFonts w:ascii="Arial" w:eastAsia="Times New Roman" w:hAnsi="Arial" w:cs="Arial"/>
            <w:color w:val="000000" w:themeColor="text1"/>
            <w:lang w:eastAsia="en-GB"/>
          </w:rPr>
          <w:t>]</w:t>
        </w:r>
      </w:ins>
    </w:p>
    <w:p w14:paraId="7BC04E69" w14:textId="77777777" w:rsidR="001E1209" w:rsidRPr="00924105" w:rsidRDefault="001E1209" w:rsidP="001E1209">
      <w:pPr>
        <w:spacing w:after="0" w:line="240" w:lineRule="atLeast"/>
        <w:rPr>
          <w:ins w:id="401" w:author="FBPsS" w:date="2018-10-20T21:31:00Z"/>
          <w:rFonts w:ascii="Arial" w:eastAsia="Times New Roman" w:hAnsi="Arial" w:cs="Arial"/>
          <w:color w:val="000000" w:themeColor="text1"/>
          <w:lang w:eastAsia="en-GB"/>
        </w:rPr>
      </w:pPr>
      <w:ins w:id="402" w:author="FBPsS" w:date="2018-10-20T21:31:00Z">
        <w:r w:rsidRPr="00924105">
          <w:rPr>
            <w:rFonts w:ascii="Arial" w:eastAsia="Times New Roman" w:hAnsi="Arial" w:cs="Arial"/>
            <w:color w:val="000000" w:themeColor="text1"/>
            <w:lang w:eastAsia="en-GB"/>
          </w:rPr>
          <w:lastRenderedPageBreak/>
          <w:t xml:space="preserve">Cacioppo JT, Hughes ME, Waite LJ, </w:t>
        </w:r>
        <w:proofErr w:type="spellStart"/>
        <w:r w:rsidRPr="00924105">
          <w:rPr>
            <w:rFonts w:ascii="Arial" w:eastAsia="Times New Roman" w:hAnsi="Arial" w:cs="Arial"/>
            <w:color w:val="000000" w:themeColor="text1"/>
            <w:lang w:eastAsia="en-GB"/>
          </w:rPr>
          <w:t>Hawkley</w:t>
        </w:r>
        <w:proofErr w:type="spellEnd"/>
        <w:r w:rsidRPr="00924105">
          <w:rPr>
            <w:rFonts w:ascii="Arial" w:eastAsia="Times New Roman" w:hAnsi="Arial" w:cs="Arial"/>
            <w:color w:val="000000" w:themeColor="text1"/>
            <w:lang w:eastAsia="en-GB"/>
          </w:rPr>
          <w:t xml:space="preserve"> LC, </w:t>
        </w:r>
        <w:proofErr w:type="spellStart"/>
        <w:r w:rsidRPr="00924105">
          <w:rPr>
            <w:rFonts w:ascii="Arial" w:eastAsia="Times New Roman" w:hAnsi="Arial" w:cs="Arial"/>
            <w:color w:val="000000" w:themeColor="text1"/>
            <w:lang w:eastAsia="en-GB"/>
          </w:rPr>
          <w:t>Thisted</w:t>
        </w:r>
        <w:proofErr w:type="spellEnd"/>
        <w:r w:rsidRPr="00924105">
          <w:rPr>
            <w:rFonts w:ascii="Arial" w:eastAsia="Times New Roman" w:hAnsi="Arial" w:cs="Arial"/>
            <w:color w:val="000000" w:themeColor="text1"/>
            <w:lang w:eastAsia="en-GB"/>
          </w:rPr>
          <w:t xml:space="preserve"> RA. </w:t>
        </w:r>
        <w:proofErr w:type="spellStart"/>
        <w:r w:rsidRPr="00924105">
          <w:rPr>
            <w:rFonts w:ascii="Arial" w:eastAsia="Times New Roman" w:hAnsi="Arial" w:cs="Arial"/>
            <w:color w:val="000000" w:themeColor="text1"/>
            <w:lang w:eastAsia="en-GB"/>
          </w:rPr>
          <w:t>Psychol</w:t>
        </w:r>
        <w:proofErr w:type="spellEnd"/>
        <w:r w:rsidRPr="00924105">
          <w:rPr>
            <w:rFonts w:ascii="Arial" w:eastAsia="Times New Roman" w:hAnsi="Arial" w:cs="Arial"/>
            <w:color w:val="000000" w:themeColor="text1"/>
            <w:lang w:eastAsia="en-GB"/>
          </w:rPr>
          <w:t xml:space="preserve"> Aging (</w:t>
        </w:r>
        <w:proofErr w:type="gramStart"/>
        <w:r w:rsidRPr="00924105">
          <w:rPr>
            <w:rFonts w:ascii="Arial" w:eastAsia="Times New Roman" w:hAnsi="Arial" w:cs="Arial"/>
            <w:color w:val="000000" w:themeColor="text1"/>
            <w:lang w:eastAsia="en-GB"/>
          </w:rPr>
          <w:t>2006 )</w:t>
        </w:r>
        <w:proofErr w:type="gramEnd"/>
        <w:r w:rsidRPr="00924105">
          <w:rPr>
            <w:rFonts w:ascii="Arial" w:eastAsia="Times New Roman" w:hAnsi="Arial" w:cs="Arial"/>
            <w:color w:val="000000" w:themeColor="text1"/>
            <w:lang w:eastAsia="en-GB"/>
          </w:rPr>
          <w:t xml:space="preserve"> </w:t>
        </w:r>
        <w:r w:rsidR="00BD4171" w:rsidRPr="00924105">
          <w:rPr>
            <w:color w:val="000000" w:themeColor="text1"/>
          </w:rPr>
          <w:fldChar w:fldCharType="begin"/>
        </w:r>
        <w:r w:rsidRPr="00924105">
          <w:rPr>
            <w:color w:val="000000" w:themeColor="text1"/>
          </w:rPr>
          <w:instrText>HYPERLINK "https://www.ncbi.nlm.nih.gov/pubmed/16594799/"</w:instrText>
        </w:r>
        <w:r w:rsidR="00BD4171" w:rsidRPr="00924105">
          <w:rPr>
            <w:color w:val="000000" w:themeColor="text1"/>
          </w:rPr>
          <w:fldChar w:fldCharType="separate"/>
        </w:r>
        <w:r w:rsidRPr="00924105">
          <w:rPr>
            <w:rFonts w:ascii="Arial" w:eastAsia="Times New Roman" w:hAnsi="Arial" w:cs="Arial"/>
            <w:color w:val="000000" w:themeColor="text1"/>
            <w:lang w:eastAsia="en-GB"/>
          </w:rPr>
          <w:t>Loneliness as a specific risk factor for depressive symptoms: cross-sectional and longitudinal analyses.</w:t>
        </w:r>
        <w:r w:rsidR="00BD4171" w:rsidRPr="00924105">
          <w:rPr>
            <w:color w:val="000000" w:themeColor="text1"/>
          </w:rPr>
          <w:fldChar w:fldCharType="end"/>
        </w:r>
        <w:r w:rsidRPr="00924105">
          <w:rPr>
            <w:rFonts w:ascii="Arial" w:eastAsia="Times New Roman" w:hAnsi="Arial" w:cs="Arial"/>
            <w:color w:val="000000" w:themeColor="text1"/>
            <w:lang w:eastAsia="en-GB"/>
          </w:rPr>
          <w:t xml:space="preserve"> ; 21(1):140-51.</w:t>
        </w:r>
      </w:ins>
    </w:p>
    <w:p w14:paraId="1B8D13C6" w14:textId="77777777" w:rsidR="001E1209" w:rsidRPr="00924105" w:rsidRDefault="001E1209" w:rsidP="001E1209">
      <w:pPr>
        <w:spacing w:after="0" w:line="240" w:lineRule="atLeast"/>
        <w:rPr>
          <w:ins w:id="403" w:author="FBPsS" w:date="2018-10-20T21:31:00Z"/>
          <w:rFonts w:ascii="Arial" w:eastAsia="Times New Roman" w:hAnsi="Arial" w:cs="Arial"/>
          <w:color w:val="000000" w:themeColor="text1"/>
          <w:lang w:eastAsia="en-GB"/>
        </w:rPr>
      </w:pPr>
    </w:p>
    <w:p w14:paraId="0E3C4FB3" w14:textId="77777777" w:rsidR="001E1209" w:rsidRPr="00924105" w:rsidRDefault="001E1209" w:rsidP="001E1209">
      <w:pPr>
        <w:shd w:val="clear" w:color="auto" w:fill="FFFFFF"/>
        <w:spacing w:after="166" w:line="330" w:lineRule="atLeast"/>
        <w:rPr>
          <w:ins w:id="404" w:author="FBPsS" w:date="2018-10-20T21:31:00Z"/>
          <w:rFonts w:ascii="Arial" w:eastAsia="Times New Roman" w:hAnsi="Arial" w:cs="Arial"/>
          <w:color w:val="000000" w:themeColor="text1"/>
          <w:lang w:eastAsia="en-GB"/>
        </w:rPr>
      </w:pPr>
      <w:proofErr w:type="spellStart"/>
      <w:ins w:id="405" w:author="FBPsS" w:date="2018-10-20T21:31:00Z">
        <w:r w:rsidRPr="00924105">
          <w:rPr>
            <w:rFonts w:ascii="Arial" w:eastAsia="Times New Roman" w:hAnsi="Arial" w:cs="Arial"/>
            <w:color w:val="000000" w:themeColor="text1"/>
            <w:highlight w:val="yellow"/>
            <w:lang w:eastAsia="en-GB"/>
          </w:rPr>
          <w:t>Suzman</w:t>
        </w:r>
        <w:proofErr w:type="spellEnd"/>
        <w:r w:rsidRPr="00924105">
          <w:rPr>
            <w:rFonts w:ascii="Arial" w:eastAsia="Times New Roman" w:hAnsi="Arial" w:cs="Arial"/>
            <w:color w:val="000000" w:themeColor="text1"/>
            <w:highlight w:val="yellow"/>
            <w:lang w:eastAsia="en-GB"/>
          </w:rPr>
          <w:t xml:space="preserve"> R., Beard J. R., </w:t>
        </w:r>
        <w:proofErr w:type="spellStart"/>
        <w:r w:rsidRPr="00924105">
          <w:rPr>
            <w:rFonts w:ascii="Arial" w:eastAsia="Times New Roman" w:hAnsi="Arial" w:cs="Arial"/>
            <w:color w:val="000000" w:themeColor="text1"/>
            <w:highlight w:val="yellow"/>
            <w:lang w:eastAsia="en-GB"/>
          </w:rPr>
          <w:t>Boerma</w:t>
        </w:r>
        <w:proofErr w:type="spellEnd"/>
        <w:r w:rsidRPr="00924105">
          <w:rPr>
            <w:rFonts w:ascii="Arial" w:eastAsia="Times New Roman" w:hAnsi="Arial" w:cs="Arial"/>
            <w:color w:val="000000" w:themeColor="text1"/>
            <w:highlight w:val="yellow"/>
            <w:lang w:eastAsia="en-GB"/>
          </w:rPr>
          <w:t xml:space="preserve"> T., </w:t>
        </w:r>
        <w:proofErr w:type="spellStart"/>
        <w:r w:rsidRPr="00924105">
          <w:rPr>
            <w:rFonts w:ascii="Arial" w:eastAsia="Times New Roman" w:hAnsi="Arial" w:cs="Arial"/>
            <w:color w:val="000000" w:themeColor="text1"/>
            <w:highlight w:val="yellow"/>
            <w:lang w:eastAsia="en-GB"/>
          </w:rPr>
          <w:t>Chatterji</w:t>
        </w:r>
        <w:proofErr w:type="spellEnd"/>
        <w:r w:rsidRPr="00924105">
          <w:rPr>
            <w:rFonts w:ascii="Arial" w:eastAsia="Times New Roman" w:hAnsi="Arial" w:cs="Arial"/>
            <w:color w:val="000000" w:themeColor="text1"/>
            <w:highlight w:val="yellow"/>
            <w:lang w:eastAsia="en-GB"/>
          </w:rPr>
          <w:t xml:space="preserve"> S. (2015</w:t>
        </w:r>
        <w:proofErr w:type="gramStart"/>
        <w:r w:rsidRPr="00924105">
          <w:rPr>
            <w:rFonts w:ascii="Arial" w:eastAsia="Times New Roman" w:hAnsi="Arial" w:cs="Arial"/>
            <w:color w:val="000000" w:themeColor="text1"/>
            <w:highlight w:val="yellow"/>
            <w:lang w:eastAsia="en-GB"/>
          </w:rPr>
          <w:t>).</w:t>
        </w:r>
        <w:r w:rsidRPr="00924105">
          <w:rPr>
            <w:rFonts w:ascii="Arial" w:eastAsia="Times New Roman" w:hAnsi="Arial" w:cs="Arial"/>
            <w:color w:val="000000" w:themeColor="text1"/>
            <w:lang w:eastAsia="en-GB"/>
          </w:rPr>
          <w:t>Health</w:t>
        </w:r>
        <w:proofErr w:type="gramEnd"/>
        <w:r w:rsidRPr="00924105">
          <w:rPr>
            <w:rFonts w:ascii="Arial" w:eastAsia="Times New Roman" w:hAnsi="Arial" w:cs="Arial"/>
            <w:color w:val="000000" w:themeColor="text1"/>
            <w:lang w:eastAsia="en-GB"/>
          </w:rPr>
          <w:t xml:space="preserve"> in an ageing world—what do we know? </w:t>
        </w:r>
        <w:r w:rsidRPr="00924105">
          <w:rPr>
            <w:rFonts w:ascii="Arial" w:eastAsia="Times New Roman" w:hAnsi="Arial" w:cs="Arial"/>
            <w:i/>
            <w:iCs/>
            <w:color w:val="000000" w:themeColor="text1"/>
            <w:lang w:eastAsia="en-GB"/>
          </w:rPr>
          <w:t>The Lancet</w:t>
        </w:r>
        <w:r w:rsidRPr="00924105">
          <w:rPr>
            <w:rFonts w:ascii="Arial" w:eastAsia="Times New Roman" w:hAnsi="Arial" w:cs="Arial"/>
            <w:color w:val="000000" w:themeColor="text1"/>
            <w:lang w:eastAsia="en-GB"/>
          </w:rPr>
          <w:t xml:space="preserve">.2015;385(9967):484–486. </w:t>
        </w:r>
        <w:proofErr w:type="spellStart"/>
        <w:r w:rsidRPr="00924105">
          <w:rPr>
            <w:rFonts w:ascii="Arial" w:eastAsia="Times New Roman" w:hAnsi="Arial" w:cs="Arial"/>
            <w:color w:val="000000" w:themeColor="text1"/>
            <w:lang w:eastAsia="en-GB"/>
          </w:rPr>
          <w:t>doi</w:t>
        </w:r>
        <w:proofErr w:type="spellEnd"/>
        <w:r w:rsidRPr="00924105">
          <w:rPr>
            <w:rFonts w:ascii="Arial" w:eastAsia="Times New Roman" w:hAnsi="Arial" w:cs="Arial"/>
            <w:color w:val="000000" w:themeColor="text1"/>
            <w:lang w:eastAsia="en-GB"/>
          </w:rPr>
          <w:t>: 10.1016/s0140-6736(14)61597-x. [</w:t>
        </w:r>
        <w:r w:rsidR="00BD4171" w:rsidRPr="00924105">
          <w:rPr>
            <w:rFonts w:ascii="Arial" w:eastAsia="Times New Roman" w:hAnsi="Arial" w:cs="Arial"/>
            <w:color w:val="000000" w:themeColor="text1"/>
            <w:lang w:eastAsia="en-GB"/>
          </w:rPr>
          <w:fldChar w:fldCharType="begin"/>
        </w:r>
        <w:r w:rsidRPr="00924105">
          <w:rPr>
            <w:rFonts w:ascii="Arial" w:eastAsia="Times New Roman" w:hAnsi="Arial" w:cs="Arial"/>
            <w:color w:val="000000" w:themeColor="text1"/>
            <w:lang w:eastAsia="en-GB"/>
          </w:rPr>
          <w:instrText xml:space="preserve"> HYPERLINK "https://www.ncbi.nlm.nih.gov/pubmed/25468156" \t "pmc_ext" </w:instrText>
        </w:r>
        <w:r w:rsidR="00BD4171" w:rsidRPr="00924105">
          <w:rPr>
            <w:rFonts w:ascii="Arial" w:eastAsia="Times New Roman" w:hAnsi="Arial" w:cs="Arial"/>
            <w:color w:val="000000" w:themeColor="text1"/>
            <w:lang w:eastAsia="en-GB"/>
          </w:rPr>
          <w:fldChar w:fldCharType="separate"/>
        </w:r>
        <w:r w:rsidRPr="00924105">
          <w:rPr>
            <w:rFonts w:ascii="Arial" w:eastAsia="Times New Roman" w:hAnsi="Arial" w:cs="Arial"/>
            <w:color w:val="000000" w:themeColor="text1"/>
            <w:u w:val="single"/>
            <w:lang w:eastAsia="en-GB"/>
          </w:rPr>
          <w:t>PubMed</w:t>
        </w:r>
        <w:r w:rsidR="00BD4171" w:rsidRPr="00924105">
          <w:rPr>
            <w:rFonts w:ascii="Arial" w:eastAsia="Times New Roman" w:hAnsi="Arial" w:cs="Arial"/>
            <w:color w:val="000000" w:themeColor="text1"/>
            <w:lang w:eastAsia="en-GB"/>
          </w:rPr>
          <w:fldChar w:fldCharType="end"/>
        </w:r>
        <w:r w:rsidRPr="00924105">
          <w:rPr>
            <w:rFonts w:ascii="Arial" w:eastAsia="Times New Roman" w:hAnsi="Arial" w:cs="Arial"/>
            <w:color w:val="000000" w:themeColor="text1"/>
            <w:lang w:eastAsia="en-GB"/>
          </w:rPr>
          <w:t>] [</w:t>
        </w:r>
        <w:r w:rsidR="00BD4171" w:rsidRPr="00924105">
          <w:rPr>
            <w:color w:val="000000" w:themeColor="text1"/>
          </w:rPr>
          <w:fldChar w:fldCharType="begin"/>
        </w:r>
        <w:r w:rsidRPr="00924105">
          <w:rPr>
            <w:color w:val="000000" w:themeColor="text1"/>
          </w:rPr>
          <w:instrText>HYPERLINK "https://dx.doi.org/10.1016%2Fs0140-6736(14)61597-x" \t "pmc_ext"</w:instrText>
        </w:r>
        <w:r w:rsidR="00BD4171" w:rsidRPr="00924105">
          <w:rPr>
            <w:color w:val="000000" w:themeColor="text1"/>
          </w:rPr>
          <w:fldChar w:fldCharType="separate"/>
        </w:r>
        <w:r w:rsidRPr="00924105">
          <w:rPr>
            <w:rFonts w:ascii="Arial" w:eastAsia="Times New Roman" w:hAnsi="Arial" w:cs="Arial"/>
            <w:color w:val="000000" w:themeColor="text1"/>
            <w:u w:val="single"/>
            <w:lang w:eastAsia="en-GB"/>
          </w:rPr>
          <w:t>Cross Ref</w:t>
        </w:r>
        <w:r w:rsidR="00BD4171" w:rsidRPr="00924105">
          <w:rPr>
            <w:color w:val="000000" w:themeColor="text1"/>
          </w:rPr>
          <w:fldChar w:fldCharType="end"/>
        </w:r>
        <w:r w:rsidRPr="00924105">
          <w:rPr>
            <w:rFonts w:ascii="Arial" w:eastAsia="Times New Roman" w:hAnsi="Arial" w:cs="Arial"/>
            <w:color w:val="000000" w:themeColor="text1"/>
            <w:lang w:eastAsia="en-GB"/>
          </w:rPr>
          <w:t>]</w:t>
        </w:r>
      </w:ins>
    </w:p>
    <w:p w14:paraId="3ACA456B" w14:textId="77777777" w:rsidR="001E1209" w:rsidRPr="00924105" w:rsidRDefault="001E1209" w:rsidP="001E1209">
      <w:pPr>
        <w:shd w:val="clear" w:color="auto" w:fill="FFFFFF"/>
        <w:spacing w:after="166" w:line="330" w:lineRule="atLeast"/>
        <w:rPr>
          <w:ins w:id="406" w:author="FBPsS" w:date="2018-10-20T21:31:00Z"/>
          <w:rFonts w:ascii="Arial" w:eastAsia="Times New Roman" w:hAnsi="Arial" w:cs="Arial"/>
          <w:color w:val="000000" w:themeColor="text1"/>
          <w:lang w:eastAsia="en-GB"/>
        </w:rPr>
      </w:pPr>
      <w:proofErr w:type="spellStart"/>
      <w:ins w:id="407" w:author="FBPsS" w:date="2018-10-20T21:31:00Z">
        <w:r w:rsidRPr="00924105">
          <w:rPr>
            <w:rFonts w:ascii="Arial" w:eastAsia="Times New Roman" w:hAnsi="Arial" w:cs="Arial"/>
            <w:color w:val="000000" w:themeColor="text1"/>
            <w:lang w:eastAsia="en-GB"/>
          </w:rPr>
          <w:t>Pottel</w:t>
        </w:r>
        <w:proofErr w:type="spellEnd"/>
        <w:r w:rsidRPr="00924105">
          <w:rPr>
            <w:rFonts w:ascii="Arial" w:eastAsia="Times New Roman" w:hAnsi="Arial" w:cs="Arial"/>
            <w:color w:val="000000" w:themeColor="text1"/>
            <w:lang w:eastAsia="en-GB"/>
          </w:rPr>
          <w:t xml:space="preserve"> L., </w:t>
        </w:r>
        <w:proofErr w:type="spellStart"/>
        <w:r w:rsidRPr="00924105">
          <w:rPr>
            <w:rFonts w:ascii="Arial" w:eastAsia="Times New Roman" w:hAnsi="Arial" w:cs="Arial"/>
            <w:color w:val="000000" w:themeColor="text1"/>
            <w:lang w:eastAsia="en-GB"/>
          </w:rPr>
          <w:t>Lycke</w:t>
        </w:r>
        <w:proofErr w:type="spellEnd"/>
        <w:r w:rsidRPr="00924105">
          <w:rPr>
            <w:rFonts w:ascii="Arial" w:eastAsia="Times New Roman" w:hAnsi="Arial" w:cs="Arial"/>
            <w:color w:val="000000" w:themeColor="text1"/>
            <w:lang w:eastAsia="en-GB"/>
          </w:rPr>
          <w:t xml:space="preserve"> M., </w:t>
        </w:r>
        <w:proofErr w:type="spellStart"/>
        <w:r w:rsidRPr="00924105">
          <w:rPr>
            <w:rFonts w:ascii="Arial" w:eastAsia="Times New Roman" w:hAnsi="Arial" w:cs="Arial"/>
            <w:color w:val="000000" w:themeColor="text1"/>
            <w:lang w:eastAsia="en-GB"/>
          </w:rPr>
          <w:t>Boterberg</w:t>
        </w:r>
        <w:proofErr w:type="spellEnd"/>
        <w:r w:rsidRPr="00924105">
          <w:rPr>
            <w:rFonts w:ascii="Arial" w:eastAsia="Times New Roman" w:hAnsi="Arial" w:cs="Arial"/>
            <w:color w:val="000000" w:themeColor="text1"/>
            <w:lang w:eastAsia="en-GB"/>
          </w:rPr>
          <w:t xml:space="preserve"> T., et al. (2014</w:t>
        </w:r>
        <w:proofErr w:type="gramStart"/>
        <w:r w:rsidRPr="00924105">
          <w:rPr>
            <w:rFonts w:ascii="Arial" w:eastAsia="Times New Roman" w:hAnsi="Arial" w:cs="Arial"/>
            <w:color w:val="000000" w:themeColor="text1"/>
            <w:lang w:eastAsia="en-GB"/>
          </w:rPr>
          <w:t>).Serial</w:t>
        </w:r>
        <w:proofErr w:type="gramEnd"/>
        <w:r w:rsidRPr="00924105">
          <w:rPr>
            <w:rFonts w:ascii="Arial" w:eastAsia="Times New Roman" w:hAnsi="Arial" w:cs="Arial"/>
            <w:color w:val="000000" w:themeColor="text1"/>
            <w:lang w:eastAsia="en-GB"/>
          </w:rPr>
          <w:t xml:space="preserve"> comprehensive geriatric assessment in elderly head and neck cancer patients undergoing curative radiotherapy identifies evolution of multidimensional health problems and is indicative of quality of life. </w:t>
        </w:r>
        <w:r w:rsidRPr="00924105">
          <w:rPr>
            <w:rFonts w:ascii="Arial" w:eastAsia="Times New Roman" w:hAnsi="Arial" w:cs="Arial"/>
            <w:i/>
            <w:iCs/>
            <w:color w:val="000000" w:themeColor="text1"/>
            <w:lang w:eastAsia="en-GB"/>
          </w:rPr>
          <w:t>European Journal of Cancer Care</w:t>
        </w:r>
        <w:r w:rsidRPr="00924105">
          <w:rPr>
            <w:rFonts w:ascii="Arial" w:eastAsia="Times New Roman" w:hAnsi="Arial" w:cs="Arial"/>
            <w:color w:val="000000" w:themeColor="text1"/>
            <w:lang w:eastAsia="en-GB"/>
          </w:rPr>
          <w:t xml:space="preserve">. 2014;23(3):401–412. </w:t>
        </w:r>
        <w:proofErr w:type="spellStart"/>
        <w:r w:rsidRPr="00924105">
          <w:rPr>
            <w:rFonts w:ascii="Arial" w:eastAsia="Times New Roman" w:hAnsi="Arial" w:cs="Arial"/>
            <w:color w:val="000000" w:themeColor="text1"/>
            <w:lang w:eastAsia="en-GB"/>
          </w:rPr>
          <w:t>doi</w:t>
        </w:r>
        <w:proofErr w:type="spellEnd"/>
        <w:r w:rsidRPr="00924105">
          <w:rPr>
            <w:rFonts w:ascii="Arial" w:eastAsia="Times New Roman" w:hAnsi="Arial" w:cs="Arial"/>
            <w:color w:val="000000" w:themeColor="text1"/>
            <w:lang w:eastAsia="en-GB"/>
          </w:rPr>
          <w:t>: 10.1111/ecc.12179.[</w:t>
        </w:r>
        <w:r w:rsidR="00BD4171" w:rsidRPr="00924105">
          <w:rPr>
            <w:rFonts w:ascii="Arial" w:eastAsia="Times New Roman" w:hAnsi="Arial" w:cs="Arial"/>
            <w:color w:val="000000" w:themeColor="text1"/>
            <w:lang w:eastAsia="en-GB"/>
          </w:rPr>
          <w:fldChar w:fldCharType="begin"/>
        </w:r>
        <w:r w:rsidRPr="00924105">
          <w:rPr>
            <w:rFonts w:ascii="Arial" w:eastAsia="Times New Roman" w:hAnsi="Arial" w:cs="Arial"/>
            <w:color w:val="000000" w:themeColor="text1"/>
            <w:lang w:eastAsia="en-GB"/>
          </w:rPr>
          <w:instrText xml:space="preserve"> HYPERLINK "https://www.ncbi.nlm.nih.gov/pubmed/24467393" \t "pmc_ext" </w:instrText>
        </w:r>
        <w:r w:rsidR="00BD4171" w:rsidRPr="00924105">
          <w:rPr>
            <w:rFonts w:ascii="Arial" w:eastAsia="Times New Roman" w:hAnsi="Arial" w:cs="Arial"/>
            <w:color w:val="000000" w:themeColor="text1"/>
            <w:lang w:eastAsia="en-GB"/>
          </w:rPr>
          <w:fldChar w:fldCharType="separate"/>
        </w:r>
        <w:r w:rsidRPr="00924105">
          <w:rPr>
            <w:rFonts w:ascii="Arial" w:eastAsia="Times New Roman" w:hAnsi="Arial" w:cs="Arial"/>
            <w:color w:val="000000" w:themeColor="text1"/>
            <w:u w:val="single"/>
            <w:lang w:eastAsia="en-GB"/>
          </w:rPr>
          <w:t>PubMed</w:t>
        </w:r>
        <w:r w:rsidR="00BD4171" w:rsidRPr="00924105">
          <w:rPr>
            <w:rFonts w:ascii="Arial" w:eastAsia="Times New Roman" w:hAnsi="Arial" w:cs="Arial"/>
            <w:color w:val="000000" w:themeColor="text1"/>
            <w:lang w:eastAsia="en-GB"/>
          </w:rPr>
          <w:fldChar w:fldCharType="end"/>
        </w:r>
        <w:r w:rsidRPr="00924105">
          <w:rPr>
            <w:rFonts w:ascii="Arial" w:eastAsia="Times New Roman" w:hAnsi="Arial" w:cs="Arial"/>
            <w:color w:val="000000" w:themeColor="text1"/>
            <w:lang w:eastAsia="en-GB"/>
          </w:rPr>
          <w:t>] [</w:t>
        </w:r>
        <w:r w:rsidR="00BD4171" w:rsidRPr="00924105">
          <w:rPr>
            <w:color w:val="000000" w:themeColor="text1"/>
          </w:rPr>
          <w:fldChar w:fldCharType="begin"/>
        </w:r>
        <w:r w:rsidRPr="00924105">
          <w:rPr>
            <w:color w:val="000000" w:themeColor="text1"/>
          </w:rPr>
          <w:instrText>HYPERLINK "https://dx.doi.org/10.1111%2Fecc.12179" \t "pmc_ext"</w:instrText>
        </w:r>
        <w:r w:rsidR="00BD4171" w:rsidRPr="00924105">
          <w:rPr>
            <w:color w:val="000000" w:themeColor="text1"/>
          </w:rPr>
          <w:fldChar w:fldCharType="separate"/>
        </w:r>
        <w:r w:rsidRPr="00924105">
          <w:rPr>
            <w:rFonts w:ascii="Arial" w:eastAsia="Times New Roman" w:hAnsi="Arial" w:cs="Arial"/>
            <w:color w:val="000000" w:themeColor="text1"/>
            <w:u w:val="single"/>
            <w:lang w:eastAsia="en-GB"/>
          </w:rPr>
          <w:t>Cross Ref</w:t>
        </w:r>
        <w:r w:rsidR="00BD4171" w:rsidRPr="00924105">
          <w:rPr>
            <w:color w:val="000000" w:themeColor="text1"/>
          </w:rPr>
          <w:fldChar w:fldCharType="end"/>
        </w:r>
        <w:r w:rsidRPr="00924105">
          <w:rPr>
            <w:rFonts w:ascii="Arial" w:eastAsia="Times New Roman" w:hAnsi="Arial" w:cs="Arial"/>
            <w:color w:val="000000" w:themeColor="text1"/>
            <w:lang w:eastAsia="en-GB"/>
          </w:rPr>
          <w:t>]</w:t>
        </w:r>
      </w:ins>
    </w:p>
    <w:p w14:paraId="7CD5E6F8" w14:textId="77777777" w:rsidR="001E1209" w:rsidRPr="00924105" w:rsidRDefault="001E1209" w:rsidP="001E1209">
      <w:pPr>
        <w:shd w:val="clear" w:color="auto" w:fill="FFFFFF"/>
        <w:spacing w:after="166" w:line="330" w:lineRule="atLeast"/>
        <w:rPr>
          <w:ins w:id="408" w:author="FBPsS" w:date="2018-10-20T21:31:00Z"/>
          <w:rFonts w:ascii="Arial" w:eastAsia="Times New Roman" w:hAnsi="Arial" w:cs="Arial"/>
          <w:color w:val="000000" w:themeColor="text1"/>
          <w:lang w:eastAsia="en-GB"/>
        </w:rPr>
      </w:pPr>
      <w:proofErr w:type="spellStart"/>
      <w:ins w:id="409" w:author="FBPsS" w:date="2018-10-20T21:31:00Z">
        <w:r w:rsidRPr="00924105">
          <w:rPr>
            <w:rFonts w:ascii="Arial" w:eastAsia="Times New Roman" w:hAnsi="Arial" w:cs="Arial"/>
            <w:color w:val="000000" w:themeColor="text1"/>
            <w:lang w:eastAsia="en-GB"/>
          </w:rPr>
          <w:t>Brugel</w:t>
        </w:r>
        <w:proofErr w:type="spellEnd"/>
        <w:r w:rsidRPr="00924105">
          <w:rPr>
            <w:rFonts w:ascii="Arial" w:eastAsia="Times New Roman" w:hAnsi="Arial" w:cs="Arial"/>
            <w:color w:val="000000" w:themeColor="text1"/>
            <w:lang w:eastAsia="en-GB"/>
          </w:rPr>
          <w:t xml:space="preserve"> L., Laurent M., </w:t>
        </w:r>
        <w:proofErr w:type="spellStart"/>
        <w:r w:rsidRPr="00924105">
          <w:rPr>
            <w:rFonts w:ascii="Arial" w:eastAsia="Times New Roman" w:hAnsi="Arial" w:cs="Arial"/>
            <w:color w:val="000000" w:themeColor="text1"/>
            <w:lang w:eastAsia="en-GB"/>
          </w:rPr>
          <w:t>Caillet</w:t>
        </w:r>
        <w:proofErr w:type="spellEnd"/>
        <w:r w:rsidRPr="00924105">
          <w:rPr>
            <w:rFonts w:ascii="Arial" w:eastAsia="Times New Roman" w:hAnsi="Arial" w:cs="Arial"/>
            <w:color w:val="000000" w:themeColor="text1"/>
            <w:lang w:eastAsia="en-GB"/>
          </w:rPr>
          <w:t xml:space="preserve"> P., </w:t>
        </w:r>
        <w:proofErr w:type="gramStart"/>
        <w:r w:rsidRPr="00924105">
          <w:rPr>
            <w:rFonts w:ascii="Arial" w:eastAsia="Times New Roman" w:hAnsi="Arial" w:cs="Arial"/>
            <w:color w:val="000000" w:themeColor="text1"/>
            <w:lang w:eastAsia="en-GB"/>
          </w:rPr>
          <w:t>et al.(</w:t>
        </w:r>
        <w:proofErr w:type="gramEnd"/>
        <w:r w:rsidRPr="00924105">
          <w:rPr>
            <w:rFonts w:ascii="Arial" w:eastAsia="Times New Roman" w:hAnsi="Arial" w:cs="Arial"/>
            <w:color w:val="000000" w:themeColor="text1"/>
            <w:lang w:eastAsia="en-GB"/>
          </w:rPr>
          <w:t>2014). Impact of comprehensive geriatric assessment on survival, function, and nutritional status in elderly patients with head and neck cancer: protocol for a multicentre randomised controlled trial (</w:t>
        </w:r>
        <w:proofErr w:type="spellStart"/>
        <w:r w:rsidRPr="00924105">
          <w:rPr>
            <w:rFonts w:ascii="Arial" w:eastAsia="Times New Roman" w:hAnsi="Arial" w:cs="Arial"/>
            <w:color w:val="000000" w:themeColor="text1"/>
            <w:lang w:eastAsia="en-GB"/>
          </w:rPr>
          <w:t>EGeSOR</w:t>
        </w:r>
        <w:proofErr w:type="spellEnd"/>
        <w:r w:rsidRPr="00924105">
          <w:rPr>
            <w:rFonts w:ascii="Arial" w:eastAsia="Times New Roman" w:hAnsi="Arial" w:cs="Arial"/>
            <w:color w:val="000000" w:themeColor="text1"/>
            <w:lang w:eastAsia="en-GB"/>
          </w:rPr>
          <w:t>) </w:t>
        </w:r>
        <w:r w:rsidRPr="00924105">
          <w:rPr>
            <w:rFonts w:ascii="Arial" w:eastAsia="Times New Roman" w:hAnsi="Arial" w:cs="Arial"/>
            <w:i/>
            <w:iCs/>
            <w:color w:val="000000" w:themeColor="text1"/>
            <w:lang w:eastAsia="en-GB"/>
          </w:rPr>
          <w:t>BMC Cancer</w:t>
        </w:r>
        <w:r w:rsidRPr="00924105">
          <w:rPr>
            <w:rFonts w:ascii="Arial" w:eastAsia="Times New Roman" w:hAnsi="Arial" w:cs="Arial"/>
            <w:color w:val="000000" w:themeColor="text1"/>
            <w:lang w:eastAsia="en-GB"/>
          </w:rPr>
          <w:t>. 2014;14, article 427 </w:t>
        </w:r>
        <w:proofErr w:type="spellStart"/>
        <w:r w:rsidRPr="00924105">
          <w:rPr>
            <w:rFonts w:ascii="Arial" w:eastAsia="Times New Roman" w:hAnsi="Arial" w:cs="Arial"/>
            <w:color w:val="000000" w:themeColor="text1"/>
            <w:lang w:eastAsia="en-GB"/>
          </w:rPr>
          <w:t>doi</w:t>
        </w:r>
        <w:proofErr w:type="spellEnd"/>
        <w:r w:rsidRPr="00924105">
          <w:rPr>
            <w:rFonts w:ascii="Arial" w:eastAsia="Times New Roman" w:hAnsi="Arial" w:cs="Arial"/>
            <w:color w:val="000000" w:themeColor="text1"/>
            <w:lang w:eastAsia="en-GB"/>
          </w:rPr>
          <w:t>: 10.1186/1471-2407-14-427. [</w:t>
        </w:r>
        <w:r w:rsidR="00BD4171" w:rsidRPr="00924105">
          <w:rPr>
            <w:color w:val="000000" w:themeColor="text1"/>
          </w:rPr>
          <w:fldChar w:fldCharType="begin"/>
        </w:r>
        <w:r w:rsidRPr="00924105">
          <w:rPr>
            <w:color w:val="000000" w:themeColor="text1"/>
          </w:rPr>
          <w:instrText>HYPERLINK "https://www.ncbi.nlm.nih.gov/pmc/articles/PMC4081503/"</w:instrText>
        </w:r>
        <w:r w:rsidR="00BD4171" w:rsidRPr="00924105">
          <w:rPr>
            <w:color w:val="000000" w:themeColor="text1"/>
          </w:rPr>
          <w:fldChar w:fldCharType="separate"/>
        </w:r>
        <w:r w:rsidRPr="00924105">
          <w:rPr>
            <w:rFonts w:ascii="Arial" w:eastAsia="Times New Roman" w:hAnsi="Arial" w:cs="Arial"/>
            <w:color w:val="000000" w:themeColor="text1"/>
            <w:u w:val="single"/>
            <w:lang w:eastAsia="en-GB"/>
          </w:rPr>
          <w:t>PMC free article</w:t>
        </w:r>
        <w:r w:rsidR="00BD4171" w:rsidRPr="00924105">
          <w:rPr>
            <w:color w:val="000000" w:themeColor="text1"/>
          </w:rPr>
          <w:fldChar w:fldCharType="end"/>
        </w:r>
        <w:r w:rsidRPr="00924105">
          <w:rPr>
            <w:rFonts w:ascii="Arial" w:eastAsia="Times New Roman" w:hAnsi="Arial" w:cs="Arial"/>
            <w:color w:val="000000" w:themeColor="text1"/>
            <w:lang w:eastAsia="en-GB"/>
          </w:rPr>
          <w:t>][</w:t>
        </w:r>
        <w:r w:rsidR="00BD4171" w:rsidRPr="00924105">
          <w:rPr>
            <w:rFonts w:ascii="Arial" w:eastAsia="Times New Roman" w:hAnsi="Arial" w:cs="Arial"/>
            <w:color w:val="000000" w:themeColor="text1"/>
            <w:lang w:eastAsia="en-GB"/>
          </w:rPr>
          <w:fldChar w:fldCharType="begin"/>
        </w:r>
        <w:r w:rsidRPr="00924105">
          <w:rPr>
            <w:rFonts w:ascii="Arial" w:eastAsia="Times New Roman" w:hAnsi="Arial" w:cs="Arial"/>
            <w:color w:val="000000" w:themeColor="text1"/>
            <w:lang w:eastAsia="en-GB"/>
          </w:rPr>
          <w:instrText xml:space="preserve"> HYPERLINK "https://www.ncbi.nlm.nih.gov/pubmed/24923533" \t "pmc_ext" </w:instrText>
        </w:r>
        <w:r w:rsidR="00BD4171" w:rsidRPr="00924105">
          <w:rPr>
            <w:rFonts w:ascii="Arial" w:eastAsia="Times New Roman" w:hAnsi="Arial" w:cs="Arial"/>
            <w:color w:val="000000" w:themeColor="text1"/>
            <w:lang w:eastAsia="en-GB"/>
          </w:rPr>
          <w:fldChar w:fldCharType="separate"/>
        </w:r>
        <w:r w:rsidRPr="00924105">
          <w:rPr>
            <w:rFonts w:ascii="Arial" w:eastAsia="Times New Roman" w:hAnsi="Arial" w:cs="Arial"/>
            <w:color w:val="000000" w:themeColor="text1"/>
            <w:u w:val="single"/>
            <w:lang w:eastAsia="en-GB"/>
          </w:rPr>
          <w:t>PubMed</w:t>
        </w:r>
        <w:r w:rsidR="00BD4171" w:rsidRPr="00924105">
          <w:rPr>
            <w:rFonts w:ascii="Arial" w:eastAsia="Times New Roman" w:hAnsi="Arial" w:cs="Arial"/>
            <w:color w:val="000000" w:themeColor="text1"/>
            <w:lang w:eastAsia="en-GB"/>
          </w:rPr>
          <w:fldChar w:fldCharType="end"/>
        </w:r>
        <w:r w:rsidRPr="00924105">
          <w:rPr>
            <w:rFonts w:ascii="Arial" w:eastAsia="Times New Roman" w:hAnsi="Arial" w:cs="Arial"/>
            <w:color w:val="000000" w:themeColor="text1"/>
            <w:lang w:eastAsia="en-GB"/>
          </w:rPr>
          <w:t>] [</w:t>
        </w:r>
        <w:r w:rsidR="00BD4171" w:rsidRPr="00924105">
          <w:rPr>
            <w:color w:val="000000" w:themeColor="text1"/>
          </w:rPr>
          <w:fldChar w:fldCharType="begin"/>
        </w:r>
        <w:r w:rsidRPr="00924105">
          <w:rPr>
            <w:color w:val="000000" w:themeColor="text1"/>
          </w:rPr>
          <w:instrText>HYPERLINK "https://dx.doi.org/10.1186%2F1471-2407-14-427" \t "pmc_ext"</w:instrText>
        </w:r>
        <w:r w:rsidR="00BD4171" w:rsidRPr="00924105">
          <w:rPr>
            <w:color w:val="000000" w:themeColor="text1"/>
          </w:rPr>
          <w:fldChar w:fldCharType="separate"/>
        </w:r>
        <w:r w:rsidRPr="00924105">
          <w:rPr>
            <w:rFonts w:ascii="Arial" w:eastAsia="Times New Roman" w:hAnsi="Arial" w:cs="Arial"/>
            <w:color w:val="000000" w:themeColor="text1"/>
            <w:u w:val="single"/>
            <w:lang w:eastAsia="en-GB"/>
          </w:rPr>
          <w:t>Cross Ref</w:t>
        </w:r>
        <w:r w:rsidR="00BD4171" w:rsidRPr="00924105">
          <w:rPr>
            <w:color w:val="000000" w:themeColor="text1"/>
          </w:rPr>
          <w:fldChar w:fldCharType="end"/>
        </w:r>
        <w:r w:rsidRPr="00924105">
          <w:rPr>
            <w:rFonts w:ascii="Arial" w:eastAsia="Times New Roman" w:hAnsi="Arial" w:cs="Arial"/>
            <w:color w:val="000000" w:themeColor="text1"/>
            <w:lang w:eastAsia="en-GB"/>
          </w:rPr>
          <w:t>]</w:t>
        </w:r>
      </w:ins>
    </w:p>
    <w:p w14:paraId="350AB4C7" w14:textId="77777777" w:rsidR="001E1209" w:rsidRPr="00924105" w:rsidRDefault="00BD4171" w:rsidP="001E1209">
      <w:pPr>
        <w:shd w:val="clear" w:color="auto" w:fill="FFFFFF"/>
        <w:spacing w:after="0" w:line="393" w:lineRule="atLeast"/>
        <w:textAlignment w:val="top"/>
        <w:rPr>
          <w:ins w:id="410" w:author="FBPsS" w:date="2018-10-20T21:31:00Z"/>
          <w:rFonts w:ascii="Arial" w:eastAsia="Times New Roman" w:hAnsi="Arial" w:cs="Arial"/>
          <w:color w:val="000000" w:themeColor="text1"/>
          <w:lang w:eastAsia="en-GB"/>
        </w:rPr>
      </w:pPr>
      <w:ins w:id="411" w:author="FBPsS" w:date="2018-10-20T21:31:00Z">
        <w:r w:rsidRPr="00924105">
          <w:rPr>
            <w:color w:val="000000" w:themeColor="text1"/>
          </w:rPr>
          <w:fldChar w:fldCharType="begin"/>
        </w:r>
        <w:r w:rsidR="001E1209" w:rsidRPr="00924105">
          <w:rPr>
            <w:color w:val="000000" w:themeColor="text1"/>
          </w:rPr>
          <w:instrText>HYPERLINK "https://www.ncbi.nlm.nih.gov/pmc/articles/PMC4367838/"</w:instrText>
        </w:r>
        <w:r w:rsidRPr="00924105">
          <w:rPr>
            <w:color w:val="000000" w:themeColor="text1"/>
          </w:rPr>
          <w:fldChar w:fldCharType="separate"/>
        </w:r>
        <w:r w:rsidR="001E1209" w:rsidRPr="00924105">
          <w:rPr>
            <w:rFonts w:ascii="Arial" w:eastAsia="Times New Roman" w:hAnsi="Arial" w:cs="Arial"/>
            <w:color w:val="000000" w:themeColor="text1"/>
            <w:u w:val="single"/>
            <w:lang w:eastAsia="en-GB"/>
          </w:rPr>
          <w:t>Health Qual Life Outcomes</w:t>
        </w:r>
        <w:r w:rsidRPr="00924105">
          <w:rPr>
            <w:color w:val="000000" w:themeColor="text1"/>
          </w:rPr>
          <w:fldChar w:fldCharType="end"/>
        </w:r>
        <w:r w:rsidR="001E1209" w:rsidRPr="00924105">
          <w:rPr>
            <w:rFonts w:ascii="Arial" w:eastAsia="Times New Roman" w:hAnsi="Arial" w:cs="Arial"/>
            <w:color w:val="000000" w:themeColor="text1"/>
            <w:lang w:eastAsia="en-GB"/>
          </w:rPr>
          <w:t xml:space="preserve">.( 2015); 13: </w:t>
        </w:r>
        <w:proofErr w:type="gramStart"/>
        <w:r w:rsidR="001E1209" w:rsidRPr="00924105">
          <w:rPr>
            <w:rFonts w:ascii="Arial" w:eastAsia="Times New Roman" w:hAnsi="Arial" w:cs="Arial"/>
            <w:color w:val="000000" w:themeColor="text1"/>
            <w:lang w:eastAsia="en-GB"/>
          </w:rPr>
          <w:t>31.Published</w:t>
        </w:r>
        <w:proofErr w:type="gramEnd"/>
        <w:r w:rsidR="001E1209" w:rsidRPr="00924105">
          <w:rPr>
            <w:rFonts w:ascii="Arial" w:eastAsia="Times New Roman" w:hAnsi="Arial" w:cs="Arial"/>
            <w:color w:val="000000" w:themeColor="text1"/>
            <w:lang w:eastAsia="en-GB"/>
          </w:rPr>
          <w:t xml:space="preserve"> online 2015 Mar 7. </w:t>
        </w:r>
        <w:proofErr w:type="spellStart"/>
        <w:r w:rsidR="001E1209" w:rsidRPr="00924105">
          <w:rPr>
            <w:rFonts w:ascii="Arial" w:eastAsia="Times New Roman" w:hAnsi="Arial" w:cs="Arial"/>
            <w:color w:val="000000" w:themeColor="text1"/>
            <w:lang w:eastAsia="en-GB"/>
          </w:rPr>
          <w:t>doi</w:t>
        </w:r>
        <w:proofErr w:type="spellEnd"/>
        <w:r w:rsidR="001E1209" w:rsidRPr="00924105">
          <w:rPr>
            <w:rFonts w:ascii="Arial" w:eastAsia="Times New Roman" w:hAnsi="Arial" w:cs="Arial"/>
            <w:color w:val="000000" w:themeColor="text1"/>
            <w:lang w:eastAsia="en-GB"/>
          </w:rPr>
          <w:t>:  </w:t>
        </w:r>
        <w:r w:rsidRPr="00924105">
          <w:rPr>
            <w:color w:val="000000" w:themeColor="text1"/>
          </w:rPr>
          <w:fldChar w:fldCharType="begin"/>
        </w:r>
        <w:r w:rsidR="001E1209" w:rsidRPr="00924105">
          <w:rPr>
            <w:color w:val="000000" w:themeColor="text1"/>
          </w:rPr>
          <w:instrText>HYPERLINK "https://dx.doi.org/10.1186%2Fs12955-015-0225-5" \t "pmc_ext"</w:instrText>
        </w:r>
        <w:r w:rsidRPr="00924105">
          <w:rPr>
            <w:color w:val="000000" w:themeColor="text1"/>
          </w:rPr>
          <w:fldChar w:fldCharType="separate"/>
        </w:r>
        <w:r w:rsidR="001E1209" w:rsidRPr="00924105">
          <w:rPr>
            <w:rFonts w:ascii="Arial" w:eastAsia="Times New Roman" w:hAnsi="Arial" w:cs="Arial"/>
            <w:color w:val="000000" w:themeColor="text1"/>
            <w:u w:val="single"/>
            <w:lang w:eastAsia="en-GB"/>
          </w:rPr>
          <w:t>10.1186/s12955-015-0225-5</w:t>
        </w:r>
        <w:r w:rsidRPr="00924105">
          <w:rPr>
            <w:color w:val="000000" w:themeColor="text1"/>
          </w:rPr>
          <w:fldChar w:fldCharType="end"/>
        </w:r>
      </w:ins>
    </w:p>
    <w:p w14:paraId="76C5F35B" w14:textId="77777777" w:rsidR="001E1209" w:rsidRPr="00924105" w:rsidRDefault="001E1209" w:rsidP="001E1209">
      <w:pPr>
        <w:shd w:val="clear" w:color="auto" w:fill="FFFFFF"/>
        <w:spacing w:after="0" w:line="393" w:lineRule="atLeast"/>
        <w:jc w:val="right"/>
        <w:textAlignment w:val="top"/>
        <w:rPr>
          <w:ins w:id="412" w:author="FBPsS" w:date="2018-10-20T21:31:00Z"/>
          <w:rFonts w:ascii="Arial" w:eastAsia="Times New Roman" w:hAnsi="Arial" w:cs="Arial"/>
          <w:color w:val="000000" w:themeColor="text1"/>
          <w:lang w:eastAsia="en-GB"/>
        </w:rPr>
      </w:pPr>
    </w:p>
    <w:p w14:paraId="2315EBB0" w14:textId="77777777" w:rsidR="001E1209" w:rsidRPr="00924105" w:rsidRDefault="00BD4171" w:rsidP="001E1209">
      <w:pPr>
        <w:shd w:val="clear" w:color="auto" w:fill="FFFFFF"/>
        <w:spacing w:before="240" w:after="120" w:line="324" w:lineRule="atLeast"/>
        <w:outlineLvl w:val="0"/>
        <w:rPr>
          <w:ins w:id="413" w:author="FBPsS" w:date="2018-10-20T21:31:00Z"/>
          <w:rFonts w:ascii="Arial" w:eastAsia="Times New Roman" w:hAnsi="Arial" w:cs="Arial"/>
          <w:color w:val="000000" w:themeColor="text1"/>
          <w:kern w:val="36"/>
          <w:lang w:eastAsia="en-GB"/>
        </w:rPr>
      </w:pPr>
      <w:ins w:id="414" w:author="FBPsS" w:date="2018-10-20T21:31:00Z">
        <w:r w:rsidRPr="00924105">
          <w:rPr>
            <w:color w:val="000000" w:themeColor="text1"/>
          </w:rPr>
          <w:fldChar w:fldCharType="begin"/>
        </w:r>
        <w:r w:rsidR="001E1209" w:rsidRPr="00924105">
          <w:rPr>
            <w:color w:val="000000" w:themeColor="text1"/>
          </w:rPr>
          <w:instrText>HYPERLINK "https://www.ncbi.nlm.nih.gov/pubmed/?term=Han%20K%5BAuthor%5D&amp;cauthor=true&amp;cauthor_uid=25879942"</w:instrText>
        </w:r>
        <w:r w:rsidRPr="00924105">
          <w:rPr>
            <w:color w:val="000000" w:themeColor="text1"/>
          </w:rPr>
          <w:fldChar w:fldCharType="separate"/>
        </w:r>
        <w:proofErr w:type="spellStart"/>
        <w:r w:rsidR="001E1209" w:rsidRPr="00924105">
          <w:rPr>
            <w:rFonts w:ascii="Arial" w:eastAsia="Times New Roman" w:hAnsi="Arial" w:cs="Arial"/>
            <w:color w:val="000000" w:themeColor="text1"/>
            <w:u w:val="single"/>
            <w:lang w:eastAsia="en-GB"/>
          </w:rPr>
          <w:t>KyungHun</w:t>
        </w:r>
        <w:proofErr w:type="spellEnd"/>
        <w:r w:rsidR="001E1209" w:rsidRPr="00924105">
          <w:rPr>
            <w:rFonts w:ascii="Arial" w:eastAsia="Times New Roman" w:hAnsi="Arial" w:cs="Arial"/>
            <w:color w:val="000000" w:themeColor="text1"/>
            <w:u w:val="single"/>
            <w:lang w:eastAsia="en-GB"/>
          </w:rPr>
          <w:t xml:space="preserve"> Han</w:t>
        </w:r>
        <w:r w:rsidRPr="00924105">
          <w:rPr>
            <w:color w:val="000000" w:themeColor="text1"/>
          </w:rPr>
          <w:fldChar w:fldCharType="end"/>
        </w:r>
        <w:r w:rsidR="001E1209" w:rsidRPr="00924105">
          <w:rPr>
            <w:rFonts w:ascii="Arial" w:eastAsia="Times New Roman" w:hAnsi="Arial" w:cs="Arial"/>
            <w:color w:val="000000" w:themeColor="text1"/>
            <w:lang w:eastAsia="en-GB"/>
          </w:rPr>
          <w:t>, </w:t>
        </w:r>
        <w:proofErr w:type="spellStart"/>
        <w:r w:rsidRPr="00924105">
          <w:rPr>
            <w:rFonts w:ascii="Arial" w:eastAsia="Times New Roman" w:hAnsi="Arial" w:cs="Arial"/>
            <w:color w:val="000000" w:themeColor="text1"/>
            <w:lang w:eastAsia="en-GB"/>
          </w:rPr>
          <w:fldChar w:fldCharType="begin"/>
        </w:r>
        <w:r w:rsidR="001E1209" w:rsidRPr="00924105">
          <w:rPr>
            <w:rFonts w:ascii="Arial" w:eastAsia="Times New Roman" w:hAnsi="Arial" w:cs="Arial"/>
            <w:color w:val="000000" w:themeColor="text1"/>
            <w:lang w:eastAsia="en-GB"/>
          </w:rPr>
          <w:instrText xml:space="preserve"> HYPERLINK "https://www.ncbi.nlm.nih.gov/pubmed/?term=Lee%20Y%5BAuthor%5D&amp;cauthor=true&amp;cauthor_uid=25879942" </w:instrText>
        </w:r>
        <w:r w:rsidRPr="00924105">
          <w:rPr>
            <w:rFonts w:ascii="Arial" w:eastAsia="Times New Roman" w:hAnsi="Arial" w:cs="Arial"/>
            <w:color w:val="000000" w:themeColor="text1"/>
            <w:lang w:eastAsia="en-GB"/>
          </w:rPr>
          <w:fldChar w:fldCharType="separate"/>
        </w:r>
        <w:r w:rsidR="001E1209" w:rsidRPr="00924105">
          <w:rPr>
            <w:rFonts w:ascii="Arial" w:eastAsia="Times New Roman" w:hAnsi="Arial" w:cs="Arial"/>
            <w:color w:val="000000" w:themeColor="text1"/>
            <w:u w:val="single"/>
            <w:lang w:eastAsia="en-GB"/>
          </w:rPr>
          <w:t>YunJung</w:t>
        </w:r>
        <w:proofErr w:type="spellEnd"/>
        <w:r w:rsidR="001E1209" w:rsidRPr="00924105">
          <w:rPr>
            <w:rFonts w:ascii="Arial" w:eastAsia="Times New Roman" w:hAnsi="Arial" w:cs="Arial"/>
            <w:color w:val="000000" w:themeColor="text1"/>
            <w:u w:val="single"/>
            <w:lang w:eastAsia="en-GB"/>
          </w:rPr>
          <w:t xml:space="preserve"> Lee</w:t>
        </w:r>
        <w:r w:rsidRPr="00924105">
          <w:rPr>
            <w:rFonts w:ascii="Arial" w:eastAsia="Times New Roman" w:hAnsi="Arial" w:cs="Arial"/>
            <w:color w:val="000000" w:themeColor="text1"/>
            <w:lang w:eastAsia="en-GB"/>
          </w:rPr>
          <w:fldChar w:fldCharType="end"/>
        </w:r>
        <w:r w:rsidR="001E1209" w:rsidRPr="00924105">
          <w:rPr>
            <w:rFonts w:ascii="Arial" w:eastAsia="Times New Roman" w:hAnsi="Arial" w:cs="Arial"/>
            <w:color w:val="000000" w:themeColor="text1"/>
            <w:lang w:eastAsia="en-GB"/>
          </w:rPr>
          <w:t>, </w:t>
        </w:r>
        <w:proofErr w:type="spellStart"/>
        <w:r w:rsidRPr="00924105">
          <w:rPr>
            <w:rFonts w:ascii="Arial" w:eastAsia="Times New Roman" w:hAnsi="Arial" w:cs="Arial"/>
            <w:color w:val="000000" w:themeColor="text1"/>
            <w:lang w:eastAsia="en-GB"/>
          </w:rPr>
          <w:fldChar w:fldCharType="begin"/>
        </w:r>
        <w:r w:rsidR="001E1209" w:rsidRPr="00924105">
          <w:rPr>
            <w:rFonts w:ascii="Arial" w:eastAsia="Times New Roman" w:hAnsi="Arial" w:cs="Arial"/>
            <w:color w:val="000000" w:themeColor="text1"/>
            <w:lang w:eastAsia="en-GB"/>
          </w:rPr>
          <w:instrText xml:space="preserve"> HYPERLINK "https://www.ncbi.nlm.nih.gov/pubmed/?term=Gu%20J%5BAuthor%5D&amp;cauthor=true&amp;cauthor_uid=25879942" </w:instrText>
        </w:r>
        <w:r w:rsidRPr="00924105">
          <w:rPr>
            <w:rFonts w:ascii="Arial" w:eastAsia="Times New Roman" w:hAnsi="Arial" w:cs="Arial"/>
            <w:color w:val="000000" w:themeColor="text1"/>
            <w:lang w:eastAsia="en-GB"/>
          </w:rPr>
          <w:fldChar w:fldCharType="separate"/>
        </w:r>
        <w:r w:rsidR="001E1209" w:rsidRPr="00924105">
          <w:rPr>
            <w:rFonts w:ascii="Arial" w:eastAsia="Times New Roman" w:hAnsi="Arial" w:cs="Arial"/>
            <w:color w:val="000000" w:themeColor="text1"/>
            <w:u w:val="single"/>
            <w:lang w:eastAsia="en-GB"/>
          </w:rPr>
          <w:t>JaSung</w:t>
        </w:r>
        <w:proofErr w:type="spellEnd"/>
        <w:r w:rsidR="001E1209" w:rsidRPr="00924105">
          <w:rPr>
            <w:rFonts w:ascii="Arial" w:eastAsia="Times New Roman" w:hAnsi="Arial" w:cs="Arial"/>
            <w:color w:val="000000" w:themeColor="text1"/>
            <w:u w:val="single"/>
            <w:lang w:eastAsia="en-GB"/>
          </w:rPr>
          <w:t xml:space="preserve"> Gu</w:t>
        </w:r>
        <w:r w:rsidRPr="00924105">
          <w:rPr>
            <w:rFonts w:ascii="Arial" w:eastAsia="Times New Roman" w:hAnsi="Arial" w:cs="Arial"/>
            <w:color w:val="000000" w:themeColor="text1"/>
            <w:lang w:eastAsia="en-GB"/>
          </w:rPr>
          <w:fldChar w:fldCharType="end"/>
        </w:r>
        <w:r w:rsidR="001E1209" w:rsidRPr="00924105">
          <w:rPr>
            <w:rFonts w:ascii="Arial" w:eastAsia="Times New Roman" w:hAnsi="Arial" w:cs="Arial"/>
            <w:color w:val="000000" w:themeColor="text1"/>
            <w:lang w:eastAsia="en-GB"/>
          </w:rPr>
          <w:t>, </w:t>
        </w:r>
        <w:proofErr w:type="spellStart"/>
        <w:r w:rsidRPr="00924105">
          <w:rPr>
            <w:rFonts w:ascii="Arial" w:eastAsia="Times New Roman" w:hAnsi="Arial" w:cs="Arial"/>
            <w:color w:val="000000" w:themeColor="text1"/>
            <w:lang w:eastAsia="en-GB"/>
          </w:rPr>
          <w:fldChar w:fldCharType="begin"/>
        </w:r>
        <w:r w:rsidR="001E1209" w:rsidRPr="00924105">
          <w:rPr>
            <w:rFonts w:ascii="Arial" w:eastAsia="Times New Roman" w:hAnsi="Arial" w:cs="Arial"/>
            <w:color w:val="000000" w:themeColor="text1"/>
            <w:lang w:eastAsia="en-GB"/>
          </w:rPr>
          <w:instrText xml:space="preserve"> HYPERLINK "https://www.ncbi.nlm.nih.gov/pubmed/?term=Oh%20H%5BAuthor%5D&amp;cauthor=true&amp;cauthor_uid=25879942" </w:instrText>
        </w:r>
        <w:r w:rsidRPr="00924105">
          <w:rPr>
            <w:rFonts w:ascii="Arial" w:eastAsia="Times New Roman" w:hAnsi="Arial" w:cs="Arial"/>
            <w:color w:val="000000" w:themeColor="text1"/>
            <w:lang w:eastAsia="en-GB"/>
          </w:rPr>
          <w:fldChar w:fldCharType="separate"/>
        </w:r>
        <w:r w:rsidR="001E1209" w:rsidRPr="00924105">
          <w:rPr>
            <w:rFonts w:ascii="Arial" w:eastAsia="Times New Roman" w:hAnsi="Arial" w:cs="Arial"/>
            <w:color w:val="000000" w:themeColor="text1"/>
            <w:u w:val="single"/>
            <w:lang w:eastAsia="en-GB"/>
          </w:rPr>
          <w:t>Hee</w:t>
        </w:r>
        <w:proofErr w:type="spellEnd"/>
        <w:r w:rsidR="001E1209" w:rsidRPr="00924105">
          <w:rPr>
            <w:rFonts w:ascii="Arial" w:eastAsia="Times New Roman" w:hAnsi="Arial" w:cs="Arial"/>
            <w:color w:val="000000" w:themeColor="text1"/>
            <w:u w:val="single"/>
            <w:lang w:eastAsia="en-GB"/>
          </w:rPr>
          <w:t xml:space="preserve"> Oh</w:t>
        </w:r>
        <w:r w:rsidRPr="00924105">
          <w:rPr>
            <w:rFonts w:ascii="Arial" w:eastAsia="Times New Roman" w:hAnsi="Arial" w:cs="Arial"/>
            <w:color w:val="000000" w:themeColor="text1"/>
            <w:lang w:eastAsia="en-GB"/>
          </w:rPr>
          <w:fldChar w:fldCharType="end"/>
        </w:r>
        <w:r w:rsidR="001E1209" w:rsidRPr="00924105">
          <w:rPr>
            <w:rFonts w:ascii="Arial" w:eastAsia="Times New Roman" w:hAnsi="Arial" w:cs="Arial"/>
            <w:color w:val="000000" w:themeColor="text1"/>
            <w:lang w:eastAsia="en-GB"/>
          </w:rPr>
          <w:t>, </w:t>
        </w:r>
        <w:proofErr w:type="spellStart"/>
        <w:r w:rsidRPr="00924105">
          <w:rPr>
            <w:rFonts w:ascii="Arial" w:eastAsia="Times New Roman" w:hAnsi="Arial" w:cs="Arial"/>
            <w:color w:val="000000" w:themeColor="text1"/>
            <w:lang w:eastAsia="en-GB"/>
          </w:rPr>
          <w:fldChar w:fldCharType="begin"/>
        </w:r>
        <w:r w:rsidR="001E1209" w:rsidRPr="00924105">
          <w:rPr>
            <w:rFonts w:ascii="Arial" w:eastAsia="Times New Roman" w:hAnsi="Arial" w:cs="Arial"/>
            <w:color w:val="000000" w:themeColor="text1"/>
            <w:lang w:eastAsia="en-GB"/>
          </w:rPr>
          <w:instrText xml:space="preserve"> HYPERLINK "https://www.ncbi.nlm.nih.gov/pubmed/?term=Han%20J%5BAuthor%5D&amp;cauthor=true&amp;cauthor_uid=25879942" </w:instrText>
        </w:r>
        <w:r w:rsidRPr="00924105">
          <w:rPr>
            <w:rFonts w:ascii="Arial" w:eastAsia="Times New Roman" w:hAnsi="Arial" w:cs="Arial"/>
            <w:color w:val="000000" w:themeColor="text1"/>
            <w:lang w:eastAsia="en-GB"/>
          </w:rPr>
          <w:fldChar w:fldCharType="separate"/>
        </w:r>
        <w:r w:rsidR="001E1209" w:rsidRPr="00924105">
          <w:rPr>
            <w:rFonts w:ascii="Arial" w:eastAsia="Times New Roman" w:hAnsi="Arial" w:cs="Arial"/>
            <w:color w:val="000000" w:themeColor="text1"/>
            <w:u w:val="single"/>
            <w:lang w:eastAsia="en-GB"/>
          </w:rPr>
          <w:t>JongHee</w:t>
        </w:r>
        <w:proofErr w:type="spellEnd"/>
        <w:r w:rsidR="001E1209" w:rsidRPr="00924105">
          <w:rPr>
            <w:rFonts w:ascii="Arial" w:eastAsia="Times New Roman" w:hAnsi="Arial" w:cs="Arial"/>
            <w:color w:val="000000" w:themeColor="text1"/>
            <w:u w:val="single"/>
            <w:lang w:eastAsia="en-GB"/>
          </w:rPr>
          <w:t xml:space="preserve"> Han</w:t>
        </w:r>
        <w:r w:rsidRPr="00924105">
          <w:rPr>
            <w:rFonts w:ascii="Arial" w:eastAsia="Times New Roman" w:hAnsi="Arial" w:cs="Arial"/>
            <w:color w:val="000000" w:themeColor="text1"/>
            <w:lang w:eastAsia="en-GB"/>
          </w:rPr>
          <w:fldChar w:fldCharType="end"/>
        </w:r>
        <w:r w:rsidR="001E1209" w:rsidRPr="00924105">
          <w:rPr>
            <w:rFonts w:ascii="Arial" w:eastAsia="Times New Roman" w:hAnsi="Arial" w:cs="Arial"/>
            <w:color w:val="000000" w:themeColor="text1"/>
            <w:lang w:eastAsia="en-GB"/>
          </w:rPr>
          <w:t>, and </w:t>
        </w:r>
        <w:proofErr w:type="spellStart"/>
        <w:r w:rsidRPr="00924105">
          <w:rPr>
            <w:rFonts w:ascii="Arial" w:eastAsia="Times New Roman" w:hAnsi="Arial" w:cs="Arial"/>
            <w:color w:val="000000" w:themeColor="text1"/>
            <w:lang w:eastAsia="en-GB"/>
          </w:rPr>
          <w:fldChar w:fldCharType="begin"/>
        </w:r>
        <w:r w:rsidR="001E1209" w:rsidRPr="00924105">
          <w:rPr>
            <w:rFonts w:ascii="Arial" w:eastAsia="Times New Roman" w:hAnsi="Arial" w:cs="Arial"/>
            <w:color w:val="000000" w:themeColor="text1"/>
            <w:lang w:eastAsia="en-GB"/>
          </w:rPr>
          <w:instrText xml:space="preserve"> HYPERLINK "https://www.ncbi.nlm.nih.gov/pubmed/?term=Kim%20K%5BAuthor%5D&amp;cauthor=true&amp;cauthor_uid=25879942" </w:instrText>
        </w:r>
        <w:r w:rsidRPr="00924105">
          <w:rPr>
            <w:rFonts w:ascii="Arial" w:eastAsia="Times New Roman" w:hAnsi="Arial" w:cs="Arial"/>
            <w:color w:val="000000" w:themeColor="text1"/>
            <w:lang w:eastAsia="en-GB"/>
          </w:rPr>
          <w:fldChar w:fldCharType="separate"/>
        </w:r>
        <w:r w:rsidR="001E1209" w:rsidRPr="00924105">
          <w:rPr>
            <w:rFonts w:ascii="Arial" w:eastAsia="Times New Roman" w:hAnsi="Arial" w:cs="Arial"/>
            <w:color w:val="000000" w:themeColor="text1"/>
            <w:u w:val="single"/>
            <w:lang w:eastAsia="en-GB"/>
          </w:rPr>
          <w:t>KwuyBun</w:t>
        </w:r>
        <w:proofErr w:type="spellEnd"/>
        <w:r w:rsidR="001E1209" w:rsidRPr="00924105">
          <w:rPr>
            <w:rFonts w:ascii="Arial" w:eastAsia="Times New Roman" w:hAnsi="Arial" w:cs="Arial"/>
            <w:color w:val="000000" w:themeColor="text1"/>
            <w:u w:val="single"/>
            <w:lang w:eastAsia="en-GB"/>
          </w:rPr>
          <w:t xml:space="preserve"> Kim</w:t>
        </w:r>
        <w:r w:rsidRPr="00924105">
          <w:rPr>
            <w:rFonts w:ascii="Arial" w:eastAsia="Times New Roman" w:hAnsi="Arial" w:cs="Arial"/>
            <w:color w:val="000000" w:themeColor="text1"/>
            <w:lang w:eastAsia="en-GB"/>
          </w:rPr>
          <w:fldChar w:fldCharType="end"/>
        </w:r>
        <w:r w:rsidR="001B2F2A" w:rsidRPr="00924105">
          <w:rPr>
            <w:rFonts w:ascii="Arial" w:eastAsia="Times New Roman" w:hAnsi="Arial" w:cs="Arial"/>
            <w:noProof/>
            <w:color w:val="000000" w:themeColor="text1"/>
            <w:vertAlign w:val="superscript"/>
            <w:lang w:val="en-US"/>
            <w:rPrChange w:id="415" w:author="Unknown">
              <w:rPr>
                <w:noProof/>
                <w:lang w:val="en-US"/>
              </w:rPr>
            </w:rPrChange>
          </w:rPr>
          <w:drawing>
            <wp:inline distT="0" distB="0" distL="0" distR="0" wp14:anchorId="50E4BF77" wp14:editId="72921FB4">
              <wp:extent cx="66675" cy="85725"/>
              <wp:effectExtent l="19050" t="0" r="9525" b="0"/>
              <wp:docPr id="2" name="Picture 1"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sponding author"/>
                      <pic:cNvPicPr>
                        <a:picLocks noChangeAspect="1" noChangeArrowheads="1"/>
                      </pic:cNvPicPr>
                    </pic:nvPicPr>
                    <pic:blipFill>
                      <a:blip r:embed="rId9" cstate="print"/>
                      <a:srcRect/>
                      <a:stretch>
                        <a:fillRect/>
                      </a:stretch>
                    </pic:blipFill>
                    <pic:spPr bwMode="auto">
                      <a:xfrm>
                        <a:off x="0" y="0"/>
                        <a:ext cx="66675" cy="85725"/>
                      </a:xfrm>
                      <a:prstGeom prst="rect">
                        <a:avLst/>
                      </a:prstGeom>
                      <a:noFill/>
                      <a:ln w="9525">
                        <a:noFill/>
                        <a:miter lim="800000"/>
                        <a:headEnd/>
                        <a:tailEnd/>
                      </a:ln>
                    </pic:spPr>
                  </pic:pic>
                </a:graphicData>
              </a:graphic>
            </wp:inline>
          </w:drawing>
        </w:r>
        <w:r w:rsidR="001E1209" w:rsidRPr="00924105">
          <w:rPr>
            <w:rFonts w:ascii="Arial" w:eastAsia="Times New Roman" w:hAnsi="Arial" w:cs="Arial"/>
            <w:color w:val="000000" w:themeColor="text1"/>
            <w:lang w:eastAsia="en-GB"/>
          </w:rPr>
          <w:t xml:space="preserve">(2015). </w:t>
        </w:r>
        <w:r w:rsidR="001E1209" w:rsidRPr="00924105">
          <w:rPr>
            <w:rFonts w:ascii="Arial" w:eastAsia="Times New Roman" w:hAnsi="Arial" w:cs="Arial"/>
            <w:color w:val="000000" w:themeColor="text1"/>
            <w:kern w:val="36"/>
            <w:lang w:eastAsia="en-GB"/>
          </w:rPr>
          <w:t xml:space="preserve">Psychosocial factors for influencing healthy aging in adults in Korea. </w:t>
        </w:r>
      </w:ins>
    </w:p>
    <w:p w14:paraId="1AFF7BB5" w14:textId="77777777" w:rsidR="001E1209" w:rsidRPr="00924105" w:rsidRDefault="001E1209" w:rsidP="001E1209">
      <w:pPr>
        <w:rPr>
          <w:ins w:id="416" w:author="FBPsS" w:date="2018-10-20T21:31:00Z"/>
          <w:rFonts w:ascii="Arial" w:hAnsi="Arial" w:cs="Arial"/>
          <w:color w:val="000000" w:themeColor="text1"/>
        </w:rPr>
      </w:pPr>
      <w:ins w:id="417" w:author="FBPsS" w:date="2018-10-20T21:31:00Z">
        <w:r w:rsidRPr="00924105">
          <w:rPr>
            <w:rFonts w:ascii="Arial" w:hAnsi="Arial" w:cs="Arial"/>
            <w:color w:val="000000" w:themeColor="text1"/>
            <w:shd w:val="clear" w:color="auto" w:fill="FFFFFF"/>
          </w:rPr>
          <w:t>Kim K.-I., Park K.-H., Koo K.-H., Han H.-S., Kim C.-</w:t>
        </w:r>
        <w:proofErr w:type="gramStart"/>
        <w:r w:rsidRPr="00924105">
          <w:rPr>
            <w:rFonts w:ascii="Arial" w:hAnsi="Arial" w:cs="Arial"/>
            <w:color w:val="000000" w:themeColor="text1"/>
            <w:shd w:val="clear" w:color="auto" w:fill="FFFFFF"/>
          </w:rPr>
          <w:t>H.(</w:t>
        </w:r>
        <w:proofErr w:type="gramEnd"/>
        <w:r w:rsidRPr="00924105">
          <w:rPr>
            <w:rFonts w:ascii="Arial" w:hAnsi="Arial" w:cs="Arial"/>
            <w:color w:val="000000" w:themeColor="text1"/>
            <w:shd w:val="clear" w:color="auto" w:fill="FFFFFF"/>
          </w:rPr>
          <w:t>2012) Comprehensive geriatric assessment can predict postoperative morbidity and mortality in elderly patients undergoing elective surgery.</w:t>
        </w:r>
        <w:r w:rsidRPr="00924105">
          <w:rPr>
            <w:rStyle w:val="apple-converted-space"/>
            <w:rFonts w:ascii="Arial" w:hAnsi="Arial" w:cs="Arial"/>
            <w:color w:val="000000" w:themeColor="text1"/>
            <w:shd w:val="clear" w:color="auto" w:fill="FFFFFF"/>
          </w:rPr>
          <w:t> </w:t>
        </w:r>
        <w:r w:rsidRPr="00924105">
          <w:rPr>
            <w:rStyle w:val="Emphasis"/>
            <w:rFonts w:ascii="Arial" w:hAnsi="Arial" w:cs="Arial"/>
            <w:color w:val="000000" w:themeColor="text1"/>
            <w:shd w:val="clear" w:color="auto" w:fill="FFFFFF"/>
          </w:rPr>
          <w:t>Archives of Gerontology and Geriatrics</w:t>
        </w:r>
        <w:r w:rsidRPr="00924105">
          <w:rPr>
            <w:rStyle w:val="ref-journal"/>
            <w:rFonts w:ascii="Arial" w:hAnsi="Arial" w:cs="Arial"/>
            <w:color w:val="000000" w:themeColor="text1"/>
            <w:shd w:val="clear" w:color="auto" w:fill="FFFFFF"/>
          </w:rPr>
          <w:t>.</w:t>
        </w:r>
        <w:r w:rsidRPr="00924105">
          <w:rPr>
            <w:rStyle w:val="apple-converted-space"/>
            <w:rFonts w:ascii="Arial" w:hAnsi="Arial" w:cs="Arial"/>
            <w:color w:val="000000" w:themeColor="text1"/>
            <w:shd w:val="clear" w:color="auto" w:fill="FFFFFF"/>
          </w:rPr>
          <w:t> </w:t>
        </w:r>
        <w:r w:rsidRPr="00924105">
          <w:rPr>
            <w:rFonts w:ascii="Arial" w:hAnsi="Arial" w:cs="Arial"/>
            <w:color w:val="000000" w:themeColor="text1"/>
            <w:shd w:val="clear" w:color="auto" w:fill="FFFFFF"/>
          </w:rPr>
          <w:t>2013;</w:t>
        </w:r>
        <w:r w:rsidRPr="00924105">
          <w:rPr>
            <w:rStyle w:val="ref-vol"/>
            <w:rFonts w:ascii="Arial" w:hAnsi="Arial" w:cs="Arial"/>
            <w:color w:val="000000" w:themeColor="text1"/>
            <w:shd w:val="clear" w:color="auto" w:fill="FFFFFF"/>
          </w:rPr>
          <w:t>56</w:t>
        </w:r>
        <w:r w:rsidRPr="00924105">
          <w:rPr>
            <w:rFonts w:ascii="Arial" w:hAnsi="Arial" w:cs="Arial"/>
            <w:color w:val="000000" w:themeColor="text1"/>
            <w:shd w:val="clear" w:color="auto" w:fill="FFFFFF"/>
          </w:rPr>
          <w:t xml:space="preserve">(3):507–512. </w:t>
        </w:r>
        <w:proofErr w:type="spellStart"/>
        <w:r w:rsidRPr="00924105">
          <w:rPr>
            <w:rFonts w:ascii="Arial" w:hAnsi="Arial" w:cs="Arial"/>
            <w:color w:val="000000" w:themeColor="text1"/>
            <w:shd w:val="clear" w:color="auto" w:fill="FFFFFF"/>
          </w:rPr>
          <w:t>doi</w:t>
        </w:r>
        <w:proofErr w:type="spellEnd"/>
        <w:r w:rsidRPr="00924105">
          <w:rPr>
            <w:rFonts w:ascii="Arial" w:hAnsi="Arial" w:cs="Arial"/>
            <w:color w:val="000000" w:themeColor="text1"/>
            <w:shd w:val="clear" w:color="auto" w:fill="FFFFFF"/>
          </w:rPr>
          <w:t>: 10.1016/j.archger.2012.09.002.</w:t>
        </w:r>
        <w:r w:rsidRPr="00924105">
          <w:rPr>
            <w:rStyle w:val="apple-converted-space"/>
            <w:rFonts w:ascii="Arial" w:hAnsi="Arial" w:cs="Arial"/>
            <w:color w:val="000000" w:themeColor="text1"/>
            <w:shd w:val="clear" w:color="auto" w:fill="FFFFFF"/>
          </w:rPr>
          <w:t> </w:t>
        </w:r>
        <w:r w:rsidRPr="00924105">
          <w:rPr>
            <w:rStyle w:val="nowrap"/>
            <w:rFonts w:ascii="Arial" w:hAnsi="Arial" w:cs="Arial"/>
            <w:color w:val="000000" w:themeColor="text1"/>
            <w:shd w:val="clear" w:color="auto" w:fill="FFFFFF"/>
          </w:rPr>
          <w:t>[</w:t>
        </w:r>
        <w:r w:rsidR="00BD4171" w:rsidRPr="00924105">
          <w:rPr>
            <w:rStyle w:val="nowrap"/>
            <w:rFonts w:ascii="Arial" w:hAnsi="Arial" w:cs="Arial"/>
            <w:color w:val="000000" w:themeColor="text1"/>
            <w:shd w:val="clear" w:color="auto" w:fill="FFFFFF"/>
          </w:rPr>
          <w:fldChar w:fldCharType="begin"/>
        </w:r>
        <w:r w:rsidRPr="00924105">
          <w:rPr>
            <w:rStyle w:val="nowrap"/>
            <w:rFonts w:ascii="Arial" w:hAnsi="Arial" w:cs="Arial"/>
            <w:color w:val="000000" w:themeColor="text1"/>
            <w:shd w:val="clear" w:color="auto" w:fill="FFFFFF"/>
          </w:rPr>
          <w:instrText xml:space="preserve"> HYPERLINK "https://www.ncbi.nlm.nih.gov/pubmed/23246499" \t "pmc_ext" </w:instrText>
        </w:r>
        <w:r w:rsidR="00BD4171" w:rsidRPr="00924105">
          <w:rPr>
            <w:rStyle w:val="nowrap"/>
            <w:rFonts w:ascii="Arial" w:hAnsi="Arial" w:cs="Arial"/>
            <w:color w:val="000000" w:themeColor="text1"/>
            <w:shd w:val="clear" w:color="auto" w:fill="FFFFFF"/>
          </w:rPr>
          <w:fldChar w:fldCharType="separate"/>
        </w:r>
        <w:r w:rsidRPr="00924105">
          <w:rPr>
            <w:rStyle w:val="Hyperlink"/>
            <w:rFonts w:ascii="Arial" w:hAnsi="Arial" w:cs="Arial"/>
            <w:color w:val="000000" w:themeColor="text1"/>
            <w:shd w:val="clear" w:color="auto" w:fill="FFFFFF"/>
          </w:rPr>
          <w:t>PubMed</w:t>
        </w:r>
        <w:r w:rsidR="00BD4171" w:rsidRPr="00924105">
          <w:rPr>
            <w:rStyle w:val="nowrap"/>
            <w:rFonts w:ascii="Arial" w:hAnsi="Arial" w:cs="Arial"/>
            <w:color w:val="000000" w:themeColor="text1"/>
            <w:shd w:val="clear" w:color="auto" w:fill="FFFFFF"/>
          </w:rPr>
          <w:fldChar w:fldCharType="end"/>
        </w:r>
        <w:r w:rsidRPr="00924105">
          <w:rPr>
            <w:rStyle w:val="nowrap"/>
            <w:rFonts w:ascii="Arial" w:hAnsi="Arial" w:cs="Arial"/>
            <w:color w:val="000000" w:themeColor="text1"/>
            <w:shd w:val="clear" w:color="auto" w:fill="FFFFFF"/>
          </w:rPr>
          <w:t>]</w:t>
        </w:r>
        <w:r w:rsidRPr="00924105">
          <w:rPr>
            <w:rStyle w:val="apple-converted-space"/>
            <w:rFonts w:ascii="Arial" w:hAnsi="Arial" w:cs="Arial"/>
            <w:color w:val="000000" w:themeColor="text1"/>
            <w:shd w:val="clear" w:color="auto" w:fill="FFFFFF"/>
          </w:rPr>
          <w:t> </w:t>
        </w:r>
        <w:r w:rsidRPr="00924105">
          <w:rPr>
            <w:rStyle w:val="nowrap"/>
            <w:rFonts w:ascii="Arial" w:hAnsi="Arial" w:cs="Arial"/>
            <w:color w:val="000000" w:themeColor="text1"/>
            <w:shd w:val="clear" w:color="auto" w:fill="FFFFFF"/>
          </w:rPr>
          <w:t>[</w:t>
        </w:r>
        <w:r w:rsidR="00BD4171" w:rsidRPr="00924105">
          <w:rPr>
            <w:color w:val="000000" w:themeColor="text1"/>
          </w:rPr>
          <w:fldChar w:fldCharType="begin"/>
        </w:r>
        <w:r w:rsidRPr="00924105">
          <w:rPr>
            <w:color w:val="000000" w:themeColor="text1"/>
          </w:rPr>
          <w:instrText>HYPERLINK "https://dx.doi.org/10.1016%2Fj.archger.2012.09.002" \t "pmc_ext"</w:instrText>
        </w:r>
        <w:r w:rsidR="00BD4171" w:rsidRPr="00924105">
          <w:rPr>
            <w:color w:val="000000" w:themeColor="text1"/>
          </w:rPr>
          <w:fldChar w:fldCharType="separate"/>
        </w:r>
        <w:r w:rsidRPr="00924105">
          <w:rPr>
            <w:rStyle w:val="Hyperlink"/>
            <w:rFonts w:ascii="Arial" w:hAnsi="Arial" w:cs="Arial"/>
            <w:color w:val="000000" w:themeColor="text1"/>
            <w:shd w:val="clear" w:color="auto" w:fill="FFFFFF"/>
          </w:rPr>
          <w:t>Cross Ref</w:t>
        </w:r>
        <w:r w:rsidR="00BD4171" w:rsidRPr="00924105">
          <w:rPr>
            <w:color w:val="000000" w:themeColor="text1"/>
          </w:rPr>
          <w:fldChar w:fldCharType="end"/>
        </w:r>
        <w:r w:rsidRPr="00924105">
          <w:rPr>
            <w:rStyle w:val="nowrap"/>
            <w:rFonts w:ascii="Arial" w:hAnsi="Arial" w:cs="Arial"/>
            <w:color w:val="000000" w:themeColor="text1"/>
            <w:shd w:val="clear" w:color="auto" w:fill="FFFFFF"/>
          </w:rPr>
          <w:t>]</w:t>
        </w:r>
      </w:ins>
    </w:p>
    <w:p w14:paraId="56398E24" w14:textId="77777777" w:rsidR="001E1209" w:rsidRPr="00924105" w:rsidRDefault="001E1209" w:rsidP="00970E0E">
      <w:pPr>
        <w:spacing w:line="480" w:lineRule="auto"/>
        <w:ind w:left="720" w:hanging="720"/>
        <w:rPr>
          <w:ins w:id="418" w:author="FBPsS" w:date="2018-10-20T21:31:00Z"/>
          <w:rFonts w:ascii="Times New Roman" w:hAnsi="Times New Roman" w:cs="Times New Roman"/>
          <w:color w:val="000000" w:themeColor="text1"/>
          <w:sz w:val="24"/>
          <w:szCs w:val="24"/>
        </w:rPr>
      </w:pPr>
    </w:p>
    <w:p w14:paraId="790EEE8A" w14:textId="77777777" w:rsidR="001E1209" w:rsidRPr="00924105" w:rsidRDefault="001E1209" w:rsidP="00970E0E">
      <w:pPr>
        <w:spacing w:line="480" w:lineRule="auto"/>
        <w:ind w:left="720" w:hanging="720"/>
        <w:rPr>
          <w:ins w:id="419" w:author="FBPsS" w:date="2018-10-20T21:31:00Z"/>
          <w:rFonts w:ascii="Times New Roman" w:hAnsi="Times New Roman" w:cs="Times New Roman"/>
          <w:color w:val="000000" w:themeColor="text1"/>
          <w:sz w:val="24"/>
          <w:szCs w:val="24"/>
        </w:rPr>
      </w:pPr>
    </w:p>
    <w:p w14:paraId="602A7CD2" w14:textId="6C7EA521" w:rsidR="00842748" w:rsidRPr="00924105" w:rsidRDefault="002E2D5B" w:rsidP="00842748">
      <w:pPr>
        <w:spacing w:before="100" w:beforeAutospacing="1" w:after="100" w:afterAutospacing="1" w:line="480" w:lineRule="auto"/>
        <w:ind w:right="360"/>
        <w:rPr>
          <w:ins w:id="420" w:author="Naveed ul haq qadri chishty" w:date="2018-12-05T14:12:00Z"/>
          <w:rFonts w:ascii="Times New Roman" w:eastAsia="Times New Roman" w:hAnsi="Times New Roman" w:cs="Times New Roman"/>
          <w:color w:val="000000" w:themeColor="text1"/>
          <w:sz w:val="24"/>
          <w:szCs w:val="24"/>
          <w:lang w:val="en"/>
        </w:rPr>
      </w:pPr>
      <w:moveFromRangeStart w:id="421" w:author="Naveed ul haq qadri chishty" w:date="2018-12-05T14:12:00Z" w:name="move531782487"/>
      <w:moveFrom w:id="422" w:author="Naveed ul haq qadri chishty" w:date="2018-12-05T14:12:00Z">
        <w:r w:rsidRPr="00924105" w:rsidDel="00842748">
          <w:rPr>
            <w:rFonts w:ascii="Times New Roman" w:hAnsi="Times New Roman" w:cs="Times New Roman"/>
            <w:color w:val="000000" w:themeColor="text1"/>
            <w:sz w:val="24"/>
            <w:szCs w:val="24"/>
          </w:rPr>
          <w:t xml:space="preserve">Age UK. (2012). </w:t>
        </w:r>
        <w:r w:rsidRPr="00924105" w:rsidDel="00842748">
          <w:rPr>
            <w:rFonts w:ascii="Times New Roman" w:hAnsi="Times New Roman" w:cs="Times New Roman"/>
            <w:iCs/>
            <w:color w:val="000000" w:themeColor="text1"/>
            <w:sz w:val="24"/>
            <w:szCs w:val="24"/>
          </w:rPr>
          <w:t>Later Life in the United Kingdom</w:t>
        </w:r>
        <w:r w:rsidRPr="00924105" w:rsidDel="00842748">
          <w:rPr>
            <w:rFonts w:ascii="Times New Roman" w:hAnsi="Times New Roman" w:cs="Times New Roman"/>
            <w:color w:val="000000" w:themeColor="text1"/>
            <w:sz w:val="24"/>
            <w:szCs w:val="24"/>
          </w:rPr>
          <w:t xml:space="preserve">. Age UK retrieved from </w:t>
        </w:r>
        <w:r w:rsidR="00B0494F" w:rsidRPr="00924105" w:rsidDel="00842748">
          <w:rPr>
            <w:rStyle w:val="Hyperlink"/>
            <w:rFonts w:ascii="Times New Roman" w:hAnsi="Times New Roman" w:cs="Times New Roman"/>
            <w:color w:val="000000" w:themeColor="text1"/>
            <w:sz w:val="24"/>
            <w:szCs w:val="24"/>
          </w:rPr>
          <w:fldChar w:fldCharType="begin"/>
        </w:r>
        <w:r w:rsidR="00B0494F" w:rsidRPr="00924105" w:rsidDel="00842748">
          <w:rPr>
            <w:rStyle w:val="Hyperlink"/>
            <w:rFonts w:ascii="Times New Roman" w:hAnsi="Times New Roman" w:cs="Times New Roman"/>
            <w:color w:val="000000" w:themeColor="text1"/>
            <w:sz w:val="24"/>
            <w:szCs w:val="24"/>
          </w:rPr>
          <w:instrText xml:space="preserve"> HYPERLINK "http://www.ageuk.org.uk/Documents/EN-GB/Factsheets/Later_Life_UK" </w:instrText>
        </w:r>
        <w:r w:rsidR="00B0494F" w:rsidRPr="00924105" w:rsidDel="00842748">
          <w:rPr>
            <w:rStyle w:val="Hyperlink"/>
            <w:rFonts w:ascii="Times New Roman" w:hAnsi="Times New Roman" w:cs="Times New Roman"/>
            <w:color w:val="000000" w:themeColor="text1"/>
            <w:sz w:val="24"/>
            <w:szCs w:val="24"/>
          </w:rPr>
          <w:fldChar w:fldCharType="separate"/>
        </w:r>
        <w:r w:rsidRPr="00924105" w:rsidDel="00842748">
          <w:rPr>
            <w:rStyle w:val="Hyperlink"/>
            <w:rFonts w:ascii="Times New Roman" w:hAnsi="Times New Roman" w:cs="Times New Roman"/>
            <w:color w:val="000000" w:themeColor="text1"/>
            <w:sz w:val="24"/>
            <w:szCs w:val="24"/>
          </w:rPr>
          <w:t>http://www.ageuk.org.uk/Documents/EN-GB/Factsheets/Later_Life_UK</w:t>
        </w:r>
        <w:r w:rsidR="00B0494F" w:rsidRPr="00924105" w:rsidDel="00842748">
          <w:rPr>
            <w:rStyle w:val="Hyperlink"/>
            <w:rFonts w:ascii="Times New Roman" w:hAnsi="Times New Roman" w:cs="Times New Roman"/>
            <w:color w:val="000000" w:themeColor="text1"/>
            <w:sz w:val="24"/>
            <w:szCs w:val="24"/>
          </w:rPr>
          <w:fldChar w:fldCharType="end"/>
        </w:r>
        <w:r w:rsidRPr="00924105" w:rsidDel="00842748">
          <w:rPr>
            <w:rFonts w:ascii="Times New Roman" w:hAnsi="Times New Roman" w:cs="Times New Roman"/>
            <w:color w:val="000000" w:themeColor="text1"/>
            <w:sz w:val="24"/>
            <w:szCs w:val="24"/>
          </w:rPr>
          <w:t xml:space="preserve"> factsheet.pdf?dtrk=true.</w:t>
        </w:r>
      </w:moveFrom>
      <w:moveFromRangeEnd w:id="421"/>
      <w:ins w:id="423" w:author="Naveed ul haq qadri chishty" w:date="2018-12-05T14:12:00Z">
        <w:r w:rsidR="00842748" w:rsidRPr="00924105">
          <w:rPr>
            <w:rFonts w:ascii="Times New Roman" w:eastAsia="Times New Roman" w:hAnsi="Times New Roman" w:cs="Times New Roman"/>
            <w:color w:val="000000" w:themeColor="text1"/>
            <w:sz w:val="24"/>
            <w:szCs w:val="24"/>
            <w:lang w:val="en"/>
          </w:rPr>
          <w:t>Age UK (2010) Loneliness and isolation evidence review, London: Age UK</w:t>
        </w:r>
      </w:ins>
    </w:p>
    <w:p w14:paraId="62F3F57F" w14:textId="2ADAEEF0" w:rsidR="00842748" w:rsidRPr="00924105" w:rsidDel="00842748" w:rsidRDefault="00842748" w:rsidP="00842748">
      <w:pPr>
        <w:spacing w:line="480" w:lineRule="auto"/>
        <w:ind w:left="720" w:hanging="720"/>
        <w:rPr>
          <w:del w:id="424" w:author="Naveed ul haq qadri chishty" w:date="2018-12-05T14:12:00Z"/>
          <w:moveTo w:id="425" w:author="Naveed ul haq qadri chishty" w:date="2018-12-05T14:12:00Z"/>
          <w:rFonts w:ascii="Times New Roman" w:hAnsi="Times New Roman" w:cs="Times New Roman"/>
          <w:color w:val="000000" w:themeColor="text1"/>
          <w:sz w:val="24"/>
          <w:szCs w:val="24"/>
        </w:rPr>
      </w:pPr>
      <w:moveToRangeStart w:id="426" w:author="Naveed ul haq qadri chishty" w:date="2018-12-05T14:12:00Z" w:name="move531782487"/>
      <w:moveTo w:id="427" w:author="Naveed ul haq qadri chishty" w:date="2018-12-05T14:12:00Z">
        <w:r w:rsidRPr="00924105">
          <w:rPr>
            <w:rFonts w:ascii="Times New Roman" w:hAnsi="Times New Roman" w:cs="Times New Roman"/>
            <w:color w:val="000000" w:themeColor="text1"/>
            <w:sz w:val="24"/>
            <w:szCs w:val="24"/>
          </w:rPr>
          <w:t xml:space="preserve">Age UK. (2012). </w:t>
        </w:r>
        <w:r w:rsidRPr="00924105">
          <w:rPr>
            <w:rFonts w:ascii="Times New Roman" w:hAnsi="Times New Roman" w:cs="Times New Roman"/>
            <w:iCs/>
            <w:color w:val="000000" w:themeColor="text1"/>
            <w:sz w:val="24"/>
            <w:szCs w:val="24"/>
          </w:rPr>
          <w:t>Later Life in the United Kingdom</w:t>
        </w:r>
        <w:r w:rsidRPr="00924105">
          <w:rPr>
            <w:rFonts w:ascii="Times New Roman" w:hAnsi="Times New Roman" w:cs="Times New Roman"/>
            <w:color w:val="000000" w:themeColor="text1"/>
            <w:sz w:val="24"/>
            <w:szCs w:val="24"/>
          </w:rPr>
          <w:t xml:space="preserve">. Age UK retrieved from </w:t>
        </w:r>
      </w:moveTo>
      <w:ins w:id="428" w:author="Naveed ul haq qadri chishty" w:date="2018-12-05T14:13:00Z">
        <w:r w:rsidR="00991C6D" w:rsidRPr="00924105">
          <w:rPr>
            <w:rStyle w:val="Hyperlink"/>
            <w:rFonts w:ascii="Times New Roman" w:hAnsi="Times New Roman" w:cs="Times New Roman"/>
            <w:color w:val="000000" w:themeColor="text1"/>
            <w:sz w:val="24"/>
            <w:szCs w:val="24"/>
          </w:rPr>
          <w:fldChar w:fldCharType="begin"/>
        </w:r>
        <w:r w:rsidR="00991C6D" w:rsidRPr="00924105">
          <w:rPr>
            <w:rStyle w:val="Hyperlink"/>
            <w:rFonts w:ascii="Times New Roman" w:hAnsi="Times New Roman" w:cs="Times New Roman"/>
            <w:color w:val="000000" w:themeColor="text1"/>
            <w:sz w:val="24"/>
            <w:szCs w:val="24"/>
          </w:rPr>
          <w:instrText xml:space="preserve"> HYPERLINK "</w:instrText>
        </w:r>
      </w:ins>
      <w:moveTo w:id="429" w:author="Naveed ul haq qadri chishty" w:date="2018-12-05T14:12:00Z">
        <w:r w:rsidR="00991C6D" w:rsidRPr="00924105">
          <w:rPr>
            <w:rStyle w:val="Hyperlink"/>
            <w:rFonts w:ascii="Times New Roman" w:hAnsi="Times New Roman" w:cs="Times New Roman"/>
            <w:color w:val="000000" w:themeColor="text1"/>
            <w:sz w:val="24"/>
            <w:szCs w:val="24"/>
          </w:rPr>
          <w:instrText>http://www.ageuk.org.uk/Documents/EN-GB/Factsheets/Later_Life_UK</w:instrText>
        </w:r>
      </w:moveTo>
      <w:ins w:id="430" w:author="Naveed ul haq qadri chishty" w:date="2018-12-05T14:13:00Z">
        <w:r w:rsidR="00991C6D" w:rsidRPr="00924105">
          <w:rPr>
            <w:rStyle w:val="Hyperlink"/>
            <w:rFonts w:ascii="Times New Roman" w:hAnsi="Times New Roman" w:cs="Times New Roman"/>
            <w:color w:val="000000" w:themeColor="text1"/>
            <w:sz w:val="24"/>
            <w:szCs w:val="24"/>
          </w:rPr>
          <w:instrText xml:space="preserve">" </w:instrText>
        </w:r>
        <w:r w:rsidR="00991C6D" w:rsidRPr="00924105">
          <w:rPr>
            <w:rStyle w:val="Hyperlink"/>
            <w:rFonts w:ascii="Times New Roman" w:hAnsi="Times New Roman" w:cs="Times New Roman"/>
            <w:color w:val="000000" w:themeColor="text1"/>
            <w:sz w:val="24"/>
            <w:szCs w:val="24"/>
          </w:rPr>
          <w:fldChar w:fldCharType="separate"/>
        </w:r>
      </w:ins>
      <w:moveTo w:id="431" w:author="Naveed ul haq qadri chishty" w:date="2018-12-05T14:12:00Z">
        <w:r w:rsidR="00991C6D" w:rsidRPr="00924105">
          <w:rPr>
            <w:rStyle w:val="Hyperlink"/>
            <w:rFonts w:ascii="Times New Roman" w:hAnsi="Times New Roman" w:cs="Times New Roman"/>
            <w:color w:val="000000" w:themeColor="text1"/>
            <w:sz w:val="24"/>
            <w:szCs w:val="24"/>
            <w:rPrChange w:id="432" w:author="Naveed ul haq qadri chishty" w:date="2018-12-05T14:13:00Z">
              <w:rPr>
                <w:rStyle w:val="Hyperlink"/>
                <w:rFonts w:ascii="Times New Roman" w:hAnsi="Times New Roman" w:cs="Times New Roman"/>
                <w:color w:val="auto"/>
                <w:sz w:val="24"/>
                <w:szCs w:val="24"/>
              </w:rPr>
            </w:rPrChange>
          </w:rPr>
          <w:t>http://www.ageuk.org.uk/Documents/EN-GB/Factsheets/Later_Life_UK</w:t>
        </w:r>
      </w:moveTo>
      <w:ins w:id="433" w:author="Naveed ul haq qadri chishty" w:date="2018-12-05T14:13:00Z">
        <w:r w:rsidR="00991C6D" w:rsidRPr="00924105">
          <w:rPr>
            <w:rStyle w:val="Hyperlink"/>
            <w:rFonts w:ascii="Times New Roman" w:hAnsi="Times New Roman" w:cs="Times New Roman"/>
            <w:color w:val="000000" w:themeColor="text1"/>
            <w:sz w:val="24"/>
            <w:szCs w:val="24"/>
          </w:rPr>
          <w:fldChar w:fldCharType="end"/>
        </w:r>
      </w:ins>
      <w:moveTo w:id="434" w:author="Naveed ul haq qadri chishty" w:date="2018-12-05T14:12:00Z">
        <w:r w:rsidRPr="00924105">
          <w:rPr>
            <w:rFonts w:ascii="Times New Roman" w:hAnsi="Times New Roman" w:cs="Times New Roman"/>
            <w:color w:val="000000" w:themeColor="text1"/>
            <w:sz w:val="24"/>
            <w:szCs w:val="24"/>
          </w:rPr>
          <w:t xml:space="preserve"> </w:t>
        </w:r>
        <w:proofErr w:type="spellStart"/>
        <w:r w:rsidRPr="00924105">
          <w:rPr>
            <w:rFonts w:ascii="Times New Roman" w:hAnsi="Times New Roman" w:cs="Times New Roman"/>
            <w:color w:val="000000" w:themeColor="text1"/>
            <w:sz w:val="24"/>
            <w:szCs w:val="24"/>
          </w:rPr>
          <w:t>factsheet.pdf?dtrk</w:t>
        </w:r>
        <w:proofErr w:type="spellEnd"/>
        <w:r w:rsidRPr="00924105">
          <w:rPr>
            <w:rFonts w:ascii="Times New Roman" w:hAnsi="Times New Roman" w:cs="Times New Roman"/>
            <w:color w:val="000000" w:themeColor="text1"/>
            <w:sz w:val="24"/>
            <w:szCs w:val="24"/>
          </w:rPr>
          <w:t>=true.</w:t>
        </w:r>
      </w:moveTo>
    </w:p>
    <w:moveToRangeEnd w:id="426"/>
    <w:p w14:paraId="5191D70D" w14:textId="77777777" w:rsidR="00842748" w:rsidRPr="00924105" w:rsidRDefault="00842748">
      <w:pPr>
        <w:spacing w:line="480" w:lineRule="auto"/>
        <w:ind w:left="720" w:hanging="720"/>
        <w:rPr>
          <w:ins w:id="435" w:author="Naveed ul haq qadri chishty" w:date="2018-12-05T13:47:00Z"/>
          <w:rFonts w:ascii="Times New Roman" w:eastAsia="Times New Roman" w:hAnsi="Times New Roman" w:cs="Times New Roman"/>
          <w:color w:val="000000" w:themeColor="text1"/>
          <w:sz w:val="24"/>
          <w:szCs w:val="24"/>
          <w:lang w:val="en"/>
          <w:rPrChange w:id="436" w:author="Naveed ul haq qadri chishty" w:date="2018-12-05T14:12:00Z">
            <w:rPr>
              <w:ins w:id="437" w:author="Naveed ul haq qadri chishty" w:date="2018-12-05T13:47:00Z"/>
              <w:rFonts w:ascii="Times New Roman" w:hAnsi="Times New Roman" w:cs="Times New Roman"/>
              <w:sz w:val="24"/>
              <w:szCs w:val="24"/>
            </w:rPr>
          </w:rPrChange>
        </w:rPr>
      </w:pPr>
    </w:p>
    <w:p w14:paraId="08D4BA8D" w14:textId="0A3B3F53" w:rsidR="00ED28DF" w:rsidRPr="00924105" w:rsidRDefault="00ED28DF" w:rsidP="00970E0E">
      <w:pPr>
        <w:spacing w:line="480" w:lineRule="auto"/>
        <w:ind w:left="720" w:hanging="720"/>
        <w:rPr>
          <w:rFonts w:ascii="Times New Roman" w:hAnsi="Times New Roman" w:cs="Times New Roman"/>
          <w:color w:val="000000" w:themeColor="text1"/>
          <w:sz w:val="24"/>
          <w:szCs w:val="24"/>
        </w:rPr>
      </w:pPr>
      <w:proofErr w:type="spellStart"/>
      <w:ins w:id="438" w:author="Naveed ul haq qadri chishty" w:date="2018-12-05T13:47:00Z">
        <w:r w:rsidRPr="00924105">
          <w:rPr>
            <w:rFonts w:ascii="Times New Roman" w:hAnsi="Times New Roman" w:cs="Times New Roman"/>
            <w:color w:val="000000" w:themeColor="text1"/>
            <w:sz w:val="24"/>
            <w:szCs w:val="24"/>
            <w:rPrChange w:id="439" w:author="Naveed ul haq qadri chishty" w:date="2018-12-05T13:47:00Z">
              <w:rPr/>
            </w:rPrChange>
          </w:rPr>
          <w:lastRenderedPageBreak/>
          <w:t>Alam</w:t>
        </w:r>
        <w:proofErr w:type="spellEnd"/>
        <w:r w:rsidRPr="00924105">
          <w:rPr>
            <w:rFonts w:ascii="Times New Roman" w:hAnsi="Times New Roman" w:cs="Times New Roman"/>
            <w:color w:val="000000" w:themeColor="text1"/>
            <w:sz w:val="24"/>
            <w:szCs w:val="24"/>
            <w:rPrChange w:id="440" w:author="Naveed ul haq qadri chishty" w:date="2018-12-05T13:47:00Z">
              <w:rPr/>
            </w:rPrChange>
          </w:rPr>
          <w:t xml:space="preserve">, M. </w:t>
        </w:r>
        <w:r w:rsidRPr="00924105">
          <w:rPr>
            <w:rFonts w:ascii="Times New Roman" w:hAnsi="Times New Roman" w:cs="Times New Roman"/>
            <w:color w:val="000000" w:themeColor="text1"/>
            <w:sz w:val="24"/>
            <w:szCs w:val="24"/>
          </w:rPr>
          <w:t>(</w:t>
        </w:r>
        <w:r w:rsidRPr="00924105">
          <w:rPr>
            <w:rFonts w:ascii="Times New Roman" w:hAnsi="Times New Roman" w:cs="Times New Roman"/>
            <w:color w:val="000000" w:themeColor="text1"/>
            <w:sz w:val="24"/>
            <w:szCs w:val="24"/>
            <w:rPrChange w:id="441" w:author="Naveed ul haq qadri chishty" w:date="2018-12-05T13:47:00Z">
              <w:rPr/>
            </w:rPrChange>
          </w:rPr>
          <w:t>2005</w:t>
        </w:r>
        <w:r w:rsidRPr="00924105">
          <w:rPr>
            <w:rFonts w:ascii="Times New Roman" w:hAnsi="Times New Roman" w:cs="Times New Roman"/>
            <w:color w:val="000000" w:themeColor="text1"/>
            <w:sz w:val="24"/>
            <w:szCs w:val="24"/>
          </w:rPr>
          <w:t>)</w:t>
        </w:r>
        <w:r w:rsidRPr="00924105">
          <w:rPr>
            <w:rFonts w:ascii="Times New Roman" w:hAnsi="Times New Roman" w:cs="Times New Roman"/>
            <w:color w:val="000000" w:themeColor="text1"/>
            <w:sz w:val="24"/>
            <w:szCs w:val="24"/>
            <w:rPrChange w:id="442" w:author="Naveed ul haq qadri chishty" w:date="2018-12-05T13:47:00Z">
              <w:rPr/>
            </w:rPrChange>
          </w:rPr>
          <w:t>. Beyond the Current Demographic Scenario: Changing Age Composition, Aging and Growing Insecurities for the Aged in India and Pakistan. Paper Prepared for the 25th IUSSP International Conference, France.</w:t>
        </w:r>
      </w:ins>
    </w:p>
    <w:p w14:paraId="1A11AEFF" w14:textId="77777777" w:rsidR="002E2D5B" w:rsidRPr="00924105" w:rsidRDefault="002E2D5B" w:rsidP="00970E0E">
      <w:pPr>
        <w:spacing w:line="480" w:lineRule="auto"/>
        <w:ind w:left="720" w:hanging="720"/>
        <w:rPr>
          <w:rStyle w:val="reference-text"/>
          <w:rFonts w:ascii="Times New Roman" w:hAnsi="Times New Roman" w:cs="Times New Roman"/>
          <w:color w:val="000000" w:themeColor="text1"/>
          <w:sz w:val="24"/>
          <w:szCs w:val="24"/>
        </w:rPr>
      </w:pPr>
      <w:proofErr w:type="spellStart"/>
      <w:r w:rsidRPr="00924105">
        <w:rPr>
          <w:rStyle w:val="reference-text"/>
          <w:rFonts w:ascii="Times New Roman" w:hAnsi="Times New Roman" w:cs="Times New Roman"/>
          <w:color w:val="000000" w:themeColor="text1"/>
          <w:sz w:val="24"/>
          <w:szCs w:val="24"/>
        </w:rPr>
        <w:t>Allyn</w:t>
      </w:r>
      <w:proofErr w:type="spellEnd"/>
      <w:r w:rsidRPr="00924105">
        <w:rPr>
          <w:rStyle w:val="reference-text"/>
          <w:rFonts w:ascii="Times New Roman" w:hAnsi="Times New Roman" w:cs="Times New Roman"/>
          <w:color w:val="000000" w:themeColor="text1"/>
          <w:sz w:val="24"/>
          <w:szCs w:val="24"/>
        </w:rPr>
        <w:t xml:space="preserve"> &amp; Bacon.</w:t>
      </w:r>
      <w:r w:rsidRPr="00924105">
        <w:rPr>
          <w:rStyle w:val="reference-text"/>
          <w:rFonts w:ascii="Times New Roman" w:hAnsi="Times New Roman" w:cs="Times New Roman"/>
          <w:i/>
          <w:color w:val="000000" w:themeColor="text1"/>
          <w:sz w:val="24"/>
          <w:szCs w:val="24"/>
        </w:rPr>
        <w:t xml:space="preserve"> </w:t>
      </w:r>
      <w:r w:rsidRPr="00924105">
        <w:rPr>
          <w:rStyle w:val="reference-text"/>
          <w:rFonts w:ascii="Times New Roman" w:hAnsi="Times New Roman" w:cs="Times New Roman"/>
          <w:color w:val="000000" w:themeColor="text1"/>
          <w:sz w:val="24"/>
          <w:szCs w:val="24"/>
        </w:rPr>
        <w:t>(2010).</w:t>
      </w:r>
      <w:r w:rsidRPr="00924105">
        <w:rPr>
          <w:rStyle w:val="reference-text"/>
          <w:rFonts w:ascii="Times New Roman" w:hAnsi="Times New Roman" w:cs="Times New Roman"/>
          <w:i/>
          <w:color w:val="000000" w:themeColor="text1"/>
          <w:sz w:val="24"/>
          <w:szCs w:val="24"/>
        </w:rPr>
        <w:t xml:space="preserve"> Laura, E. Berk,</w:t>
      </w:r>
      <w:r w:rsidRPr="00924105">
        <w:rPr>
          <w:rStyle w:val="apple-converted-space"/>
          <w:rFonts w:ascii="Times New Roman" w:hAnsi="Times New Roman" w:cs="Times New Roman"/>
          <w:i/>
          <w:color w:val="000000" w:themeColor="text1"/>
          <w:sz w:val="24"/>
          <w:szCs w:val="24"/>
        </w:rPr>
        <w:t> </w:t>
      </w:r>
      <w:r w:rsidRPr="00924105">
        <w:rPr>
          <w:rStyle w:val="reference-text"/>
          <w:rFonts w:ascii="Times New Roman" w:hAnsi="Times New Roman" w:cs="Times New Roman"/>
          <w:i/>
          <w:iCs/>
          <w:color w:val="000000" w:themeColor="text1"/>
          <w:sz w:val="24"/>
          <w:szCs w:val="24"/>
        </w:rPr>
        <w:t>Development</w:t>
      </w:r>
      <w:r w:rsidRPr="00924105">
        <w:rPr>
          <w:rStyle w:val="reference-text"/>
          <w:rFonts w:ascii="Times New Roman" w:hAnsi="Times New Roman" w:cs="Times New Roman"/>
          <w:iCs/>
          <w:color w:val="000000" w:themeColor="text1"/>
          <w:sz w:val="24"/>
          <w:szCs w:val="24"/>
        </w:rPr>
        <w:t xml:space="preserve"> Through the Lifespan</w:t>
      </w:r>
      <w:r w:rsidRPr="00924105">
        <w:rPr>
          <w:rStyle w:val="reference-text"/>
          <w:rFonts w:ascii="Times New Roman" w:hAnsi="Times New Roman" w:cs="Times New Roman"/>
          <w:color w:val="000000" w:themeColor="text1"/>
          <w:sz w:val="24"/>
          <w:szCs w:val="24"/>
        </w:rPr>
        <w:t>, 607-615.</w:t>
      </w:r>
    </w:p>
    <w:p w14:paraId="3373218A" w14:textId="77777777" w:rsidR="002E2D5B" w:rsidRPr="00924105" w:rsidRDefault="002E2D5B" w:rsidP="00970E0E">
      <w:pPr>
        <w:spacing w:line="480" w:lineRule="auto"/>
        <w:ind w:left="720" w:hanging="720"/>
        <w:rPr>
          <w:rStyle w:val="reference-text"/>
          <w:rFonts w:ascii="Times New Roman" w:hAnsi="Times New Roman" w:cs="Times New Roman"/>
          <w:color w:val="000000" w:themeColor="text1"/>
          <w:sz w:val="24"/>
          <w:szCs w:val="24"/>
        </w:rPr>
      </w:pPr>
      <w:r w:rsidRPr="00924105">
        <w:rPr>
          <w:rStyle w:val="reference-text"/>
          <w:rFonts w:ascii="Times New Roman" w:hAnsi="Times New Roman" w:cs="Times New Roman"/>
          <w:color w:val="000000" w:themeColor="text1"/>
          <w:sz w:val="24"/>
          <w:szCs w:val="24"/>
        </w:rPr>
        <w:t>Barbara, M., Newman., Philip, R., Newman. (2011).</w:t>
      </w:r>
      <w:r w:rsidRPr="00924105">
        <w:rPr>
          <w:rStyle w:val="apple-converted-space"/>
          <w:rFonts w:ascii="Times New Roman" w:hAnsi="Times New Roman" w:cs="Times New Roman"/>
          <w:color w:val="000000" w:themeColor="text1"/>
          <w:sz w:val="24"/>
          <w:szCs w:val="24"/>
        </w:rPr>
        <w:t> </w:t>
      </w:r>
      <w:r w:rsidRPr="00924105">
        <w:rPr>
          <w:rStyle w:val="reference-text"/>
          <w:rFonts w:ascii="Times New Roman" w:hAnsi="Times New Roman" w:cs="Times New Roman"/>
          <w:iCs/>
          <w:color w:val="000000" w:themeColor="text1"/>
          <w:sz w:val="24"/>
          <w:szCs w:val="24"/>
        </w:rPr>
        <w:t>Development Through Life: A Psychosocial Approach: A Psychosocial Approach</w:t>
      </w:r>
      <w:r w:rsidRPr="00924105">
        <w:rPr>
          <w:rStyle w:val="apple-converted-space"/>
          <w:rFonts w:ascii="Times New Roman" w:hAnsi="Times New Roman" w:cs="Times New Roman"/>
          <w:color w:val="000000" w:themeColor="text1"/>
          <w:sz w:val="24"/>
          <w:szCs w:val="24"/>
        </w:rPr>
        <w:t> </w:t>
      </w:r>
      <w:r w:rsidRPr="00924105">
        <w:rPr>
          <w:rStyle w:val="reference-text"/>
          <w:rFonts w:ascii="Times New Roman" w:hAnsi="Times New Roman" w:cs="Times New Roman"/>
          <w:color w:val="000000" w:themeColor="text1"/>
          <w:sz w:val="24"/>
          <w:szCs w:val="24"/>
        </w:rPr>
        <w:t>(Cengage Learning,), Ch 13 “Later Adulthood (60-75 Years)” and Ch 14, “Elderhood (75 until death).”</w:t>
      </w:r>
    </w:p>
    <w:p w14:paraId="62DA67BF" w14:textId="0F65C307" w:rsidR="002E2D5B" w:rsidRPr="00924105" w:rsidRDefault="002E2D5B" w:rsidP="00970E0E">
      <w:pPr>
        <w:spacing w:line="480" w:lineRule="auto"/>
        <w:ind w:left="720" w:hanging="720"/>
        <w:rPr>
          <w:ins w:id="443" w:author="Naveed ul haq qadri chishty" w:date="2018-12-05T14:14:00Z"/>
          <w:rStyle w:val="citation"/>
          <w:rFonts w:ascii="Times New Roman" w:hAnsi="Times New Roman" w:cs="Times New Roman"/>
          <w:color w:val="000000" w:themeColor="text1"/>
          <w:sz w:val="24"/>
          <w:szCs w:val="24"/>
        </w:rPr>
      </w:pPr>
      <w:proofErr w:type="spellStart"/>
      <w:r w:rsidRPr="00924105">
        <w:rPr>
          <w:rStyle w:val="citation"/>
          <w:rFonts w:ascii="Times New Roman" w:hAnsi="Times New Roman" w:cs="Times New Roman"/>
          <w:color w:val="000000" w:themeColor="text1"/>
          <w:sz w:val="24"/>
          <w:szCs w:val="24"/>
        </w:rPr>
        <w:t>Bassuk</w:t>
      </w:r>
      <w:proofErr w:type="spellEnd"/>
      <w:r w:rsidRPr="00924105">
        <w:rPr>
          <w:rStyle w:val="citation"/>
          <w:rFonts w:ascii="Times New Roman" w:hAnsi="Times New Roman" w:cs="Times New Roman"/>
          <w:color w:val="000000" w:themeColor="text1"/>
          <w:sz w:val="24"/>
          <w:szCs w:val="24"/>
        </w:rPr>
        <w:t xml:space="preserve">, S.S., Glass, T. A., &amp; Berkman, L. F. (1999) Social engagement and incident cognitive decline in community – dwelling elderly persons. </w:t>
      </w:r>
      <w:r w:rsidRPr="00924105">
        <w:rPr>
          <w:rStyle w:val="ref-journal"/>
          <w:rFonts w:ascii="Times New Roman" w:hAnsi="Times New Roman" w:cs="Times New Roman"/>
          <w:i/>
          <w:color w:val="000000" w:themeColor="text1"/>
          <w:sz w:val="24"/>
          <w:szCs w:val="24"/>
        </w:rPr>
        <w:t>Ann Intern Med.</w:t>
      </w:r>
      <w:r w:rsidRPr="00924105">
        <w:rPr>
          <w:rStyle w:val="ref-journal"/>
          <w:rFonts w:ascii="Times New Roman" w:hAnsi="Times New Roman" w:cs="Times New Roman"/>
          <w:color w:val="000000" w:themeColor="text1"/>
          <w:sz w:val="24"/>
          <w:szCs w:val="24"/>
        </w:rPr>
        <w:t xml:space="preserve"> </w:t>
      </w:r>
      <w:r w:rsidRPr="00924105">
        <w:rPr>
          <w:rStyle w:val="ref-vol"/>
          <w:rFonts w:ascii="Times New Roman" w:hAnsi="Times New Roman" w:cs="Times New Roman"/>
          <w:color w:val="000000" w:themeColor="text1"/>
          <w:sz w:val="24"/>
          <w:szCs w:val="24"/>
        </w:rPr>
        <w:t>131</w:t>
      </w:r>
      <w:r w:rsidRPr="00924105">
        <w:rPr>
          <w:rStyle w:val="citation"/>
          <w:rFonts w:ascii="Times New Roman" w:hAnsi="Times New Roman" w:cs="Times New Roman"/>
          <w:color w:val="000000" w:themeColor="text1"/>
          <w:sz w:val="24"/>
          <w:szCs w:val="24"/>
        </w:rPr>
        <w:t>, 165–173.</w:t>
      </w:r>
    </w:p>
    <w:p w14:paraId="4DF7973E" w14:textId="568C1832" w:rsidR="00991C6D" w:rsidRPr="00924105" w:rsidRDefault="00991C6D">
      <w:pPr>
        <w:spacing w:before="100" w:beforeAutospacing="1" w:after="100" w:afterAutospacing="1" w:line="480" w:lineRule="auto"/>
        <w:ind w:right="360"/>
        <w:rPr>
          <w:rStyle w:val="reference-text"/>
          <w:rFonts w:ascii="Times New Roman" w:eastAsia="Times New Roman" w:hAnsi="Times New Roman" w:cs="Times New Roman"/>
          <w:color w:val="000000" w:themeColor="text1"/>
          <w:sz w:val="24"/>
          <w:szCs w:val="24"/>
          <w:lang w:val="en"/>
          <w:rPrChange w:id="444" w:author="Naveed ul haq qadri chishty" w:date="2018-12-05T14:14:00Z">
            <w:rPr>
              <w:rStyle w:val="reference-text"/>
              <w:rFonts w:ascii="Times New Roman" w:hAnsi="Times New Roman" w:cs="Times New Roman"/>
              <w:sz w:val="24"/>
              <w:szCs w:val="24"/>
            </w:rPr>
          </w:rPrChange>
        </w:rPr>
        <w:pPrChange w:id="445" w:author="Naveed ul haq qadri chishty" w:date="2018-12-05T14:14:00Z">
          <w:pPr>
            <w:spacing w:line="480" w:lineRule="auto"/>
            <w:ind w:left="720" w:hanging="720"/>
          </w:pPr>
        </w:pPrChange>
      </w:pPr>
      <w:ins w:id="446" w:author="Naveed ul haq qadri chishty" w:date="2018-12-05T14:14:00Z">
        <w:r w:rsidRPr="00924105">
          <w:rPr>
            <w:rFonts w:ascii="Times New Roman" w:eastAsia="Times New Roman" w:hAnsi="Times New Roman" w:cs="Times New Roman"/>
            <w:color w:val="000000" w:themeColor="text1"/>
            <w:sz w:val="24"/>
            <w:szCs w:val="24"/>
            <w:lang w:val="en"/>
          </w:rPr>
          <w:t xml:space="preserve">Bolton M (2012) Loneliness - the state we’re in: A report of evidence compiled for the     Campaign to End Loneliness, </w:t>
        </w:r>
        <w:proofErr w:type="spellStart"/>
        <w:r w:rsidRPr="00924105">
          <w:rPr>
            <w:rFonts w:ascii="Times New Roman" w:eastAsia="Times New Roman" w:hAnsi="Times New Roman" w:cs="Times New Roman"/>
            <w:color w:val="000000" w:themeColor="text1"/>
            <w:sz w:val="24"/>
            <w:szCs w:val="24"/>
            <w:lang w:val="en"/>
          </w:rPr>
          <w:t>Oxfordshire</w:t>
        </w:r>
        <w:proofErr w:type="spellEnd"/>
        <w:r w:rsidRPr="00924105">
          <w:rPr>
            <w:rFonts w:ascii="Times New Roman" w:eastAsia="Times New Roman" w:hAnsi="Times New Roman" w:cs="Times New Roman"/>
            <w:color w:val="000000" w:themeColor="text1"/>
            <w:sz w:val="24"/>
            <w:szCs w:val="24"/>
            <w:lang w:val="en"/>
          </w:rPr>
          <w:t>: Age UK</w:t>
        </w:r>
      </w:ins>
    </w:p>
    <w:p w14:paraId="3B8A2E12" w14:textId="590DAF9F" w:rsidR="00253F07" w:rsidRPr="00924105" w:rsidRDefault="002E2D5B" w:rsidP="00253F07">
      <w:pPr>
        <w:spacing w:line="480" w:lineRule="auto"/>
        <w:ind w:left="720" w:hanging="720"/>
        <w:rPr>
          <w:ins w:id="447" w:author="Naveed ul haq qadri chishty" w:date="2018-12-05T14:15:00Z"/>
          <w:rFonts w:ascii="Times New Roman" w:hAnsi="Times New Roman" w:cs="Times New Roman"/>
          <w:color w:val="000000" w:themeColor="text1"/>
          <w:sz w:val="24"/>
          <w:szCs w:val="24"/>
          <w:lang w:eastAsia="en-GB"/>
        </w:rPr>
      </w:pPr>
      <w:r w:rsidRPr="00924105">
        <w:rPr>
          <w:rFonts w:ascii="Times New Roman" w:hAnsi="Times New Roman" w:cs="Times New Roman"/>
          <w:color w:val="000000" w:themeColor="text1"/>
          <w:sz w:val="24"/>
          <w:szCs w:val="24"/>
          <w:lang w:eastAsia="en-GB"/>
        </w:rPr>
        <w:t>Cacioppo JT, Fowler JH and Christakis NA (2009) Alone in the crowd: The structure and spread of loneliness in a large social network, </w:t>
      </w:r>
      <w:r w:rsidRPr="00924105">
        <w:rPr>
          <w:rFonts w:ascii="Times New Roman" w:hAnsi="Times New Roman" w:cs="Times New Roman"/>
          <w:i/>
          <w:iCs/>
          <w:color w:val="000000" w:themeColor="text1"/>
          <w:sz w:val="24"/>
          <w:szCs w:val="24"/>
          <w:bdr w:val="none" w:sz="0" w:space="0" w:color="auto" w:frame="1"/>
          <w:lang w:eastAsia="en-GB"/>
        </w:rPr>
        <w:t>Journal of Personality and Social Psychology</w:t>
      </w:r>
      <w:r w:rsidRPr="00924105">
        <w:rPr>
          <w:rFonts w:ascii="Times New Roman" w:hAnsi="Times New Roman" w:cs="Times New Roman"/>
          <w:color w:val="000000" w:themeColor="text1"/>
          <w:sz w:val="24"/>
          <w:szCs w:val="24"/>
          <w:lang w:eastAsia="en-GB"/>
        </w:rPr>
        <w:t>, 97, 977-991.</w:t>
      </w:r>
    </w:p>
    <w:p w14:paraId="7D174278" w14:textId="318E4F21" w:rsidR="00991C6D" w:rsidRPr="00924105" w:rsidRDefault="00991C6D">
      <w:pPr>
        <w:spacing w:before="100" w:beforeAutospacing="1" w:after="100" w:afterAutospacing="1" w:line="480" w:lineRule="auto"/>
        <w:ind w:right="360"/>
        <w:rPr>
          <w:ins w:id="448" w:author="Naveed ul haq qadri chishty" w:date="2018-12-05T13:42:00Z"/>
          <w:rFonts w:ascii="Times New Roman" w:eastAsia="Times New Roman" w:hAnsi="Times New Roman" w:cs="Times New Roman"/>
          <w:color w:val="000000" w:themeColor="text1"/>
          <w:sz w:val="24"/>
          <w:szCs w:val="24"/>
          <w:lang w:val="en"/>
          <w:rPrChange w:id="449" w:author="Naveed ul haq qadri chishty" w:date="2018-12-05T14:16:00Z">
            <w:rPr>
              <w:ins w:id="450" w:author="Naveed ul haq qadri chishty" w:date="2018-12-05T13:42:00Z"/>
              <w:rFonts w:ascii="Times New Roman" w:hAnsi="Times New Roman" w:cs="Times New Roman"/>
              <w:sz w:val="24"/>
              <w:szCs w:val="24"/>
              <w:lang w:eastAsia="en-GB"/>
            </w:rPr>
          </w:rPrChange>
        </w:rPr>
        <w:pPrChange w:id="451" w:author="Naveed ul haq qadri chishty" w:date="2018-12-05T14:16:00Z">
          <w:pPr>
            <w:spacing w:line="480" w:lineRule="auto"/>
            <w:ind w:left="720" w:hanging="720"/>
          </w:pPr>
        </w:pPrChange>
      </w:pPr>
      <w:proofErr w:type="spellStart"/>
      <w:ins w:id="452" w:author="Naveed ul haq qadri chishty" w:date="2018-12-05T14:15:00Z">
        <w:r w:rsidRPr="00924105">
          <w:rPr>
            <w:rFonts w:ascii="Times New Roman" w:eastAsia="Times New Roman" w:hAnsi="Times New Roman" w:cs="Times New Roman"/>
            <w:color w:val="000000" w:themeColor="text1"/>
            <w:sz w:val="24"/>
            <w:szCs w:val="24"/>
            <w:lang w:val="en"/>
          </w:rPr>
          <w:t>Cann</w:t>
        </w:r>
        <w:proofErr w:type="spellEnd"/>
        <w:r w:rsidRPr="00924105">
          <w:rPr>
            <w:rFonts w:ascii="Times New Roman" w:eastAsia="Times New Roman" w:hAnsi="Times New Roman" w:cs="Times New Roman"/>
            <w:color w:val="000000" w:themeColor="text1"/>
            <w:sz w:val="24"/>
            <w:szCs w:val="24"/>
            <w:lang w:val="en"/>
          </w:rPr>
          <w:t xml:space="preserve"> P and Jopling K (2011) </w:t>
        </w:r>
        <w:r w:rsidRPr="00924105">
          <w:rPr>
            <w:rFonts w:ascii="Times New Roman" w:eastAsia="Times New Roman" w:hAnsi="Times New Roman" w:cs="Times New Roman"/>
            <w:color w:val="000000" w:themeColor="text1"/>
            <w:sz w:val="24"/>
            <w:szCs w:val="24"/>
            <w:lang w:val="en"/>
          </w:rPr>
          <w:fldChar w:fldCharType="begin"/>
        </w:r>
        <w:r w:rsidRPr="00924105">
          <w:rPr>
            <w:rFonts w:ascii="Times New Roman" w:eastAsia="Times New Roman" w:hAnsi="Times New Roman" w:cs="Times New Roman"/>
            <w:color w:val="000000" w:themeColor="text1"/>
            <w:sz w:val="24"/>
            <w:szCs w:val="24"/>
            <w:lang w:val="en"/>
          </w:rPr>
          <w:instrText xml:space="preserve"> HYPERLINK "http://campaigntoendloneliness.org.uk/wp-content/uploads/downloads/2011/07/safeguarding-the-convoy-a-call-to-action-from-the-campaign-to-end-loneliness.pdf" </w:instrText>
        </w:r>
        <w:r w:rsidRPr="00924105">
          <w:rPr>
            <w:rFonts w:ascii="Times New Roman" w:eastAsia="Times New Roman" w:hAnsi="Times New Roman" w:cs="Times New Roman"/>
            <w:color w:val="000000" w:themeColor="text1"/>
            <w:sz w:val="24"/>
            <w:szCs w:val="24"/>
            <w:lang w:val="en"/>
          </w:rPr>
          <w:fldChar w:fldCharType="separate"/>
        </w:r>
        <w:r w:rsidRPr="00924105">
          <w:rPr>
            <w:rFonts w:ascii="Times New Roman" w:eastAsia="Times New Roman" w:hAnsi="Times New Roman" w:cs="Times New Roman"/>
            <w:color w:val="000000" w:themeColor="text1"/>
            <w:sz w:val="24"/>
            <w:szCs w:val="24"/>
            <w:lang w:val="en"/>
          </w:rPr>
          <w:t>The challenge. Safeguarding the convoy: A call to action from the Campaign to End Loneliness</w:t>
        </w:r>
        <w:r w:rsidRPr="00924105">
          <w:rPr>
            <w:rFonts w:ascii="Times New Roman" w:eastAsia="Times New Roman" w:hAnsi="Times New Roman" w:cs="Times New Roman"/>
            <w:color w:val="000000" w:themeColor="text1"/>
            <w:sz w:val="24"/>
            <w:szCs w:val="24"/>
            <w:lang w:val="en"/>
          </w:rPr>
          <w:fldChar w:fldCharType="end"/>
        </w:r>
        <w:r w:rsidRPr="00924105">
          <w:rPr>
            <w:rFonts w:ascii="Times New Roman" w:eastAsia="Times New Roman" w:hAnsi="Times New Roman" w:cs="Times New Roman"/>
            <w:color w:val="000000" w:themeColor="text1"/>
            <w:sz w:val="24"/>
            <w:szCs w:val="24"/>
            <w:lang w:val="en"/>
          </w:rPr>
          <w:t xml:space="preserve">, </w:t>
        </w:r>
        <w:proofErr w:type="spellStart"/>
        <w:r w:rsidRPr="00924105">
          <w:rPr>
            <w:rFonts w:ascii="Times New Roman" w:eastAsia="Times New Roman" w:hAnsi="Times New Roman" w:cs="Times New Roman"/>
            <w:color w:val="000000" w:themeColor="text1"/>
            <w:sz w:val="24"/>
            <w:szCs w:val="24"/>
            <w:lang w:val="en"/>
          </w:rPr>
          <w:t>Oxfordshire</w:t>
        </w:r>
        <w:proofErr w:type="spellEnd"/>
        <w:r w:rsidRPr="00924105">
          <w:rPr>
            <w:rFonts w:ascii="Times New Roman" w:eastAsia="Times New Roman" w:hAnsi="Times New Roman" w:cs="Times New Roman"/>
            <w:color w:val="000000" w:themeColor="text1"/>
            <w:sz w:val="24"/>
            <w:szCs w:val="24"/>
            <w:lang w:val="en"/>
          </w:rPr>
          <w:t>: Age UK </w:t>
        </w:r>
      </w:ins>
    </w:p>
    <w:p w14:paraId="2483865D" w14:textId="3132D4E3" w:rsidR="00025DD5" w:rsidRPr="00924105" w:rsidRDefault="00025DD5">
      <w:pPr>
        <w:spacing w:line="480" w:lineRule="auto"/>
        <w:ind w:left="720" w:hanging="720"/>
        <w:rPr>
          <w:rFonts w:ascii="Times New Roman" w:hAnsi="Times New Roman" w:cs="Times New Roman"/>
          <w:i/>
          <w:color w:val="000000" w:themeColor="text1"/>
          <w:sz w:val="24"/>
          <w:szCs w:val="24"/>
          <w:lang w:eastAsia="en-GB"/>
          <w:rPrChange w:id="453" w:author="Naveed ul haq qadri chishty" w:date="2018-12-05T13:43:00Z">
            <w:rPr>
              <w:rFonts w:ascii="Times New Roman" w:hAnsi="Times New Roman" w:cs="Times New Roman"/>
              <w:sz w:val="24"/>
              <w:szCs w:val="24"/>
              <w:lang w:eastAsia="en-GB"/>
            </w:rPr>
          </w:rPrChange>
        </w:rPr>
      </w:pPr>
      <w:ins w:id="454" w:author="Naveed ul haq qadri chishty" w:date="2018-12-05T13:14:00Z">
        <w:r w:rsidRPr="00924105">
          <w:rPr>
            <w:rFonts w:ascii="Times New Roman" w:hAnsi="Times New Roman" w:cs="Times New Roman"/>
            <w:color w:val="000000" w:themeColor="text1"/>
            <w:sz w:val="24"/>
            <w:szCs w:val="24"/>
            <w:rPrChange w:id="455" w:author="Naveed ul haq qadri chishty" w:date="2018-12-05T13:42:00Z">
              <w:rPr/>
            </w:rPrChange>
          </w:rPr>
          <w:t xml:space="preserve">Chaudhury, R.H. </w:t>
        </w:r>
      </w:ins>
      <w:ins w:id="456" w:author="Naveed ul haq qadri chishty" w:date="2018-12-05T13:42:00Z">
        <w:r w:rsidR="00253F07" w:rsidRPr="00924105">
          <w:rPr>
            <w:rFonts w:ascii="Times New Roman" w:hAnsi="Times New Roman" w:cs="Times New Roman"/>
            <w:color w:val="000000" w:themeColor="text1"/>
            <w:sz w:val="24"/>
            <w:szCs w:val="24"/>
          </w:rPr>
          <w:t>(</w:t>
        </w:r>
      </w:ins>
      <w:ins w:id="457" w:author="Naveed ul haq qadri chishty" w:date="2018-12-05T13:14:00Z">
        <w:r w:rsidRPr="00924105">
          <w:rPr>
            <w:rFonts w:ascii="Times New Roman" w:hAnsi="Times New Roman" w:cs="Times New Roman"/>
            <w:color w:val="000000" w:themeColor="text1"/>
            <w:sz w:val="24"/>
            <w:szCs w:val="24"/>
            <w:rPrChange w:id="458" w:author="Naveed ul haq qadri chishty" w:date="2018-12-05T13:42:00Z">
              <w:rPr/>
            </w:rPrChange>
          </w:rPr>
          <w:t>2004</w:t>
        </w:r>
      </w:ins>
      <w:ins w:id="459" w:author="Naveed ul haq qadri chishty" w:date="2018-12-05T13:42:00Z">
        <w:r w:rsidR="00253F07" w:rsidRPr="00924105">
          <w:rPr>
            <w:rFonts w:ascii="Times New Roman" w:hAnsi="Times New Roman" w:cs="Times New Roman"/>
            <w:color w:val="000000" w:themeColor="text1"/>
            <w:sz w:val="24"/>
            <w:szCs w:val="24"/>
          </w:rPr>
          <w:t>)</w:t>
        </w:r>
      </w:ins>
      <w:ins w:id="460" w:author="Naveed ul haq qadri chishty" w:date="2018-12-05T13:14:00Z">
        <w:r w:rsidRPr="00924105">
          <w:rPr>
            <w:rFonts w:ascii="Times New Roman" w:hAnsi="Times New Roman" w:cs="Times New Roman"/>
            <w:color w:val="000000" w:themeColor="text1"/>
            <w:sz w:val="24"/>
            <w:szCs w:val="24"/>
            <w:rPrChange w:id="461" w:author="Naveed ul haq qadri chishty" w:date="2018-12-05T13:42:00Z">
              <w:rPr/>
            </w:rPrChange>
          </w:rPr>
          <w:t>. Aging in Nepal. Asian Pacific Population</w:t>
        </w:r>
      </w:ins>
      <w:ins w:id="462" w:author="Naveed ul haq qadri chishty" w:date="2018-12-05T13:42:00Z">
        <w:r w:rsidR="00253F07" w:rsidRPr="00924105">
          <w:rPr>
            <w:rFonts w:ascii="Times New Roman" w:hAnsi="Times New Roman" w:cs="Times New Roman"/>
            <w:color w:val="000000" w:themeColor="text1"/>
            <w:sz w:val="24"/>
            <w:szCs w:val="24"/>
          </w:rPr>
          <w:t>,</w:t>
        </w:r>
      </w:ins>
      <w:ins w:id="463" w:author="Naveed ul haq qadri chishty" w:date="2018-12-05T13:14:00Z">
        <w:r w:rsidRPr="00924105">
          <w:rPr>
            <w:rFonts w:ascii="Times New Roman" w:hAnsi="Times New Roman" w:cs="Times New Roman"/>
            <w:color w:val="000000" w:themeColor="text1"/>
            <w:sz w:val="24"/>
            <w:szCs w:val="24"/>
            <w:rPrChange w:id="464" w:author="Naveed ul haq qadri chishty" w:date="2018-12-05T13:42:00Z">
              <w:rPr/>
            </w:rPrChange>
          </w:rPr>
          <w:t xml:space="preserve"> </w:t>
        </w:r>
        <w:r w:rsidRPr="00924105">
          <w:rPr>
            <w:rFonts w:ascii="Times New Roman" w:hAnsi="Times New Roman" w:cs="Times New Roman"/>
            <w:i/>
            <w:color w:val="000000" w:themeColor="text1"/>
            <w:sz w:val="24"/>
            <w:szCs w:val="24"/>
            <w:rPrChange w:id="465" w:author="Naveed ul haq qadri chishty" w:date="2018-12-05T13:43:00Z">
              <w:rPr/>
            </w:rPrChange>
          </w:rPr>
          <w:t>Journal Vol. 19, No.1.</w:t>
        </w:r>
      </w:ins>
    </w:p>
    <w:p w14:paraId="5B147805" w14:textId="37A8C90A" w:rsidR="002E2D5B" w:rsidRPr="00924105" w:rsidDel="00F20D47" w:rsidRDefault="002E2D5B" w:rsidP="00970E0E">
      <w:pPr>
        <w:spacing w:line="480" w:lineRule="auto"/>
        <w:ind w:left="720" w:hanging="720"/>
        <w:rPr>
          <w:del w:id="466" w:author="Naveed ul haq qadri chishty" w:date="2018-12-04T13:11:00Z"/>
          <w:rFonts w:ascii="Times New Roman" w:hAnsi="Times New Roman" w:cs="Times New Roman"/>
          <w:color w:val="000000" w:themeColor="text1"/>
          <w:sz w:val="24"/>
          <w:szCs w:val="24"/>
        </w:rPr>
      </w:pPr>
      <w:del w:id="467" w:author="Naveed ul haq qadri chishty" w:date="2018-12-04T13:11:00Z">
        <w:r w:rsidRPr="00924105" w:rsidDel="00F20D47">
          <w:rPr>
            <w:rFonts w:ascii="Times New Roman" w:hAnsi="Times New Roman" w:cs="Times New Roman"/>
            <w:color w:val="000000" w:themeColor="text1"/>
            <w:sz w:val="24"/>
            <w:szCs w:val="24"/>
          </w:rPr>
          <w:delText xml:space="preserve">Carver, C.S., &amp; Scheir, M.F. (2000). Perspectives on Personality. </w:delText>
        </w:r>
        <w:r w:rsidRPr="00924105" w:rsidDel="00F20D47">
          <w:rPr>
            <w:rFonts w:ascii="Times New Roman" w:hAnsi="Times New Roman" w:cs="Times New Roman"/>
            <w:i/>
            <w:color w:val="000000" w:themeColor="text1"/>
            <w:sz w:val="24"/>
            <w:szCs w:val="24"/>
          </w:rPr>
          <w:delText>Needham Heights, MA</w:delText>
        </w:r>
        <w:r w:rsidRPr="00924105" w:rsidDel="00F20D47">
          <w:rPr>
            <w:rFonts w:ascii="Times New Roman" w:hAnsi="Times New Roman" w:cs="Times New Roman"/>
            <w:color w:val="000000" w:themeColor="text1"/>
            <w:sz w:val="24"/>
            <w:szCs w:val="24"/>
          </w:rPr>
          <w:delText>.</w:delText>
        </w:r>
      </w:del>
    </w:p>
    <w:p w14:paraId="3B4D2D76" w14:textId="77777777" w:rsidR="002E2D5B" w:rsidRPr="00924105" w:rsidRDefault="002E2D5B" w:rsidP="00970E0E">
      <w:pPr>
        <w:spacing w:line="480" w:lineRule="auto"/>
        <w:ind w:left="720" w:hanging="720"/>
        <w:rPr>
          <w:rFonts w:ascii="Times New Roman" w:hAnsi="Times New Roman" w:cs="Times New Roman"/>
          <w:color w:val="000000" w:themeColor="text1"/>
          <w:sz w:val="24"/>
          <w:szCs w:val="24"/>
        </w:rPr>
      </w:pPr>
      <w:proofErr w:type="spellStart"/>
      <w:r w:rsidRPr="00924105">
        <w:rPr>
          <w:rFonts w:ascii="Times New Roman" w:hAnsi="Times New Roman" w:cs="Times New Roman"/>
          <w:color w:val="000000" w:themeColor="text1"/>
          <w:sz w:val="24"/>
          <w:szCs w:val="24"/>
        </w:rPr>
        <w:t>Creecy</w:t>
      </w:r>
      <w:proofErr w:type="spellEnd"/>
      <w:r w:rsidRPr="00924105">
        <w:rPr>
          <w:rFonts w:ascii="Times New Roman" w:hAnsi="Times New Roman" w:cs="Times New Roman"/>
          <w:color w:val="000000" w:themeColor="text1"/>
          <w:sz w:val="24"/>
          <w:szCs w:val="24"/>
        </w:rPr>
        <w:t xml:space="preserve">, R. F., Berg, W. E., &amp; R. Wright, Jr. (1985). “Loneliness among the elderly: a causal approach,” </w:t>
      </w:r>
      <w:r w:rsidRPr="00924105">
        <w:rPr>
          <w:rFonts w:ascii="Times New Roman" w:hAnsi="Times New Roman" w:cs="Times New Roman"/>
          <w:i/>
          <w:color w:val="000000" w:themeColor="text1"/>
          <w:sz w:val="24"/>
          <w:szCs w:val="24"/>
        </w:rPr>
        <w:t>The Journals of Gerontology,</w:t>
      </w:r>
      <w:r w:rsidRPr="00924105">
        <w:rPr>
          <w:rFonts w:ascii="Times New Roman" w:hAnsi="Times New Roman" w:cs="Times New Roman"/>
          <w:color w:val="000000" w:themeColor="text1"/>
          <w:sz w:val="24"/>
          <w:szCs w:val="24"/>
        </w:rPr>
        <w:t xml:space="preserve"> vol. 40, no. 4, pp. 487–493.</w:t>
      </w:r>
    </w:p>
    <w:p w14:paraId="1AD5D2F3" w14:textId="77777777" w:rsidR="002E2D5B" w:rsidRPr="00924105" w:rsidRDefault="002E2D5B" w:rsidP="00970E0E">
      <w:pPr>
        <w:spacing w:line="480" w:lineRule="auto"/>
        <w:ind w:left="720" w:hanging="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De Jong </w:t>
      </w:r>
      <w:proofErr w:type="spellStart"/>
      <w:r w:rsidRPr="00924105">
        <w:rPr>
          <w:rFonts w:ascii="Times New Roman" w:hAnsi="Times New Roman" w:cs="Times New Roman"/>
          <w:color w:val="000000" w:themeColor="text1"/>
          <w:sz w:val="24"/>
          <w:szCs w:val="24"/>
        </w:rPr>
        <w:t>Gierveld</w:t>
      </w:r>
      <w:proofErr w:type="spellEnd"/>
      <w:r w:rsidRPr="00924105">
        <w:rPr>
          <w:rFonts w:ascii="Times New Roman" w:hAnsi="Times New Roman" w:cs="Times New Roman"/>
          <w:color w:val="000000" w:themeColor="text1"/>
          <w:sz w:val="24"/>
          <w:szCs w:val="24"/>
        </w:rPr>
        <w:t xml:space="preserve">, Jenny &amp; Frans </w:t>
      </w:r>
      <w:proofErr w:type="spellStart"/>
      <w:r w:rsidRPr="00924105">
        <w:rPr>
          <w:rFonts w:ascii="Times New Roman" w:hAnsi="Times New Roman" w:cs="Times New Roman"/>
          <w:color w:val="000000" w:themeColor="text1"/>
          <w:sz w:val="24"/>
          <w:szCs w:val="24"/>
        </w:rPr>
        <w:t>Kamphuis</w:t>
      </w:r>
      <w:proofErr w:type="spellEnd"/>
      <w:r w:rsidRPr="00924105">
        <w:rPr>
          <w:rFonts w:ascii="Times New Roman" w:hAnsi="Times New Roman" w:cs="Times New Roman"/>
          <w:color w:val="000000" w:themeColor="text1"/>
          <w:sz w:val="24"/>
          <w:szCs w:val="24"/>
        </w:rPr>
        <w:t xml:space="preserve">. (1985). The development of a </w:t>
      </w:r>
      <w:proofErr w:type="spellStart"/>
      <w:r w:rsidRPr="00924105">
        <w:rPr>
          <w:rFonts w:ascii="Times New Roman" w:hAnsi="Times New Roman" w:cs="Times New Roman"/>
          <w:color w:val="000000" w:themeColor="text1"/>
          <w:sz w:val="24"/>
          <w:szCs w:val="24"/>
        </w:rPr>
        <w:t>rasch</w:t>
      </w:r>
      <w:proofErr w:type="spellEnd"/>
      <w:r w:rsidRPr="00924105">
        <w:rPr>
          <w:rFonts w:ascii="Times New Roman" w:hAnsi="Times New Roman" w:cs="Times New Roman"/>
          <w:color w:val="000000" w:themeColor="text1"/>
          <w:sz w:val="24"/>
          <w:szCs w:val="24"/>
        </w:rPr>
        <w:t xml:space="preserve">-type loneliness scale. </w:t>
      </w:r>
      <w:r w:rsidRPr="00924105">
        <w:rPr>
          <w:rFonts w:ascii="Times New Roman" w:hAnsi="Times New Roman" w:cs="Times New Roman"/>
          <w:i/>
          <w:iCs/>
          <w:color w:val="000000" w:themeColor="text1"/>
          <w:sz w:val="24"/>
          <w:szCs w:val="24"/>
        </w:rPr>
        <w:t>Applied Psychological Measurement,</w:t>
      </w:r>
      <w:r w:rsidRPr="00924105">
        <w:rPr>
          <w:rFonts w:ascii="Times New Roman" w:hAnsi="Times New Roman" w:cs="Times New Roman"/>
          <w:iCs/>
          <w:color w:val="000000" w:themeColor="text1"/>
          <w:sz w:val="24"/>
          <w:szCs w:val="24"/>
        </w:rPr>
        <w:t xml:space="preserve"> </w:t>
      </w:r>
      <w:r w:rsidRPr="00924105">
        <w:rPr>
          <w:rFonts w:ascii="Times New Roman" w:hAnsi="Times New Roman" w:cs="Times New Roman"/>
          <w:color w:val="000000" w:themeColor="text1"/>
          <w:sz w:val="24"/>
          <w:szCs w:val="24"/>
        </w:rPr>
        <w:t>9, 289-99.</w:t>
      </w:r>
    </w:p>
    <w:p w14:paraId="180A67E8" w14:textId="2B33490F" w:rsidR="002E2D5B" w:rsidRPr="00924105" w:rsidRDefault="002E2D5B" w:rsidP="00970E0E">
      <w:pPr>
        <w:spacing w:line="480" w:lineRule="auto"/>
        <w:ind w:left="720" w:hanging="720"/>
        <w:rPr>
          <w:rStyle w:val="reference-text"/>
          <w:rFonts w:ascii="Times New Roman" w:hAnsi="Times New Roman" w:cs="Times New Roman"/>
          <w:color w:val="000000" w:themeColor="text1"/>
          <w:sz w:val="24"/>
          <w:szCs w:val="24"/>
          <w:u w:val="single"/>
        </w:rPr>
      </w:pPr>
      <w:r w:rsidRPr="00924105">
        <w:rPr>
          <w:rFonts w:ascii="Times New Roman" w:hAnsi="Times New Roman" w:cs="Times New Roman"/>
          <w:color w:val="000000" w:themeColor="text1"/>
          <w:sz w:val="24"/>
          <w:szCs w:val="24"/>
        </w:rPr>
        <w:lastRenderedPageBreak/>
        <w:t xml:space="preserve">De Jong </w:t>
      </w:r>
      <w:proofErr w:type="spellStart"/>
      <w:r w:rsidRPr="00924105">
        <w:rPr>
          <w:rFonts w:ascii="Times New Roman" w:hAnsi="Times New Roman" w:cs="Times New Roman"/>
          <w:color w:val="000000" w:themeColor="text1"/>
          <w:sz w:val="24"/>
          <w:szCs w:val="24"/>
        </w:rPr>
        <w:t>Gierveld</w:t>
      </w:r>
      <w:proofErr w:type="spellEnd"/>
      <w:r w:rsidRPr="00924105">
        <w:rPr>
          <w:rFonts w:ascii="Times New Roman" w:hAnsi="Times New Roman" w:cs="Times New Roman"/>
          <w:color w:val="000000" w:themeColor="text1"/>
          <w:sz w:val="24"/>
          <w:szCs w:val="24"/>
        </w:rPr>
        <w:t xml:space="preserve"> J., </w:t>
      </w:r>
      <w:proofErr w:type="spellStart"/>
      <w:r w:rsidRPr="00924105">
        <w:rPr>
          <w:rFonts w:ascii="Times New Roman" w:hAnsi="Times New Roman" w:cs="Times New Roman"/>
          <w:color w:val="000000" w:themeColor="text1"/>
          <w:sz w:val="24"/>
          <w:szCs w:val="24"/>
        </w:rPr>
        <w:t>Fokkema</w:t>
      </w:r>
      <w:proofErr w:type="spellEnd"/>
      <w:r w:rsidRPr="00924105">
        <w:rPr>
          <w:rFonts w:ascii="Times New Roman" w:hAnsi="Times New Roman" w:cs="Times New Roman"/>
          <w:color w:val="000000" w:themeColor="text1"/>
          <w:sz w:val="24"/>
          <w:szCs w:val="24"/>
        </w:rPr>
        <w:t xml:space="preserve">, T., &amp; Van, Tilburg T. (2011). </w:t>
      </w:r>
      <w:r w:rsidRPr="00924105">
        <w:rPr>
          <w:rFonts w:ascii="Times New Roman" w:hAnsi="Times New Roman" w:cs="Times New Roman"/>
          <w:i/>
          <w:color w:val="000000" w:themeColor="text1"/>
          <w:sz w:val="24"/>
          <w:szCs w:val="24"/>
        </w:rPr>
        <w:t xml:space="preserve">Alleviating loneliness among older adults. </w:t>
      </w:r>
      <w:r w:rsidRPr="00924105">
        <w:rPr>
          <w:rFonts w:ascii="Times New Roman" w:hAnsi="Times New Roman" w:cs="Times New Roman"/>
          <w:i/>
          <w:iCs/>
          <w:color w:val="000000" w:themeColor="text1"/>
          <w:sz w:val="24"/>
          <w:szCs w:val="24"/>
        </w:rPr>
        <w:t>Safeguarding the Convoy: a call to action from the Campaign to End Loneliness</w:t>
      </w:r>
      <w:r w:rsidRPr="00924105">
        <w:rPr>
          <w:rFonts w:ascii="Times New Roman" w:hAnsi="Times New Roman" w:cs="Times New Roman"/>
          <w:i/>
          <w:color w:val="000000" w:themeColor="text1"/>
          <w:sz w:val="24"/>
          <w:szCs w:val="24"/>
        </w:rPr>
        <w:t>.</w:t>
      </w:r>
      <w:r w:rsidRPr="00924105">
        <w:rPr>
          <w:rFonts w:ascii="Times New Roman" w:hAnsi="Times New Roman" w:cs="Times New Roman"/>
          <w:color w:val="000000" w:themeColor="text1"/>
          <w:sz w:val="24"/>
          <w:szCs w:val="24"/>
        </w:rPr>
        <w:t xml:space="preserve"> Age UK Oxford shire </w:t>
      </w:r>
      <w:proofErr w:type="spellStart"/>
      <w:r w:rsidRPr="00924105">
        <w:rPr>
          <w:rFonts w:ascii="Times New Roman" w:hAnsi="Times New Roman" w:cs="Times New Roman"/>
          <w:color w:val="000000" w:themeColor="text1"/>
          <w:sz w:val="24"/>
          <w:szCs w:val="24"/>
        </w:rPr>
        <w:t>retrived</w:t>
      </w:r>
      <w:proofErr w:type="spellEnd"/>
      <w:r w:rsidRPr="00924105">
        <w:rPr>
          <w:rFonts w:ascii="Times New Roman" w:hAnsi="Times New Roman" w:cs="Times New Roman"/>
          <w:color w:val="000000" w:themeColor="text1"/>
          <w:sz w:val="24"/>
          <w:szCs w:val="24"/>
        </w:rPr>
        <w:t xml:space="preserve"> from</w:t>
      </w:r>
      <w:ins w:id="468" w:author="Naveed ul haq qadri chishty" w:date="2018-12-05T14:49:00Z">
        <w:r w:rsidR="0060479A" w:rsidRPr="00924105">
          <w:rPr>
            <w:rFonts w:ascii="Times New Roman" w:hAnsi="Times New Roman" w:cs="Times New Roman"/>
            <w:color w:val="000000" w:themeColor="text1"/>
            <w:sz w:val="24"/>
            <w:szCs w:val="24"/>
          </w:rPr>
          <w:t xml:space="preserve"> </w:t>
        </w:r>
      </w:ins>
      <w:del w:id="469" w:author="Naveed ul haq qadri chishty" w:date="2018-12-05T14:49:00Z">
        <w:r w:rsidRPr="00924105" w:rsidDel="0060479A">
          <w:rPr>
            <w:rFonts w:ascii="Times New Roman" w:hAnsi="Times New Roman" w:cs="Times New Roman"/>
            <w:color w:val="000000" w:themeColor="text1"/>
            <w:sz w:val="24"/>
            <w:szCs w:val="24"/>
          </w:rPr>
          <w:delText xml:space="preserve"> </w:delText>
        </w:r>
      </w:del>
      <w:ins w:id="470" w:author="Naveed ul haq qadri chishty" w:date="2018-12-05T14:49:00Z">
        <w:r w:rsidR="00E15EC2" w:rsidRPr="00924105">
          <w:rPr>
            <w:rStyle w:val="Hyperlink"/>
            <w:rFonts w:ascii="Times New Roman" w:hAnsi="Times New Roman" w:cs="Times New Roman"/>
            <w:color w:val="000000" w:themeColor="text1"/>
            <w:sz w:val="24"/>
            <w:szCs w:val="24"/>
          </w:rPr>
          <w:fldChar w:fldCharType="begin"/>
        </w:r>
        <w:r w:rsidR="00E15EC2" w:rsidRPr="00924105">
          <w:rPr>
            <w:rStyle w:val="Hyperlink"/>
            <w:rFonts w:ascii="Times New Roman" w:hAnsi="Times New Roman" w:cs="Times New Roman"/>
            <w:color w:val="000000" w:themeColor="text1"/>
            <w:sz w:val="24"/>
            <w:szCs w:val="24"/>
          </w:rPr>
          <w:instrText xml:space="preserve"> HYPERLINK "</w:instrText>
        </w:r>
      </w:ins>
      <w:r w:rsidR="00E15EC2" w:rsidRPr="00924105">
        <w:rPr>
          <w:rStyle w:val="Hyperlink"/>
          <w:rFonts w:ascii="Times New Roman" w:hAnsi="Times New Roman" w:cs="Times New Roman"/>
          <w:color w:val="000000" w:themeColor="text1"/>
          <w:sz w:val="24"/>
          <w:szCs w:val="24"/>
        </w:rPr>
        <w:instrText>http://campaigntoendloneliness.org.uk/wp content/uploads/downloads/2011/07/safeguarding-the-convoy_-_a-call-to-action-from-the-campaign-to-end-loneliness.pdf</w:instrText>
      </w:r>
      <w:ins w:id="471" w:author="Naveed ul haq qadri chishty" w:date="2018-12-05T14:49:00Z">
        <w:r w:rsidR="00E15EC2" w:rsidRPr="00924105">
          <w:rPr>
            <w:rStyle w:val="Hyperlink"/>
            <w:rFonts w:ascii="Times New Roman" w:hAnsi="Times New Roman" w:cs="Times New Roman"/>
            <w:color w:val="000000" w:themeColor="text1"/>
            <w:sz w:val="24"/>
            <w:szCs w:val="24"/>
          </w:rPr>
          <w:instrText xml:space="preserve">" </w:instrText>
        </w:r>
        <w:r w:rsidR="00E15EC2" w:rsidRPr="00924105">
          <w:rPr>
            <w:rStyle w:val="Hyperlink"/>
            <w:rFonts w:ascii="Times New Roman" w:hAnsi="Times New Roman" w:cs="Times New Roman"/>
            <w:color w:val="000000" w:themeColor="text1"/>
            <w:sz w:val="24"/>
            <w:szCs w:val="24"/>
          </w:rPr>
          <w:fldChar w:fldCharType="separate"/>
        </w:r>
      </w:ins>
      <w:r w:rsidR="00E15EC2" w:rsidRPr="00924105">
        <w:rPr>
          <w:rStyle w:val="Hyperlink"/>
          <w:rFonts w:ascii="Times New Roman" w:hAnsi="Times New Roman" w:cs="Times New Roman"/>
          <w:color w:val="000000" w:themeColor="text1"/>
          <w:sz w:val="24"/>
          <w:szCs w:val="24"/>
          <w:rPrChange w:id="472" w:author="Naveed ul haq qadri chishty" w:date="2018-12-05T14:49:00Z">
            <w:rPr>
              <w:rStyle w:val="Hyperlink"/>
              <w:rFonts w:ascii="Times New Roman" w:hAnsi="Times New Roman" w:cs="Times New Roman"/>
              <w:color w:val="auto"/>
              <w:sz w:val="24"/>
              <w:szCs w:val="24"/>
            </w:rPr>
          </w:rPrChange>
        </w:rPr>
        <w:t>http://campaigntoendloneliness.org.uk/wp content/uploads/downloads/2011/07/safeguarding-the-convoy_-_a-call-to-action-from-the-campaign-to-end-loneliness.pdf</w:t>
      </w:r>
      <w:ins w:id="473" w:author="Naveed ul haq qadri chishty" w:date="2018-12-05T14:49:00Z">
        <w:r w:rsidR="00E15EC2" w:rsidRPr="00924105">
          <w:rPr>
            <w:rStyle w:val="Hyperlink"/>
            <w:rFonts w:ascii="Times New Roman" w:hAnsi="Times New Roman" w:cs="Times New Roman"/>
            <w:color w:val="000000" w:themeColor="text1"/>
            <w:sz w:val="24"/>
            <w:szCs w:val="24"/>
          </w:rPr>
          <w:fldChar w:fldCharType="end"/>
        </w:r>
      </w:ins>
      <w:r w:rsidRPr="00924105">
        <w:rPr>
          <w:rStyle w:val="Hyperlink"/>
          <w:rFonts w:ascii="Times New Roman" w:hAnsi="Times New Roman" w:cs="Times New Roman"/>
          <w:color w:val="000000" w:themeColor="text1"/>
          <w:sz w:val="24"/>
          <w:szCs w:val="24"/>
        </w:rPr>
        <w:t>.</w:t>
      </w:r>
    </w:p>
    <w:p w14:paraId="73EDDC67" w14:textId="22A5841C" w:rsidR="007B5F2E" w:rsidRPr="00924105" w:rsidRDefault="002E2D5B" w:rsidP="007B5F2E">
      <w:pPr>
        <w:spacing w:line="480" w:lineRule="auto"/>
        <w:ind w:left="720" w:hanging="720"/>
        <w:rPr>
          <w:ins w:id="474" w:author="Naveed ul haq qadri chishty" w:date="2018-12-05T14:48:00Z"/>
          <w:rFonts w:ascii="Times New Roman" w:hAnsi="Times New Roman" w:cs="Times New Roman"/>
          <w:color w:val="000000" w:themeColor="text1"/>
          <w:w w:val="105"/>
          <w:sz w:val="24"/>
          <w:szCs w:val="24"/>
        </w:rPr>
      </w:pPr>
      <w:proofErr w:type="spellStart"/>
      <w:proofErr w:type="gramStart"/>
      <w:r w:rsidRPr="00924105">
        <w:rPr>
          <w:rFonts w:ascii="Times New Roman" w:hAnsi="Times New Roman" w:cs="Times New Roman"/>
          <w:color w:val="000000" w:themeColor="text1"/>
          <w:sz w:val="24"/>
          <w:szCs w:val="24"/>
        </w:rPr>
        <w:t>Dykstra,P.A</w:t>
      </w:r>
      <w:proofErr w:type="spellEnd"/>
      <w:r w:rsidRPr="00924105">
        <w:rPr>
          <w:rFonts w:ascii="Times New Roman" w:hAnsi="Times New Roman" w:cs="Times New Roman"/>
          <w:color w:val="000000" w:themeColor="text1"/>
          <w:sz w:val="24"/>
          <w:szCs w:val="24"/>
        </w:rPr>
        <w:t>.</w:t>
      </w:r>
      <w:proofErr w:type="gramEnd"/>
      <w:r w:rsidRPr="00924105">
        <w:rPr>
          <w:rFonts w:ascii="Times New Roman" w:hAnsi="Times New Roman" w:cs="Times New Roman"/>
          <w:color w:val="000000" w:themeColor="text1"/>
          <w:sz w:val="24"/>
          <w:szCs w:val="24"/>
        </w:rPr>
        <w:t xml:space="preserve">(2009). Older adult loneliness: </w:t>
      </w:r>
      <w:proofErr w:type="spellStart"/>
      <w:r w:rsidRPr="00924105">
        <w:rPr>
          <w:rFonts w:ascii="Times New Roman" w:hAnsi="Times New Roman" w:cs="Times New Roman"/>
          <w:color w:val="000000" w:themeColor="text1"/>
          <w:sz w:val="24"/>
          <w:szCs w:val="24"/>
        </w:rPr>
        <w:t>Mythsandrealities</w:t>
      </w:r>
      <w:proofErr w:type="spellEnd"/>
      <w:r w:rsidRPr="00924105">
        <w:rPr>
          <w:rFonts w:ascii="Times New Roman" w:hAnsi="Times New Roman" w:cs="Times New Roman"/>
          <w:color w:val="000000" w:themeColor="text1"/>
          <w:sz w:val="24"/>
          <w:szCs w:val="24"/>
        </w:rPr>
        <w:t xml:space="preserve">. </w:t>
      </w:r>
      <w:r w:rsidRPr="00924105">
        <w:rPr>
          <w:rFonts w:ascii="Times New Roman" w:hAnsi="Times New Roman" w:cs="Times New Roman"/>
          <w:i/>
          <w:color w:val="000000" w:themeColor="text1"/>
          <w:w w:val="105"/>
          <w:sz w:val="24"/>
          <w:szCs w:val="24"/>
        </w:rPr>
        <w:t xml:space="preserve">European Journal of Ageing, </w:t>
      </w:r>
      <w:r w:rsidRPr="00924105">
        <w:rPr>
          <w:rFonts w:ascii="Times New Roman" w:hAnsi="Times New Roman" w:cs="Times New Roman"/>
          <w:color w:val="000000" w:themeColor="text1"/>
          <w:w w:val="105"/>
          <w:sz w:val="24"/>
          <w:szCs w:val="24"/>
        </w:rPr>
        <w:t>6(2),9</w:t>
      </w:r>
      <w:r w:rsidRPr="00924105">
        <w:rPr>
          <w:rFonts w:ascii="Times New Roman" w:hAnsi="Times New Roman" w:cs="Times New Roman"/>
          <w:color w:val="000000" w:themeColor="text1"/>
          <w:spacing w:val="-2"/>
          <w:w w:val="105"/>
          <w:sz w:val="24"/>
          <w:szCs w:val="24"/>
        </w:rPr>
        <w:t>1</w:t>
      </w:r>
      <w:r w:rsidRPr="00924105">
        <w:rPr>
          <w:rFonts w:ascii="Times New Roman" w:eastAsia="Arial" w:hAnsi="Times New Roman" w:cs="Times New Roman"/>
          <w:color w:val="000000" w:themeColor="text1"/>
          <w:w w:val="105"/>
          <w:sz w:val="24"/>
          <w:szCs w:val="24"/>
        </w:rPr>
        <w:t>-</w:t>
      </w:r>
      <w:r w:rsidRPr="00924105">
        <w:rPr>
          <w:rFonts w:ascii="Times New Roman" w:hAnsi="Times New Roman" w:cs="Times New Roman"/>
          <w:color w:val="000000" w:themeColor="text1"/>
          <w:w w:val="105"/>
          <w:sz w:val="24"/>
          <w:szCs w:val="24"/>
        </w:rPr>
        <w:t>100.</w:t>
      </w:r>
    </w:p>
    <w:p w14:paraId="735D428D" w14:textId="19A48E09" w:rsidR="003D0319" w:rsidRPr="00924105" w:rsidRDefault="003D0319" w:rsidP="003D0319">
      <w:pPr>
        <w:spacing w:line="480" w:lineRule="auto"/>
        <w:rPr>
          <w:ins w:id="475" w:author="Naveed ul haq qadri chishty" w:date="2018-12-05T14:48:00Z"/>
          <w:rFonts w:ascii="Times New Roman" w:hAnsi="Times New Roman" w:cs="Times New Roman"/>
          <w:i/>
          <w:color w:val="000000" w:themeColor="text1"/>
          <w:sz w:val="24"/>
          <w:szCs w:val="24"/>
          <w:rPrChange w:id="476" w:author="Naveed ul haq qadri chishty" w:date="2018-12-05T14:48:00Z">
            <w:rPr>
              <w:ins w:id="477" w:author="Naveed ul haq qadri chishty" w:date="2018-12-05T14:48:00Z"/>
              <w:rFonts w:ascii="Times New Roman" w:hAnsi="Times New Roman" w:cs="Times New Roman"/>
              <w:w w:val="105"/>
              <w:sz w:val="24"/>
              <w:szCs w:val="24"/>
            </w:rPr>
          </w:rPrChange>
        </w:rPr>
      </w:pPr>
      <w:proofErr w:type="spellStart"/>
      <w:ins w:id="478" w:author="Naveed ul haq qadri chishty" w:date="2018-12-05T14:48:00Z">
        <w:r w:rsidRPr="00924105">
          <w:rPr>
            <w:rFonts w:ascii="Times New Roman" w:hAnsi="Times New Roman" w:cs="Times New Roman"/>
            <w:color w:val="000000" w:themeColor="text1"/>
            <w:sz w:val="24"/>
            <w:szCs w:val="24"/>
          </w:rPr>
          <w:t>Furdous</w:t>
        </w:r>
        <w:proofErr w:type="spellEnd"/>
        <w:r w:rsidRPr="00924105">
          <w:rPr>
            <w:rFonts w:ascii="Times New Roman" w:hAnsi="Times New Roman" w:cs="Times New Roman"/>
            <w:color w:val="000000" w:themeColor="text1"/>
            <w:sz w:val="24"/>
            <w:szCs w:val="24"/>
          </w:rPr>
          <w:t>, G., et al (2008</w:t>
        </w:r>
        <w:proofErr w:type="gramStart"/>
        <w:r w:rsidRPr="00924105">
          <w:rPr>
            <w:rFonts w:ascii="Times New Roman" w:hAnsi="Times New Roman" w:cs="Times New Roman"/>
            <w:color w:val="000000" w:themeColor="text1"/>
            <w:sz w:val="24"/>
            <w:szCs w:val="24"/>
          </w:rPr>
          <w:t>).Socio</w:t>
        </w:r>
        <w:proofErr w:type="gramEnd"/>
        <w:r w:rsidRPr="00924105">
          <w:rPr>
            <w:rFonts w:ascii="Times New Roman" w:hAnsi="Times New Roman" w:cs="Times New Roman"/>
            <w:color w:val="000000" w:themeColor="text1"/>
            <w:sz w:val="24"/>
            <w:szCs w:val="24"/>
          </w:rPr>
          <w:t xml:space="preserve">-Economic Problems of Senior Citizens and their Adjustment in </w:t>
        </w:r>
        <w:proofErr w:type="spellStart"/>
        <w:r w:rsidRPr="00924105">
          <w:rPr>
            <w:rFonts w:ascii="Times New Roman" w:hAnsi="Times New Roman" w:cs="Times New Roman"/>
            <w:color w:val="000000" w:themeColor="text1"/>
            <w:sz w:val="24"/>
            <w:szCs w:val="24"/>
          </w:rPr>
          <w:t>Punjab,Pakistan</w:t>
        </w:r>
        <w:proofErr w:type="spellEnd"/>
        <w:r w:rsidRPr="00924105">
          <w:rPr>
            <w:rFonts w:ascii="Times New Roman" w:hAnsi="Times New Roman" w:cs="Times New Roman"/>
            <w:color w:val="000000" w:themeColor="text1"/>
            <w:sz w:val="24"/>
            <w:szCs w:val="24"/>
          </w:rPr>
          <w:t xml:space="preserve">, </w:t>
        </w:r>
        <w:r w:rsidRPr="00924105">
          <w:rPr>
            <w:rFonts w:ascii="Times New Roman" w:hAnsi="Times New Roman" w:cs="Times New Roman"/>
            <w:i/>
            <w:color w:val="000000" w:themeColor="text1"/>
            <w:sz w:val="24"/>
            <w:szCs w:val="24"/>
          </w:rPr>
          <w:t>Pakistan journal of agricultural sciences, vol.45(1),pp 138-144.</w:t>
        </w:r>
      </w:ins>
    </w:p>
    <w:p w14:paraId="79FFD7CD" w14:textId="2BA851F7" w:rsidR="007B5F2E" w:rsidRPr="00924105" w:rsidRDefault="007B5F2E">
      <w:pPr>
        <w:spacing w:line="480" w:lineRule="auto"/>
        <w:rPr>
          <w:rFonts w:ascii="Times New Roman" w:hAnsi="Times New Roman" w:cs="Times New Roman"/>
          <w:color w:val="000000" w:themeColor="text1"/>
          <w:w w:val="105"/>
          <w:sz w:val="24"/>
          <w:szCs w:val="24"/>
          <w:rPrChange w:id="479" w:author="Naveed ul haq qadri chishty" w:date="2018-12-05T14:03:00Z">
            <w:rPr>
              <w:rFonts w:ascii="Times New Roman" w:hAnsi="Times New Roman" w:cs="Times New Roman"/>
              <w:w w:val="105"/>
              <w:sz w:val="24"/>
              <w:szCs w:val="24"/>
            </w:rPr>
          </w:rPrChange>
        </w:rPr>
        <w:pPrChange w:id="480" w:author="Naveed ul haq qadri chishty" w:date="2018-12-05T14:48:00Z">
          <w:pPr>
            <w:spacing w:line="480" w:lineRule="auto"/>
            <w:ind w:left="720" w:hanging="720"/>
          </w:pPr>
        </w:pPrChange>
      </w:pPr>
      <w:proofErr w:type="spellStart"/>
      <w:ins w:id="481" w:author="Naveed ul haq qadri chishty" w:date="2018-12-05T14:03:00Z">
        <w:r w:rsidRPr="00924105">
          <w:rPr>
            <w:rFonts w:ascii="Times New Roman" w:eastAsia="Times New Roman" w:hAnsi="Times New Roman" w:cs="Times New Roman"/>
            <w:color w:val="000000" w:themeColor="text1"/>
            <w:sz w:val="24"/>
            <w:szCs w:val="24"/>
            <w:lang w:val="en"/>
            <w:rPrChange w:id="482" w:author="Naveed ul haq qadri chishty" w:date="2018-12-05T14:03:00Z">
              <w:rPr>
                <w:rFonts w:ascii="Arial" w:eastAsia="Times New Roman" w:hAnsi="Arial" w:cs="Arial"/>
                <w:color w:val="222222"/>
                <w:sz w:val="21"/>
                <w:szCs w:val="21"/>
                <w:lang w:val="en"/>
              </w:rPr>
            </w:rPrChange>
          </w:rPr>
          <w:t>Griffn</w:t>
        </w:r>
        <w:proofErr w:type="spellEnd"/>
        <w:r w:rsidRPr="00924105">
          <w:rPr>
            <w:rFonts w:ascii="Times New Roman" w:eastAsia="Times New Roman" w:hAnsi="Times New Roman" w:cs="Times New Roman"/>
            <w:color w:val="000000" w:themeColor="text1"/>
            <w:sz w:val="24"/>
            <w:szCs w:val="24"/>
            <w:lang w:val="en"/>
            <w:rPrChange w:id="483" w:author="Naveed ul haq qadri chishty" w:date="2018-12-05T14:03:00Z">
              <w:rPr>
                <w:rFonts w:ascii="Arial" w:eastAsia="Times New Roman" w:hAnsi="Arial" w:cs="Arial"/>
                <w:color w:val="222222"/>
                <w:sz w:val="21"/>
                <w:szCs w:val="21"/>
                <w:lang w:val="en"/>
              </w:rPr>
            </w:rPrChange>
          </w:rPr>
          <w:t xml:space="preserve"> J</w:t>
        </w:r>
        <w:r w:rsidR="00104C6E" w:rsidRPr="00924105">
          <w:rPr>
            <w:rFonts w:ascii="Times New Roman" w:eastAsia="Times New Roman" w:hAnsi="Times New Roman" w:cs="Times New Roman"/>
            <w:color w:val="000000" w:themeColor="text1"/>
            <w:sz w:val="24"/>
            <w:szCs w:val="24"/>
            <w:lang w:val="en"/>
          </w:rPr>
          <w:t>,</w:t>
        </w:r>
        <w:r w:rsidRPr="00924105">
          <w:rPr>
            <w:rFonts w:ascii="Times New Roman" w:eastAsia="Times New Roman" w:hAnsi="Times New Roman" w:cs="Times New Roman"/>
            <w:color w:val="000000" w:themeColor="text1"/>
            <w:sz w:val="24"/>
            <w:szCs w:val="24"/>
            <w:lang w:val="en"/>
            <w:rPrChange w:id="484" w:author="Naveed ul haq qadri chishty" w:date="2018-12-05T14:03:00Z">
              <w:rPr>
                <w:rFonts w:ascii="Arial" w:eastAsia="Times New Roman" w:hAnsi="Arial" w:cs="Arial"/>
                <w:color w:val="222222"/>
                <w:sz w:val="21"/>
                <w:szCs w:val="21"/>
                <w:lang w:val="en"/>
              </w:rPr>
            </w:rPrChange>
          </w:rPr>
          <w:t xml:space="preserve"> (2010) </w:t>
        </w:r>
        <w:r w:rsidRPr="00924105">
          <w:rPr>
            <w:rFonts w:ascii="Times New Roman" w:eastAsia="Times New Roman" w:hAnsi="Times New Roman" w:cs="Times New Roman"/>
            <w:color w:val="000000" w:themeColor="text1"/>
            <w:sz w:val="24"/>
            <w:szCs w:val="24"/>
            <w:lang w:val="en"/>
            <w:rPrChange w:id="485" w:author="Naveed ul haq qadri chishty" w:date="2018-12-05T14:03:00Z">
              <w:rPr>
                <w:rFonts w:ascii="Arial" w:eastAsia="Times New Roman" w:hAnsi="Arial" w:cs="Arial"/>
                <w:color w:val="000099"/>
                <w:sz w:val="21"/>
                <w:szCs w:val="21"/>
                <w:u w:val="single"/>
                <w:lang w:val="en"/>
              </w:rPr>
            </w:rPrChange>
          </w:rPr>
          <w:fldChar w:fldCharType="begin"/>
        </w:r>
        <w:r w:rsidRPr="00924105">
          <w:rPr>
            <w:rFonts w:ascii="Times New Roman" w:eastAsia="Times New Roman" w:hAnsi="Times New Roman" w:cs="Times New Roman"/>
            <w:color w:val="000000" w:themeColor="text1"/>
            <w:sz w:val="24"/>
            <w:szCs w:val="24"/>
            <w:lang w:val="en"/>
            <w:rPrChange w:id="486" w:author="Naveed ul haq qadri chishty" w:date="2018-12-05T14:03:00Z">
              <w:rPr>
                <w:rFonts w:ascii="Arial" w:eastAsia="Times New Roman" w:hAnsi="Arial" w:cs="Arial"/>
                <w:color w:val="000099"/>
                <w:sz w:val="21"/>
                <w:szCs w:val="21"/>
                <w:u w:val="single"/>
                <w:lang w:val="en"/>
              </w:rPr>
            </w:rPrChange>
          </w:rPr>
          <w:instrText xml:space="preserve"> HYPERLINK "http://s.bsd.net/nefoundation/default/page/file/b8278023a5b025649f_5zm6i2btg.pdf" </w:instrText>
        </w:r>
        <w:r w:rsidRPr="00924105">
          <w:rPr>
            <w:rFonts w:ascii="Times New Roman" w:eastAsia="Times New Roman" w:hAnsi="Times New Roman" w:cs="Times New Roman"/>
            <w:color w:val="000000" w:themeColor="text1"/>
            <w:sz w:val="24"/>
            <w:szCs w:val="24"/>
            <w:lang w:val="en"/>
            <w:rPrChange w:id="487" w:author="Naveed ul haq qadri chishty" w:date="2018-12-05T14:03:00Z">
              <w:rPr>
                <w:rFonts w:ascii="Arial" w:eastAsia="Times New Roman" w:hAnsi="Arial" w:cs="Arial"/>
                <w:color w:val="000099"/>
                <w:sz w:val="21"/>
                <w:szCs w:val="21"/>
                <w:u w:val="single"/>
                <w:lang w:val="en"/>
              </w:rPr>
            </w:rPrChange>
          </w:rPr>
          <w:fldChar w:fldCharType="separate"/>
        </w:r>
        <w:r w:rsidRPr="00924105">
          <w:rPr>
            <w:rFonts w:ascii="Times New Roman" w:eastAsia="Times New Roman" w:hAnsi="Times New Roman" w:cs="Times New Roman"/>
            <w:color w:val="000000" w:themeColor="text1"/>
            <w:sz w:val="24"/>
            <w:szCs w:val="24"/>
            <w:lang w:val="en"/>
            <w:rPrChange w:id="488" w:author="Naveed ul haq qadri chishty" w:date="2018-12-05T14:03:00Z">
              <w:rPr>
                <w:rFonts w:ascii="Arial" w:eastAsia="Times New Roman" w:hAnsi="Arial" w:cs="Arial"/>
                <w:color w:val="000099"/>
                <w:sz w:val="21"/>
                <w:szCs w:val="21"/>
                <w:u w:val="single"/>
                <w:lang w:val="en"/>
              </w:rPr>
            </w:rPrChange>
          </w:rPr>
          <w:t>The lonely society?</w:t>
        </w:r>
        <w:r w:rsidRPr="00924105">
          <w:rPr>
            <w:rFonts w:ascii="Times New Roman" w:eastAsia="Times New Roman" w:hAnsi="Times New Roman" w:cs="Times New Roman"/>
            <w:color w:val="000000" w:themeColor="text1"/>
            <w:sz w:val="24"/>
            <w:szCs w:val="24"/>
            <w:lang w:val="en"/>
            <w:rPrChange w:id="489" w:author="Naveed ul haq qadri chishty" w:date="2018-12-05T14:03:00Z">
              <w:rPr>
                <w:rFonts w:ascii="Arial" w:eastAsia="Times New Roman" w:hAnsi="Arial" w:cs="Arial"/>
                <w:color w:val="000099"/>
                <w:sz w:val="21"/>
                <w:szCs w:val="21"/>
                <w:u w:val="single"/>
                <w:lang w:val="en"/>
              </w:rPr>
            </w:rPrChange>
          </w:rPr>
          <w:fldChar w:fldCharType="end"/>
        </w:r>
        <w:r w:rsidRPr="00924105">
          <w:rPr>
            <w:rFonts w:ascii="Times New Roman" w:eastAsia="Times New Roman" w:hAnsi="Times New Roman" w:cs="Times New Roman"/>
            <w:color w:val="000000" w:themeColor="text1"/>
            <w:sz w:val="24"/>
            <w:szCs w:val="24"/>
            <w:lang w:val="en"/>
            <w:rPrChange w:id="490" w:author="Naveed ul haq qadri chishty" w:date="2018-12-05T14:03:00Z">
              <w:rPr>
                <w:rFonts w:ascii="Arial" w:eastAsia="Times New Roman" w:hAnsi="Arial" w:cs="Arial"/>
                <w:color w:val="222222"/>
                <w:sz w:val="21"/>
                <w:szCs w:val="21"/>
                <w:lang w:val="en"/>
              </w:rPr>
            </w:rPrChange>
          </w:rPr>
          <w:t xml:space="preserve"> London: Mental Health Foundation</w:t>
        </w:r>
      </w:ins>
    </w:p>
    <w:p w14:paraId="6F255430" w14:textId="6FB60760" w:rsidR="002E2D5B" w:rsidRPr="00924105" w:rsidDel="00F20D47" w:rsidRDefault="002E2D5B" w:rsidP="00970E0E">
      <w:pPr>
        <w:spacing w:line="480" w:lineRule="auto"/>
        <w:ind w:left="720" w:hanging="720"/>
        <w:rPr>
          <w:del w:id="491" w:author="Naveed ul haq qadri chishty" w:date="2018-12-04T13:10:00Z"/>
          <w:rStyle w:val="reference-text"/>
          <w:rFonts w:ascii="Times New Roman" w:hAnsi="Times New Roman" w:cs="Times New Roman"/>
          <w:color w:val="000000" w:themeColor="text1"/>
          <w:sz w:val="24"/>
          <w:szCs w:val="24"/>
        </w:rPr>
      </w:pPr>
      <w:del w:id="492" w:author="Naveed ul haq qadri chishty" w:date="2018-12-04T13:10:00Z">
        <w:r w:rsidRPr="00924105" w:rsidDel="00F20D47">
          <w:rPr>
            <w:rStyle w:val="reference-text"/>
            <w:rFonts w:ascii="Times New Roman" w:hAnsi="Times New Roman" w:cs="Times New Roman"/>
            <w:color w:val="000000" w:themeColor="text1"/>
            <w:sz w:val="24"/>
            <w:szCs w:val="24"/>
          </w:rPr>
          <w:delText>Erikson, E.H. (1963).</w:delText>
        </w:r>
        <w:r w:rsidRPr="00924105" w:rsidDel="00F20D47">
          <w:rPr>
            <w:rStyle w:val="apple-converted-space"/>
            <w:rFonts w:ascii="Times New Roman" w:hAnsi="Times New Roman" w:cs="Times New Roman"/>
            <w:color w:val="000000" w:themeColor="text1"/>
            <w:sz w:val="24"/>
            <w:szCs w:val="24"/>
          </w:rPr>
          <w:delText> </w:delText>
        </w:r>
        <w:r w:rsidR="00B0494F" w:rsidRPr="00924105" w:rsidDel="00F20D47">
          <w:rPr>
            <w:rStyle w:val="Hyperlink"/>
            <w:rFonts w:ascii="Times New Roman" w:hAnsi="Times New Roman" w:cs="Times New Roman"/>
            <w:iCs/>
            <w:color w:val="000000" w:themeColor="text1"/>
            <w:sz w:val="24"/>
            <w:szCs w:val="24"/>
          </w:rPr>
          <w:fldChar w:fldCharType="begin"/>
        </w:r>
        <w:r w:rsidR="00B0494F" w:rsidRPr="00924105" w:rsidDel="00F20D47">
          <w:rPr>
            <w:rStyle w:val="Hyperlink"/>
            <w:rFonts w:ascii="Times New Roman" w:hAnsi="Times New Roman" w:cs="Times New Roman"/>
            <w:iCs/>
            <w:color w:val="000000" w:themeColor="text1"/>
            <w:sz w:val="24"/>
            <w:szCs w:val="24"/>
          </w:rPr>
          <w:delInstrText xml:space="preserve"> HYPERLINK "http://en.wikipedia.org/wiki/Childhood_and_Society" \o "Childhood and Society" </w:delInstrText>
        </w:r>
        <w:r w:rsidR="00B0494F" w:rsidRPr="00924105" w:rsidDel="00F20D47">
          <w:rPr>
            <w:rStyle w:val="Hyperlink"/>
            <w:rFonts w:ascii="Times New Roman" w:hAnsi="Times New Roman" w:cs="Times New Roman"/>
            <w:iCs/>
            <w:color w:val="000000" w:themeColor="text1"/>
            <w:sz w:val="24"/>
            <w:szCs w:val="24"/>
          </w:rPr>
          <w:fldChar w:fldCharType="separate"/>
        </w:r>
        <w:r w:rsidRPr="00924105" w:rsidDel="00F20D47">
          <w:rPr>
            <w:rStyle w:val="Hyperlink"/>
            <w:rFonts w:ascii="Times New Roman" w:hAnsi="Times New Roman" w:cs="Times New Roman"/>
            <w:iCs/>
            <w:color w:val="000000" w:themeColor="text1"/>
            <w:sz w:val="24"/>
            <w:szCs w:val="24"/>
          </w:rPr>
          <w:delText>Childhood and Society</w:delText>
        </w:r>
        <w:r w:rsidR="00B0494F" w:rsidRPr="00924105" w:rsidDel="00F20D47">
          <w:rPr>
            <w:rStyle w:val="Hyperlink"/>
            <w:rFonts w:ascii="Times New Roman" w:hAnsi="Times New Roman" w:cs="Times New Roman"/>
            <w:iCs/>
            <w:color w:val="000000" w:themeColor="text1"/>
            <w:sz w:val="24"/>
            <w:szCs w:val="24"/>
          </w:rPr>
          <w:fldChar w:fldCharType="end"/>
        </w:r>
        <w:r w:rsidRPr="00924105" w:rsidDel="00F20D47">
          <w:rPr>
            <w:rStyle w:val="reference-text"/>
            <w:rFonts w:ascii="Times New Roman" w:hAnsi="Times New Roman" w:cs="Times New Roman"/>
            <w:color w:val="000000" w:themeColor="text1"/>
            <w:sz w:val="24"/>
            <w:szCs w:val="24"/>
          </w:rPr>
          <w:delText>. (2nd ed.). New York: Norton.</w:delText>
        </w:r>
      </w:del>
    </w:p>
    <w:p w14:paraId="061BAAC7" w14:textId="792D4470" w:rsidR="00A6088B" w:rsidRPr="00924105" w:rsidDel="00F20D47" w:rsidRDefault="002E2D5B" w:rsidP="00970E0E">
      <w:pPr>
        <w:spacing w:line="480" w:lineRule="auto"/>
        <w:ind w:left="720" w:hanging="720"/>
        <w:rPr>
          <w:del w:id="493" w:author="Naveed ul haq qadri chishty" w:date="2018-12-04T13:12:00Z"/>
          <w:rFonts w:ascii="Times New Roman" w:hAnsi="Times New Roman" w:cs="Times New Roman"/>
          <w:color w:val="000000" w:themeColor="text1"/>
          <w:sz w:val="24"/>
          <w:szCs w:val="24"/>
        </w:rPr>
      </w:pPr>
      <w:del w:id="494" w:author="Naveed ul haq qadri chishty" w:date="2018-12-04T13:12:00Z">
        <w:r w:rsidRPr="00924105" w:rsidDel="00F20D47">
          <w:rPr>
            <w:rFonts w:ascii="Times New Roman" w:hAnsi="Times New Roman" w:cs="Times New Roman"/>
            <w:color w:val="000000" w:themeColor="text1"/>
            <w:sz w:val="24"/>
            <w:szCs w:val="24"/>
          </w:rPr>
          <w:delText xml:space="preserve">Erikson, E.H. (1968). Identity: </w:delText>
        </w:r>
        <w:r w:rsidRPr="00924105" w:rsidDel="00F20D47">
          <w:rPr>
            <w:rFonts w:ascii="Times New Roman" w:hAnsi="Times New Roman" w:cs="Times New Roman"/>
            <w:i/>
            <w:color w:val="000000" w:themeColor="text1"/>
            <w:sz w:val="24"/>
            <w:szCs w:val="24"/>
          </w:rPr>
          <w:delText>Youth and Crisis</w:delText>
        </w:r>
        <w:r w:rsidRPr="00924105" w:rsidDel="00F20D47">
          <w:rPr>
            <w:rFonts w:ascii="Times New Roman" w:hAnsi="Times New Roman" w:cs="Times New Roman"/>
            <w:color w:val="000000" w:themeColor="text1"/>
            <w:sz w:val="24"/>
            <w:szCs w:val="24"/>
          </w:rPr>
          <w:delText>. New York: Norton.</w:delText>
        </w:r>
      </w:del>
    </w:p>
    <w:p w14:paraId="6E735926" w14:textId="4309999B" w:rsidR="00A6088B" w:rsidRPr="00924105" w:rsidDel="00F20D47" w:rsidRDefault="00A6088B" w:rsidP="000339B3">
      <w:pPr>
        <w:spacing w:line="480" w:lineRule="auto"/>
        <w:ind w:left="720" w:hanging="720"/>
        <w:rPr>
          <w:del w:id="495" w:author="Naveed ul haq qadri chishty" w:date="2018-12-04T13:08:00Z"/>
          <w:rStyle w:val="reference-text"/>
          <w:rFonts w:ascii="Times New Roman" w:hAnsi="Times New Roman" w:cs="Times New Roman"/>
          <w:color w:val="000000" w:themeColor="text1"/>
          <w:sz w:val="24"/>
          <w:szCs w:val="24"/>
        </w:rPr>
      </w:pPr>
      <w:del w:id="496" w:author="Naveed ul haq qadri chishty" w:date="2018-12-04T13:08:00Z">
        <w:r w:rsidRPr="00924105" w:rsidDel="00F20D47">
          <w:rPr>
            <w:rFonts w:ascii="Times New Roman" w:hAnsi="Times New Roman" w:cs="Times New Roman"/>
            <w:color w:val="000000" w:themeColor="text1"/>
            <w:sz w:val="24"/>
            <w:szCs w:val="24"/>
          </w:rPr>
          <w:delText xml:space="preserve">Forman et.al </w:delText>
        </w:r>
        <w:r w:rsidR="00487590" w:rsidRPr="00924105" w:rsidDel="00F20D47">
          <w:rPr>
            <w:rFonts w:ascii="Times New Roman" w:hAnsi="Times New Roman" w:cs="Times New Roman"/>
            <w:color w:val="000000" w:themeColor="text1"/>
            <w:sz w:val="24"/>
            <w:szCs w:val="24"/>
          </w:rPr>
          <w:delText>(1992).</w:delText>
        </w:r>
        <w:r w:rsidRPr="00924105" w:rsidDel="00F20D47">
          <w:rPr>
            <w:rStyle w:val="reference-text"/>
            <w:rFonts w:ascii="Times New Roman" w:hAnsi="Times New Roman" w:cs="Times New Roman"/>
            <w:color w:val="000000" w:themeColor="text1"/>
            <w:sz w:val="24"/>
            <w:szCs w:val="24"/>
          </w:rPr>
          <w:delText xml:space="preserve">“PTCA in the Elderly: the ‘young-old’ versus the ‘old-old’" </w:delText>
        </w:r>
        <w:r w:rsidRPr="00924105" w:rsidDel="00F20D47">
          <w:rPr>
            <w:rFonts w:ascii="Times New Roman" w:hAnsi="Times New Roman" w:cs="Times New Roman"/>
            <w:color w:val="000000" w:themeColor="text1"/>
            <w:sz w:val="24"/>
            <w:szCs w:val="24"/>
          </w:rPr>
          <w:delText>Retrieved from</w:delText>
        </w:r>
        <w:r w:rsidRPr="00924105" w:rsidDel="00F20D47">
          <w:rPr>
            <w:rStyle w:val="apple-converted-space"/>
            <w:rFonts w:ascii="Times New Roman" w:hAnsi="Times New Roman" w:cs="Times New Roman"/>
            <w:color w:val="000000" w:themeColor="text1"/>
            <w:sz w:val="24"/>
            <w:szCs w:val="24"/>
          </w:rPr>
          <w:delText> </w:delText>
        </w:r>
        <w:r w:rsidR="00B0494F" w:rsidRPr="00924105" w:rsidDel="00F20D47">
          <w:rPr>
            <w:rStyle w:val="Hyperlink"/>
            <w:rFonts w:ascii="Times New Roman" w:hAnsi="Times New Roman" w:cs="Times New Roman"/>
            <w:color w:val="000000" w:themeColor="text1"/>
            <w:sz w:val="24"/>
            <w:szCs w:val="24"/>
          </w:rPr>
          <w:fldChar w:fldCharType="begin"/>
        </w:r>
        <w:r w:rsidR="00B0494F" w:rsidRPr="00924105" w:rsidDel="00F20D47">
          <w:rPr>
            <w:rStyle w:val="Hyperlink"/>
            <w:rFonts w:ascii="Times New Roman" w:hAnsi="Times New Roman" w:cs="Times New Roman"/>
            <w:color w:val="000000" w:themeColor="text1"/>
            <w:sz w:val="24"/>
            <w:szCs w:val="24"/>
          </w:rPr>
          <w:delInstrText xml:space="preserve"> HYPERLINK "http://www.ncbi.nlm.nih.gov/pubmed/1727842" </w:delInstrText>
        </w:r>
        <w:r w:rsidR="00B0494F" w:rsidRPr="00924105" w:rsidDel="00F20D47">
          <w:rPr>
            <w:rStyle w:val="Hyperlink"/>
            <w:rFonts w:ascii="Times New Roman" w:hAnsi="Times New Roman" w:cs="Times New Roman"/>
            <w:color w:val="000000" w:themeColor="text1"/>
            <w:sz w:val="24"/>
            <w:szCs w:val="24"/>
          </w:rPr>
          <w:fldChar w:fldCharType="separate"/>
        </w:r>
        <w:r w:rsidRPr="00924105" w:rsidDel="00F20D47">
          <w:rPr>
            <w:rStyle w:val="Hyperlink"/>
            <w:rFonts w:ascii="Times New Roman" w:hAnsi="Times New Roman" w:cs="Times New Roman"/>
            <w:color w:val="000000" w:themeColor="text1"/>
            <w:sz w:val="24"/>
            <w:szCs w:val="24"/>
          </w:rPr>
          <w:delText>http://www.ncbi.nlm.nih.gov/pubmed/1727842</w:delText>
        </w:r>
        <w:r w:rsidR="00B0494F" w:rsidRPr="00924105" w:rsidDel="00F20D47">
          <w:rPr>
            <w:rStyle w:val="Hyperlink"/>
            <w:rFonts w:ascii="Times New Roman" w:hAnsi="Times New Roman" w:cs="Times New Roman"/>
            <w:color w:val="000000" w:themeColor="text1"/>
            <w:sz w:val="24"/>
            <w:szCs w:val="24"/>
          </w:rPr>
          <w:fldChar w:fldCharType="end"/>
        </w:r>
        <w:r w:rsidRPr="00924105" w:rsidDel="00F20D47">
          <w:rPr>
            <w:rStyle w:val="reference-text"/>
            <w:rFonts w:ascii="Times New Roman" w:hAnsi="Times New Roman" w:cs="Times New Roman"/>
            <w:color w:val="000000" w:themeColor="text1"/>
            <w:sz w:val="24"/>
            <w:szCs w:val="24"/>
          </w:rPr>
          <w:delText>.</w:delText>
        </w:r>
      </w:del>
    </w:p>
    <w:p w14:paraId="5A30043C" w14:textId="77777777" w:rsidR="002E2D5B" w:rsidRPr="00924105" w:rsidRDefault="002E2D5B" w:rsidP="00970E0E">
      <w:pPr>
        <w:spacing w:line="480" w:lineRule="auto"/>
        <w:ind w:left="720" w:hanging="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Golden, J., et al (2009). Loneliness, social supports, mood and wellbeing in community-dwelling elderly, </w:t>
      </w:r>
      <w:r w:rsidRPr="00924105">
        <w:rPr>
          <w:rFonts w:ascii="Times New Roman" w:hAnsi="Times New Roman" w:cs="Times New Roman"/>
          <w:i/>
          <w:color w:val="000000" w:themeColor="text1"/>
          <w:sz w:val="24"/>
          <w:szCs w:val="24"/>
        </w:rPr>
        <w:t>International</w:t>
      </w:r>
      <w:r w:rsidRPr="00924105">
        <w:rPr>
          <w:rFonts w:ascii="Times New Roman" w:hAnsi="Times New Roman" w:cs="Times New Roman"/>
          <w:color w:val="000000" w:themeColor="text1"/>
          <w:sz w:val="24"/>
          <w:szCs w:val="24"/>
        </w:rPr>
        <w:t xml:space="preserve"> </w:t>
      </w:r>
      <w:r w:rsidRPr="00924105">
        <w:rPr>
          <w:rFonts w:ascii="Times New Roman" w:hAnsi="Times New Roman" w:cs="Times New Roman"/>
          <w:i/>
          <w:color w:val="000000" w:themeColor="text1"/>
          <w:sz w:val="24"/>
          <w:szCs w:val="24"/>
        </w:rPr>
        <w:t xml:space="preserve">Journal of Geriatric </w:t>
      </w:r>
      <w:proofErr w:type="spellStart"/>
      <w:r w:rsidRPr="00924105">
        <w:rPr>
          <w:rFonts w:ascii="Times New Roman" w:hAnsi="Times New Roman" w:cs="Times New Roman"/>
          <w:i/>
          <w:color w:val="000000" w:themeColor="text1"/>
          <w:sz w:val="24"/>
          <w:szCs w:val="24"/>
        </w:rPr>
        <w:t>Psychaiatry</w:t>
      </w:r>
      <w:proofErr w:type="spellEnd"/>
      <w:r w:rsidRPr="00924105">
        <w:rPr>
          <w:rFonts w:ascii="Times New Roman" w:hAnsi="Times New Roman" w:cs="Times New Roman"/>
          <w:color w:val="000000" w:themeColor="text1"/>
          <w:sz w:val="24"/>
          <w:szCs w:val="24"/>
        </w:rPr>
        <w:t>, 24, 694-700.</w:t>
      </w:r>
    </w:p>
    <w:p w14:paraId="7F1F4E54" w14:textId="4DD89D1F" w:rsidR="002E2D5B" w:rsidRPr="00924105" w:rsidRDefault="002E2D5B" w:rsidP="00970E0E">
      <w:pPr>
        <w:spacing w:line="480" w:lineRule="auto"/>
        <w:ind w:left="720" w:hanging="720"/>
        <w:rPr>
          <w:rFonts w:ascii="Times New Roman" w:hAnsi="Times New Roman" w:cs="Times New Roman"/>
          <w:color w:val="000000" w:themeColor="text1"/>
          <w:sz w:val="24"/>
          <w:szCs w:val="24"/>
        </w:rPr>
      </w:pPr>
      <w:proofErr w:type="spellStart"/>
      <w:r w:rsidRPr="00924105">
        <w:rPr>
          <w:rFonts w:ascii="Times New Roman" w:hAnsi="Times New Roman" w:cs="Times New Roman"/>
          <w:color w:val="000000" w:themeColor="text1"/>
          <w:sz w:val="24"/>
          <w:szCs w:val="24"/>
        </w:rPr>
        <w:t>Hawkley</w:t>
      </w:r>
      <w:proofErr w:type="spellEnd"/>
      <w:r w:rsidRPr="00924105">
        <w:rPr>
          <w:rFonts w:ascii="Times New Roman" w:hAnsi="Times New Roman" w:cs="Times New Roman"/>
          <w:color w:val="000000" w:themeColor="text1"/>
          <w:sz w:val="24"/>
          <w:szCs w:val="24"/>
        </w:rPr>
        <w:t xml:space="preserve">, L.C., </w:t>
      </w:r>
      <w:ins w:id="497" w:author="Naveed ul haq qadri chishty" w:date="2018-12-05T14:31:00Z">
        <w:r w:rsidR="00C660E3" w:rsidRPr="00924105">
          <w:rPr>
            <w:rFonts w:ascii="Times New Roman" w:hAnsi="Times New Roman" w:cs="Times New Roman"/>
            <w:color w:val="000000" w:themeColor="text1"/>
            <w:sz w:val="24"/>
            <w:szCs w:val="24"/>
          </w:rPr>
          <w:t xml:space="preserve">et al </w:t>
        </w:r>
      </w:ins>
      <w:del w:id="498" w:author="Naveed ul haq qadri chishty" w:date="2018-12-05T14:31:00Z">
        <w:r w:rsidRPr="00924105" w:rsidDel="00C660E3">
          <w:rPr>
            <w:rFonts w:ascii="Times New Roman" w:hAnsi="Times New Roman" w:cs="Times New Roman"/>
            <w:color w:val="000000" w:themeColor="text1"/>
            <w:sz w:val="24"/>
            <w:szCs w:val="24"/>
          </w:rPr>
          <w:delText xml:space="preserve">Hughes, M. E., Waite, L. J., Masi, C. M.,  Thisted, R. A., &amp; Cacioppo, J. T. </w:delText>
        </w:r>
      </w:del>
      <w:r w:rsidRPr="00924105">
        <w:rPr>
          <w:rFonts w:ascii="Times New Roman" w:hAnsi="Times New Roman" w:cs="Times New Roman"/>
          <w:color w:val="000000" w:themeColor="text1"/>
          <w:sz w:val="24"/>
          <w:szCs w:val="24"/>
        </w:rPr>
        <w:t xml:space="preserve">(2008). “From social structural factors to perceptions of relationship quality and loneliness: the Chicago Health, Aging, and Social Relations Study,” </w:t>
      </w:r>
      <w:r w:rsidRPr="00924105">
        <w:rPr>
          <w:rFonts w:ascii="Times New Roman" w:hAnsi="Times New Roman" w:cs="Times New Roman"/>
          <w:i/>
          <w:color w:val="000000" w:themeColor="text1"/>
          <w:sz w:val="24"/>
          <w:szCs w:val="24"/>
        </w:rPr>
        <w:t>Journals of Gerontology—Series B Psychological Sciences and Social Sciences</w:t>
      </w:r>
      <w:r w:rsidRPr="00924105">
        <w:rPr>
          <w:rFonts w:ascii="Times New Roman" w:hAnsi="Times New Roman" w:cs="Times New Roman"/>
          <w:color w:val="000000" w:themeColor="text1"/>
          <w:sz w:val="24"/>
          <w:szCs w:val="24"/>
        </w:rPr>
        <w:t>, vol. 63, no. 6, pp. S375–S384.</w:t>
      </w:r>
    </w:p>
    <w:p w14:paraId="6F0CF93A" w14:textId="77777777" w:rsidR="002E2D5B" w:rsidRPr="00924105" w:rsidRDefault="002E2D5B" w:rsidP="00970E0E">
      <w:pPr>
        <w:spacing w:line="480" w:lineRule="auto"/>
        <w:ind w:left="720" w:hanging="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Hawthorne, G. (2006). Measuring social isolation in older adults: Development and initial validation of the Friendship Scale. </w:t>
      </w:r>
      <w:r w:rsidRPr="00924105">
        <w:rPr>
          <w:rFonts w:ascii="Times New Roman" w:hAnsi="Times New Roman" w:cs="Times New Roman"/>
          <w:i/>
          <w:iCs/>
          <w:color w:val="000000" w:themeColor="text1"/>
          <w:sz w:val="24"/>
          <w:szCs w:val="24"/>
        </w:rPr>
        <w:t>Social Indicators Rese</w:t>
      </w:r>
      <w:r w:rsidRPr="00924105">
        <w:rPr>
          <w:rFonts w:ascii="Times New Roman" w:hAnsi="Times New Roman" w:cs="Times New Roman"/>
          <w:i/>
          <w:color w:val="000000" w:themeColor="text1"/>
          <w:sz w:val="24"/>
          <w:szCs w:val="24"/>
        </w:rPr>
        <w:t>arch,</w:t>
      </w:r>
      <w:r w:rsidRPr="00924105">
        <w:rPr>
          <w:rFonts w:ascii="Times New Roman" w:hAnsi="Times New Roman" w:cs="Times New Roman"/>
          <w:color w:val="000000" w:themeColor="text1"/>
          <w:sz w:val="24"/>
          <w:szCs w:val="24"/>
        </w:rPr>
        <w:t xml:space="preserve"> 77, 521-548.</w:t>
      </w:r>
    </w:p>
    <w:p w14:paraId="5FC22B11" w14:textId="77777777" w:rsidR="002E2D5B" w:rsidRPr="00924105" w:rsidRDefault="002E2D5B" w:rsidP="00970E0E">
      <w:pPr>
        <w:spacing w:line="480" w:lineRule="auto"/>
        <w:ind w:left="720" w:hanging="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Hogg, M.A., &amp; Heller, K. (1990). A measure of relational competence for community-dwelling elderly. </w:t>
      </w:r>
      <w:r w:rsidRPr="00924105">
        <w:rPr>
          <w:rFonts w:ascii="Times New Roman" w:hAnsi="Times New Roman" w:cs="Times New Roman"/>
          <w:i/>
          <w:color w:val="000000" w:themeColor="text1"/>
          <w:sz w:val="24"/>
          <w:szCs w:val="24"/>
        </w:rPr>
        <w:t>Psychology and Aging</w:t>
      </w:r>
      <w:r w:rsidRPr="00924105">
        <w:rPr>
          <w:rFonts w:ascii="Times New Roman" w:hAnsi="Times New Roman" w:cs="Times New Roman"/>
          <w:color w:val="000000" w:themeColor="text1"/>
          <w:sz w:val="24"/>
          <w:szCs w:val="24"/>
        </w:rPr>
        <w:t>, 5, 580–588.</w:t>
      </w:r>
    </w:p>
    <w:p w14:paraId="36FB14E7" w14:textId="77777777" w:rsidR="002E2D5B" w:rsidRPr="00924105" w:rsidRDefault="002E2D5B" w:rsidP="00970E0E">
      <w:pPr>
        <w:spacing w:line="480" w:lineRule="auto"/>
        <w:ind w:left="720" w:hanging="720"/>
        <w:rPr>
          <w:rFonts w:ascii="Times New Roman" w:hAnsi="Times New Roman" w:cs="Times New Roman"/>
          <w:color w:val="000000" w:themeColor="text1"/>
          <w:sz w:val="24"/>
          <w:szCs w:val="24"/>
        </w:rPr>
      </w:pPr>
      <w:proofErr w:type="spellStart"/>
      <w:proofErr w:type="gramStart"/>
      <w:r w:rsidRPr="00924105">
        <w:rPr>
          <w:rFonts w:ascii="Times New Roman" w:hAnsi="Times New Roman" w:cs="Times New Roman"/>
          <w:color w:val="000000" w:themeColor="text1"/>
          <w:sz w:val="24"/>
          <w:szCs w:val="24"/>
        </w:rPr>
        <w:t>Lauder,W</w:t>
      </w:r>
      <w:proofErr w:type="spellEnd"/>
      <w:r w:rsidRPr="00924105">
        <w:rPr>
          <w:rFonts w:ascii="Times New Roman" w:hAnsi="Times New Roman" w:cs="Times New Roman"/>
          <w:color w:val="000000" w:themeColor="text1"/>
          <w:sz w:val="24"/>
          <w:szCs w:val="24"/>
        </w:rPr>
        <w:t>.</w:t>
      </w:r>
      <w:proofErr w:type="gramEnd"/>
      <w:r w:rsidRPr="00924105">
        <w:rPr>
          <w:rFonts w:ascii="Times New Roman" w:hAnsi="Times New Roman" w:cs="Times New Roman"/>
          <w:color w:val="000000" w:themeColor="text1"/>
          <w:sz w:val="24"/>
          <w:szCs w:val="24"/>
        </w:rPr>
        <w:t xml:space="preserve">, Sharkey, S., &amp; Mummery, K.(2004). “A community survey of loneliness,” </w:t>
      </w:r>
      <w:r w:rsidRPr="00924105">
        <w:rPr>
          <w:rFonts w:ascii="Times New Roman" w:hAnsi="Times New Roman" w:cs="Times New Roman"/>
          <w:i/>
          <w:color w:val="000000" w:themeColor="text1"/>
          <w:sz w:val="24"/>
          <w:szCs w:val="24"/>
        </w:rPr>
        <w:t>Journal of Advanced Nursing</w:t>
      </w:r>
      <w:r w:rsidRPr="00924105">
        <w:rPr>
          <w:rFonts w:ascii="Times New Roman" w:hAnsi="Times New Roman" w:cs="Times New Roman"/>
          <w:color w:val="000000" w:themeColor="text1"/>
          <w:sz w:val="24"/>
          <w:szCs w:val="24"/>
        </w:rPr>
        <w:t>, vol. 46, no. 1, pp. 88–94.</w:t>
      </w:r>
    </w:p>
    <w:p w14:paraId="595DA0B5" w14:textId="6ADFAC9B" w:rsidR="002E2D5B" w:rsidRPr="00924105" w:rsidRDefault="002E2D5B" w:rsidP="00970E0E">
      <w:pPr>
        <w:spacing w:line="480" w:lineRule="auto"/>
        <w:ind w:left="720" w:hanging="720"/>
        <w:rPr>
          <w:ins w:id="499" w:author="Naveed ul haq qadri chishty" w:date="2018-12-05T14:17:00Z"/>
          <w:rFonts w:ascii="Times New Roman" w:hAnsi="Times New Roman" w:cs="Times New Roman"/>
          <w:color w:val="000000" w:themeColor="text1"/>
          <w:sz w:val="24"/>
          <w:szCs w:val="24"/>
        </w:rPr>
      </w:pPr>
      <w:proofErr w:type="spellStart"/>
      <w:r w:rsidRPr="00924105">
        <w:rPr>
          <w:rFonts w:ascii="Times New Roman" w:hAnsi="Times New Roman" w:cs="Times New Roman"/>
          <w:color w:val="000000" w:themeColor="text1"/>
          <w:sz w:val="24"/>
          <w:szCs w:val="24"/>
        </w:rPr>
        <w:lastRenderedPageBreak/>
        <w:t>Losada</w:t>
      </w:r>
      <w:proofErr w:type="spellEnd"/>
      <w:r w:rsidRPr="00924105">
        <w:rPr>
          <w:rFonts w:ascii="Times New Roman" w:hAnsi="Times New Roman" w:cs="Times New Roman"/>
          <w:color w:val="000000" w:themeColor="text1"/>
          <w:sz w:val="24"/>
          <w:szCs w:val="24"/>
        </w:rPr>
        <w:t>, A., Marquez-Gonzales, M., Garcia-</w:t>
      </w:r>
      <w:proofErr w:type="spellStart"/>
      <w:r w:rsidRPr="00924105">
        <w:rPr>
          <w:rFonts w:ascii="Times New Roman" w:hAnsi="Times New Roman" w:cs="Times New Roman"/>
          <w:color w:val="000000" w:themeColor="text1"/>
          <w:sz w:val="24"/>
          <w:szCs w:val="24"/>
        </w:rPr>
        <w:t>Otez</w:t>
      </w:r>
      <w:proofErr w:type="spellEnd"/>
      <w:r w:rsidRPr="00924105">
        <w:rPr>
          <w:rFonts w:ascii="Times New Roman" w:hAnsi="Times New Roman" w:cs="Times New Roman"/>
          <w:color w:val="000000" w:themeColor="text1"/>
          <w:sz w:val="24"/>
          <w:szCs w:val="24"/>
        </w:rPr>
        <w:t xml:space="preserve">, L., et al (2012). Loneliness and mental health in a representative sample of community-dwelling Spanish older adults, </w:t>
      </w:r>
      <w:r w:rsidRPr="00924105">
        <w:rPr>
          <w:rFonts w:ascii="Times New Roman" w:hAnsi="Times New Roman" w:cs="Times New Roman"/>
          <w:i/>
          <w:color w:val="000000" w:themeColor="text1"/>
          <w:sz w:val="24"/>
          <w:szCs w:val="24"/>
        </w:rPr>
        <w:t>The Journal of Psychology: Interdisciplinary and Applied</w:t>
      </w:r>
      <w:r w:rsidRPr="00924105">
        <w:rPr>
          <w:rFonts w:ascii="Times New Roman" w:hAnsi="Times New Roman" w:cs="Times New Roman"/>
          <w:color w:val="000000" w:themeColor="text1"/>
          <w:sz w:val="24"/>
          <w:szCs w:val="24"/>
        </w:rPr>
        <w:t>, 146(3), 277-292.</w:t>
      </w:r>
    </w:p>
    <w:p w14:paraId="21EDA641" w14:textId="3A4A8E33" w:rsidR="00991C6D" w:rsidRPr="00924105" w:rsidRDefault="00991C6D">
      <w:pPr>
        <w:spacing w:before="100" w:beforeAutospacing="1" w:after="100" w:afterAutospacing="1" w:line="480" w:lineRule="auto"/>
        <w:ind w:right="360"/>
        <w:rPr>
          <w:rFonts w:ascii="Times New Roman" w:eastAsia="Times New Roman" w:hAnsi="Times New Roman" w:cs="Times New Roman"/>
          <w:color w:val="000000" w:themeColor="text1"/>
          <w:sz w:val="24"/>
          <w:szCs w:val="24"/>
          <w:lang w:val="en"/>
          <w:rPrChange w:id="500" w:author="Naveed ul haq qadri chishty" w:date="2018-12-05T14:17:00Z">
            <w:rPr>
              <w:rFonts w:ascii="Times New Roman" w:hAnsi="Times New Roman" w:cs="Times New Roman"/>
              <w:sz w:val="24"/>
              <w:szCs w:val="24"/>
            </w:rPr>
          </w:rPrChange>
        </w:rPr>
        <w:pPrChange w:id="501" w:author="Naveed ul haq qadri chishty" w:date="2018-12-05T14:17:00Z">
          <w:pPr>
            <w:spacing w:line="480" w:lineRule="auto"/>
            <w:ind w:left="720" w:hanging="720"/>
          </w:pPr>
        </w:pPrChange>
      </w:pPr>
      <w:proofErr w:type="spellStart"/>
      <w:ins w:id="502" w:author="Naveed ul haq qadri chishty" w:date="2018-12-05T14:17:00Z">
        <w:r w:rsidRPr="00924105">
          <w:rPr>
            <w:rFonts w:ascii="Times New Roman" w:eastAsia="Times New Roman" w:hAnsi="Times New Roman" w:cs="Times New Roman"/>
            <w:color w:val="000000" w:themeColor="text1"/>
            <w:sz w:val="24"/>
            <w:szCs w:val="24"/>
            <w:lang w:val="en"/>
          </w:rPr>
          <w:t>Luanaigh</w:t>
        </w:r>
        <w:proofErr w:type="spellEnd"/>
        <w:r w:rsidRPr="00924105">
          <w:rPr>
            <w:rFonts w:ascii="Times New Roman" w:eastAsia="Times New Roman" w:hAnsi="Times New Roman" w:cs="Times New Roman"/>
            <w:color w:val="000000" w:themeColor="text1"/>
            <w:sz w:val="24"/>
            <w:szCs w:val="24"/>
            <w:lang w:val="en"/>
          </w:rPr>
          <w:t xml:space="preserve"> C and Lawlor BA (2008) Loneliness and the health of older people, </w:t>
        </w:r>
        <w:r w:rsidRPr="00924105">
          <w:rPr>
            <w:rFonts w:ascii="Times New Roman" w:eastAsia="Times New Roman" w:hAnsi="Times New Roman" w:cs="Times New Roman"/>
            <w:i/>
            <w:iCs/>
            <w:color w:val="000000" w:themeColor="text1"/>
            <w:sz w:val="24"/>
            <w:szCs w:val="24"/>
            <w:lang w:val="en"/>
          </w:rPr>
          <w:t>International Journal of Geriatric Psychiatry</w:t>
        </w:r>
        <w:r w:rsidRPr="00924105">
          <w:rPr>
            <w:rFonts w:ascii="Times New Roman" w:eastAsia="Times New Roman" w:hAnsi="Times New Roman" w:cs="Times New Roman"/>
            <w:color w:val="000000" w:themeColor="text1"/>
            <w:sz w:val="24"/>
            <w:szCs w:val="24"/>
            <w:lang w:val="en"/>
          </w:rPr>
          <w:t>, 23, 1213-1221</w:t>
        </w:r>
      </w:ins>
    </w:p>
    <w:p w14:paraId="77EB21D5" w14:textId="2831C228" w:rsidR="002E2D5B" w:rsidRPr="00924105" w:rsidRDefault="002E2D5B" w:rsidP="00970E0E">
      <w:pPr>
        <w:spacing w:line="480" w:lineRule="auto"/>
        <w:ind w:left="720" w:hanging="720"/>
        <w:rPr>
          <w:ins w:id="503" w:author="Naveed ul haq qadri chishty" w:date="2018-12-05T13:41:00Z"/>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Malik, A.  A. (2002). The study of social support as a determining factor in depressed and non-depressed as measure by indigenously developed social support </w:t>
      </w:r>
      <w:proofErr w:type="gramStart"/>
      <w:r w:rsidRPr="00924105">
        <w:rPr>
          <w:rFonts w:ascii="Times New Roman" w:hAnsi="Times New Roman" w:cs="Times New Roman"/>
          <w:color w:val="000000" w:themeColor="text1"/>
          <w:sz w:val="24"/>
          <w:szCs w:val="24"/>
        </w:rPr>
        <w:t>scale.</w:t>
      </w:r>
      <w:r w:rsidRPr="00924105">
        <w:rPr>
          <w:rFonts w:ascii="Times New Roman" w:hAnsi="Times New Roman" w:cs="Times New Roman"/>
          <w:iCs/>
          <w:color w:val="000000" w:themeColor="text1"/>
          <w:sz w:val="24"/>
          <w:szCs w:val="24"/>
        </w:rPr>
        <w:t>.</w:t>
      </w:r>
      <w:proofErr w:type="gramEnd"/>
      <w:r w:rsidRPr="00924105">
        <w:rPr>
          <w:rFonts w:ascii="Times New Roman" w:hAnsi="Times New Roman" w:cs="Times New Roman"/>
          <w:color w:val="000000" w:themeColor="text1"/>
          <w:sz w:val="24"/>
          <w:szCs w:val="24"/>
        </w:rPr>
        <w:t xml:space="preserve"> </w:t>
      </w:r>
      <w:r w:rsidRPr="00924105">
        <w:rPr>
          <w:rFonts w:ascii="Times New Roman" w:hAnsi="Times New Roman" w:cs="Times New Roman"/>
          <w:i/>
          <w:color w:val="000000" w:themeColor="text1"/>
          <w:sz w:val="24"/>
          <w:szCs w:val="24"/>
        </w:rPr>
        <w:t>Unpublished PhD thesis,</w:t>
      </w:r>
      <w:r w:rsidRPr="00924105">
        <w:rPr>
          <w:rFonts w:ascii="Times New Roman" w:hAnsi="Times New Roman" w:cs="Times New Roman"/>
          <w:color w:val="000000" w:themeColor="text1"/>
          <w:sz w:val="24"/>
          <w:szCs w:val="24"/>
        </w:rPr>
        <w:t xml:space="preserve"> University of Karachi, Karachi.</w:t>
      </w:r>
    </w:p>
    <w:p w14:paraId="17F246FC" w14:textId="014070A4" w:rsidR="005A2AAB" w:rsidRPr="00924105" w:rsidRDefault="005A2AAB">
      <w:pPr>
        <w:spacing w:before="100" w:beforeAutospacing="1" w:after="100" w:afterAutospacing="1" w:line="360" w:lineRule="auto"/>
        <w:jc w:val="both"/>
        <w:rPr>
          <w:rFonts w:ascii="Times New Roman" w:hAnsi="Times New Roman" w:cs="Times New Roman"/>
          <w:color w:val="000000" w:themeColor="text1"/>
          <w:sz w:val="24"/>
          <w:szCs w:val="24"/>
          <w:rPrChange w:id="504" w:author="Naveed ul haq qadri chishty" w:date="2018-12-05T13:41:00Z">
            <w:rPr>
              <w:rFonts w:ascii="Times New Roman" w:hAnsi="Times New Roman" w:cs="Times New Roman"/>
              <w:sz w:val="24"/>
              <w:szCs w:val="24"/>
            </w:rPr>
          </w:rPrChange>
        </w:rPr>
        <w:pPrChange w:id="505" w:author="Naveed ul haq qadri chishty" w:date="2018-12-05T13:41:00Z">
          <w:pPr>
            <w:spacing w:line="480" w:lineRule="auto"/>
            <w:ind w:left="720" w:hanging="720"/>
          </w:pPr>
        </w:pPrChange>
      </w:pPr>
      <w:ins w:id="506" w:author="Naveed ul haq qadri chishty" w:date="2018-12-05T13:41:00Z">
        <w:r w:rsidRPr="00924105">
          <w:rPr>
            <w:rFonts w:ascii="Times New Roman" w:hAnsi="Times New Roman" w:cs="Times New Roman"/>
            <w:color w:val="000000" w:themeColor="text1"/>
            <w:sz w:val="24"/>
            <w:szCs w:val="24"/>
          </w:rPr>
          <w:t>Mishra, A.K. (2004) The Process of Aging in India, India.</w:t>
        </w:r>
      </w:ins>
    </w:p>
    <w:p w14:paraId="127DDFAB" w14:textId="77777777" w:rsidR="002E2D5B" w:rsidRPr="00924105" w:rsidRDefault="002E2D5B" w:rsidP="00970E0E">
      <w:pPr>
        <w:spacing w:line="480" w:lineRule="auto"/>
        <w:ind w:left="720" w:hanging="720"/>
        <w:rPr>
          <w:rFonts w:ascii="Times New Roman" w:hAnsi="Times New Roman" w:cs="Times New Roman"/>
          <w:color w:val="000000" w:themeColor="text1"/>
          <w:sz w:val="24"/>
          <w:szCs w:val="24"/>
          <w:lang w:eastAsia="en-GB"/>
        </w:rPr>
      </w:pPr>
      <w:r w:rsidRPr="00924105">
        <w:rPr>
          <w:rFonts w:ascii="Times New Roman" w:hAnsi="Times New Roman" w:cs="Times New Roman"/>
          <w:i/>
          <w:iCs/>
          <w:color w:val="000000" w:themeColor="text1"/>
          <w:sz w:val="24"/>
          <w:szCs w:val="24"/>
          <w:lang w:eastAsia="en-GB"/>
        </w:rPr>
        <w:t>Oxford English Dictionary Online</w:t>
      </w:r>
      <w:r w:rsidRPr="00924105">
        <w:rPr>
          <w:rFonts w:ascii="Times New Roman" w:hAnsi="Times New Roman" w:cs="Times New Roman"/>
          <w:color w:val="000000" w:themeColor="text1"/>
          <w:sz w:val="24"/>
          <w:szCs w:val="24"/>
          <w:lang w:eastAsia="en-GB"/>
        </w:rPr>
        <w:t>. "Old age, n.” September 2013. Oxford University Press. </w:t>
      </w:r>
      <w:r w:rsidRPr="00924105">
        <w:rPr>
          <w:rFonts w:ascii="Times New Roman" w:hAnsi="Times New Roman" w:cs="Times New Roman"/>
          <w:color w:val="000000" w:themeColor="text1"/>
          <w:sz w:val="24"/>
          <w:szCs w:val="24"/>
        </w:rPr>
        <w:t xml:space="preserve">Retrieved from </w:t>
      </w:r>
      <w:hyperlink r:id="rId10" w:history="1">
        <w:r w:rsidRPr="00924105">
          <w:rPr>
            <w:rStyle w:val="Hyperlink"/>
            <w:rFonts w:ascii="Times New Roman" w:hAnsi="Times New Roman" w:cs="Times New Roman"/>
            <w:color w:val="000000" w:themeColor="text1"/>
            <w:sz w:val="24"/>
            <w:szCs w:val="24"/>
            <w:lang w:eastAsia="en-GB"/>
          </w:rPr>
          <w:t>http://www.oed.com.librarycatalog.vts.edu/view/Entry/258473?redirectedFrom=old+age&amp;</w:t>
        </w:r>
      </w:hyperlink>
      <w:r w:rsidRPr="00924105">
        <w:rPr>
          <w:rFonts w:ascii="Times New Roman" w:hAnsi="Times New Roman" w:cs="Times New Roman"/>
          <w:color w:val="000000" w:themeColor="text1"/>
          <w:sz w:val="24"/>
          <w:szCs w:val="24"/>
          <w:lang w:eastAsia="en-GB"/>
        </w:rPr>
        <w:t> (accessed December 02, 2013).</w:t>
      </w:r>
    </w:p>
    <w:p w14:paraId="01FA5D32" w14:textId="77777777" w:rsidR="002E2D5B" w:rsidRPr="00924105" w:rsidRDefault="002E2D5B" w:rsidP="00970E0E">
      <w:pPr>
        <w:spacing w:line="480" w:lineRule="auto"/>
        <w:ind w:left="720" w:hanging="720"/>
        <w:rPr>
          <w:rFonts w:ascii="Times New Roman" w:hAnsi="Times New Roman" w:cs="Times New Roman"/>
          <w:color w:val="000000" w:themeColor="text1"/>
          <w:sz w:val="24"/>
          <w:szCs w:val="24"/>
        </w:rPr>
      </w:pPr>
      <w:r w:rsidRPr="00924105">
        <w:rPr>
          <w:rStyle w:val="reference-text"/>
          <w:rFonts w:ascii="Times New Roman" w:hAnsi="Times New Roman" w:cs="Times New Roman"/>
          <w:i/>
          <w:iCs/>
          <w:color w:val="000000" w:themeColor="text1"/>
          <w:sz w:val="24"/>
          <w:szCs w:val="24"/>
        </w:rPr>
        <w:t>Oxford English Dictionary Online</w:t>
      </w:r>
      <w:r w:rsidRPr="00924105">
        <w:rPr>
          <w:rStyle w:val="reference-text"/>
          <w:rFonts w:ascii="Times New Roman" w:hAnsi="Times New Roman" w:cs="Times New Roman"/>
          <w:color w:val="000000" w:themeColor="text1"/>
          <w:sz w:val="24"/>
          <w:szCs w:val="24"/>
        </w:rPr>
        <w:t xml:space="preserve">. “Theory: A conception of something to be done, or of the method of doing </w:t>
      </w:r>
      <w:proofErr w:type="spellStart"/>
      <w:r w:rsidRPr="00924105">
        <w:rPr>
          <w:rStyle w:val="reference-text"/>
          <w:rFonts w:ascii="Times New Roman" w:hAnsi="Times New Roman" w:cs="Times New Roman"/>
          <w:color w:val="000000" w:themeColor="text1"/>
          <w:sz w:val="24"/>
          <w:szCs w:val="24"/>
        </w:rPr>
        <w:t>it</w:t>
      </w:r>
      <w:proofErr w:type="gramStart"/>
      <w:r w:rsidRPr="00924105">
        <w:rPr>
          <w:rStyle w:val="reference-text"/>
          <w:rFonts w:ascii="Times New Roman" w:hAnsi="Times New Roman" w:cs="Times New Roman"/>
          <w:color w:val="000000" w:themeColor="text1"/>
          <w:sz w:val="24"/>
          <w:szCs w:val="24"/>
        </w:rPr>
        <w:t>.”December</w:t>
      </w:r>
      <w:proofErr w:type="spellEnd"/>
      <w:proofErr w:type="gramEnd"/>
      <w:r w:rsidRPr="00924105">
        <w:rPr>
          <w:rStyle w:val="reference-text"/>
          <w:rFonts w:ascii="Times New Roman" w:hAnsi="Times New Roman" w:cs="Times New Roman"/>
          <w:color w:val="000000" w:themeColor="text1"/>
          <w:sz w:val="24"/>
          <w:szCs w:val="24"/>
        </w:rPr>
        <w:t xml:space="preserve"> 2013.</w:t>
      </w:r>
    </w:p>
    <w:p w14:paraId="7CD5F1DF" w14:textId="77777777" w:rsidR="002E2D5B" w:rsidRPr="00924105" w:rsidRDefault="002E2D5B" w:rsidP="00970E0E">
      <w:pPr>
        <w:spacing w:line="480" w:lineRule="auto"/>
        <w:ind w:left="720" w:hanging="720"/>
        <w:rPr>
          <w:rFonts w:ascii="Times New Roman" w:hAnsi="Times New Roman" w:cs="Times New Roman"/>
          <w:color w:val="000000" w:themeColor="text1"/>
          <w:sz w:val="24"/>
          <w:szCs w:val="24"/>
        </w:rPr>
      </w:pPr>
      <w:r w:rsidRPr="00924105">
        <w:rPr>
          <w:rFonts w:ascii="Times New Roman" w:hAnsi="Times New Roman" w:cs="Times New Roman"/>
          <w:iCs/>
          <w:color w:val="000000" w:themeColor="text1"/>
          <w:sz w:val="24"/>
          <w:szCs w:val="24"/>
          <w:lang w:eastAsia="en-GB"/>
        </w:rPr>
        <w:t>Publication Manual of the American Psychological Association, 6th edition</w:t>
      </w:r>
      <w:r w:rsidRPr="00924105">
        <w:rPr>
          <w:rFonts w:ascii="Times New Roman" w:hAnsi="Times New Roman" w:cs="Times New Roman"/>
          <w:color w:val="000000" w:themeColor="text1"/>
          <w:sz w:val="24"/>
          <w:szCs w:val="24"/>
          <w:lang w:eastAsia="en-GB"/>
        </w:rPr>
        <w:t> (</w:t>
      </w:r>
      <w:r w:rsidRPr="00924105">
        <w:rPr>
          <w:rFonts w:ascii="Times New Roman" w:hAnsi="Times New Roman" w:cs="Times New Roman"/>
          <w:i/>
          <w:color w:val="000000" w:themeColor="text1"/>
          <w:sz w:val="24"/>
          <w:szCs w:val="24"/>
          <w:lang w:eastAsia="en-GB"/>
        </w:rPr>
        <w:t>American Psychological Association, 2009</w:t>
      </w:r>
      <w:r w:rsidRPr="00924105">
        <w:rPr>
          <w:rFonts w:ascii="Times New Roman" w:hAnsi="Times New Roman" w:cs="Times New Roman"/>
          <w:color w:val="000000" w:themeColor="text1"/>
          <w:sz w:val="24"/>
          <w:szCs w:val="24"/>
          <w:lang w:eastAsia="en-GB"/>
        </w:rPr>
        <w:t>) </w:t>
      </w:r>
      <w:hyperlink r:id="rId11" w:history="1">
        <w:r w:rsidRPr="00924105">
          <w:rPr>
            <w:rStyle w:val="Hyperlink"/>
            <w:rFonts w:ascii="Times New Roman" w:hAnsi="Times New Roman" w:cs="Times New Roman"/>
            <w:color w:val="000000" w:themeColor="text1"/>
            <w:sz w:val="24"/>
            <w:szCs w:val="24"/>
            <w:lang w:eastAsia="en-GB"/>
          </w:rPr>
          <w:t>ISBN 1433805618</w:t>
        </w:r>
      </w:hyperlink>
      <w:r w:rsidRPr="00924105">
        <w:rPr>
          <w:rFonts w:ascii="Times New Roman" w:hAnsi="Times New Roman" w:cs="Times New Roman"/>
          <w:color w:val="000000" w:themeColor="text1"/>
          <w:sz w:val="24"/>
          <w:szCs w:val="24"/>
          <w:lang w:eastAsia="en-GB"/>
        </w:rPr>
        <w:t xml:space="preserve">). In Wikipedia. Retrieved from </w:t>
      </w:r>
      <w:hyperlink r:id="rId12" w:anchor="cite_note-1" w:history="1">
        <w:r w:rsidRPr="00924105">
          <w:rPr>
            <w:rStyle w:val="Hyperlink"/>
            <w:rFonts w:ascii="Times New Roman" w:eastAsiaTheme="majorEastAsia" w:hAnsi="Times New Roman" w:cs="Times New Roman"/>
            <w:color w:val="000000" w:themeColor="text1"/>
            <w:sz w:val="24"/>
            <w:szCs w:val="24"/>
            <w:lang w:eastAsia="en-GB"/>
          </w:rPr>
          <w:t>https://en.wikipedia.org/wiki/Old_age#cite_note-1</w:t>
        </w:r>
      </w:hyperlink>
    </w:p>
    <w:p w14:paraId="36ACE662" w14:textId="77777777" w:rsidR="002E2D5B" w:rsidRPr="00924105" w:rsidRDefault="002E2D5B" w:rsidP="00970E0E">
      <w:pPr>
        <w:spacing w:line="480" w:lineRule="auto"/>
        <w:ind w:left="720" w:hanging="720"/>
        <w:rPr>
          <w:rStyle w:val="citation"/>
          <w:rFonts w:ascii="Times New Roman" w:hAnsi="Times New Roman" w:cs="Times New Roman"/>
          <w:color w:val="000000" w:themeColor="text1"/>
          <w:sz w:val="24"/>
          <w:szCs w:val="24"/>
        </w:rPr>
      </w:pPr>
      <w:r w:rsidRPr="00924105">
        <w:rPr>
          <w:rStyle w:val="citation"/>
          <w:rFonts w:ascii="Times New Roman" w:hAnsi="Times New Roman" w:cs="Times New Roman"/>
          <w:color w:val="000000" w:themeColor="text1"/>
          <w:sz w:val="24"/>
          <w:szCs w:val="24"/>
        </w:rPr>
        <w:t xml:space="preserve">Prince, M. J., Harwood, R. H., </w:t>
      </w:r>
      <w:proofErr w:type="spellStart"/>
      <w:r w:rsidRPr="00924105">
        <w:rPr>
          <w:rStyle w:val="citation"/>
          <w:rFonts w:ascii="Times New Roman" w:hAnsi="Times New Roman" w:cs="Times New Roman"/>
          <w:color w:val="000000" w:themeColor="text1"/>
          <w:sz w:val="24"/>
          <w:szCs w:val="24"/>
        </w:rPr>
        <w:t>Blizard</w:t>
      </w:r>
      <w:proofErr w:type="spellEnd"/>
      <w:r w:rsidRPr="00924105">
        <w:rPr>
          <w:rStyle w:val="citation"/>
          <w:rFonts w:ascii="Times New Roman" w:hAnsi="Times New Roman" w:cs="Times New Roman"/>
          <w:color w:val="000000" w:themeColor="text1"/>
          <w:sz w:val="24"/>
          <w:szCs w:val="24"/>
        </w:rPr>
        <w:t xml:space="preserve">, R. A., Thomas, A. &amp; Mann, A. H. (1997). Social support deficits, loneliness and life events as risk factors for depression in old age. </w:t>
      </w:r>
      <w:r w:rsidRPr="00924105">
        <w:rPr>
          <w:rStyle w:val="citation"/>
          <w:rFonts w:ascii="Times New Roman" w:hAnsi="Times New Roman" w:cs="Times New Roman"/>
          <w:i/>
          <w:color w:val="000000" w:themeColor="text1"/>
          <w:sz w:val="24"/>
          <w:szCs w:val="24"/>
        </w:rPr>
        <w:t xml:space="preserve">The Gospel Oak Project VI. </w:t>
      </w:r>
      <w:proofErr w:type="spellStart"/>
      <w:r w:rsidRPr="00924105">
        <w:rPr>
          <w:rStyle w:val="ref-journal"/>
          <w:rFonts w:ascii="Times New Roman" w:hAnsi="Times New Roman" w:cs="Times New Roman"/>
          <w:i/>
          <w:color w:val="000000" w:themeColor="text1"/>
          <w:sz w:val="24"/>
          <w:szCs w:val="24"/>
        </w:rPr>
        <w:t>Psychol</w:t>
      </w:r>
      <w:proofErr w:type="spellEnd"/>
      <w:r w:rsidRPr="00924105">
        <w:rPr>
          <w:rStyle w:val="ref-journal"/>
          <w:rFonts w:ascii="Times New Roman" w:hAnsi="Times New Roman" w:cs="Times New Roman"/>
          <w:i/>
          <w:color w:val="000000" w:themeColor="text1"/>
          <w:sz w:val="24"/>
          <w:szCs w:val="24"/>
        </w:rPr>
        <w:t xml:space="preserve"> Med</w:t>
      </w:r>
      <w:r w:rsidRPr="00924105">
        <w:rPr>
          <w:rStyle w:val="ref-journal"/>
          <w:rFonts w:ascii="Times New Roman" w:hAnsi="Times New Roman" w:cs="Times New Roman"/>
          <w:color w:val="000000" w:themeColor="text1"/>
          <w:sz w:val="24"/>
          <w:szCs w:val="24"/>
        </w:rPr>
        <w:t xml:space="preserve">. </w:t>
      </w:r>
      <w:r w:rsidRPr="00924105">
        <w:rPr>
          <w:rStyle w:val="ref-vol"/>
          <w:rFonts w:ascii="Times New Roman" w:hAnsi="Times New Roman" w:cs="Times New Roman"/>
          <w:color w:val="000000" w:themeColor="text1"/>
          <w:sz w:val="24"/>
          <w:szCs w:val="24"/>
        </w:rPr>
        <w:t>27</w:t>
      </w:r>
      <w:r w:rsidRPr="00924105">
        <w:rPr>
          <w:rStyle w:val="citation"/>
          <w:rFonts w:ascii="Times New Roman" w:hAnsi="Times New Roman" w:cs="Times New Roman"/>
          <w:color w:val="000000" w:themeColor="text1"/>
          <w:sz w:val="24"/>
          <w:szCs w:val="24"/>
        </w:rPr>
        <w:t>, 323–332.</w:t>
      </w:r>
    </w:p>
    <w:p w14:paraId="44556DA3" w14:textId="77777777" w:rsidR="001A21BA" w:rsidRPr="00924105" w:rsidRDefault="002E2D5B" w:rsidP="001A21BA">
      <w:pPr>
        <w:spacing w:line="480" w:lineRule="auto"/>
        <w:ind w:left="720" w:hanging="720"/>
        <w:rPr>
          <w:rFonts w:ascii="Times New Roman" w:hAnsi="Times New Roman" w:cs="Times New Roman"/>
          <w:color w:val="000000" w:themeColor="text1"/>
          <w:sz w:val="24"/>
          <w:szCs w:val="24"/>
        </w:rPr>
      </w:pPr>
      <w:proofErr w:type="spellStart"/>
      <w:r w:rsidRPr="00924105">
        <w:rPr>
          <w:rFonts w:ascii="Times New Roman" w:hAnsi="Times New Roman" w:cs="Times New Roman"/>
          <w:color w:val="000000" w:themeColor="text1"/>
          <w:sz w:val="24"/>
          <w:szCs w:val="24"/>
        </w:rPr>
        <w:lastRenderedPageBreak/>
        <w:t>Pinquart</w:t>
      </w:r>
      <w:proofErr w:type="spellEnd"/>
      <w:r w:rsidRPr="00924105">
        <w:rPr>
          <w:rFonts w:ascii="Times New Roman" w:hAnsi="Times New Roman" w:cs="Times New Roman"/>
          <w:color w:val="000000" w:themeColor="text1"/>
          <w:sz w:val="24"/>
          <w:szCs w:val="24"/>
        </w:rPr>
        <w:t xml:space="preserve">, M., &amp; Sorensen, S. (2001). Influences on loneliness in older adults: A meta-analysis. </w:t>
      </w:r>
      <w:r w:rsidRPr="00924105">
        <w:rPr>
          <w:rFonts w:ascii="Times New Roman" w:hAnsi="Times New Roman" w:cs="Times New Roman"/>
          <w:i/>
          <w:color w:val="000000" w:themeColor="text1"/>
          <w:sz w:val="24"/>
          <w:szCs w:val="24"/>
        </w:rPr>
        <w:t>Basic and Applied Social Psychology,</w:t>
      </w:r>
      <w:r w:rsidRPr="00924105">
        <w:rPr>
          <w:rFonts w:ascii="Times New Roman" w:hAnsi="Times New Roman" w:cs="Times New Roman"/>
          <w:color w:val="000000" w:themeColor="text1"/>
          <w:sz w:val="24"/>
          <w:szCs w:val="24"/>
        </w:rPr>
        <w:t xml:space="preserve"> 23(4), 245–266.</w:t>
      </w:r>
    </w:p>
    <w:p w14:paraId="57131852" w14:textId="1C5BF0B1" w:rsidR="00991C6D" w:rsidRPr="00924105" w:rsidRDefault="00991C6D" w:rsidP="001A21BA">
      <w:pPr>
        <w:spacing w:line="480" w:lineRule="auto"/>
        <w:ind w:left="720" w:hanging="720"/>
        <w:rPr>
          <w:rFonts w:ascii="Times New Roman" w:hAnsi="Times New Roman" w:cs="Times New Roman"/>
          <w:color w:val="000000" w:themeColor="text1"/>
          <w:sz w:val="24"/>
          <w:szCs w:val="24"/>
        </w:rPr>
      </w:pPr>
      <w:ins w:id="507" w:author="Naveed ul haq qadri chishty" w:date="2018-12-05T14:17:00Z">
        <w:r w:rsidRPr="00924105">
          <w:rPr>
            <w:rFonts w:ascii="Times New Roman" w:eastAsia="Times New Roman" w:hAnsi="Times New Roman" w:cs="Times New Roman"/>
            <w:color w:val="000000" w:themeColor="text1"/>
            <w:sz w:val="24"/>
            <w:szCs w:val="24"/>
            <w:lang w:val="en"/>
          </w:rPr>
          <w:t xml:space="preserve">Schnittger RIB, </w:t>
        </w:r>
        <w:proofErr w:type="spellStart"/>
        <w:r w:rsidRPr="00924105">
          <w:rPr>
            <w:rFonts w:ascii="Times New Roman" w:eastAsia="Times New Roman" w:hAnsi="Times New Roman" w:cs="Times New Roman"/>
            <w:color w:val="000000" w:themeColor="text1"/>
            <w:sz w:val="24"/>
            <w:szCs w:val="24"/>
            <w:lang w:val="en"/>
          </w:rPr>
          <w:t>Wherton</w:t>
        </w:r>
        <w:proofErr w:type="spellEnd"/>
        <w:r w:rsidRPr="00924105">
          <w:rPr>
            <w:rFonts w:ascii="Times New Roman" w:eastAsia="Times New Roman" w:hAnsi="Times New Roman" w:cs="Times New Roman"/>
            <w:color w:val="000000" w:themeColor="text1"/>
            <w:sz w:val="24"/>
            <w:szCs w:val="24"/>
            <w:lang w:val="en"/>
          </w:rPr>
          <w:t xml:space="preserve"> J, Prendergast D, et al (2012). Risk factors and mediating pathways of loneliness and social support in community-dwelling older adults, </w:t>
        </w:r>
        <w:r w:rsidRPr="00924105">
          <w:rPr>
            <w:rFonts w:ascii="Times New Roman" w:eastAsia="Times New Roman" w:hAnsi="Times New Roman" w:cs="Times New Roman"/>
            <w:i/>
            <w:iCs/>
            <w:color w:val="000000" w:themeColor="text1"/>
            <w:sz w:val="24"/>
            <w:szCs w:val="24"/>
            <w:lang w:val="en"/>
          </w:rPr>
          <w:t>Aging and Mental Health</w:t>
        </w:r>
        <w:r w:rsidRPr="00924105">
          <w:rPr>
            <w:rFonts w:ascii="Times New Roman" w:eastAsia="Times New Roman" w:hAnsi="Times New Roman" w:cs="Times New Roman"/>
            <w:color w:val="000000" w:themeColor="text1"/>
            <w:sz w:val="24"/>
            <w:szCs w:val="24"/>
            <w:lang w:val="en"/>
          </w:rPr>
          <w:t>, 16(3), 335-346</w:t>
        </w:r>
      </w:ins>
    </w:p>
    <w:p w14:paraId="22E0ADB7" w14:textId="77777777" w:rsidR="007D74BA" w:rsidRPr="00924105" w:rsidRDefault="002E2D5B" w:rsidP="007D74BA">
      <w:pPr>
        <w:spacing w:line="480" w:lineRule="auto"/>
        <w:ind w:left="720" w:hanging="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Steptoe, A., Shankar, A., </w:t>
      </w:r>
      <w:proofErr w:type="spellStart"/>
      <w:r w:rsidRPr="00924105">
        <w:rPr>
          <w:rFonts w:ascii="Times New Roman" w:hAnsi="Times New Roman" w:cs="Times New Roman"/>
          <w:color w:val="000000" w:themeColor="text1"/>
          <w:sz w:val="24"/>
          <w:szCs w:val="24"/>
        </w:rPr>
        <w:t>Demakakos</w:t>
      </w:r>
      <w:proofErr w:type="spellEnd"/>
      <w:r w:rsidRPr="00924105">
        <w:rPr>
          <w:rFonts w:ascii="Times New Roman" w:hAnsi="Times New Roman" w:cs="Times New Roman"/>
          <w:color w:val="000000" w:themeColor="text1"/>
          <w:sz w:val="24"/>
          <w:szCs w:val="24"/>
        </w:rPr>
        <w:t xml:space="preserve">, P., et al (2013). </w:t>
      </w:r>
      <w:r w:rsidRPr="00924105">
        <w:rPr>
          <w:rFonts w:ascii="Times New Roman" w:hAnsi="Times New Roman" w:cs="Times New Roman"/>
          <w:i/>
          <w:color w:val="000000" w:themeColor="text1"/>
          <w:sz w:val="24"/>
          <w:szCs w:val="24"/>
        </w:rPr>
        <w:t>Social isolation, loneliness and all-cause mortality in older men and woman,</w:t>
      </w:r>
      <w:r w:rsidRPr="00924105">
        <w:rPr>
          <w:rFonts w:ascii="Times New Roman" w:hAnsi="Times New Roman" w:cs="Times New Roman"/>
          <w:color w:val="000000" w:themeColor="text1"/>
          <w:sz w:val="24"/>
          <w:szCs w:val="24"/>
        </w:rPr>
        <w:t xml:space="preserve"> PNAS, 10(15), 5797-5801.</w:t>
      </w:r>
    </w:p>
    <w:p w14:paraId="52077B44" w14:textId="4620D24A" w:rsidR="007D74BA" w:rsidRPr="00924105" w:rsidRDefault="007D74BA" w:rsidP="007D74BA">
      <w:pPr>
        <w:spacing w:line="480" w:lineRule="auto"/>
        <w:ind w:left="720" w:hanging="720"/>
        <w:rPr>
          <w:rFonts w:ascii="Times New Roman" w:hAnsi="Times New Roman" w:cs="Times New Roman"/>
          <w:color w:val="000000" w:themeColor="text1"/>
          <w:sz w:val="24"/>
          <w:szCs w:val="24"/>
        </w:rPr>
      </w:pPr>
      <w:proofErr w:type="spellStart"/>
      <w:ins w:id="508" w:author="FBPsS" w:date="2018-10-20T21:31:00Z">
        <w:r w:rsidRPr="00924105">
          <w:rPr>
            <w:rFonts w:asciiTheme="majorBidi" w:eastAsia="Times New Roman" w:hAnsiTheme="majorBidi" w:cstheme="majorBidi"/>
            <w:color w:val="000000" w:themeColor="text1"/>
            <w:sz w:val="24"/>
            <w:szCs w:val="24"/>
            <w:lang w:eastAsia="en-GB"/>
          </w:rPr>
          <w:t>Suzman</w:t>
        </w:r>
        <w:proofErr w:type="spellEnd"/>
        <w:r w:rsidRPr="00924105">
          <w:rPr>
            <w:rFonts w:asciiTheme="majorBidi" w:eastAsia="Times New Roman" w:hAnsiTheme="majorBidi" w:cstheme="majorBidi"/>
            <w:color w:val="000000" w:themeColor="text1"/>
            <w:sz w:val="24"/>
            <w:szCs w:val="24"/>
            <w:lang w:eastAsia="en-GB"/>
          </w:rPr>
          <w:t xml:space="preserve"> R., Beard J. R., </w:t>
        </w:r>
        <w:proofErr w:type="spellStart"/>
        <w:r w:rsidRPr="00924105">
          <w:rPr>
            <w:rFonts w:asciiTheme="majorBidi" w:eastAsia="Times New Roman" w:hAnsiTheme="majorBidi" w:cstheme="majorBidi"/>
            <w:color w:val="000000" w:themeColor="text1"/>
            <w:sz w:val="24"/>
            <w:szCs w:val="24"/>
            <w:lang w:eastAsia="en-GB"/>
          </w:rPr>
          <w:t>Boerma</w:t>
        </w:r>
        <w:proofErr w:type="spellEnd"/>
        <w:r w:rsidRPr="00924105">
          <w:rPr>
            <w:rFonts w:asciiTheme="majorBidi" w:eastAsia="Times New Roman" w:hAnsiTheme="majorBidi" w:cstheme="majorBidi"/>
            <w:color w:val="000000" w:themeColor="text1"/>
            <w:sz w:val="24"/>
            <w:szCs w:val="24"/>
            <w:lang w:eastAsia="en-GB"/>
          </w:rPr>
          <w:t xml:space="preserve"> T., </w:t>
        </w:r>
      </w:ins>
      <w:r w:rsidRPr="00924105">
        <w:rPr>
          <w:rFonts w:asciiTheme="majorBidi" w:eastAsia="Times New Roman" w:hAnsiTheme="majorBidi" w:cstheme="majorBidi"/>
          <w:color w:val="000000" w:themeColor="text1"/>
          <w:sz w:val="24"/>
          <w:szCs w:val="24"/>
          <w:lang w:eastAsia="en-GB"/>
        </w:rPr>
        <w:t xml:space="preserve">&amp; </w:t>
      </w:r>
      <w:proofErr w:type="spellStart"/>
      <w:ins w:id="509" w:author="FBPsS" w:date="2018-10-20T21:31:00Z">
        <w:r w:rsidRPr="00924105">
          <w:rPr>
            <w:rFonts w:asciiTheme="majorBidi" w:eastAsia="Times New Roman" w:hAnsiTheme="majorBidi" w:cstheme="majorBidi"/>
            <w:color w:val="000000" w:themeColor="text1"/>
            <w:sz w:val="24"/>
            <w:szCs w:val="24"/>
            <w:lang w:eastAsia="en-GB"/>
          </w:rPr>
          <w:t>Chatterji</w:t>
        </w:r>
        <w:proofErr w:type="spellEnd"/>
        <w:r w:rsidRPr="00924105">
          <w:rPr>
            <w:rFonts w:asciiTheme="majorBidi" w:eastAsia="Times New Roman" w:hAnsiTheme="majorBidi" w:cstheme="majorBidi"/>
            <w:color w:val="000000" w:themeColor="text1"/>
            <w:sz w:val="24"/>
            <w:szCs w:val="24"/>
            <w:lang w:eastAsia="en-GB"/>
          </w:rPr>
          <w:t xml:space="preserve"> S. (2015</w:t>
        </w:r>
        <w:proofErr w:type="gramStart"/>
        <w:r w:rsidRPr="00924105">
          <w:rPr>
            <w:rFonts w:asciiTheme="majorBidi" w:eastAsia="Times New Roman" w:hAnsiTheme="majorBidi" w:cstheme="majorBidi"/>
            <w:color w:val="000000" w:themeColor="text1"/>
            <w:sz w:val="24"/>
            <w:szCs w:val="24"/>
            <w:lang w:eastAsia="en-GB"/>
          </w:rPr>
          <w:t>).Health</w:t>
        </w:r>
        <w:proofErr w:type="gramEnd"/>
        <w:r w:rsidRPr="00924105">
          <w:rPr>
            <w:rFonts w:asciiTheme="majorBidi" w:eastAsia="Times New Roman" w:hAnsiTheme="majorBidi" w:cstheme="majorBidi"/>
            <w:color w:val="000000" w:themeColor="text1"/>
            <w:sz w:val="24"/>
            <w:szCs w:val="24"/>
            <w:lang w:eastAsia="en-GB"/>
          </w:rPr>
          <w:t xml:space="preserve"> in an ageing world—what do we know? </w:t>
        </w:r>
        <w:r w:rsidRPr="00924105">
          <w:rPr>
            <w:rFonts w:asciiTheme="majorBidi" w:eastAsia="Times New Roman" w:hAnsiTheme="majorBidi" w:cstheme="majorBidi"/>
            <w:i/>
            <w:iCs/>
            <w:color w:val="000000" w:themeColor="text1"/>
            <w:sz w:val="24"/>
            <w:szCs w:val="24"/>
            <w:lang w:eastAsia="en-GB"/>
          </w:rPr>
          <w:t>The Lancet</w:t>
        </w:r>
      </w:ins>
      <w:r w:rsidRPr="00924105">
        <w:rPr>
          <w:rFonts w:asciiTheme="majorBidi" w:eastAsia="Times New Roman" w:hAnsiTheme="majorBidi" w:cstheme="majorBidi"/>
          <w:color w:val="000000" w:themeColor="text1"/>
          <w:sz w:val="24"/>
          <w:szCs w:val="24"/>
          <w:lang w:eastAsia="en-GB"/>
        </w:rPr>
        <w:t xml:space="preserve">, </w:t>
      </w:r>
      <w:ins w:id="510" w:author="FBPsS" w:date="2018-10-20T21:31:00Z">
        <w:r w:rsidRPr="00924105">
          <w:rPr>
            <w:rFonts w:asciiTheme="majorBidi" w:eastAsia="Times New Roman" w:hAnsiTheme="majorBidi" w:cstheme="majorBidi"/>
            <w:i/>
            <w:iCs/>
            <w:color w:val="000000" w:themeColor="text1"/>
            <w:sz w:val="24"/>
            <w:szCs w:val="24"/>
            <w:lang w:eastAsia="en-GB"/>
          </w:rPr>
          <w:t>385</w:t>
        </w:r>
        <w:r w:rsidRPr="00924105">
          <w:rPr>
            <w:rFonts w:asciiTheme="majorBidi" w:eastAsia="Times New Roman" w:hAnsiTheme="majorBidi" w:cstheme="majorBidi"/>
            <w:color w:val="000000" w:themeColor="text1"/>
            <w:sz w:val="24"/>
            <w:szCs w:val="24"/>
            <w:lang w:eastAsia="en-GB"/>
          </w:rPr>
          <w:t>(9967)</w:t>
        </w:r>
      </w:ins>
      <w:r w:rsidRPr="00924105">
        <w:rPr>
          <w:rFonts w:asciiTheme="majorBidi" w:eastAsia="Times New Roman" w:hAnsiTheme="majorBidi" w:cstheme="majorBidi"/>
          <w:color w:val="000000" w:themeColor="text1"/>
          <w:sz w:val="24"/>
          <w:szCs w:val="24"/>
          <w:lang w:eastAsia="en-GB"/>
        </w:rPr>
        <w:t xml:space="preserve">, </w:t>
      </w:r>
      <w:ins w:id="511" w:author="FBPsS" w:date="2018-10-20T21:31:00Z">
        <w:r w:rsidRPr="00924105">
          <w:rPr>
            <w:rFonts w:asciiTheme="majorBidi" w:eastAsia="Times New Roman" w:hAnsiTheme="majorBidi" w:cstheme="majorBidi"/>
            <w:color w:val="000000" w:themeColor="text1"/>
            <w:sz w:val="24"/>
            <w:szCs w:val="24"/>
            <w:lang w:eastAsia="en-GB"/>
          </w:rPr>
          <w:t xml:space="preserve">484–486. </w:t>
        </w:r>
        <w:proofErr w:type="spellStart"/>
        <w:r w:rsidRPr="00924105">
          <w:rPr>
            <w:rFonts w:asciiTheme="majorBidi" w:eastAsia="Times New Roman" w:hAnsiTheme="majorBidi" w:cstheme="majorBidi"/>
            <w:color w:val="000000" w:themeColor="text1"/>
            <w:sz w:val="24"/>
            <w:szCs w:val="24"/>
            <w:lang w:eastAsia="en-GB"/>
          </w:rPr>
          <w:t>doi</w:t>
        </w:r>
        <w:proofErr w:type="spellEnd"/>
        <w:r w:rsidRPr="00924105">
          <w:rPr>
            <w:rFonts w:asciiTheme="majorBidi" w:eastAsia="Times New Roman" w:hAnsiTheme="majorBidi" w:cstheme="majorBidi"/>
            <w:color w:val="000000" w:themeColor="text1"/>
            <w:sz w:val="24"/>
            <w:szCs w:val="24"/>
            <w:lang w:eastAsia="en-GB"/>
          </w:rPr>
          <w:t>: 10.1016/s0140-6736(14)61597-x. [</w:t>
        </w:r>
        <w:r w:rsidRPr="00924105">
          <w:rPr>
            <w:rFonts w:asciiTheme="majorBidi" w:eastAsia="Times New Roman" w:hAnsiTheme="majorBidi" w:cstheme="majorBidi"/>
            <w:color w:val="000000" w:themeColor="text1"/>
            <w:sz w:val="24"/>
            <w:szCs w:val="24"/>
            <w:lang w:eastAsia="en-GB"/>
          </w:rPr>
          <w:fldChar w:fldCharType="begin"/>
        </w:r>
        <w:r w:rsidRPr="00924105">
          <w:rPr>
            <w:rFonts w:asciiTheme="majorBidi" w:eastAsia="Times New Roman" w:hAnsiTheme="majorBidi" w:cstheme="majorBidi"/>
            <w:color w:val="000000" w:themeColor="text1"/>
            <w:sz w:val="24"/>
            <w:szCs w:val="24"/>
            <w:lang w:eastAsia="en-GB"/>
          </w:rPr>
          <w:instrText xml:space="preserve"> HYPERLINK "https://www.ncbi.nlm.nih.gov/pubmed/25468156" \t "pmc_ext" </w:instrText>
        </w:r>
        <w:r w:rsidRPr="00924105">
          <w:rPr>
            <w:rFonts w:asciiTheme="majorBidi" w:eastAsia="Times New Roman" w:hAnsiTheme="majorBidi" w:cstheme="majorBidi"/>
            <w:color w:val="000000" w:themeColor="text1"/>
            <w:sz w:val="24"/>
            <w:szCs w:val="24"/>
            <w:lang w:eastAsia="en-GB"/>
          </w:rPr>
          <w:fldChar w:fldCharType="separate"/>
        </w:r>
        <w:r w:rsidRPr="00924105">
          <w:rPr>
            <w:rFonts w:asciiTheme="majorBidi" w:eastAsia="Times New Roman" w:hAnsiTheme="majorBidi" w:cstheme="majorBidi"/>
            <w:color w:val="000000" w:themeColor="text1"/>
            <w:sz w:val="24"/>
            <w:szCs w:val="24"/>
            <w:u w:val="single"/>
            <w:lang w:eastAsia="en-GB"/>
          </w:rPr>
          <w:t>PubMed</w:t>
        </w:r>
        <w:r w:rsidRPr="00924105">
          <w:rPr>
            <w:rFonts w:asciiTheme="majorBidi" w:eastAsia="Times New Roman" w:hAnsiTheme="majorBidi" w:cstheme="majorBidi"/>
            <w:color w:val="000000" w:themeColor="text1"/>
            <w:sz w:val="24"/>
            <w:szCs w:val="24"/>
            <w:lang w:eastAsia="en-GB"/>
          </w:rPr>
          <w:fldChar w:fldCharType="end"/>
        </w:r>
        <w:r w:rsidRPr="00924105">
          <w:rPr>
            <w:rFonts w:asciiTheme="majorBidi" w:eastAsia="Times New Roman" w:hAnsiTheme="majorBidi" w:cstheme="majorBidi"/>
            <w:color w:val="000000" w:themeColor="text1"/>
            <w:sz w:val="24"/>
            <w:szCs w:val="24"/>
            <w:lang w:eastAsia="en-GB"/>
          </w:rPr>
          <w:t>] [</w:t>
        </w:r>
        <w:r w:rsidRPr="00924105">
          <w:rPr>
            <w:rFonts w:asciiTheme="majorBidi" w:hAnsiTheme="majorBidi" w:cstheme="majorBidi"/>
            <w:color w:val="000000" w:themeColor="text1"/>
            <w:sz w:val="24"/>
            <w:szCs w:val="24"/>
          </w:rPr>
          <w:fldChar w:fldCharType="begin"/>
        </w:r>
        <w:r w:rsidRPr="00924105">
          <w:rPr>
            <w:rFonts w:asciiTheme="majorBidi" w:hAnsiTheme="majorBidi" w:cstheme="majorBidi"/>
            <w:color w:val="000000" w:themeColor="text1"/>
            <w:sz w:val="24"/>
            <w:szCs w:val="24"/>
          </w:rPr>
          <w:instrText>HYPERLINK "https://dx.doi.org/10.1016%2Fs0140-6736(14)61597-x" \t "pmc_ext"</w:instrText>
        </w:r>
        <w:r w:rsidRPr="00924105">
          <w:rPr>
            <w:rFonts w:asciiTheme="majorBidi" w:hAnsiTheme="majorBidi" w:cstheme="majorBidi"/>
            <w:color w:val="000000" w:themeColor="text1"/>
            <w:sz w:val="24"/>
            <w:szCs w:val="24"/>
          </w:rPr>
          <w:fldChar w:fldCharType="separate"/>
        </w:r>
        <w:r w:rsidRPr="00924105">
          <w:rPr>
            <w:rFonts w:asciiTheme="majorBidi" w:eastAsia="Times New Roman" w:hAnsiTheme="majorBidi" w:cstheme="majorBidi"/>
            <w:color w:val="000000" w:themeColor="text1"/>
            <w:sz w:val="24"/>
            <w:szCs w:val="24"/>
            <w:u w:val="single"/>
            <w:lang w:eastAsia="en-GB"/>
          </w:rPr>
          <w:t>Cross Ref</w:t>
        </w:r>
        <w:r w:rsidRPr="00924105">
          <w:rPr>
            <w:rFonts w:asciiTheme="majorBidi" w:hAnsiTheme="majorBidi" w:cstheme="majorBidi"/>
            <w:color w:val="000000" w:themeColor="text1"/>
            <w:sz w:val="24"/>
            <w:szCs w:val="24"/>
          </w:rPr>
          <w:fldChar w:fldCharType="end"/>
        </w:r>
        <w:r w:rsidRPr="00924105">
          <w:rPr>
            <w:rFonts w:asciiTheme="majorBidi" w:eastAsia="Times New Roman" w:hAnsiTheme="majorBidi" w:cstheme="majorBidi"/>
            <w:color w:val="000000" w:themeColor="text1"/>
            <w:sz w:val="24"/>
            <w:szCs w:val="24"/>
            <w:lang w:eastAsia="en-GB"/>
          </w:rPr>
          <w:t>]</w:t>
        </w:r>
      </w:ins>
    </w:p>
    <w:p w14:paraId="604C78D9" w14:textId="77777777" w:rsidR="0038562F" w:rsidRPr="00924105" w:rsidRDefault="0038562F" w:rsidP="00970E0E">
      <w:pPr>
        <w:autoSpaceDE w:val="0"/>
        <w:autoSpaceDN w:val="0"/>
        <w:adjustRightInd w:val="0"/>
        <w:spacing w:after="0" w:line="480" w:lineRule="auto"/>
        <w:rPr>
          <w:rFonts w:ascii="Times New Roman" w:hAnsi="Times New Roman" w:cs="Times New Roman"/>
          <w:color w:val="000000" w:themeColor="text1"/>
          <w:sz w:val="24"/>
          <w:szCs w:val="24"/>
        </w:rPr>
      </w:pPr>
      <w:proofErr w:type="spellStart"/>
      <w:r w:rsidRPr="00924105">
        <w:rPr>
          <w:rFonts w:ascii="Times New Roman" w:hAnsi="Times New Roman" w:cs="Times New Roman"/>
          <w:color w:val="000000" w:themeColor="text1"/>
          <w:sz w:val="24"/>
          <w:szCs w:val="24"/>
        </w:rPr>
        <w:t>Tippelt</w:t>
      </w:r>
      <w:proofErr w:type="spellEnd"/>
      <w:r w:rsidRPr="00924105">
        <w:rPr>
          <w:rFonts w:ascii="Times New Roman" w:hAnsi="Times New Roman" w:cs="Times New Roman"/>
          <w:color w:val="000000" w:themeColor="text1"/>
          <w:sz w:val="24"/>
          <w:szCs w:val="24"/>
        </w:rPr>
        <w:t xml:space="preserve">, R., et al (2009). </w:t>
      </w:r>
      <w:proofErr w:type="spellStart"/>
      <w:r w:rsidR="00454CD6" w:rsidRPr="00924105">
        <w:rPr>
          <w:rFonts w:ascii="Times New Roman" w:hAnsi="Times New Roman" w:cs="Times New Roman"/>
          <w:iCs/>
          <w:color w:val="000000" w:themeColor="text1"/>
          <w:sz w:val="24"/>
          <w:szCs w:val="24"/>
        </w:rPr>
        <w:t>Bildung</w:t>
      </w:r>
      <w:proofErr w:type="spellEnd"/>
      <w:r w:rsidR="00454CD6" w:rsidRPr="00924105">
        <w:rPr>
          <w:rFonts w:ascii="Times New Roman" w:hAnsi="Times New Roman" w:cs="Times New Roman"/>
          <w:iCs/>
          <w:color w:val="000000" w:themeColor="text1"/>
          <w:sz w:val="24"/>
          <w:szCs w:val="24"/>
        </w:rPr>
        <w:t xml:space="preserve"> </w:t>
      </w:r>
      <w:proofErr w:type="spellStart"/>
      <w:r w:rsidR="00454CD6" w:rsidRPr="00924105">
        <w:rPr>
          <w:rFonts w:ascii="Times New Roman" w:hAnsi="Times New Roman" w:cs="Times New Roman"/>
          <w:iCs/>
          <w:color w:val="000000" w:themeColor="text1"/>
          <w:sz w:val="24"/>
          <w:szCs w:val="24"/>
        </w:rPr>
        <w:t>A</w:t>
      </w:r>
      <w:r w:rsidRPr="00924105">
        <w:rPr>
          <w:rFonts w:ascii="Times New Roman" w:hAnsi="Times New Roman" w:cs="Times New Roman"/>
          <w:iCs/>
          <w:color w:val="000000" w:themeColor="text1"/>
          <w:sz w:val="24"/>
          <w:szCs w:val="24"/>
        </w:rPr>
        <w:t>lterer</w:t>
      </w:r>
      <w:proofErr w:type="spellEnd"/>
      <w:r w:rsidRPr="00924105">
        <w:rPr>
          <w:rFonts w:ascii="Times New Roman" w:hAnsi="Times New Roman" w:cs="Times New Roman"/>
          <w:iCs/>
          <w:color w:val="000000" w:themeColor="text1"/>
          <w:sz w:val="24"/>
          <w:szCs w:val="24"/>
        </w:rPr>
        <w:t xml:space="preserve">. </w:t>
      </w:r>
      <w:proofErr w:type="spellStart"/>
      <w:r w:rsidRPr="00924105">
        <w:rPr>
          <w:rFonts w:ascii="Times New Roman" w:hAnsi="Times New Roman" w:cs="Times New Roman"/>
          <w:iCs/>
          <w:color w:val="000000" w:themeColor="text1"/>
          <w:sz w:val="24"/>
          <w:szCs w:val="24"/>
        </w:rPr>
        <w:t>Chancen</w:t>
      </w:r>
      <w:proofErr w:type="spellEnd"/>
      <w:r w:rsidRPr="00924105">
        <w:rPr>
          <w:rFonts w:ascii="Times New Roman" w:hAnsi="Times New Roman" w:cs="Times New Roman"/>
          <w:iCs/>
          <w:color w:val="000000" w:themeColor="text1"/>
          <w:sz w:val="24"/>
          <w:szCs w:val="24"/>
        </w:rPr>
        <w:t xml:space="preserve"> </w:t>
      </w:r>
      <w:proofErr w:type="spellStart"/>
      <w:r w:rsidRPr="00924105">
        <w:rPr>
          <w:rFonts w:ascii="Times New Roman" w:hAnsi="Times New Roman" w:cs="Times New Roman"/>
          <w:iCs/>
          <w:color w:val="000000" w:themeColor="text1"/>
          <w:sz w:val="24"/>
          <w:szCs w:val="24"/>
        </w:rPr>
        <w:t>im</w:t>
      </w:r>
      <w:proofErr w:type="spellEnd"/>
      <w:r w:rsidRPr="00924105">
        <w:rPr>
          <w:rFonts w:ascii="Times New Roman" w:hAnsi="Times New Roman" w:cs="Times New Roman"/>
          <w:iCs/>
          <w:color w:val="000000" w:themeColor="text1"/>
          <w:sz w:val="24"/>
          <w:szCs w:val="24"/>
        </w:rPr>
        <w:t xml:space="preserve"> </w:t>
      </w:r>
      <w:proofErr w:type="spellStart"/>
      <w:r w:rsidRPr="00924105">
        <w:rPr>
          <w:rFonts w:ascii="Times New Roman" w:hAnsi="Times New Roman" w:cs="Times New Roman"/>
          <w:iCs/>
          <w:color w:val="000000" w:themeColor="text1"/>
          <w:sz w:val="24"/>
          <w:szCs w:val="24"/>
        </w:rPr>
        <w:t>demografischen</w:t>
      </w:r>
      <w:proofErr w:type="spellEnd"/>
      <w:r w:rsidRPr="00924105">
        <w:rPr>
          <w:rFonts w:ascii="Times New Roman" w:hAnsi="Times New Roman" w:cs="Times New Roman"/>
          <w:iCs/>
          <w:color w:val="000000" w:themeColor="text1"/>
          <w:sz w:val="24"/>
          <w:szCs w:val="24"/>
        </w:rPr>
        <w:t xml:space="preserve"> </w:t>
      </w:r>
      <w:proofErr w:type="spellStart"/>
      <w:r w:rsidRPr="00924105">
        <w:rPr>
          <w:rFonts w:ascii="Times New Roman" w:hAnsi="Times New Roman" w:cs="Times New Roman"/>
          <w:iCs/>
          <w:color w:val="000000" w:themeColor="text1"/>
          <w:sz w:val="24"/>
          <w:szCs w:val="24"/>
        </w:rPr>
        <w:t>Wandel</w:t>
      </w:r>
      <w:proofErr w:type="spellEnd"/>
      <w:r w:rsidRPr="00924105">
        <w:rPr>
          <w:rFonts w:ascii="Times New Roman" w:hAnsi="Times New Roman" w:cs="Times New Roman"/>
          <w:color w:val="000000" w:themeColor="text1"/>
          <w:sz w:val="24"/>
          <w:szCs w:val="24"/>
        </w:rPr>
        <w:t xml:space="preserve">. Bielefeld:                 </w:t>
      </w:r>
    </w:p>
    <w:p w14:paraId="2A7D688A" w14:textId="77777777" w:rsidR="001A21BA" w:rsidRPr="00924105" w:rsidRDefault="0038562F" w:rsidP="001A21BA">
      <w:pPr>
        <w:autoSpaceDE w:val="0"/>
        <w:autoSpaceDN w:val="0"/>
        <w:adjustRightInd w:val="0"/>
        <w:spacing w:after="0" w:line="480" w:lineRule="auto"/>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               Bertelsmann.</w:t>
      </w:r>
    </w:p>
    <w:p w14:paraId="2CE2E7EC" w14:textId="282032C0" w:rsidR="000649CF" w:rsidRPr="00924105" w:rsidRDefault="006B11F9" w:rsidP="001A21BA">
      <w:pPr>
        <w:autoSpaceDE w:val="0"/>
        <w:autoSpaceDN w:val="0"/>
        <w:adjustRightInd w:val="0"/>
        <w:spacing w:after="0" w:line="480" w:lineRule="auto"/>
        <w:rPr>
          <w:ins w:id="512" w:author="Naveed ul haq qadri chishty" w:date="2018-12-05T13:26:00Z"/>
          <w:rFonts w:ascii="Times New Roman" w:hAnsi="Times New Roman" w:cs="Times New Roman"/>
          <w:color w:val="000000" w:themeColor="text1"/>
          <w:sz w:val="24"/>
          <w:szCs w:val="24"/>
        </w:rPr>
      </w:pPr>
      <w:proofErr w:type="spellStart"/>
      <w:proofErr w:type="gramStart"/>
      <w:ins w:id="513" w:author="Naveed ul haq qadri chishty" w:date="2018-12-05T13:28:00Z">
        <w:r w:rsidRPr="00924105">
          <w:rPr>
            <w:rFonts w:ascii="Times New Roman" w:hAnsi="Times New Roman" w:cs="Times New Roman"/>
            <w:color w:val="000000" w:themeColor="text1"/>
            <w:sz w:val="24"/>
            <w:szCs w:val="24"/>
          </w:rPr>
          <w:t>Tom</w:t>
        </w:r>
      </w:ins>
      <w:ins w:id="514" w:author="Naveed ul haq qadri chishty" w:date="2018-12-05T13:29:00Z">
        <w:r w:rsidRPr="00924105">
          <w:rPr>
            <w:rFonts w:ascii="Times New Roman" w:hAnsi="Times New Roman" w:cs="Times New Roman"/>
            <w:color w:val="000000" w:themeColor="text1"/>
            <w:sz w:val="24"/>
            <w:szCs w:val="24"/>
          </w:rPr>
          <w:t>aka,J</w:t>
        </w:r>
        <w:proofErr w:type="spellEnd"/>
        <w:r w:rsidRPr="00924105">
          <w:rPr>
            <w:rFonts w:ascii="Times New Roman" w:hAnsi="Times New Roman" w:cs="Times New Roman"/>
            <w:color w:val="000000" w:themeColor="text1"/>
            <w:sz w:val="24"/>
            <w:szCs w:val="24"/>
          </w:rPr>
          <w:t>.</w:t>
        </w:r>
        <w:proofErr w:type="gramEnd"/>
        <w:r w:rsidRPr="00924105">
          <w:rPr>
            <w:rFonts w:ascii="Times New Roman" w:hAnsi="Times New Roman" w:cs="Times New Roman"/>
            <w:color w:val="000000" w:themeColor="text1"/>
            <w:sz w:val="24"/>
            <w:szCs w:val="24"/>
          </w:rPr>
          <w:t>, &amp; Thompson, S.H.</w:t>
        </w:r>
      </w:ins>
      <w:ins w:id="515" w:author="Naveed ul haq qadri chishty" w:date="2018-12-05T13:35:00Z">
        <w:r w:rsidR="000649CF" w:rsidRPr="00924105">
          <w:rPr>
            <w:rFonts w:ascii="Times New Roman" w:hAnsi="Times New Roman" w:cs="Times New Roman"/>
            <w:color w:val="000000" w:themeColor="text1"/>
            <w:sz w:val="24"/>
            <w:szCs w:val="24"/>
          </w:rPr>
          <w:t xml:space="preserve">(2006).The </w:t>
        </w:r>
        <w:r w:rsidR="001A21BA" w:rsidRPr="00924105">
          <w:rPr>
            <w:rFonts w:ascii="Times New Roman" w:hAnsi="Times New Roman" w:cs="Times New Roman"/>
            <w:color w:val="000000" w:themeColor="text1"/>
            <w:sz w:val="24"/>
            <w:szCs w:val="24"/>
          </w:rPr>
          <w:t>relation of social isolation</w:t>
        </w:r>
      </w:ins>
      <w:ins w:id="516" w:author="Naveed ul haq qadri chishty" w:date="2018-12-05T13:40:00Z">
        <w:r w:rsidR="001A21BA" w:rsidRPr="00924105">
          <w:rPr>
            <w:rFonts w:ascii="Times New Roman" w:hAnsi="Times New Roman" w:cs="Times New Roman"/>
            <w:color w:val="000000" w:themeColor="text1"/>
            <w:sz w:val="24"/>
            <w:szCs w:val="24"/>
          </w:rPr>
          <w:t xml:space="preserve">, </w:t>
        </w:r>
      </w:ins>
      <w:ins w:id="517" w:author="Naveed ul haq qadri chishty" w:date="2018-12-05T13:35:00Z">
        <w:r w:rsidR="001A21BA" w:rsidRPr="00924105">
          <w:rPr>
            <w:rFonts w:ascii="Times New Roman" w:hAnsi="Times New Roman" w:cs="Times New Roman"/>
            <w:color w:val="000000" w:themeColor="text1"/>
            <w:sz w:val="24"/>
            <w:szCs w:val="24"/>
          </w:rPr>
          <w:t>loneliness,</w:t>
        </w:r>
      </w:ins>
      <w:ins w:id="518" w:author="Naveed ul haq qadri chishty" w:date="2018-12-05T13:40:00Z">
        <w:r w:rsidR="001A21BA" w:rsidRPr="00924105">
          <w:rPr>
            <w:rFonts w:ascii="Times New Roman" w:hAnsi="Times New Roman" w:cs="Times New Roman"/>
            <w:color w:val="000000" w:themeColor="text1"/>
            <w:sz w:val="24"/>
            <w:szCs w:val="24"/>
          </w:rPr>
          <w:t xml:space="preserve"> </w:t>
        </w:r>
      </w:ins>
      <w:ins w:id="519" w:author="Naveed ul haq qadri chishty" w:date="2018-12-05T13:35:00Z">
        <w:r w:rsidR="001A21BA" w:rsidRPr="00924105">
          <w:rPr>
            <w:rFonts w:ascii="Times New Roman" w:hAnsi="Times New Roman" w:cs="Times New Roman"/>
            <w:color w:val="000000" w:themeColor="text1"/>
            <w:sz w:val="24"/>
            <w:szCs w:val="24"/>
          </w:rPr>
          <w:t>and socia</w:t>
        </w:r>
      </w:ins>
      <w:ins w:id="520" w:author="Naveed ul haq qadri chishty" w:date="2018-12-05T13:40:00Z">
        <w:r w:rsidR="001A21BA" w:rsidRPr="00924105">
          <w:rPr>
            <w:rFonts w:ascii="Times New Roman" w:hAnsi="Times New Roman" w:cs="Times New Roman"/>
            <w:color w:val="000000" w:themeColor="text1"/>
            <w:sz w:val="24"/>
            <w:szCs w:val="24"/>
          </w:rPr>
          <w:t>l</w:t>
        </w:r>
      </w:ins>
      <w:r w:rsidR="001A21BA" w:rsidRPr="00924105">
        <w:rPr>
          <w:rFonts w:ascii="Times New Roman" w:hAnsi="Times New Roman" w:cs="Times New Roman"/>
          <w:color w:val="000000" w:themeColor="text1"/>
          <w:sz w:val="24"/>
          <w:szCs w:val="24"/>
        </w:rPr>
        <w:t xml:space="preserve"> </w:t>
      </w:r>
      <w:ins w:id="521" w:author="Naveed ul haq qadri chishty" w:date="2018-12-05T13:35:00Z">
        <w:r w:rsidR="001A21BA" w:rsidRPr="00924105">
          <w:rPr>
            <w:rFonts w:ascii="Times New Roman" w:hAnsi="Times New Roman" w:cs="Times New Roman"/>
            <w:color w:val="000000" w:themeColor="text1"/>
            <w:sz w:val="24"/>
            <w:szCs w:val="24"/>
          </w:rPr>
          <w:t>support to di</w:t>
        </w:r>
      </w:ins>
      <w:ins w:id="522" w:author="Naveed ul haq qadri chishty" w:date="2018-12-05T13:36:00Z">
        <w:r w:rsidR="001A21BA" w:rsidRPr="00924105">
          <w:rPr>
            <w:rFonts w:ascii="Times New Roman" w:hAnsi="Times New Roman" w:cs="Times New Roman"/>
            <w:color w:val="000000" w:themeColor="text1"/>
            <w:sz w:val="24"/>
            <w:szCs w:val="24"/>
          </w:rPr>
          <w:t>sease outcomes among the elderly</w:t>
        </w:r>
        <w:r w:rsidR="000649CF" w:rsidRPr="00924105">
          <w:rPr>
            <w:rFonts w:ascii="Times New Roman" w:hAnsi="Times New Roman" w:cs="Times New Roman"/>
            <w:color w:val="000000" w:themeColor="text1"/>
            <w:sz w:val="24"/>
            <w:szCs w:val="24"/>
          </w:rPr>
          <w:t>.</w:t>
        </w:r>
      </w:ins>
      <w:ins w:id="523" w:author="Naveed ul haq qadri chishty" w:date="2018-12-05T13:43:00Z">
        <w:r w:rsidR="00253F07" w:rsidRPr="00924105">
          <w:rPr>
            <w:rFonts w:ascii="Times New Roman" w:hAnsi="Times New Roman" w:cs="Times New Roman"/>
            <w:color w:val="000000" w:themeColor="text1"/>
            <w:sz w:val="24"/>
            <w:szCs w:val="24"/>
          </w:rPr>
          <w:t xml:space="preserve"> </w:t>
        </w:r>
      </w:ins>
      <w:ins w:id="524" w:author="Naveed ul haq qadri chishty" w:date="2018-12-05T13:36:00Z">
        <w:r w:rsidR="000649CF" w:rsidRPr="00924105">
          <w:rPr>
            <w:rFonts w:ascii="Times New Roman" w:hAnsi="Times New Roman" w:cs="Times New Roman"/>
            <w:i/>
            <w:color w:val="000000" w:themeColor="text1"/>
            <w:sz w:val="24"/>
            <w:szCs w:val="24"/>
            <w:rPrChange w:id="525" w:author="Naveed ul haq qadri chishty" w:date="2018-12-05T13:43:00Z">
              <w:rPr>
                <w:rFonts w:ascii="Times New Roman" w:hAnsi="Times New Roman" w:cs="Times New Roman"/>
                <w:sz w:val="24"/>
                <w:szCs w:val="24"/>
              </w:rPr>
            </w:rPrChange>
          </w:rPr>
          <w:t>Journal of Aging and</w:t>
        </w:r>
      </w:ins>
      <w:r w:rsidR="001A21BA" w:rsidRPr="00924105">
        <w:rPr>
          <w:rFonts w:ascii="Times New Roman" w:hAnsi="Times New Roman" w:cs="Times New Roman"/>
          <w:i/>
          <w:color w:val="000000" w:themeColor="text1"/>
          <w:sz w:val="24"/>
          <w:szCs w:val="24"/>
        </w:rPr>
        <w:t xml:space="preserve"> </w:t>
      </w:r>
      <w:ins w:id="526" w:author="Naveed ul haq qadri chishty" w:date="2018-12-05T13:36:00Z">
        <w:r w:rsidR="000649CF" w:rsidRPr="00924105">
          <w:rPr>
            <w:rFonts w:ascii="Times New Roman" w:hAnsi="Times New Roman" w:cs="Times New Roman"/>
            <w:i/>
            <w:color w:val="000000" w:themeColor="text1"/>
            <w:sz w:val="24"/>
            <w:szCs w:val="24"/>
            <w:rPrChange w:id="527" w:author="Naveed ul haq qadri chishty" w:date="2018-12-05T13:43:00Z">
              <w:rPr>
                <w:rFonts w:ascii="Times New Roman" w:hAnsi="Times New Roman" w:cs="Times New Roman"/>
                <w:sz w:val="24"/>
                <w:szCs w:val="24"/>
              </w:rPr>
            </w:rPrChange>
          </w:rPr>
          <w:t>Health,18</w:t>
        </w:r>
      </w:ins>
      <w:ins w:id="528" w:author="Naveed ul haq qadri chishty" w:date="2018-12-05T13:37:00Z">
        <w:r w:rsidR="000649CF" w:rsidRPr="00924105">
          <w:rPr>
            <w:rFonts w:ascii="Times New Roman" w:hAnsi="Times New Roman" w:cs="Times New Roman"/>
            <w:i/>
            <w:color w:val="000000" w:themeColor="text1"/>
            <w:sz w:val="24"/>
            <w:szCs w:val="24"/>
            <w:rPrChange w:id="529" w:author="Naveed ul haq qadri chishty" w:date="2018-12-05T13:43:00Z">
              <w:rPr>
                <w:rFonts w:ascii="Times New Roman" w:hAnsi="Times New Roman" w:cs="Times New Roman"/>
                <w:sz w:val="24"/>
                <w:szCs w:val="24"/>
              </w:rPr>
            </w:rPrChange>
          </w:rPr>
          <w:t>,</w:t>
        </w:r>
      </w:ins>
      <w:r w:rsidR="001A21BA" w:rsidRPr="00924105">
        <w:rPr>
          <w:rFonts w:ascii="Times New Roman" w:hAnsi="Times New Roman" w:cs="Times New Roman"/>
          <w:i/>
          <w:color w:val="000000" w:themeColor="text1"/>
          <w:sz w:val="24"/>
          <w:szCs w:val="24"/>
        </w:rPr>
        <w:t xml:space="preserve"> </w:t>
      </w:r>
      <w:ins w:id="530" w:author="Naveed ul haq qadri chishty" w:date="2018-12-05T13:37:00Z">
        <w:r w:rsidR="000649CF" w:rsidRPr="00924105">
          <w:rPr>
            <w:rFonts w:ascii="Times New Roman" w:hAnsi="Times New Roman" w:cs="Times New Roman"/>
            <w:iCs/>
            <w:color w:val="000000" w:themeColor="text1"/>
            <w:sz w:val="24"/>
            <w:szCs w:val="24"/>
            <w:rPrChange w:id="531" w:author="Naveed ul haq qadri chishty" w:date="2018-12-05T13:43:00Z">
              <w:rPr>
                <w:rFonts w:ascii="Times New Roman" w:hAnsi="Times New Roman" w:cs="Times New Roman"/>
                <w:sz w:val="24"/>
                <w:szCs w:val="24"/>
              </w:rPr>
            </w:rPrChange>
          </w:rPr>
          <w:t>359</w:t>
        </w:r>
      </w:ins>
      <w:r w:rsidR="001A21BA" w:rsidRPr="00924105">
        <w:rPr>
          <w:rFonts w:ascii="Times New Roman" w:hAnsi="Times New Roman" w:cs="Times New Roman"/>
          <w:iCs/>
          <w:color w:val="000000" w:themeColor="text1"/>
          <w:sz w:val="24"/>
          <w:szCs w:val="24"/>
        </w:rPr>
        <w:t>-</w:t>
      </w:r>
      <w:ins w:id="532" w:author="Naveed ul haq qadri chishty" w:date="2018-12-05T13:37:00Z">
        <w:r w:rsidR="000649CF" w:rsidRPr="00924105">
          <w:rPr>
            <w:rFonts w:ascii="Times New Roman" w:hAnsi="Times New Roman" w:cs="Times New Roman"/>
            <w:iCs/>
            <w:color w:val="000000" w:themeColor="text1"/>
            <w:sz w:val="24"/>
            <w:szCs w:val="24"/>
            <w:rPrChange w:id="533" w:author="Naveed ul haq qadri chishty" w:date="2018-12-05T13:43:00Z">
              <w:rPr>
                <w:rFonts w:ascii="Times New Roman" w:hAnsi="Times New Roman" w:cs="Times New Roman"/>
                <w:sz w:val="24"/>
                <w:szCs w:val="24"/>
              </w:rPr>
            </w:rPrChange>
          </w:rPr>
          <w:t>384</w:t>
        </w:r>
        <w:r w:rsidR="000649CF" w:rsidRPr="00924105">
          <w:rPr>
            <w:rFonts w:ascii="Times New Roman" w:hAnsi="Times New Roman" w:cs="Times New Roman"/>
            <w:i/>
            <w:color w:val="000000" w:themeColor="text1"/>
            <w:sz w:val="24"/>
            <w:szCs w:val="24"/>
            <w:rPrChange w:id="534" w:author="Naveed ul haq qadri chishty" w:date="2018-12-05T13:43:00Z">
              <w:rPr>
                <w:rFonts w:ascii="Times New Roman" w:hAnsi="Times New Roman" w:cs="Times New Roman"/>
                <w:sz w:val="24"/>
                <w:szCs w:val="24"/>
              </w:rPr>
            </w:rPrChange>
          </w:rPr>
          <w:t>.</w:t>
        </w:r>
      </w:ins>
      <w:r w:rsidR="001A21BA" w:rsidRPr="00924105">
        <w:rPr>
          <w:rFonts w:ascii="Times New Roman" w:hAnsi="Times New Roman" w:cs="Times New Roman"/>
          <w:i/>
          <w:color w:val="000000" w:themeColor="text1"/>
          <w:sz w:val="24"/>
          <w:szCs w:val="24"/>
        </w:rPr>
        <w:t xml:space="preserve"> </w:t>
      </w:r>
      <w:ins w:id="535" w:author="Naveed ul haq qadri chishty" w:date="2018-12-05T13:37:00Z">
        <w:r w:rsidR="000649CF" w:rsidRPr="00924105">
          <w:rPr>
            <w:rFonts w:ascii="Times New Roman" w:hAnsi="Times New Roman" w:cs="Times New Roman"/>
            <w:i/>
            <w:color w:val="000000" w:themeColor="text1"/>
            <w:sz w:val="24"/>
            <w:szCs w:val="24"/>
            <w:rPrChange w:id="536" w:author="Naveed ul haq qadri chishty" w:date="2018-12-05T13:43:00Z">
              <w:rPr>
                <w:rFonts w:ascii="Times New Roman" w:hAnsi="Times New Roman" w:cs="Times New Roman"/>
                <w:sz w:val="24"/>
                <w:szCs w:val="24"/>
              </w:rPr>
            </w:rPrChange>
          </w:rPr>
          <w:t>http://doi.org/10.1177/0898</w:t>
        </w:r>
      </w:ins>
      <w:ins w:id="537" w:author="Naveed ul haq qadri chishty" w:date="2018-12-05T13:38:00Z">
        <w:r w:rsidR="000649CF" w:rsidRPr="00924105">
          <w:rPr>
            <w:rFonts w:ascii="Times New Roman" w:hAnsi="Times New Roman" w:cs="Times New Roman"/>
            <w:i/>
            <w:color w:val="000000" w:themeColor="text1"/>
            <w:sz w:val="24"/>
            <w:szCs w:val="24"/>
            <w:rPrChange w:id="538" w:author="Naveed ul haq qadri chishty" w:date="2018-12-05T13:43:00Z">
              <w:rPr>
                <w:rFonts w:ascii="Times New Roman" w:hAnsi="Times New Roman" w:cs="Times New Roman"/>
                <w:sz w:val="24"/>
                <w:szCs w:val="24"/>
              </w:rPr>
            </w:rPrChange>
          </w:rPr>
          <w:t>264305280993</w:t>
        </w:r>
      </w:ins>
      <w:ins w:id="539" w:author="Naveed ul haq qadri chishty" w:date="2018-12-05T13:43:00Z">
        <w:r w:rsidR="00253F07" w:rsidRPr="00924105">
          <w:rPr>
            <w:rFonts w:ascii="Times New Roman" w:hAnsi="Times New Roman" w:cs="Times New Roman"/>
            <w:i/>
            <w:color w:val="000000" w:themeColor="text1"/>
            <w:sz w:val="24"/>
            <w:szCs w:val="24"/>
          </w:rPr>
          <w:t>.</w:t>
        </w:r>
      </w:ins>
    </w:p>
    <w:p w14:paraId="4BA1DE56" w14:textId="58DDCF04" w:rsidR="006B11F9" w:rsidRPr="00924105" w:rsidDel="000649CF" w:rsidRDefault="006B11F9" w:rsidP="00970E0E">
      <w:pPr>
        <w:autoSpaceDE w:val="0"/>
        <w:autoSpaceDN w:val="0"/>
        <w:adjustRightInd w:val="0"/>
        <w:spacing w:after="0" w:line="480" w:lineRule="auto"/>
        <w:rPr>
          <w:del w:id="540" w:author="Naveed ul haq qadri chishty" w:date="2018-12-05T13:38:00Z"/>
          <w:rFonts w:ascii="Times New Roman" w:hAnsi="Times New Roman" w:cs="Times New Roman"/>
          <w:color w:val="000000" w:themeColor="text1"/>
          <w:sz w:val="24"/>
          <w:szCs w:val="24"/>
        </w:rPr>
      </w:pPr>
    </w:p>
    <w:p w14:paraId="51F83678" w14:textId="581E0FAF" w:rsidR="002E2D5B" w:rsidRPr="00924105" w:rsidDel="00F20D47" w:rsidRDefault="002E2D5B" w:rsidP="007F7374">
      <w:pPr>
        <w:spacing w:line="480" w:lineRule="auto"/>
        <w:rPr>
          <w:del w:id="541" w:author="Naveed ul haq qadri chishty" w:date="2018-12-04T13:09:00Z"/>
          <w:rStyle w:val="reference-text"/>
          <w:rFonts w:ascii="Times New Roman" w:hAnsi="Times New Roman" w:cs="Times New Roman"/>
          <w:color w:val="000000" w:themeColor="text1"/>
          <w:sz w:val="24"/>
          <w:szCs w:val="24"/>
        </w:rPr>
      </w:pPr>
      <w:del w:id="542" w:author="Naveed ul haq qadri chishty" w:date="2018-12-04T13:09:00Z">
        <w:r w:rsidRPr="00924105" w:rsidDel="00F20D47">
          <w:rPr>
            <w:rStyle w:val="reference-text"/>
            <w:rFonts w:ascii="Times New Roman" w:hAnsi="Times New Roman" w:cs="Times New Roman"/>
            <w:color w:val="000000" w:themeColor="text1"/>
            <w:sz w:val="24"/>
            <w:szCs w:val="24"/>
          </w:rPr>
          <w:delText>Victor, G., Cicirelli.</w:delText>
        </w:r>
        <w:r w:rsidRPr="00924105" w:rsidDel="00F20D47">
          <w:rPr>
            <w:rStyle w:val="apple-converted-space"/>
            <w:rFonts w:ascii="Times New Roman" w:hAnsi="Times New Roman" w:cs="Times New Roman"/>
            <w:color w:val="000000" w:themeColor="text1"/>
            <w:sz w:val="24"/>
            <w:szCs w:val="24"/>
          </w:rPr>
          <w:delText> </w:delText>
        </w:r>
        <w:r w:rsidRPr="00924105" w:rsidDel="00F20D47">
          <w:rPr>
            <w:rStyle w:val="reference-text"/>
            <w:rFonts w:ascii="Times New Roman" w:hAnsi="Times New Roman" w:cs="Times New Roman"/>
            <w:i/>
            <w:iCs/>
            <w:color w:val="000000" w:themeColor="text1"/>
            <w:sz w:val="24"/>
            <w:szCs w:val="24"/>
          </w:rPr>
          <w:delText>Older Adults' Views on Death</w:delText>
        </w:r>
        <w:r w:rsidRPr="00924105" w:rsidDel="00F20D47">
          <w:rPr>
            <w:rStyle w:val="apple-converted-space"/>
            <w:rFonts w:ascii="Times New Roman" w:hAnsi="Times New Roman" w:cs="Times New Roman"/>
            <w:color w:val="000000" w:themeColor="text1"/>
            <w:sz w:val="24"/>
            <w:szCs w:val="24"/>
          </w:rPr>
          <w:delText> </w:delText>
        </w:r>
        <w:r w:rsidRPr="00924105" w:rsidDel="00F20D47">
          <w:rPr>
            <w:rStyle w:val="reference-text"/>
            <w:rFonts w:ascii="Times New Roman" w:hAnsi="Times New Roman" w:cs="Times New Roman"/>
            <w:color w:val="000000" w:themeColor="text1"/>
            <w:sz w:val="24"/>
            <w:szCs w:val="24"/>
          </w:rPr>
          <w:delText>(Springer, 2002), 4.</w:delText>
        </w:r>
      </w:del>
    </w:p>
    <w:p w14:paraId="625869C3" w14:textId="77777777" w:rsidR="001A21BA" w:rsidRPr="00924105" w:rsidRDefault="002E2D5B" w:rsidP="001A21BA">
      <w:pPr>
        <w:spacing w:line="480" w:lineRule="auto"/>
        <w:ind w:left="720" w:hanging="720"/>
        <w:rPr>
          <w:rFonts w:ascii="Times New Roman" w:hAnsi="Times New Roman" w:cs="Times New Roman"/>
          <w:color w:val="000000" w:themeColor="text1"/>
          <w:sz w:val="24"/>
          <w:szCs w:val="24"/>
        </w:rPr>
      </w:pPr>
      <w:r w:rsidRPr="00924105">
        <w:rPr>
          <w:rFonts w:ascii="Times New Roman" w:hAnsi="Times New Roman" w:cs="Times New Roman"/>
          <w:color w:val="000000" w:themeColor="text1"/>
          <w:sz w:val="24"/>
          <w:szCs w:val="24"/>
        </w:rPr>
        <w:t xml:space="preserve">Victor, C. et al (2003). </w:t>
      </w:r>
      <w:r w:rsidRPr="00924105">
        <w:rPr>
          <w:rFonts w:ascii="Times New Roman" w:hAnsi="Times New Roman" w:cs="Times New Roman"/>
          <w:iCs/>
          <w:color w:val="000000" w:themeColor="text1"/>
          <w:sz w:val="24"/>
          <w:szCs w:val="24"/>
        </w:rPr>
        <w:t>Loneliness, Social Isolation and Living Alone in Later Life</w:t>
      </w:r>
      <w:r w:rsidRPr="00924105">
        <w:rPr>
          <w:rFonts w:ascii="Times New Roman" w:hAnsi="Times New Roman" w:cs="Times New Roman"/>
          <w:color w:val="000000" w:themeColor="text1"/>
          <w:sz w:val="24"/>
          <w:szCs w:val="24"/>
        </w:rPr>
        <w:t xml:space="preserve">. </w:t>
      </w:r>
      <w:r w:rsidRPr="00924105">
        <w:rPr>
          <w:rFonts w:ascii="Times New Roman" w:hAnsi="Times New Roman" w:cs="Times New Roman"/>
          <w:i/>
          <w:color w:val="000000" w:themeColor="text1"/>
          <w:sz w:val="24"/>
          <w:szCs w:val="24"/>
        </w:rPr>
        <w:t>Economic and Social Research Council</w:t>
      </w:r>
      <w:r w:rsidRPr="00924105">
        <w:rPr>
          <w:rFonts w:ascii="Times New Roman" w:hAnsi="Times New Roman" w:cs="Times New Roman"/>
          <w:color w:val="000000" w:themeColor="text1"/>
          <w:sz w:val="24"/>
          <w:szCs w:val="24"/>
        </w:rPr>
        <w:t>.</w:t>
      </w:r>
    </w:p>
    <w:p w14:paraId="1C289FCE" w14:textId="77777777" w:rsidR="001A21BA" w:rsidRPr="00924105" w:rsidRDefault="002B60EE" w:rsidP="001A21BA">
      <w:pPr>
        <w:spacing w:line="480" w:lineRule="auto"/>
        <w:ind w:left="720" w:hanging="720"/>
        <w:rPr>
          <w:rFonts w:ascii="Times New Roman" w:hAnsi="Times New Roman" w:cs="Times New Roman"/>
          <w:color w:val="000000" w:themeColor="text1"/>
          <w:sz w:val="24"/>
          <w:szCs w:val="24"/>
        </w:rPr>
      </w:pPr>
      <w:ins w:id="543" w:author="Naveed ul haq qadri chishty" w:date="2018-12-05T14:18:00Z">
        <w:r w:rsidRPr="00924105">
          <w:rPr>
            <w:rFonts w:ascii="Times New Roman" w:eastAsia="Times New Roman" w:hAnsi="Times New Roman" w:cs="Times New Roman"/>
            <w:color w:val="000000" w:themeColor="text1"/>
            <w:sz w:val="24"/>
            <w:szCs w:val="24"/>
            <w:lang w:val="en"/>
          </w:rPr>
          <w:t>Victor CD, Scrambler SJ, Bowling A, et al (2005</w:t>
        </w:r>
      </w:ins>
      <w:ins w:id="544" w:author="Naveed ul haq qadri chishty" w:date="2018-12-05T14:19:00Z">
        <w:r w:rsidR="00436D24" w:rsidRPr="00924105">
          <w:rPr>
            <w:rFonts w:ascii="Times New Roman" w:eastAsia="Times New Roman" w:hAnsi="Times New Roman" w:cs="Times New Roman"/>
            <w:color w:val="000000" w:themeColor="text1"/>
            <w:sz w:val="24"/>
            <w:szCs w:val="24"/>
            <w:lang w:val="en"/>
          </w:rPr>
          <w:t>). The</w:t>
        </w:r>
      </w:ins>
      <w:ins w:id="545" w:author="Naveed ul haq qadri chishty" w:date="2018-12-05T14:18:00Z">
        <w:r w:rsidRPr="00924105">
          <w:rPr>
            <w:rFonts w:ascii="Times New Roman" w:eastAsia="Times New Roman" w:hAnsi="Times New Roman" w:cs="Times New Roman"/>
            <w:color w:val="000000" w:themeColor="text1"/>
            <w:sz w:val="24"/>
            <w:szCs w:val="24"/>
            <w:lang w:val="en"/>
          </w:rPr>
          <w:t xml:space="preserve"> prevalence of and risk factors for loneliness in later life: A survey of older people in Great Britain, </w:t>
        </w:r>
        <w:r w:rsidRPr="00924105">
          <w:rPr>
            <w:rFonts w:ascii="Times New Roman" w:eastAsia="Times New Roman" w:hAnsi="Times New Roman" w:cs="Times New Roman"/>
            <w:i/>
            <w:iCs/>
            <w:color w:val="000000" w:themeColor="text1"/>
            <w:sz w:val="24"/>
            <w:szCs w:val="24"/>
            <w:lang w:val="en"/>
          </w:rPr>
          <w:t>Ageing and Society</w:t>
        </w:r>
        <w:r w:rsidRPr="00924105">
          <w:rPr>
            <w:rFonts w:ascii="Times New Roman" w:eastAsia="Times New Roman" w:hAnsi="Times New Roman" w:cs="Times New Roman"/>
            <w:color w:val="000000" w:themeColor="text1"/>
            <w:sz w:val="24"/>
            <w:szCs w:val="24"/>
            <w:lang w:val="en"/>
          </w:rPr>
          <w:t>, 25, 357-375.</w:t>
        </w:r>
      </w:ins>
    </w:p>
    <w:p w14:paraId="3EC1F42F" w14:textId="5D87534A" w:rsidR="002B60EE" w:rsidRPr="00924105" w:rsidRDefault="002B60EE" w:rsidP="001A21BA">
      <w:pPr>
        <w:spacing w:line="480" w:lineRule="auto"/>
        <w:ind w:left="720" w:hanging="720"/>
        <w:rPr>
          <w:rFonts w:ascii="Times New Roman" w:hAnsi="Times New Roman" w:cs="Times New Roman"/>
          <w:color w:val="000000" w:themeColor="text1"/>
          <w:sz w:val="24"/>
          <w:szCs w:val="24"/>
        </w:rPr>
      </w:pPr>
      <w:ins w:id="546" w:author="Naveed ul haq qadri chishty" w:date="2018-12-05T14:18:00Z">
        <w:r w:rsidRPr="00924105">
          <w:rPr>
            <w:rFonts w:ascii="Times New Roman" w:eastAsia="Times New Roman" w:hAnsi="Times New Roman" w:cs="Times New Roman"/>
            <w:color w:val="000000" w:themeColor="text1"/>
            <w:sz w:val="24"/>
            <w:szCs w:val="24"/>
            <w:lang w:val="en"/>
          </w:rPr>
          <w:t xml:space="preserve">Victor C (2011). Loneliness in old age: the UK perspective. Safeguarding the convoy: a call to action from the Campaign to End Loneliness, </w:t>
        </w:r>
        <w:proofErr w:type="spellStart"/>
        <w:r w:rsidRPr="00924105">
          <w:rPr>
            <w:rFonts w:ascii="Times New Roman" w:eastAsia="Times New Roman" w:hAnsi="Times New Roman" w:cs="Times New Roman"/>
            <w:color w:val="000000" w:themeColor="text1"/>
            <w:sz w:val="24"/>
            <w:szCs w:val="24"/>
            <w:lang w:val="en"/>
          </w:rPr>
          <w:t>Oxfordshire</w:t>
        </w:r>
        <w:proofErr w:type="spellEnd"/>
        <w:r w:rsidRPr="00924105">
          <w:rPr>
            <w:rFonts w:ascii="Times New Roman" w:eastAsia="Times New Roman" w:hAnsi="Times New Roman" w:cs="Times New Roman"/>
            <w:color w:val="000000" w:themeColor="text1"/>
            <w:sz w:val="24"/>
            <w:szCs w:val="24"/>
            <w:lang w:val="en"/>
          </w:rPr>
          <w:t xml:space="preserve">: Age </w:t>
        </w:r>
      </w:ins>
      <w:ins w:id="547" w:author="Naveed ul haq qadri chishty" w:date="2018-12-05T14:19:00Z">
        <w:r w:rsidR="00436D24" w:rsidRPr="00924105">
          <w:rPr>
            <w:rFonts w:ascii="Times New Roman" w:eastAsia="Times New Roman" w:hAnsi="Times New Roman" w:cs="Times New Roman"/>
            <w:color w:val="000000" w:themeColor="text1"/>
            <w:sz w:val="24"/>
            <w:szCs w:val="24"/>
            <w:lang w:val="en"/>
          </w:rPr>
          <w:t>UK.</w:t>
        </w:r>
      </w:ins>
    </w:p>
    <w:p w14:paraId="728C0E81" w14:textId="77777777" w:rsidR="002E2D5B" w:rsidRPr="00924105" w:rsidRDefault="002E2D5B" w:rsidP="00970E0E">
      <w:pPr>
        <w:spacing w:line="480" w:lineRule="auto"/>
        <w:ind w:left="720" w:hanging="720"/>
        <w:rPr>
          <w:rFonts w:ascii="Times New Roman" w:hAnsi="Times New Roman" w:cs="Times New Roman"/>
          <w:color w:val="000000" w:themeColor="text1"/>
          <w:w w:val="105"/>
          <w:sz w:val="24"/>
          <w:szCs w:val="24"/>
        </w:rPr>
      </w:pPr>
      <w:r w:rsidRPr="00924105">
        <w:rPr>
          <w:rFonts w:ascii="Times New Roman" w:hAnsi="Times New Roman" w:cs="Times New Roman"/>
          <w:color w:val="000000" w:themeColor="text1"/>
          <w:w w:val="105"/>
          <w:sz w:val="24"/>
          <w:szCs w:val="24"/>
        </w:rPr>
        <w:lastRenderedPageBreak/>
        <w:t xml:space="preserve">Weiss, R. S. (1973). Loneliness: </w:t>
      </w:r>
      <w:r w:rsidRPr="00924105">
        <w:rPr>
          <w:rFonts w:ascii="Times New Roman" w:hAnsi="Times New Roman" w:cs="Times New Roman"/>
          <w:i/>
          <w:color w:val="000000" w:themeColor="text1"/>
          <w:w w:val="105"/>
          <w:sz w:val="24"/>
          <w:szCs w:val="24"/>
        </w:rPr>
        <w:t>The experience of emotional and social isolation. Cambridge</w:t>
      </w:r>
      <w:r w:rsidRPr="00924105">
        <w:rPr>
          <w:rFonts w:ascii="Times New Roman" w:hAnsi="Times New Roman" w:cs="Times New Roman"/>
          <w:color w:val="000000" w:themeColor="text1"/>
          <w:w w:val="105"/>
          <w:sz w:val="24"/>
          <w:szCs w:val="24"/>
        </w:rPr>
        <w:t>, MA: The MIT Press.</w:t>
      </w:r>
    </w:p>
    <w:p w14:paraId="02156C6B" w14:textId="77777777" w:rsidR="002E2D5B" w:rsidRPr="00924105" w:rsidRDefault="002E2D5B" w:rsidP="00970E0E">
      <w:pPr>
        <w:spacing w:line="480" w:lineRule="auto"/>
        <w:ind w:left="720" w:hanging="720"/>
        <w:rPr>
          <w:rStyle w:val="citation"/>
          <w:rFonts w:ascii="Times New Roman" w:hAnsi="Times New Roman" w:cs="Times New Roman"/>
          <w:color w:val="000000" w:themeColor="text1"/>
          <w:sz w:val="24"/>
          <w:szCs w:val="24"/>
        </w:rPr>
      </w:pPr>
      <w:proofErr w:type="spellStart"/>
      <w:r w:rsidRPr="00924105">
        <w:rPr>
          <w:rStyle w:val="citation"/>
          <w:rFonts w:ascii="Times New Roman" w:hAnsi="Times New Roman" w:cs="Times New Roman"/>
          <w:color w:val="000000" w:themeColor="text1"/>
          <w:sz w:val="24"/>
          <w:szCs w:val="24"/>
        </w:rPr>
        <w:t>Zunzunegui</w:t>
      </w:r>
      <w:proofErr w:type="spellEnd"/>
      <w:r w:rsidRPr="00924105">
        <w:rPr>
          <w:rStyle w:val="citation"/>
          <w:rFonts w:ascii="Times New Roman" w:hAnsi="Times New Roman" w:cs="Times New Roman"/>
          <w:color w:val="000000" w:themeColor="text1"/>
          <w:sz w:val="24"/>
          <w:szCs w:val="24"/>
        </w:rPr>
        <w:t xml:space="preserve">, M. V., Gutierrez, P., </w:t>
      </w:r>
      <w:proofErr w:type="spellStart"/>
      <w:r w:rsidRPr="00924105">
        <w:rPr>
          <w:rStyle w:val="citation"/>
          <w:rFonts w:ascii="Times New Roman" w:hAnsi="Times New Roman" w:cs="Times New Roman"/>
          <w:color w:val="000000" w:themeColor="text1"/>
          <w:sz w:val="24"/>
          <w:szCs w:val="24"/>
        </w:rPr>
        <w:t>Cuadra</w:t>
      </w:r>
      <w:proofErr w:type="spellEnd"/>
      <w:r w:rsidRPr="00924105">
        <w:rPr>
          <w:rStyle w:val="citation"/>
          <w:rFonts w:ascii="Times New Roman" w:hAnsi="Times New Roman" w:cs="Times New Roman"/>
          <w:color w:val="000000" w:themeColor="text1"/>
          <w:sz w:val="24"/>
          <w:szCs w:val="24"/>
        </w:rPr>
        <w:t xml:space="preserve">, Beland, F., Del Ser T., &amp; Wolfson, C. (2000). Development of simple cognitive function measures in a community dwelling population of elderly in Spain. </w:t>
      </w:r>
      <w:r w:rsidRPr="00924105">
        <w:rPr>
          <w:rStyle w:val="ref-journal"/>
          <w:rFonts w:ascii="Times New Roman" w:hAnsi="Times New Roman" w:cs="Times New Roman"/>
          <w:i/>
          <w:color w:val="000000" w:themeColor="text1"/>
          <w:sz w:val="24"/>
          <w:szCs w:val="24"/>
        </w:rPr>
        <w:t xml:space="preserve">Int J </w:t>
      </w:r>
      <w:proofErr w:type="spellStart"/>
      <w:r w:rsidRPr="00924105">
        <w:rPr>
          <w:rStyle w:val="ref-journal"/>
          <w:rFonts w:ascii="Times New Roman" w:hAnsi="Times New Roman" w:cs="Times New Roman"/>
          <w:i/>
          <w:color w:val="000000" w:themeColor="text1"/>
          <w:sz w:val="24"/>
          <w:szCs w:val="24"/>
        </w:rPr>
        <w:t>Geriatr</w:t>
      </w:r>
      <w:proofErr w:type="spellEnd"/>
      <w:r w:rsidRPr="00924105">
        <w:rPr>
          <w:rStyle w:val="ref-journal"/>
          <w:rFonts w:ascii="Times New Roman" w:hAnsi="Times New Roman" w:cs="Times New Roman"/>
          <w:i/>
          <w:color w:val="000000" w:themeColor="text1"/>
          <w:sz w:val="24"/>
          <w:szCs w:val="24"/>
        </w:rPr>
        <w:t xml:space="preserve"> Psychiatry</w:t>
      </w:r>
      <w:r w:rsidRPr="00924105">
        <w:rPr>
          <w:rStyle w:val="ref-journal"/>
          <w:rFonts w:ascii="Times New Roman" w:hAnsi="Times New Roman" w:cs="Times New Roman"/>
          <w:color w:val="000000" w:themeColor="text1"/>
          <w:sz w:val="24"/>
          <w:szCs w:val="24"/>
        </w:rPr>
        <w:t xml:space="preserve">, </w:t>
      </w:r>
      <w:r w:rsidRPr="00924105">
        <w:rPr>
          <w:rStyle w:val="ref-vol"/>
          <w:rFonts w:ascii="Times New Roman" w:hAnsi="Times New Roman" w:cs="Times New Roman"/>
          <w:color w:val="000000" w:themeColor="text1"/>
          <w:sz w:val="24"/>
          <w:szCs w:val="24"/>
        </w:rPr>
        <w:t>15</w:t>
      </w:r>
      <w:r w:rsidRPr="00924105">
        <w:rPr>
          <w:rStyle w:val="citation"/>
          <w:rFonts w:ascii="Times New Roman" w:hAnsi="Times New Roman" w:cs="Times New Roman"/>
          <w:color w:val="000000" w:themeColor="text1"/>
          <w:sz w:val="24"/>
          <w:szCs w:val="24"/>
        </w:rPr>
        <w:t>,130–140.</w:t>
      </w:r>
    </w:p>
    <w:p w14:paraId="0AECFA99" w14:textId="5189723B" w:rsidR="003B7B2A" w:rsidRPr="00924105" w:rsidRDefault="00F1758D" w:rsidP="00970E0E">
      <w:pPr>
        <w:spacing w:line="480" w:lineRule="auto"/>
        <w:ind w:left="720" w:hanging="720"/>
        <w:rPr>
          <w:ins w:id="548" w:author="Naveed ul haq qadri chishty" w:date="2018-12-05T13:56:00Z"/>
          <w:rStyle w:val="citation"/>
          <w:rFonts w:ascii="Times New Roman" w:hAnsi="Times New Roman" w:cs="Times New Roman"/>
          <w:color w:val="000000" w:themeColor="text1"/>
          <w:sz w:val="24"/>
          <w:szCs w:val="24"/>
        </w:rPr>
      </w:pPr>
      <w:ins w:id="549" w:author="Naveed ul haq qadri chishty" w:date="2018-12-05T13:56:00Z">
        <w:r w:rsidRPr="00924105">
          <w:rPr>
            <w:rStyle w:val="citation"/>
            <w:rFonts w:ascii="Times New Roman" w:hAnsi="Times New Roman" w:cs="Times New Roman"/>
            <w:color w:val="000000" w:themeColor="text1"/>
            <w:sz w:val="24"/>
            <w:szCs w:val="24"/>
          </w:rPr>
          <w:fldChar w:fldCharType="begin"/>
        </w:r>
        <w:r w:rsidRPr="00924105">
          <w:rPr>
            <w:rStyle w:val="citation"/>
            <w:rFonts w:ascii="Times New Roman" w:hAnsi="Times New Roman" w:cs="Times New Roman"/>
            <w:color w:val="000000" w:themeColor="text1"/>
            <w:sz w:val="24"/>
            <w:szCs w:val="24"/>
          </w:rPr>
          <w:instrText xml:space="preserve"> HYPERLINK "</w:instrText>
        </w:r>
      </w:ins>
      <w:r w:rsidRPr="00924105">
        <w:rPr>
          <w:rStyle w:val="citation"/>
          <w:rFonts w:ascii="Times New Roman" w:hAnsi="Times New Roman" w:cs="Times New Roman"/>
          <w:color w:val="000000" w:themeColor="text1"/>
          <w:sz w:val="24"/>
          <w:szCs w:val="24"/>
        </w:rPr>
        <w:instrText>https://readfoundation.org.uk/blog/educated-vs-uneducated/</w:instrText>
      </w:r>
      <w:ins w:id="550" w:author="Naveed ul haq qadri chishty" w:date="2018-12-05T13:56:00Z">
        <w:r w:rsidRPr="00924105">
          <w:rPr>
            <w:rStyle w:val="citation"/>
            <w:rFonts w:ascii="Times New Roman" w:hAnsi="Times New Roman" w:cs="Times New Roman"/>
            <w:color w:val="000000" w:themeColor="text1"/>
            <w:sz w:val="24"/>
            <w:szCs w:val="24"/>
          </w:rPr>
          <w:instrText xml:space="preserve">" </w:instrText>
        </w:r>
        <w:r w:rsidRPr="00924105">
          <w:rPr>
            <w:rStyle w:val="citation"/>
            <w:rFonts w:ascii="Times New Roman" w:hAnsi="Times New Roman" w:cs="Times New Roman"/>
            <w:color w:val="000000" w:themeColor="text1"/>
            <w:sz w:val="24"/>
            <w:szCs w:val="24"/>
          </w:rPr>
          <w:fldChar w:fldCharType="separate"/>
        </w:r>
      </w:ins>
      <w:r w:rsidRPr="00924105">
        <w:rPr>
          <w:rStyle w:val="Hyperlink"/>
          <w:rFonts w:ascii="Times New Roman" w:hAnsi="Times New Roman" w:cs="Times New Roman"/>
          <w:color w:val="000000" w:themeColor="text1"/>
          <w:sz w:val="24"/>
          <w:szCs w:val="24"/>
        </w:rPr>
        <w:t>https://readfoundation.org.uk/blog/educated-vs-uneducated/</w:t>
      </w:r>
      <w:ins w:id="551" w:author="Naveed ul haq qadri chishty" w:date="2018-12-05T13:56:00Z">
        <w:r w:rsidRPr="00924105">
          <w:rPr>
            <w:rStyle w:val="citation"/>
            <w:rFonts w:ascii="Times New Roman" w:hAnsi="Times New Roman" w:cs="Times New Roman"/>
            <w:color w:val="000000" w:themeColor="text1"/>
            <w:sz w:val="24"/>
            <w:szCs w:val="24"/>
          </w:rPr>
          <w:fldChar w:fldCharType="end"/>
        </w:r>
      </w:ins>
    </w:p>
    <w:p w14:paraId="638BDB0D" w14:textId="62C6C588" w:rsidR="00F1758D" w:rsidRPr="00924105" w:rsidRDefault="00F1758D" w:rsidP="00970E0E">
      <w:pPr>
        <w:spacing w:line="480" w:lineRule="auto"/>
        <w:ind w:left="720" w:hanging="720"/>
        <w:rPr>
          <w:ins w:id="552" w:author="Naveed ul haq qadri chishty" w:date="2018-12-05T13:56:00Z"/>
          <w:rFonts w:ascii="Helvetica" w:hAnsi="Helvetica"/>
          <w:color w:val="000000" w:themeColor="text1"/>
          <w:u w:val="single"/>
          <w:shd w:val="clear" w:color="auto" w:fill="FFFFFF"/>
        </w:rPr>
      </w:pPr>
      <w:ins w:id="553" w:author="Naveed ul haq qadri chishty" w:date="2018-12-05T13:56:00Z">
        <w:r w:rsidRPr="00924105">
          <w:rPr>
            <w:rFonts w:ascii="Helvetica" w:hAnsi="Helvetica"/>
            <w:color w:val="000000" w:themeColor="text1"/>
            <w:u w:val="single"/>
            <w:shd w:val="clear" w:color="auto" w:fill="FFFFFF"/>
          </w:rPr>
          <w:fldChar w:fldCharType="begin"/>
        </w:r>
        <w:r w:rsidRPr="00924105">
          <w:rPr>
            <w:rFonts w:ascii="Helvetica" w:hAnsi="Helvetica"/>
            <w:color w:val="000000" w:themeColor="text1"/>
            <w:u w:val="single"/>
            <w:shd w:val="clear" w:color="auto" w:fill="FFFFFF"/>
          </w:rPr>
          <w:instrText xml:space="preserve"> HYPERLINK "</w:instrText>
        </w:r>
        <w:r w:rsidRPr="00924105">
          <w:rPr>
            <w:rFonts w:ascii="Helvetica" w:hAnsi="Helvetica"/>
            <w:color w:val="000000" w:themeColor="text1"/>
            <w:u w:val="single"/>
            <w:shd w:val="clear" w:color="auto" w:fill="FFFFFF"/>
            <w:rPrChange w:id="554" w:author="Naveed ul haq qadri chishty" w:date="2018-12-05T13:56:00Z">
              <w:rPr>
                <w:rFonts w:ascii="Helvetica" w:hAnsi="Helvetica"/>
                <w:color w:val="FF0000"/>
                <w:shd w:val="clear" w:color="auto" w:fill="FFFFFF"/>
              </w:rPr>
            </w:rPrChange>
          </w:rPr>
          <w:instrText>https://ageinplace.com/elderly-health/the-effect-of-social-isolation-and-aging-in-place/</w:instrText>
        </w:r>
        <w:r w:rsidRPr="00924105">
          <w:rPr>
            <w:rFonts w:ascii="Helvetica" w:hAnsi="Helvetica"/>
            <w:color w:val="000000" w:themeColor="text1"/>
            <w:u w:val="single"/>
            <w:shd w:val="clear" w:color="auto" w:fill="FFFFFF"/>
          </w:rPr>
          <w:instrText xml:space="preserve">" </w:instrText>
        </w:r>
        <w:r w:rsidRPr="00924105">
          <w:rPr>
            <w:rFonts w:ascii="Helvetica" w:hAnsi="Helvetica"/>
            <w:color w:val="000000" w:themeColor="text1"/>
            <w:u w:val="single"/>
            <w:shd w:val="clear" w:color="auto" w:fill="FFFFFF"/>
          </w:rPr>
          <w:fldChar w:fldCharType="separate"/>
        </w:r>
        <w:r w:rsidRPr="00924105">
          <w:rPr>
            <w:rStyle w:val="Hyperlink"/>
            <w:color w:val="000000" w:themeColor="text1"/>
            <w:rPrChange w:id="555" w:author="Naveed ul haq qadri chishty" w:date="2018-12-05T13:56:00Z">
              <w:rPr>
                <w:rFonts w:ascii="Helvetica" w:hAnsi="Helvetica"/>
                <w:color w:val="FF0000"/>
                <w:shd w:val="clear" w:color="auto" w:fill="FFFFFF"/>
              </w:rPr>
            </w:rPrChange>
          </w:rPr>
          <w:t>https://ageinplace.com/elderly-health/the-effect-of-social-isolation-and-aging-in-place/</w:t>
        </w:r>
        <w:r w:rsidRPr="00924105">
          <w:rPr>
            <w:rFonts w:ascii="Helvetica" w:hAnsi="Helvetica"/>
            <w:color w:val="000000" w:themeColor="text1"/>
            <w:u w:val="single"/>
            <w:shd w:val="clear" w:color="auto" w:fill="FFFFFF"/>
          </w:rPr>
          <w:fldChar w:fldCharType="end"/>
        </w:r>
      </w:ins>
    </w:p>
    <w:p w14:paraId="53C6DC59" w14:textId="77777777" w:rsidR="00F1758D" w:rsidRPr="00F1758D" w:rsidRDefault="00F1758D" w:rsidP="00970E0E">
      <w:pPr>
        <w:spacing w:line="480" w:lineRule="auto"/>
        <w:ind w:left="720" w:hanging="720"/>
        <w:rPr>
          <w:rStyle w:val="citation"/>
          <w:rFonts w:ascii="Times New Roman" w:hAnsi="Times New Roman" w:cs="Times New Roman"/>
          <w:color w:val="000000" w:themeColor="text1"/>
          <w:sz w:val="24"/>
          <w:szCs w:val="24"/>
          <w:u w:val="single"/>
          <w:rPrChange w:id="556" w:author="Naveed ul haq qadri chishty" w:date="2018-12-05T13:56:00Z">
            <w:rPr>
              <w:rStyle w:val="citation"/>
              <w:rFonts w:ascii="Times New Roman" w:hAnsi="Times New Roman" w:cs="Times New Roman"/>
              <w:sz w:val="24"/>
              <w:szCs w:val="24"/>
            </w:rPr>
          </w:rPrChange>
        </w:rPr>
      </w:pPr>
    </w:p>
    <w:p w14:paraId="40567C20" w14:textId="77777777" w:rsidR="002E2D5B" w:rsidRPr="00970E0E" w:rsidRDefault="002E2D5B" w:rsidP="00970E0E">
      <w:pPr>
        <w:spacing w:line="480" w:lineRule="auto"/>
        <w:rPr>
          <w:rFonts w:ascii="Times New Roman" w:hAnsi="Times New Roman" w:cs="Times New Roman"/>
          <w:sz w:val="24"/>
          <w:szCs w:val="24"/>
        </w:rPr>
      </w:pPr>
    </w:p>
    <w:sectPr w:rsidR="002E2D5B" w:rsidRPr="00970E0E" w:rsidSect="00034F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FBPsS" w:date="2018-10-20T17:07:00Z" w:initials="FBPsS">
    <w:p w14:paraId="5D1CA2DB" w14:textId="77777777" w:rsidR="00924105" w:rsidRDefault="00924105" w:rsidP="00C40878">
      <w:pPr>
        <w:pStyle w:val="CommentText"/>
      </w:pPr>
      <w:r>
        <w:rPr>
          <w:rStyle w:val="CommentReference"/>
        </w:rPr>
        <w:annotationRef/>
      </w:r>
      <w:r>
        <w:t>This can better be described by using wellbeing model and quoting relevant researches</w:t>
      </w:r>
    </w:p>
  </w:comment>
  <w:comment w:id="38" w:author="FBPsS" w:date="2018-10-20T17:13:00Z" w:initials="FBPsS">
    <w:p w14:paraId="4A2C5851" w14:textId="77777777" w:rsidR="00924105" w:rsidRDefault="00924105">
      <w:pPr>
        <w:pStyle w:val="CommentText"/>
      </w:pPr>
      <w:r>
        <w:rPr>
          <w:rStyle w:val="CommentReference"/>
        </w:rPr>
        <w:annotationRef/>
      </w:r>
      <w:r>
        <w:t xml:space="preserve">We need comprehensive overview of literature review and a good </w:t>
      </w:r>
      <w:proofErr w:type="gramStart"/>
      <w:r>
        <w:t>grip  of</w:t>
      </w:r>
      <w:proofErr w:type="gramEnd"/>
      <w:r>
        <w:t xml:space="preserve"> problem.</w:t>
      </w:r>
    </w:p>
    <w:p w14:paraId="2244FE42" w14:textId="77777777" w:rsidR="00924105" w:rsidRDefault="00924105">
      <w:pPr>
        <w:pStyle w:val="CommentText"/>
      </w:pPr>
    </w:p>
    <w:p w14:paraId="4BDAF3DB" w14:textId="77777777" w:rsidR="00924105" w:rsidRDefault="00924105">
      <w:pPr>
        <w:pStyle w:val="CommentText"/>
      </w:pPr>
      <w:r>
        <w:t>Also it would be advisable to treat social isolation and loneliness as two separate variables</w:t>
      </w:r>
    </w:p>
  </w:comment>
  <w:comment w:id="116" w:author="FBPsS" w:date="2018-10-20T20:48:00Z" w:initials="FBPsS">
    <w:p w14:paraId="716CB062" w14:textId="77777777" w:rsidR="00924105" w:rsidRDefault="00924105">
      <w:pPr>
        <w:pStyle w:val="CommentText"/>
      </w:pPr>
      <w:r>
        <w:rPr>
          <w:rStyle w:val="CommentReference"/>
        </w:rPr>
        <w:annotationRef/>
      </w:r>
      <w:r>
        <w:t>You can add some relevant studies here</w:t>
      </w:r>
    </w:p>
    <w:p w14:paraId="71B79250" w14:textId="77777777" w:rsidR="00924105" w:rsidRDefault="00924105">
      <w:pPr>
        <w:pStyle w:val="CommentText"/>
      </w:pPr>
      <w:r>
        <w:t xml:space="preserve">You have taken a good start just need to bui9ld this up further </w:t>
      </w:r>
    </w:p>
  </w:comment>
  <w:comment w:id="148" w:author="com-fix" w:date="2018-12-11T01:04:00Z" w:initials="c">
    <w:p w14:paraId="0EE1F755" w14:textId="3E521E42" w:rsidR="00924105" w:rsidRDefault="00924105">
      <w:pPr>
        <w:pStyle w:val="CommentText"/>
      </w:pPr>
      <w:r>
        <w:rPr>
          <w:rStyle w:val="CommentReference"/>
        </w:rPr>
        <w:annotationRef/>
      </w:r>
      <w:r>
        <w:t>Concluding para to support first objective and hypotheses of this study.</w:t>
      </w:r>
    </w:p>
    <w:p w14:paraId="2C444A42" w14:textId="77777777" w:rsidR="00924105" w:rsidRDefault="00924105">
      <w:pPr>
        <w:pStyle w:val="CommentText"/>
      </w:pPr>
    </w:p>
  </w:comment>
  <w:comment w:id="153" w:author="FBPsS" w:date="2018-10-20T20:53:00Z" w:initials="FBPsS">
    <w:p w14:paraId="2A750ADD" w14:textId="77777777" w:rsidR="00924105" w:rsidRDefault="00924105">
      <w:pPr>
        <w:pStyle w:val="CommentText"/>
      </w:pPr>
      <w:r>
        <w:rPr>
          <w:rStyle w:val="CommentReference"/>
        </w:rPr>
        <w:annotationRef/>
      </w:r>
      <w:r>
        <w:t xml:space="preserve">please add proper citation here </w:t>
      </w:r>
    </w:p>
  </w:comment>
  <w:comment w:id="166" w:author="FBPsS" w:date="2018-10-20T20:55:00Z" w:initials="FBPsS">
    <w:p w14:paraId="672E873D" w14:textId="77777777" w:rsidR="00924105" w:rsidRDefault="00924105">
      <w:pPr>
        <w:pStyle w:val="CommentText"/>
      </w:pPr>
      <w:r>
        <w:rPr>
          <w:rStyle w:val="CommentReference"/>
        </w:rPr>
        <w:annotationRef/>
      </w:r>
      <w:r>
        <w:t xml:space="preserve">this is too general, it would be nice if you add some good credible source here </w:t>
      </w:r>
    </w:p>
  </w:comment>
  <w:comment w:id="167" w:author="Naveed ul haq qadri chishty" w:date="2018-12-04T15:05:00Z" w:initials="Nuhqc">
    <w:p w14:paraId="1E566B69" w14:textId="242C59FE" w:rsidR="00924105" w:rsidRDefault="00924105">
      <w:pPr>
        <w:pStyle w:val="CommentText"/>
      </w:pPr>
      <w:r>
        <w:rPr>
          <w:rStyle w:val="CommentReference"/>
        </w:rPr>
        <w:annotationRef/>
      </w:r>
      <w:r>
        <w:t xml:space="preserve">this a short </w:t>
      </w:r>
      <w:proofErr w:type="spellStart"/>
      <w:r>
        <w:t>self introduction</w:t>
      </w:r>
      <w:proofErr w:type="spellEnd"/>
      <w:r>
        <w:t>.</w:t>
      </w:r>
    </w:p>
  </w:comment>
  <w:comment w:id="190" w:author="com-fix" w:date="2018-12-11T01:16:00Z" w:initials="c">
    <w:p w14:paraId="2658E58B" w14:textId="640D43D4" w:rsidR="00924105" w:rsidRDefault="00924105">
      <w:pPr>
        <w:pStyle w:val="CommentText"/>
      </w:pPr>
      <w:r>
        <w:rPr>
          <w:rStyle w:val="CommentReference"/>
        </w:rPr>
        <w:annotationRef/>
      </w:r>
      <w:r>
        <w:t>Added new para in support of 2</w:t>
      </w:r>
      <w:r w:rsidRPr="001A21BA">
        <w:rPr>
          <w:vertAlign w:val="superscript"/>
        </w:rPr>
        <w:t>nd</w:t>
      </w:r>
      <w:r>
        <w:t xml:space="preserve"> objective and hypothesis</w:t>
      </w:r>
    </w:p>
  </w:comment>
  <w:comment w:id="197" w:author="FBPsS" w:date="2018-10-20T20:34:00Z" w:initials="FBPsS">
    <w:p w14:paraId="5E8F8883" w14:textId="77777777" w:rsidR="00924105" w:rsidRDefault="00924105" w:rsidP="00CD23F7">
      <w:pPr>
        <w:pStyle w:val="CommentText"/>
      </w:pPr>
      <w:r>
        <w:rPr>
          <w:rStyle w:val="CommentReference"/>
        </w:rPr>
        <w:annotationRef/>
      </w:r>
      <w:r>
        <w:t xml:space="preserve">please add this under Rationale of study, it should come after the section of literature review </w:t>
      </w:r>
    </w:p>
  </w:comment>
  <w:comment w:id="200" w:author="FBPsS" w:date="2018-10-20T21:36:00Z" w:initials="FBPsS">
    <w:p w14:paraId="4375005A" w14:textId="77777777" w:rsidR="00924105" w:rsidRDefault="00924105" w:rsidP="00CD23F7">
      <w:pPr>
        <w:pStyle w:val="CommentText"/>
      </w:pPr>
      <w:r>
        <w:rPr>
          <w:rStyle w:val="CommentReference"/>
        </w:rPr>
        <w:annotationRef/>
      </w:r>
      <w:r>
        <w:t xml:space="preserve">This part in fact may lead to building a rationale of the study </w:t>
      </w:r>
    </w:p>
    <w:p w14:paraId="7A9B52B6" w14:textId="77777777" w:rsidR="00924105" w:rsidRDefault="00924105" w:rsidP="00CD23F7">
      <w:pPr>
        <w:pStyle w:val="CommentText"/>
      </w:pPr>
      <w:r>
        <w:t xml:space="preserve"> </w:t>
      </w:r>
    </w:p>
    <w:p w14:paraId="33C0FE0A" w14:textId="77777777" w:rsidR="00924105" w:rsidRDefault="00924105" w:rsidP="00CD23F7">
      <w:pPr>
        <w:pStyle w:val="CommentText"/>
      </w:pPr>
      <w:r>
        <w:t xml:space="preserve">This would need a good inferential insight and contextual frame work, which attempts to describe as how the social fabric of a collectivistic society has changed gradually, in the developing countries like Pakistan, as a result we notice drastic changes in overall quality of life of people belonging to different facets of life span, amongst these elderly population tends to represent  ‘vulnerable adults’ , they are at a higher risk of isolation, loneliness and lack social support. </w:t>
      </w:r>
    </w:p>
    <w:p w14:paraId="0DDE8B18" w14:textId="77777777" w:rsidR="00924105" w:rsidRDefault="00924105" w:rsidP="00CD23F7">
      <w:pPr>
        <w:pStyle w:val="CommentText"/>
      </w:pPr>
    </w:p>
    <w:p w14:paraId="2D8AD9CF" w14:textId="77777777" w:rsidR="00924105" w:rsidRDefault="00924105" w:rsidP="00CD23F7">
      <w:pPr>
        <w:pStyle w:val="CommentText"/>
      </w:pPr>
      <w:r>
        <w:t>remember this is what you wish to explore further</w:t>
      </w:r>
    </w:p>
  </w:comment>
  <w:comment w:id="191" w:author="FBPsS" w:date="2018-10-20T20:56:00Z" w:initials="FBPsS">
    <w:p w14:paraId="7F072FE2" w14:textId="77777777" w:rsidR="00924105" w:rsidRDefault="00924105">
      <w:pPr>
        <w:pStyle w:val="CommentText"/>
      </w:pPr>
      <w:r>
        <w:rPr>
          <w:rStyle w:val="CommentReference"/>
        </w:rPr>
        <w:annotationRef/>
      </w:r>
      <w:r>
        <w:t>????</w:t>
      </w:r>
    </w:p>
  </w:comment>
  <w:comment w:id="226" w:author="FBPsS" w:date="2018-10-20T20:59:00Z" w:initials="FBPsS">
    <w:p w14:paraId="51C4F38D" w14:textId="77777777" w:rsidR="00924105" w:rsidRDefault="00924105">
      <w:pPr>
        <w:pStyle w:val="CommentText"/>
      </w:pPr>
      <w:r>
        <w:rPr>
          <w:rStyle w:val="CommentReference"/>
        </w:rPr>
        <w:annotationRef/>
      </w:r>
      <w:r>
        <w:t xml:space="preserve">Please add a paragraph, in the literature review </w:t>
      </w:r>
      <w:proofErr w:type="gramStart"/>
      <w:r>
        <w:t>which  makes</w:t>
      </w:r>
      <w:proofErr w:type="gramEnd"/>
      <w:r>
        <w:t xml:space="preserve"> the basis of objectives of study and hypothesis, as these cannot evolve without reference in the intro.</w:t>
      </w:r>
    </w:p>
    <w:p w14:paraId="0BC04B35" w14:textId="77777777" w:rsidR="00924105" w:rsidRDefault="00924105">
      <w:pPr>
        <w:pStyle w:val="CommentText"/>
      </w:pPr>
    </w:p>
    <w:p w14:paraId="6B11E1B4" w14:textId="77777777" w:rsidR="00924105" w:rsidRDefault="00924105">
      <w:pPr>
        <w:pStyle w:val="CommentText"/>
      </w:pPr>
      <w:r>
        <w:t xml:space="preserve"> </w:t>
      </w:r>
    </w:p>
  </w:comment>
  <w:comment w:id="227" w:author="com-fix" w:date="2018-12-11T01:18:00Z" w:initials="c">
    <w:p w14:paraId="6F5F9F05" w14:textId="30EA7C82" w:rsidR="00924105" w:rsidRDefault="00924105">
      <w:pPr>
        <w:pStyle w:val="CommentText"/>
      </w:pPr>
      <w:r>
        <w:rPr>
          <w:rStyle w:val="CommentReference"/>
        </w:rPr>
        <w:annotationRef/>
      </w:r>
      <w:r>
        <w:t>Added two relevant paragraphs on page 7 &amp; 8 accordingly.</w:t>
      </w:r>
    </w:p>
  </w:comment>
  <w:comment w:id="235" w:author="FBPsS" w:date="2018-10-20T21:03:00Z" w:initials="FBPsS">
    <w:p w14:paraId="058830A7" w14:textId="77777777" w:rsidR="00924105" w:rsidRDefault="00924105">
      <w:pPr>
        <w:pStyle w:val="CommentText"/>
      </w:pPr>
      <w:r>
        <w:rPr>
          <w:rStyle w:val="CommentReference"/>
        </w:rPr>
        <w:annotationRef/>
      </w:r>
      <w:r>
        <w:t>Please add demographic details of sample, means age and SD, also the statistics of gender (M/F), age and their range of qualification.</w:t>
      </w:r>
    </w:p>
    <w:p w14:paraId="54BF2A4B" w14:textId="77777777" w:rsidR="00924105" w:rsidRDefault="00924105">
      <w:pPr>
        <w:pStyle w:val="CommentText"/>
      </w:pPr>
    </w:p>
    <w:p w14:paraId="44C65EDB" w14:textId="77777777" w:rsidR="00924105" w:rsidRDefault="00924105">
      <w:pPr>
        <w:pStyle w:val="CommentText"/>
      </w:pPr>
      <w:r>
        <w:t xml:space="preserve">It would be interesting to know as to </w:t>
      </w:r>
      <w:proofErr w:type="gramStart"/>
      <w:r>
        <w:t>which  areas</w:t>
      </w:r>
      <w:proofErr w:type="gramEnd"/>
      <w:r>
        <w:t xml:space="preserve"> of Peshawar these participants belonged to, how they were approached and informed consent obtained or not etc.</w:t>
      </w:r>
    </w:p>
  </w:comment>
  <w:comment w:id="237" w:author="FBPsS" w:date="2018-10-20T21:08:00Z" w:initials="FBPsS">
    <w:p w14:paraId="5B9DFA2A" w14:textId="77777777" w:rsidR="00924105" w:rsidRDefault="00924105" w:rsidP="00814807">
      <w:pPr>
        <w:pStyle w:val="CommentText"/>
      </w:pPr>
      <w:r>
        <w:rPr>
          <w:rStyle w:val="CommentReference"/>
        </w:rPr>
        <w:annotationRef/>
      </w:r>
      <w:r>
        <w:t xml:space="preserve">This part should go in the participant of study </w:t>
      </w:r>
    </w:p>
  </w:comment>
  <w:comment w:id="272" w:author="com-fix" w:date="2018-12-11T01:26:00Z" w:initials="c">
    <w:p w14:paraId="1F0E25AD" w14:textId="599ADFF7" w:rsidR="00924105" w:rsidRDefault="00924105">
      <w:pPr>
        <w:pStyle w:val="CommentText"/>
      </w:pPr>
      <w:r>
        <w:rPr>
          <w:rStyle w:val="CommentReference"/>
        </w:rPr>
        <w:annotationRef/>
      </w:r>
      <w:r>
        <w:t>Added into para for correlation analysis.</w:t>
      </w:r>
    </w:p>
  </w:comment>
  <w:comment w:id="275" w:author="FBPsS" w:date="2018-10-20T21:12:00Z" w:initials="FBPsS">
    <w:p w14:paraId="55ED96BA" w14:textId="77777777" w:rsidR="00924105" w:rsidRDefault="00924105">
      <w:pPr>
        <w:pStyle w:val="CommentText"/>
      </w:pPr>
      <w:r>
        <w:rPr>
          <w:rStyle w:val="CommentReference"/>
        </w:rPr>
        <w:annotationRef/>
      </w:r>
      <w:r>
        <w:t xml:space="preserve">Please follow APA format for subheadings and the font size </w:t>
      </w:r>
    </w:p>
  </w:comment>
  <w:comment w:id="361" w:author="com-fix" w:date="2018-12-11T00:09:00Z" w:initials="c">
    <w:p w14:paraId="314E9249" w14:textId="1DEB64FD" w:rsidR="00924105" w:rsidRDefault="00924105">
      <w:pPr>
        <w:pStyle w:val="CommentText"/>
      </w:pPr>
      <w:r>
        <w:rPr>
          <w:rStyle w:val="CommentReference"/>
        </w:rPr>
        <w:annotationRef/>
      </w:r>
      <w:r>
        <w:t>Table has been formatted as per APA</w:t>
      </w:r>
    </w:p>
  </w:comment>
  <w:comment w:id="392" w:author="FBPsS" w:date="2018-10-20T21:24:00Z" w:initials="FBPsS">
    <w:p w14:paraId="16BC48A5" w14:textId="77777777" w:rsidR="00924105" w:rsidRDefault="00924105">
      <w:pPr>
        <w:pStyle w:val="CommentText"/>
      </w:pPr>
      <w:r>
        <w:rPr>
          <w:rStyle w:val="CommentReference"/>
        </w:rPr>
        <w:annotationRef/>
      </w:r>
      <w:r>
        <w:t>There is need of adding contemporary research citations, these references are old</w:t>
      </w:r>
    </w:p>
  </w:comment>
  <w:comment w:id="394" w:author="FBPsS" w:date="2018-10-20T21:27:00Z" w:initials="FBPsS">
    <w:p w14:paraId="613F6749" w14:textId="77777777" w:rsidR="00924105" w:rsidRDefault="00924105">
      <w:pPr>
        <w:pStyle w:val="CommentText"/>
      </w:pPr>
      <w:r>
        <w:rPr>
          <w:rStyle w:val="CommentReference"/>
        </w:rPr>
        <w:annotationRef/>
      </w:r>
      <w:r>
        <w:t>What does integrated personality means, it was not discussed before</w:t>
      </w:r>
    </w:p>
  </w:comment>
  <w:comment w:id="395" w:author="Naveed ul haq qadri chishty" w:date="2018-12-05T14:21:00Z" w:initials="Nuhqc">
    <w:p w14:paraId="56B6C449" w14:textId="23123ADD" w:rsidR="00924105" w:rsidRDefault="00924105">
      <w:pPr>
        <w:pStyle w:val="CommentText"/>
      </w:pPr>
      <w:r>
        <w:rPr>
          <w:rStyle w:val="CommentReference"/>
        </w:rPr>
        <w:annotationRef/>
      </w:r>
      <w:r>
        <w:t>Cohesive organised</w:t>
      </w:r>
    </w:p>
  </w:comment>
  <w:comment w:id="396" w:author="FBPsS" w:date="2018-10-20T21:31:00Z" w:initials="FBPsS">
    <w:p w14:paraId="586A494A" w14:textId="77777777" w:rsidR="00924105" w:rsidRDefault="00924105">
      <w:pPr>
        <w:pStyle w:val="CommentText"/>
      </w:pPr>
      <w:r>
        <w:rPr>
          <w:rStyle w:val="CommentReference"/>
        </w:rPr>
        <w:annotationRef/>
      </w:r>
      <w:r>
        <w:t xml:space="preserve">Most of these citations are dated, please try to build the rationale of study and the </w:t>
      </w:r>
      <w:proofErr w:type="gramStart"/>
      <w:r>
        <w:t>literature  review</w:t>
      </w:r>
      <w:proofErr w:type="gramEnd"/>
      <w:r>
        <w:t xml:space="preserve"> around contemporary researches</w:t>
      </w:r>
    </w:p>
    <w:p w14:paraId="008A79B2" w14:textId="77777777" w:rsidR="00924105" w:rsidRDefault="00924105">
      <w:pPr>
        <w:pStyle w:val="CommentText"/>
      </w:pPr>
    </w:p>
    <w:p w14:paraId="5B6B6506" w14:textId="77777777" w:rsidR="00924105" w:rsidRDefault="00924105">
      <w:pPr>
        <w:pStyle w:val="CommentText"/>
      </w:pPr>
      <w:r>
        <w:t>Some constructs require further clari9fications</w:t>
      </w:r>
    </w:p>
    <w:p w14:paraId="420F7C56" w14:textId="77777777" w:rsidR="00924105" w:rsidRDefault="00924105">
      <w:pPr>
        <w:pStyle w:val="CommentText"/>
      </w:pPr>
    </w:p>
    <w:p w14:paraId="6721B66C" w14:textId="77777777" w:rsidR="00924105" w:rsidRDefault="00924105">
      <w:pPr>
        <w:pStyle w:val="CommentText"/>
      </w:pPr>
      <w:r>
        <w:t>This will allow you having a sound underpinning if research</w:t>
      </w:r>
    </w:p>
    <w:p w14:paraId="13603C82" w14:textId="77777777" w:rsidR="00924105" w:rsidRDefault="00924105">
      <w:pPr>
        <w:pStyle w:val="CommentText"/>
      </w:pPr>
    </w:p>
    <w:p w14:paraId="6DFDF096" w14:textId="77777777" w:rsidR="00924105" w:rsidRDefault="00924105">
      <w:pPr>
        <w:pStyle w:val="CommentText"/>
      </w:pPr>
      <w:r>
        <w:t xml:space="preserve"> overall it is a very good study, and a huge data set is employed,</w:t>
      </w:r>
    </w:p>
    <w:p w14:paraId="42038E86" w14:textId="77777777" w:rsidR="00924105" w:rsidRDefault="00924105">
      <w:pPr>
        <w:pStyle w:val="CommentText"/>
      </w:pPr>
    </w:p>
    <w:p w14:paraId="1D7F710A" w14:textId="77777777" w:rsidR="00924105" w:rsidRDefault="00924105">
      <w:pPr>
        <w:pStyle w:val="CommentText"/>
      </w:pPr>
      <w:r>
        <w:t xml:space="preserve">it would be interesting of some descriptive analysis is performed. </w:t>
      </w:r>
    </w:p>
    <w:p w14:paraId="3D20559D" w14:textId="77777777" w:rsidR="00924105" w:rsidRDefault="00924105">
      <w:pPr>
        <w:pStyle w:val="CommentText"/>
      </w:pPr>
    </w:p>
    <w:p w14:paraId="1C813EBB" w14:textId="77777777" w:rsidR="00924105" w:rsidRDefault="00924105">
      <w:pPr>
        <w:pStyle w:val="CommentText"/>
      </w:pPr>
      <w:r>
        <w:t xml:space="preserve"> </w:t>
      </w:r>
    </w:p>
    <w:p w14:paraId="2550457B" w14:textId="77777777" w:rsidR="00924105" w:rsidRDefault="0092410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1CA2DB" w15:done="1"/>
  <w15:commentEx w15:paraId="4BDAF3DB" w15:done="0"/>
  <w15:commentEx w15:paraId="71B79250" w15:done="0"/>
  <w15:commentEx w15:paraId="2C444A42" w15:done="0"/>
  <w15:commentEx w15:paraId="2A750ADD" w15:done="1"/>
  <w15:commentEx w15:paraId="672E873D" w15:done="1"/>
  <w15:commentEx w15:paraId="1E566B69" w15:paraIdParent="672E873D" w15:done="1"/>
  <w15:commentEx w15:paraId="2658E58B" w15:done="0"/>
  <w15:commentEx w15:paraId="5E8F8883" w15:done="1"/>
  <w15:commentEx w15:paraId="2D8AD9CF" w15:done="1"/>
  <w15:commentEx w15:paraId="7F072FE2" w15:done="1"/>
  <w15:commentEx w15:paraId="6B11E1B4" w15:done="0"/>
  <w15:commentEx w15:paraId="6F5F9F05" w15:done="0"/>
  <w15:commentEx w15:paraId="44C65EDB" w15:done="1"/>
  <w15:commentEx w15:paraId="5B9DFA2A" w15:done="1"/>
  <w15:commentEx w15:paraId="1F0E25AD" w15:done="0"/>
  <w15:commentEx w15:paraId="55ED96BA" w15:done="0"/>
  <w15:commentEx w15:paraId="314E9249" w15:done="0"/>
  <w15:commentEx w15:paraId="16BC48A5" w15:done="0"/>
  <w15:commentEx w15:paraId="613F6749" w15:done="1"/>
  <w15:commentEx w15:paraId="56B6C449" w15:paraIdParent="613F6749" w15:done="1"/>
  <w15:commentEx w15:paraId="255045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1CA2DB" w16cid:durableId="1FAF937B"/>
  <w16cid:commentId w16cid:paraId="4BDAF3DB" w16cid:durableId="1FB0E5B4"/>
  <w16cid:commentId w16cid:paraId="71B79250" w16cid:durableId="1FB0E5BD"/>
  <w16cid:commentId w16cid:paraId="2C444A42" w16cid:durableId="1FCF4BF1"/>
  <w16cid:commentId w16cid:paraId="2A750ADD" w16cid:durableId="1FB0E5BE"/>
  <w16cid:commentId w16cid:paraId="672E873D" w16cid:durableId="1FB0E5BF"/>
  <w16cid:commentId w16cid:paraId="1E566B69" w16cid:durableId="1FB11633"/>
  <w16cid:commentId w16cid:paraId="2658E58B" w16cid:durableId="1FCF4BF5"/>
  <w16cid:commentId w16cid:paraId="5E8F8883" w16cid:durableId="1FB0E5B9"/>
  <w16cid:commentId w16cid:paraId="2D8AD9CF" w16cid:durableId="1FB0E5B6"/>
  <w16cid:commentId w16cid:paraId="7F072FE2" w16cid:durableId="1FB0E5C0"/>
  <w16cid:commentId w16cid:paraId="6B11E1B4" w16cid:durableId="1FB0E5C1"/>
  <w16cid:commentId w16cid:paraId="6F5F9F05" w16cid:durableId="1FCF4BFA"/>
  <w16cid:commentId w16cid:paraId="44C65EDB" w16cid:durableId="1FB0E5C4"/>
  <w16cid:commentId w16cid:paraId="5B9DFA2A" w16cid:durableId="1FB0E5C5"/>
  <w16cid:commentId w16cid:paraId="1F0E25AD" w16cid:durableId="1FCF4BFD"/>
  <w16cid:commentId w16cid:paraId="55ED96BA" w16cid:durableId="1FB0E5C6"/>
  <w16cid:commentId w16cid:paraId="314E9249" w16cid:durableId="1FCF4BFF"/>
  <w16cid:commentId w16cid:paraId="16BC48A5" w16cid:durableId="1FB0E5C7"/>
  <w16cid:commentId w16cid:paraId="613F6749" w16cid:durableId="1FB0E5CA"/>
  <w16cid:commentId w16cid:paraId="56B6C449" w16cid:durableId="1FB25D79"/>
  <w16cid:commentId w16cid:paraId="2550457B" w16cid:durableId="1FB0E5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5E7"/>
    <w:multiLevelType w:val="hybridMultilevel"/>
    <w:tmpl w:val="12B06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31A26"/>
    <w:multiLevelType w:val="multilevel"/>
    <w:tmpl w:val="B3A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80EAB"/>
    <w:multiLevelType w:val="multilevel"/>
    <w:tmpl w:val="EBD0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803131"/>
    <w:multiLevelType w:val="hybridMultilevel"/>
    <w:tmpl w:val="68A60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E2A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veed ul haq qadri chishty">
    <w15:presenceInfo w15:providerId="Windows Live" w15:userId="310d4d353a0a01f5"/>
  </w15:person>
  <w15:person w15:author="com-fix">
    <w15:presenceInfo w15:providerId="None" w15:userId="com-fi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D5B"/>
    <w:rsid w:val="00003E3E"/>
    <w:rsid w:val="00011060"/>
    <w:rsid w:val="00016D7A"/>
    <w:rsid w:val="000218C3"/>
    <w:rsid w:val="00024212"/>
    <w:rsid w:val="000256CA"/>
    <w:rsid w:val="00025DD5"/>
    <w:rsid w:val="00032001"/>
    <w:rsid w:val="000339B3"/>
    <w:rsid w:val="00034F33"/>
    <w:rsid w:val="0003514D"/>
    <w:rsid w:val="00037676"/>
    <w:rsid w:val="00044844"/>
    <w:rsid w:val="0004725C"/>
    <w:rsid w:val="00050C84"/>
    <w:rsid w:val="000649CF"/>
    <w:rsid w:val="00081721"/>
    <w:rsid w:val="00091CB1"/>
    <w:rsid w:val="000A52EA"/>
    <w:rsid w:val="00104C6E"/>
    <w:rsid w:val="00107EF4"/>
    <w:rsid w:val="001258D3"/>
    <w:rsid w:val="00133DB1"/>
    <w:rsid w:val="00136647"/>
    <w:rsid w:val="00145945"/>
    <w:rsid w:val="00151D4A"/>
    <w:rsid w:val="001553D0"/>
    <w:rsid w:val="001668B7"/>
    <w:rsid w:val="00166E7D"/>
    <w:rsid w:val="0017776B"/>
    <w:rsid w:val="00192D86"/>
    <w:rsid w:val="001A21BA"/>
    <w:rsid w:val="001B2F2A"/>
    <w:rsid w:val="001E02EC"/>
    <w:rsid w:val="001E0921"/>
    <w:rsid w:val="001E1209"/>
    <w:rsid w:val="001F234E"/>
    <w:rsid w:val="00237CF4"/>
    <w:rsid w:val="00252F98"/>
    <w:rsid w:val="00253F07"/>
    <w:rsid w:val="00253F82"/>
    <w:rsid w:val="00276378"/>
    <w:rsid w:val="00277264"/>
    <w:rsid w:val="002777E3"/>
    <w:rsid w:val="00281665"/>
    <w:rsid w:val="0029511A"/>
    <w:rsid w:val="002A0027"/>
    <w:rsid w:val="002B60EE"/>
    <w:rsid w:val="002B7B5A"/>
    <w:rsid w:val="002C01AC"/>
    <w:rsid w:val="002C2F65"/>
    <w:rsid w:val="002D297A"/>
    <w:rsid w:val="002E2C6F"/>
    <w:rsid w:val="002E2D5B"/>
    <w:rsid w:val="00312D86"/>
    <w:rsid w:val="0033739F"/>
    <w:rsid w:val="003415B3"/>
    <w:rsid w:val="003548A7"/>
    <w:rsid w:val="0038562F"/>
    <w:rsid w:val="00390288"/>
    <w:rsid w:val="00393368"/>
    <w:rsid w:val="003B4937"/>
    <w:rsid w:val="003B7B2A"/>
    <w:rsid w:val="003C4EDA"/>
    <w:rsid w:val="003D0319"/>
    <w:rsid w:val="003D50B8"/>
    <w:rsid w:val="003D55B9"/>
    <w:rsid w:val="003E2135"/>
    <w:rsid w:val="003E48C9"/>
    <w:rsid w:val="003E50B9"/>
    <w:rsid w:val="0041163C"/>
    <w:rsid w:val="00413A46"/>
    <w:rsid w:val="00436D24"/>
    <w:rsid w:val="00442D06"/>
    <w:rsid w:val="0045256E"/>
    <w:rsid w:val="00454CD6"/>
    <w:rsid w:val="004615A0"/>
    <w:rsid w:val="00464551"/>
    <w:rsid w:val="00487590"/>
    <w:rsid w:val="0049260E"/>
    <w:rsid w:val="004A79C0"/>
    <w:rsid w:val="004D678A"/>
    <w:rsid w:val="004F3BCD"/>
    <w:rsid w:val="004F47B6"/>
    <w:rsid w:val="0050518D"/>
    <w:rsid w:val="00521C8F"/>
    <w:rsid w:val="0054552C"/>
    <w:rsid w:val="00570F43"/>
    <w:rsid w:val="00574DCC"/>
    <w:rsid w:val="00580AD8"/>
    <w:rsid w:val="005822A7"/>
    <w:rsid w:val="00583A2B"/>
    <w:rsid w:val="00585E69"/>
    <w:rsid w:val="00590EBC"/>
    <w:rsid w:val="005A2AAB"/>
    <w:rsid w:val="005A32B5"/>
    <w:rsid w:val="005A6CD1"/>
    <w:rsid w:val="005B08DD"/>
    <w:rsid w:val="005B1287"/>
    <w:rsid w:val="005C6A65"/>
    <w:rsid w:val="005D42A3"/>
    <w:rsid w:val="005E2A3A"/>
    <w:rsid w:val="005F772F"/>
    <w:rsid w:val="00603746"/>
    <w:rsid w:val="0060479A"/>
    <w:rsid w:val="00617560"/>
    <w:rsid w:val="006221C3"/>
    <w:rsid w:val="006245D1"/>
    <w:rsid w:val="00626C26"/>
    <w:rsid w:val="006271D2"/>
    <w:rsid w:val="00627511"/>
    <w:rsid w:val="00651CFF"/>
    <w:rsid w:val="00655943"/>
    <w:rsid w:val="006623D4"/>
    <w:rsid w:val="006B11F9"/>
    <w:rsid w:val="006B22CA"/>
    <w:rsid w:val="006B3B44"/>
    <w:rsid w:val="00722D6F"/>
    <w:rsid w:val="007423B1"/>
    <w:rsid w:val="00745DE6"/>
    <w:rsid w:val="00757569"/>
    <w:rsid w:val="00771D0B"/>
    <w:rsid w:val="00772E8B"/>
    <w:rsid w:val="00777BF5"/>
    <w:rsid w:val="00787103"/>
    <w:rsid w:val="00790071"/>
    <w:rsid w:val="007A645A"/>
    <w:rsid w:val="007B5F2E"/>
    <w:rsid w:val="007D63DE"/>
    <w:rsid w:val="007D74BA"/>
    <w:rsid w:val="007E4775"/>
    <w:rsid w:val="007F1B7E"/>
    <w:rsid w:val="007F60A9"/>
    <w:rsid w:val="007F7374"/>
    <w:rsid w:val="00802D0F"/>
    <w:rsid w:val="00814807"/>
    <w:rsid w:val="00833FED"/>
    <w:rsid w:val="00842748"/>
    <w:rsid w:val="0085085F"/>
    <w:rsid w:val="008652DD"/>
    <w:rsid w:val="008735E7"/>
    <w:rsid w:val="00882095"/>
    <w:rsid w:val="00885BCB"/>
    <w:rsid w:val="008A1789"/>
    <w:rsid w:val="008A5BC7"/>
    <w:rsid w:val="008A675F"/>
    <w:rsid w:val="008C6840"/>
    <w:rsid w:val="00912C02"/>
    <w:rsid w:val="00912C82"/>
    <w:rsid w:val="00924105"/>
    <w:rsid w:val="00936C2F"/>
    <w:rsid w:val="00944F85"/>
    <w:rsid w:val="00945718"/>
    <w:rsid w:val="00970E0E"/>
    <w:rsid w:val="00991C6D"/>
    <w:rsid w:val="00994300"/>
    <w:rsid w:val="00994BAE"/>
    <w:rsid w:val="009A46DD"/>
    <w:rsid w:val="009A5C71"/>
    <w:rsid w:val="009C2ED0"/>
    <w:rsid w:val="009E6E90"/>
    <w:rsid w:val="009F6611"/>
    <w:rsid w:val="00A01870"/>
    <w:rsid w:val="00A209D3"/>
    <w:rsid w:val="00A232FF"/>
    <w:rsid w:val="00A275C7"/>
    <w:rsid w:val="00A6088B"/>
    <w:rsid w:val="00AA1EF0"/>
    <w:rsid w:val="00B0494F"/>
    <w:rsid w:val="00B16A10"/>
    <w:rsid w:val="00B31CEB"/>
    <w:rsid w:val="00B331E0"/>
    <w:rsid w:val="00B45413"/>
    <w:rsid w:val="00B64EF0"/>
    <w:rsid w:val="00B824EF"/>
    <w:rsid w:val="00B85F17"/>
    <w:rsid w:val="00B8620B"/>
    <w:rsid w:val="00B91CA1"/>
    <w:rsid w:val="00BA712B"/>
    <w:rsid w:val="00BC23F1"/>
    <w:rsid w:val="00BC2D98"/>
    <w:rsid w:val="00BC54C8"/>
    <w:rsid w:val="00BD4171"/>
    <w:rsid w:val="00BD7BAE"/>
    <w:rsid w:val="00BE77D6"/>
    <w:rsid w:val="00BF09A7"/>
    <w:rsid w:val="00C215A1"/>
    <w:rsid w:val="00C40878"/>
    <w:rsid w:val="00C45EEC"/>
    <w:rsid w:val="00C608CD"/>
    <w:rsid w:val="00C660E3"/>
    <w:rsid w:val="00C702C2"/>
    <w:rsid w:val="00C8432A"/>
    <w:rsid w:val="00CB322A"/>
    <w:rsid w:val="00CB6FAA"/>
    <w:rsid w:val="00CC47F8"/>
    <w:rsid w:val="00CD1F62"/>
    <w:rsid w:val="00CD23F7"/>
    <w:rsid w:val="00CD48FC"/>
    <w:rsid w:val="00CD492C"/>
    <w:rsid w:val="00D00C16"/>
    <w:rsid w:val="00D078A9"/>
    <w:rsid w:val="00D3238F"/>
    <w:rsid w:val="00D514C2"/>
    <w:rsid w:val="00D6622D"/>
    <w:rsid w:val="00D8459C"/>
    <w:rsid w:val="00D875E8"/>
    <w:rsid w:val="00DA4EF5"/>
    <w:rsid w:val="00DB55D6"/>
    <w:rsid w:val="00DC45D9"/>
    <w:rsid w:val="00DD4C44"/>
    <w:rsid w:val="00DF60F3"/>
    <w:rsid w:val="00E111EE"/>
    <w:rsid w:val="00E15EC2"/>
    <w:rsid w:val="00E24B5E"/>
    <w:rsid w:val="00E375C3"/>
    <w:rsid w:val="00E43006"/>
    <w:rsid w:val="00E530AD"/>
    <w:rsid w:val="00EA04E8"/>
    <w:rsid w:val="00EA1E1F"/>
    <w:rsid w:val="00EA781D"/>
    <w:rsid w:val="00ED28DF"/>
    <w:rsid w:val="00EE1E86"/>
    <w:rsid w:val="00EE5CC4"/>
    <w:rsid w:val="00F018F9"/>
    <w:rsid w:val="00F033BA"/>
    <w:rsid w:val="00F04F06"/>
    <w:rsid w:val="00F1758D"/>
    <w:rsid w:val="00F20D47"/>
    <w:rsid w:val="00F540AA"/>
    <w:rsid w:val="00F93DD0"/>
    <w:rsid w:val="00F97FB3"/>
    <w:rsid w:val="00FB4007"/>
    <w:rsid w:val="00FB500A"/>
    <w:rsid w:val="00FC292F"/>
    <w:rsid w:val="00FC3846"/>
    <w:rsid w:val="00FD6371"/>
    <w:rsid w:val="00FE2CDE"/>
    <w:rsid w:val="00FE3EB1"/>
    <w:rsid w:val="00FE6799"/>
    <w:rsid w:val="00FF2139"/>
    <w:rsid w:val="00FF4787"/>
    <w:rsid w:val="00FF64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37D2"/>
  <w15:docId w15:val="{3C6ADDEF-C8E6-44C2-B9A5-661B7FFC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E2D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E2D5B"/>
  </w:style>
  <w:style w:type="table" w:styleId="TableGrid">
    <w:name w:val="Table Grid"/>
    <w:basedOn w:val="TableNormal"/>
    <w:uiPriority w:val="59"/>
    <w:rsid w:val="002E2D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2E2D5B"/>
    <w:rPr>
      <w:color w:val="0563C1" w:themeColor="hyperlink"/>
      <w:u w:val="single"/>
    </w:rPr>
  </w:style>
  <w:style w:type="character" w:customStyle="1" w:styleId="reference-text">
    <w:name w:val="reference-text"/>
    <w:basedOn w:val="DefaultParagraphFont"/>
    <w:rsid w:val="002E2D5B"/>
  </w:style>
  <w:style w:type="character" w:customStyle="1" w:styleId="citation">
    <w:name w:val="citation"/>
    <w:basedOn w:val="DefaultParagraphFont"/>
    <w:rsid w:val="002E2D5B"/>
  </w:style>
  <w:style w:type="character" w:customStyle="1" w:styleId="ref-journal">
    <w:name w:val="ref-journal"/>
    <w:basedOn w:val="DefaultParagraphFont"/>
    <w:rsid w:val="002E2D5B"/>
  </w:style>
  <w:style w:type="character" w:customStyle="1" w:styleId="ref-vol">
    <w:name w:val="ref-vol"/>
    <w:basedOn w:val="DefaultParagraphFont"/>
    <w:rsid w:val="002E2D5B"/>
  </w:style>
  <w:style w:type="character" w:styleId="Strong">
    <w:name w:val="Strong"/>
    <w:basedOn w:val="DefaultParagraphFont"/>
    <w:uiPriority w:val="22"/>
    <w:qFormat/>
    <w:rsid w:val="003B4937"/>
    <w:rPr>
      <w:b/>
      <w:bCs/>
    </w:rPr>
  </w:style>
  <w:style w:type="paragraph" w:styleId="ListParagraph">
    <w:name w:val="List Paragraph"/>
    <w:basedOn w:val="Normal"/>
    <w:uiPriority w:val="34"/>
    <w:qFormat/>
    <w:rsid w:val="00A6088B"/>
    <w:pPr>
      <w:ind w:left="720"/>
      <w:contextualSpacing/>
    </w:pPr>
  </w:style>
  <w:style w:type="paragraph" w:customStyle="1" w:styleId="yiv2910610915msonormal">
    <w:name w:val="yiv2910610915msonormal"/>
    <w:basedOn w:val="Normal"/>
    <w:rsid w:val="002B7B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651CFF"/>
    <w:rPr>
      <w:sz w:val="16"/>
      <w:szCs w:val="16"/>
    </w:rPr>
  </w:style>
  <w:style w:type="paragraph" w:styleId="CommentText">
    <w:name w:val="annotation text"/>
    <w:basedOn w:val="Normal"/>
    <w:link w:val="CommentTextChar"/>
    <w:uiPriority w:val="99"/>
    <w:semiHidden/>
    <w:unhideWhenUsed/>
    <w:rsid w:val="00651CFF"/>
    <w:pPr>
      <w:spacing w:line="240" w:lineRule="auto"/>
    </w:pPr>
    <w:rPr>
      <w:sz w:val="20"/>
      <w:szCs w:val="20"/>
    </w:rPr>
  </w:style>
  <w:style w:type="character" w:customStyle="1" w:styleId="CommentTextChar">
    <w:name w:val="Comment Text Char"/>
    <w:basedOn w:val="DefaultParagraphFont"/>
    <w:link w:val="CommentText"/>
    <w:uiPriority w:val="99"/>
    <w:semiHidden/>
    <w:rsid w:val="00651CFF"/>
    <w:rPr>
      <w:sz w:val="20"/>
      <w:szCs w:val="20"/>
    </w:rPr>
  </w:style>
  <w:style w:type="paragraph" w:styleId="CommentSubject">
    <w:name w:val="annotation subject"/>
    <w:basedOn w:val="CommentText"/>
    <w:next w:val="CommentText"/>
    <w:link w:val="CommentSubjectChar"/>
    <w:uiPriority w:val="99"/>
    <w:semiHidden/>
    <w:unhideWhenUsed/>
    <w:rsid w:val="00651CFF"/>
    <w:rPr>
      <w:b/>
      <w:bCs/>
    </w:rPr>
  </w:style>
  <w:style w:type="character" w:customStyle="1" w:styleId="CommentSubjectChar">
    <w:name w:val="Comment Subject Char"/>
    <w:basedOn w:val="CommentTextChar"/>
    <w:link w:val="CommentSubject"/>
    <w:uiPriority w:val="99"/>
    <w:semiHidden/>
    <w:rsid w:val="00651CFF"/>
    <w:rPr>
      <w:b/>
      <w:bCs/>
      <w:sz w:val="20"/>
      <w:szCs w:val="20"/>
    </w:rPr>
  </w:style>
  <w:style w:type="paragraph" w:styleId="BalloonText">
    <w:name w:val="Balloon Text"/>
    <w:basedOn w:val="Normal"/>
    <w:link w:val="BalloonTextChar"/>
    <w:uiPriority w:val="99"/>
    <w:semiHidden/>
    <w:unhideWhenUsed/>
    <w:rsid w:val="00651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CFF"/>
    <w:rPr>
      <w:rFonts w:ascii="Tahoma" w:hAnsi="Tahoma" w:cs="Tahoma"/>
      <w:sz w:val="16"/>
      <w:szCs w:val="16"/>
    </w:rPr>
  </w:style>
  <w:style w:type="character" w:styleId="Emphasis">
    <w:name w:val="Emphasis"/>
    <w:basedOn w:val="DefaultParagraphFont"/>
    <w:uiPriority w:val="20"/>
    <w:qFormat/>
    <w:rsid w:val="001E1209"/>
    <w:rPr>
      <w:i/>
      <w:iCs/>
    </w:rPr>
  </w:style>
  <w:style w:type="character" w:customStyle="1" w:styleId="nowrap">
    <w:name w:val="nowrap"/>
    <w:basedOn w:val="DefaultParagraphFont"/>
    <w:rsid w:val="001E1209"/>
  </w:style>
  <w:style w:type="character" w:customStyle="1" w:styleId="UnresolvedMention1">
    <w:name w:val="Unresolved Mention1"/>
    <w:basedOn w:val="DefaultParagraphFont"/>
    <w:uiPriority w:val="99"/>
    <w:semiHidden/>
    <w:unhideWhenUsed/>
    <w:rsid w:val="00F17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1309">
      <w:bodyDiv w:val="1"/>
      <w:marLeft w:val="0"/>
      <w:marRight w:val="0"/>
      <w:marTop w:val="0"/>
      <w:marBottom w:val="0"/>
      <w:divBdr>
        <w:top w:val="none" w:sz="0" w:space="0" w:color="auto"/>
        <w:left w:val="none" w:sz="0" w:space="0" w:color="auto"/>
        <w:bottom w:val="none" w:sz="0" w:space="0" w:color="auto"/>
        <w:right w:val="none" w:sz="0" w:space="0" w:color="auto"/>
      </w:divBdr>
    </w:div>
    <w:div w:id="161481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en.wikipedia.org/wiki/Old_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en.wikipedia.org/wiki/Special:BookSources/14338056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ed.com.librarycatalog.vts.edu/view/Entry/258473?redirectedFrom=old+age&amp;" TargetMode="External"/><Relationship Id="rId4" Type="http://schemas.openxmlformats.org/officeDocument/2006/relationships/settings" Target="settings.xml"/><Relationship Id="rId9" Type="http://schemas.openxmlformats.org/officeDocument/2006/relationships/image" Target="media/image1.gi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65AF6-359B-4E2E-AFAA-FC30CD31A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7405</Words>
  <Characters>42210</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dc:creator>
  <cp:lastModifiedBy>Naveed ul haq qadri chishty</cp:lastModifiedBy>
  <cp:revision>6</cp:revision>
  <dcterms:created xsi:type="dcterms:W3CDTF">2018-12-27T13:03:00Z</dcterms:created>
  <dcterms:modified xsi:type="dcterms:W3CDTF">2018-12-27T13:13:00Z</dcterms:modified>
</cp:coreProperties>
</file>