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DDC81" w14:textId="77777777" w:rsidR="00832F18" w:rsidRDefault="00527495" w:rsidP="006561C4">
      <w:pPr>
        <w:spacing w:line="480" w:lineRule="auto"/>
        <w:jc w:val="center"/>
        <w:rPr>
          <w:ins w:id="0" w:author="Fizza Sabir" w:date="2018-11-27T09:55:00Z"/>
          <w:rFonts w:ascii="Times New Roman" w:eastAsia="Calibri" w:hAnsi="Times New Roman" w:cs="Times New Roman"/>
          <w:b/>
          <w:bCs/>
          <w:sz w:val="28"/>
          <w:szCs w:val="28"/>
        </w:rPr>
      </w:pPr>
      <w:r w:rsidRPr="00527495">
        <w:rPr>
          <w:rFonts w:ascii="Times New Roman" w:eastAsia="Calibri" w:hAnsi="Times New Roman" w:cs="Times New Roman"/>
          <w:b/>
          <w:bCs/>
          <w:sz w:val="28"/>
          <w:szCs w:val="28"/>
        </w:rPr>
        <w:t>Significance of interactional justice on human dignity that shapes mass exodus of employees in an organization</w:t>
      </w:r>
      <w:r w:rsidR="00C625B4">
        <w:rPr>
          <w:rFonts w:ascii="Times New Roman" w:eastAsia="Calibri" w:hAnsi="Times New Roman" w:cs="Times New Roman"/>
          <w:b/>
          <w:bCs/>
          <w:sz w:val="28"/>
          <w:szCs w:val="28"/>
        </w:rPr>
        <w:t xml:space="preserve">: </w:t>
      </w:r>
    </w:p>
    <w:p w14:paraId="2B010D38" w14:textId="77777777" w:rsidR="005F1C18" w:rsidRDefault="00C625B4" w:rsidP="006561C4">
      <w:pPr>
        <w:spacing w:line="480" w:lineRule="auto"/>
        <w:jc w:val="center"/>
        <w:rPr>
          <w:rFonts w:asciiTheme="majorHAnsi" w:eastAsiaTheme="majorEastAsia" w:hAnsiTheme="majorHAnsi" w:cstheme="majorBidi"/>
          <w:b/>
          <w:bCs/>
          <w:color w:val="2F5496" w:themeColor="accent1" w:themeShade="BF"/>
          <w:sz w:val="28"/>
          <w:szCs w:val="28"/>
        </w:rPr>
      </w:pPr>
      <w:r>
        <w:rPr>
          <w:rFonts w:ascii="Times New Roman" w:eastAsia="Calibri" w:hAnsi="Times New Roman" w:cs="Times New Roman"/>
          <w:b/>
          <w:bCs/>
          <w:sz w:val="28"/>
          <w:szCs w:val="28"/>
        </w:rPr>
        <w:t>A case study</w:t>
      </w:r>
      <w:r w:rsidR="00DB776F">
        <w:rPr>
          <w:rFonts w:ascii="Times New Roman" w:eastAsia="Calibri" w:hAnsi="Times New Roman" w:cs="Times New Roman"/>
          <w:b/>
          <w:bCs/>
          <w:sz w:val="28"/>
          <w:szCs w:val="28"/>
        </w:rPr>
        <w:t xml:space="preserve"> of</w:t>
      </w:r>
      <w:r>
        <w:rPr>
          <w:rFonts w:ascii="Times New Roman" w:eastAsia="Calibri" w:hAnsi="Times New Roman" w:cs="Times New Roman"/>
          <w:b/>
          <w:bCs/>
          <w:sz w:val="28"/>
          <w:szCs w:val="28"/>
        </w:rPr>
        <w:t xml:space="preserve"> </w:t>
      </w:r>
      <w:r w:rsidR="00B71886">
        <w:rPr>
          <w:rFonts w:ascii="Times New Roman" w:eastAsia="Calibri" w:hAnsi="Times New Roman" w:cs="Times New Roman"/>
          <w:b/>
          <w:bCs/>
          <w:sz w:val="28"/>
          <w:szCs w:val="28"/>
        </w:rPr>
        <w:t xml:space="preserve">SMEs in </w:t>
      </w:r>
      <w:r>
        <w:rPr>
          <w:rFonts w:ascii="Times New Roman" w:eastAsia="Calibri" w:hAnsi="Times New Roman" w:cs="Times New Roman"/>
          <w:b/>
          <w:bCs/>
          <w:sz w:val="28"/>
          <w:szCs w:val="28"/>
        </w:rPr>
        <w:t xml:space="preserve">private </w:t>
      </w:r>
      <w:r w:rsidR="00B71886">
        <w:rPr>
          <w:rFonts w:ascii="Times New Roman" w:eastAsia="Calibri" w:hAnsi="Times New Roman" w:cs="Times New Roman"/>
          <w:b/>
          <w:bCs/>
          <w:sz w:val="28"/>
          <w:szCs w:val="28"/>
        </w:rPr>
        <w:t>sector</w:t>
      </w:r>
      <w:r w:rsidR="002E734D">
        <w:rPr>
          <w:rFonts w:ascii="Times New Roman" w:eastAsia="Calibri" w:hAnsi="Times New Roman" w:cs="Times New Roman"/>
          <w:b/>
          <w:bCs/>
          <w:sz w:val="28"/>
          <w:szCs w:val="28"/>
        </w:rPr>
        <w:t xml:space="preserve"> of </w:t>
      </w:r>
      <w:r w:rsidR="003B0EE8">
        <w:rPr>
          <w:rFonts w:ascii="Times New Roman" w:eastAsia="Calibri" w:hAnsi="Times New Roman" w:cs="Times New Roman"/>
          <w:b/>
          <w:bCs/>
          <w:sz w:val="28"/>
          <w:szCs w:val="28"/>
        </w:rPr>
        <w:t>Pakistan</w:t>
      </w:r>
    </w:p>
    <w:p w14:paraId="6264D457" w14:textId="77777777" w:rsidR="005F1C18" w:rsidRDefault="005F1C18" w:rsidP="00BB02DD">
      <w:pPr>
        <w:pStyle w:val="Heading1"/>
        <w:spacing w:line="480" w:lineRule="auto"/>
        <w:jc w:val="center"/>
        <w:rPr>
          <w:color w:val="auto"/>
        </w:rPr>
      </w:pPr>
      <w:bookmarkStart w:id="1" w:name="_Toc518238866"/>
      <w:r w:rsidRPr="005F1C18">
        <w:rPr>
          <w:rFonts w:ascii="Times New Roman" w:hAnsi="Times New Roman" w:cs="Times New Roman"/>
          <w:color w:val="auto"/>
        </w:rPr>
        <w:t>Abstract</w:t>
      </w:r>
      <w:bookmarkEnd w:id="1"/>
    </w:p>
    <w:p w14:paraId="5132F3E2" w14:textId="77777777" w:rsidR="006270AE" w:rsidRDefault="005F1C18" w:rsidP="00BB02DD">
      <w:pPr>
        <w:spacing w:line="480" w:lineRule="auto"/>
        <w:jc w:val="both"/>
        <w:rPr>
          <w:rFonts w:ascii="Times New Roman" w:hAnsi="Times New Roman" w:cs="Times New Roman"/>
          <w:sz w:val="24"/>
          <w:szCs w:val="24"/>
        </w:rPr>
      </w:pPr>
      <w:r>
        <w:tab/>
      </w:r>
      <w:r>
        <w:rPr>
          <w:rFonts w:ascii="Times New Roman" w:hAnsi="Times New Roman" w:cs="Times New Roman"/>
          <w:sz w:val="24"/>
          <w:szCs w:val="24"/>
        </w:rPr>
        <w:t xml:space="preserve">The study aims </w:t>
      </w:r>
      <w:r w:rsidR="00BB02DD">
        <w:rPr>
          <w:rFonts w:ascii="Times New Roman" w:hAnsi="Times New Roman" w:cs="Times New Roman"/>
          <w:sz w:val="24"/>
          <w:szCs w:val="24"/>
        </w:rPr>
        <w:t xml:space="preserve">to investigate the relationship between perceived interactional justice and mass exodus of employees or </w:t>
      </w:r>
      <w:r w:rsidR="006270AE">
        <w:rPr>
          <w:rFonts w:ascii="Times New Roman" w:hAnsi="Times New Roman" w:cs="Times New Roman"/>
          <w:sz w:val="24"/>
          <w:szCs w:val="24"/>
        </w:rPr>
        <w:t>employee’s</w:t>
      </w:r>
      <w:r w:rsidR="00BB02DD">
        <w:rPr>
          <w:rFonts w:ascii="Times New Roman" w:hAnsi="Times New Roman" w:cs="Times New Roman"/>
          <w:sz w:val="24"/>
          <w:szCs w:val="24"/>
        </w:rPr>
        <w:t xml:space="preserve"> turnover intentions in the </w:t>
      </w:r>
      <w:r w:rsidR="006270AE">
        <w:rPr>
          <w:rFonts w:ascii="Times New Roman" w:hAnsi="Times New Roman" w:cs="Times New Roman"/>
          <w:sz w:val="24"/>
          <w:szCs w:val="24"/>
        </w:rPr>
        <w:t xml:space="preserve">employees of private sector </w:t>
      </w:r>
      <w:ins w:id="2" w:author="Fizza Sabir" w:date="2018-11-27T10:12:00Z">
        <w:r w:rsidR="004D4D2B">
          <w:rPr>
            <w:rFonts w:ascii="Times New Roman" w:hAnsi="Times New Roman" w:cs="Times New Roman"/>
            <w:sz w:val="24"/>
            <w:szCs w:val="24"/>
          </w:rPr>
          <w:t xml:space="preserve">Small and Medium Sized </w:t>
        </w:r>
        <w:r w:rsidR="004D4D2B">
          <w:rPr>
            <w:rFonts w:ascii="Times New Roman" w:hAnsi="Times New Roman" w:cs="Times New Roman"/>
            <w:sz w:val="24"/>
            <w:szCs w:val="24"/>
          </w:rPr>
          <w:t>Entities (</w:t>
        </w:r>
      </w:ins>
      <w:commentRangeStart w:id="3"/>
      <w:r w:rsidR="006270AE">
        <w:rPr>
          <w:rFonts w:ascii="Times New Roman" w:hAnsi="Times New Roman" w:cs="Times New Roman"/>
          <w:sz w:val="24"/>
          <w:szCs w:val="24"/>
        </w:rPr>
        <w:t>SMEs</w:t>
      </w:r>
      <w:commentRangeEnd w:id="3"/>
      <w:ins w:id="4" w:author="Fizza Sabir" w:date="2018-11-27T10:13:00Z">
        <w:r w:rsidR="004D4D2B">
          <w:rPr>
            <w:rFonts w:ascii="Times New Roman" w:hAnsi="Times New Roman" w:cs="Times New Roman"/>
            <w:sz w:val="24"/>
            <w:szCs w:val="24"/>
          </w:rPr>
          <w:t>)</w:t>
        </w:r>
      </w:ins>
      <w:r w:rsidR="00832F18">
        <w:rPr>
          <w:rStyle w:val="CommentReference"/>
        </w:rPr>
        <w:commentReference w:id="3"/>
      </w:r>
      <w:r w:rsidR="006270AE">
        <w:rPr>
          <w:rFonts w:ascii="Times New Roman" w:hAnsi="Times New Roman" w:cs="Times New Roman"/>
          <w:sz w:val="24"/>
          <w:szCs w:val="24"/>
        </w:rPr>
        <w:t xml:space="preserve"> of Pakistan, while considering the mediating impact role of human dignity/</w:t>
      </w:r>
      <w:r w:rsidR="001A4EAF">
        <w:rPr>
          <w:rFonts w:ascii="Times New Roman" w:hAnsi="Times New Roman" w:cs="Times New Roman"/>
          <w:sz w:val="24"/>
          <w:szCs w:val="24"/>
        </w:rPr>
        <w:t>self-interest</w:t>
      </w:r>
      <w:r w:rsidR="006270AE">
        <w:rPr>
          <w:rFonts w:ascii="Times New Roman" w:hAnsi="Times New Roman" w:cs="Times New Roman"/>
          <w:sz w:val="24"/>
          <w:szCs w:val="24"/>
        </w:rPr>
        <w:t xml:space="preserve"> of employees. Deductive research approach with quantitative methodology </w:t>
      </w:r>
      <w:del w:id="5" w:author="Fizza Sabir" w:date="2018-11-27T10:02:00Z">
        <w:r w:rsidR="006270AE" w:rsidDel="00832F18">
          <w:rPr>
            <w:rFonts w:ascii="Times New Roman" w:hAnsi="Times New Roman" w:cs="Times New Roman"/>
            <w:sz w:val="24"/>
            <w:szCs w:val="24"/>
          </w:rPr>
          <w:delText xml:space="preserve">is </w:delText>
        </w:r>
      </w:del>
      <w:ins w:id="6" w:author="Fizza Sabir" w:date="2018-11-27T10:02:00Z">
        <w:r w:rsidR="00832F18">
          <w:rPr>
            <w:rFonts w:ascii="Times New Roman" w:hAnsi="Times New Roman" w:cs="Times New Roman"/>
            <w:sz w:val="24"/>
            <w:szCs w:val="24"/>
          </w:rPr>
          <w:t>was</w:t>
        </w:r>
        <w:r w:rsidR="00832F18">
          <w:rPr>
            <w:rFonts w:ascii="Times New Roman" w:hAnsi="Times New Roman" w:cs="Times New Roman"/>
            <w:sz w:val="24"/>
            <w:szCs w:val="24"/>
          </w:rPr>
          <w:t xml:space="preserve"> </w:t>
        </w:r>
      </w:ins>
      <w:r w:rsidR="006270AE">
        <w:rPr>
          <w:rFonts w:ascii="Times New Roman" w:hAnsi="Times New Roman" w:cs="Times New Roman"/>
          <w:sz w:val="24"/>
          <w:szCs w:val="24"/>
        </w:rPr>
        <w:t xml:space="preserve">used for conducting this study and responses from 50 employees working in 10 different SMEs located in twin-cities Rawalpindi and Islamabad </w:t>
      </w:r>
      <w:r w:rsidR="006270AE" w:rsidRPr="00832F18">
        <w:rPr>
          <w:rFonts w:ascii="Times New Roman" w:hAnsi="Times New Roman" w:cs="Times New Roman"/>
          <w:sz w:val="24"/>
          <w:szCs w:val="24"/>
          <w:highlight w:val="yellow"/>
          <w:rPrChange w:id="7" w:author="Fizza Sabir" w:date="2018-11-27T10:02:00Z">
            <w:rPr>
              <w:rFonts w:ascii="Times New Roman" w:hAnsi="Times New Roman" w:cs="Times New Roman"/>
              <w:sz w:val="24"/>
              <w:szCs w:val="24"/>
            </w:rPr>
          </w:rPrChange>
        </w:rPr>
        <w:t>were</w:t>
      </w:r>
      <w:r w:rsidR="006270AE">
        <w:rPr>
          <w:rFonts w:ascii="Times New Roman" w:hAnsi="Times New Roman" w:cs="Times New Roman"/>
          <w:sz w:val="24"/>
          <w:szCs w:val="24"/>
        </w:rPr>
        <w:t xml:space="preserve"> obtained through pre-structured questionnaires. Multiple </w:t>
      </w:r>
      <w:proofErr w:type="gramStart"/>
      <w:r w:rsidR="006270AE">
        <w:rPr>
          <w:rFonts w:ascii="Times New Roman" w:hAnsi="Times New Roman" w:cs="Times New Roman"/>
          <w:sz w:val="24"/>
          <w:szCs w:val="24"/>
        </w:rPr>
        <w:t>regression</w:t>
      </w:r>
      <w:proofErr w:type="gramEnd"/>
      <w:r w:rsidR="006270AE">
        <w:rPr>
          <w:rFonts w:ascii="Times New Roman" w:hAnsi="Times New Roman" w:cs="Times New Roman"/>
          <w:sz w:val="24"/>
          <w:szCs w:val="24"/>
        </w:rPr>
        <w:t xml:space="preserve"> and inter-variable correlation analysis </w:t>
      </w:r>
      <w:r w:rsidR="006270AE" w:rsidRPr="00832F18">
        <w:rPr>
          <w:rFonts w:ascii="Times New Roman" w:hAnsi="Times New Roman" w:cs="Times New Roman"/>
          <w:sz w:val="24"/>
          <w:szCs w:val="24"/>
          <w:highlight w:val="yellow"/>
          <w:rPrChange w:id="8" w:author="Fizza Sabir" w:date="2018-11-27T10:02:00Z">
            <w:rPr>
              <w:rFonts w:ascii="Times New Roman" w:hAnsi="Times New Roman" w:cs="Times New Roman"/>
              <w:sz w:val="24"/>
              <w:szCs w:val="24"/>
            </w:rPr>
          </w:rPrChange>
        </w:rPr>
        <w:t>were</w:t>
      </w:r>
      <w:r w:rsidR="006270AE">
        <w:rPr>
          <w:rFonts w:ascii="Times New Roman" w:hAnsi="Times New Roman" w:cs="Times New Roman"/>
          <w:sz w:val="24"/>
          <w:szCs w:val="24"/>
        </w:rPr>
        <w:t xml:space="preserve"> applied for evaluating the relationship between the given variables of the study. SPSS data analysis tool </w:t>
      </w:r>
      <w:commentRangeStart w:id="9"/>
      <w:r w:rsidR="006270AE" w:rsidRPr="00832F18">
        <w:rPr>
          <w:rFonts w:ascii="Times New Roman" w:hAnsi="Times New Roman" w:cs="Times New Roman"/>
          <w:sz w:val="24"/>
          <w:szCs w:val="24"/>
          <w:highlight w:val="yellow"/>
          <w:rPrChange w:id="10" w:author="Fizza Sabir" w:date="2018-11-27T10:02:00Z">
            <w:rPr>
              <w:rFonts w:ascii="Times New Roman" w:hAnsi="Times New Roman" w:cs="Times New Roman"/>
              <w:sz w:val="24"/>
              <w:szCs w:val="24"/>
            </w:rPr>
          </w:rPrChange>
        </w:rPr>
        <w:t>is</w:t>
      </w:r>
      <w:commentRangeEnd w:id="9"/>
      <w:r w:rsidR="00832F18">
        <w:rPr>
          <w:rStyle w:val="CommentReference"/>
        </w:rPr>
        <w:commentReference w:id="9"/>
      </w:r>
      <w:r w:rsidR="006270AE">
        <w:rPr>
          <w:rFonts w:ascii="Times New Roman" w:hAnsi="Times New Roman" w:cs="Times New Roman"/>
          <w:sz w:val="24"/>
          <w:szCs w:val="24"/>
        </w:rPr>
        <w:t xml:space="preserve"> used for the statistical evaluation of responses obtained from the participants of the study, which are then interpreted and explained under each relevant section. The findings of this study fully supported the conceptual framework by accepting all the three </w:t>
      </w:r>
      <w:commentRangeStart w:id="11"/>
      <w:r w:rsidR="006270AE">
        <w:rPr>
          <w:rFonts w:ascii="Times New Roman" w:hAnsi="Times New Roman" w:cs="Times New Roman"/>
          <w:sz w:val="24"/>
          <w:szCs w:val="24"/>
        </w:rPr>
        <w:t>hypothesis</w:t>
      </w:r>
      <w:commentRangeEnd w:id="11"/>
      <w:r w:rsidR="00832F18">
        <w:rPr>
          <w:rStyle w:val="CommentReference"/>
        </w:rPr>
        <w:commentReference w:id="11"/>
      </w:r>
      <w:r w:rsidR="006270AE">
        <w:rPr>
          <w:rFonts w:ascii="Times New Roman" w:hAnsi="Times New Roman" w:cs="Times New Roman"/>
          <w:sz w:val="24"/>
          <w:szCs w:val="24"/>
        </w:rPr>
        <w:t xml:space="preserve"> of the study. Finally, the researcher </w:t>
      </w:r>
      <w:del w:id="12" w:author="Fizza Sabir" w:date="2018-11-27T10:03:00Z">
        <w:r w:rsidR="006270AE" w:rsidDel="00832F18">
          <w:rPr>
            <w:rFonts w:ascii="Times New Roman" w:hAnsi="Times New Roman" w:cs="Times New Roman"/>
            <w:sz w:val="24"/>
            <w:szCs w:val="24"/>
          </w:rPr>
          <w:delText xml:space="preserve">has </w:delText>
        </w:r>
      </w:del>
      <w:r w:rsidR="006270AE">
        <w:rPr>
          <w:rFonts w:ascii="Times New Roman" w:hAnsi="Times New Roman" w:cs="Times New Roman"/>
          <w:sz w:val="24"/>
          <w:szCs w:val="24"/>
        </w:rPr>
        <w:t>identified certain limitations related to the given evaluation and also provided explanations regarding the possible future implications of the given study, so that the future researcher can use this study as an effective pool of knowledge before starting their respective studies.</w:t>
      </w:r>
    </w:p>
    <w:p w14:paraId="2AC2FC9F" w14:textId="77777777" w:rsidR="006270AE" w:rsidRDefault="006270AE" w:rsidP="00BB02DD">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Key Words|: </w:t>
      </w:r>
      <w:r>
        <w:rPr>
          <w:rFonts w:ascii="Times New Roman" w:hAnsi="Times New Roman" w:cs="Times New Roman"/>
          <w:sz w:val="24"/>
          <w:szCs w:val="24"/>
        </w:rPr>
        <w:t xml:space="preserve">Interactional Justice, Human Dignity, </w:t>
      </w:r>
      <w:r w:rsidR="001A4EAF">
        <w:rPr>
          <w:rFonts w:ascii="Times New Roman" w:hAnsi="Times New Roman" w:cs="Times New Roman"/>
          <w:sz w:val="24"/>
          <w:szCs w:val="24"/>
        </w:rPr>
        <w:t>self-respect</w:t>
      </w:r>
      <w:r>
        <w:rPr>
          <w:rFonts w:ascii="Times New Roman" w:hAnsi="Times New Roman" w:cs="Times New Roman"/>
          <w:sz w:val="24"/>
          <w:szCs w:val="24"/>
        </w:rPr>
        <w:t xml:space="preserve">, mass exodus of employees, </w:t>
      </w:r>
      <w:proofErr w:type="gramStart"/>
      <w:r>
        <w:rPr>
          <w:rFonts w:ascii="Times New Roman" w:hAnsi="Times New Roman" w:cs="Times New Roman"/>
          <w:sz w:val="24"/>
          <w:szCs w:val="24"/>
        </w:rPr>
        <w:t>employees</w:t>
      </w:r>
      <w:proofErr w:type="gramEnd"/>
      <w:r>
        <w:rPr>
          <w:rFonts w:ascii="Times New Roman" w:hAnsi="Times New Roman" w:cs="Times New Roman"/>
          <w:sz w:val="24"/>
          <w:szCs w:val="24"/>
        </w:rPr>
        <w:t xml:space="preserve"> turnover intentions, SMEs in Pakistan and Private sector organizations.</w:t>
      </w:r>
    </w:p>
    <w:p w14:paraId="1562193C" w14:textId="77777777" w:rsidR="005F1C18" w:rsidRPr="005F1C18" w:rsidRDefault="006270AE" w:rsidP="00BB02DD">
      <w:pPr>
        <w:spacing w:line="480" w:lineRule="auto"/>
        <w:jc w:val="both"/>
        <w:rPr>
          <w:b/>
          <w:bCs/>
        </w:rPr>
      </w:pPr>
      <w:r>
        <w:rPr>
          <w:rFonts w:ascii="Times New Roman" w:hAnsi="Times New Roman" w:cs="Times New Roman"/>
          <w:sz w:val="24"/>
          <w:szCs w:val="24"/>
        </w:rPr>
        <w:lastRenderedPageBreak/>
        <w:t xml:space="preserve"> </w:t>
      </w:r>
      <w:r w:rsidR="00BB02DD">
        <w:rPr>
          <w:rFonts w:ascii="Times New Roman" w:hAnsi="Times New Roman" w:cs="Times New Roman"/>
          <w:sz w:val="24"/>
          <w:szCs w:val="24"/>
        </w:rPr>
        <w:t xml:space="preserve"> </w:t>
      </w:r>
      <w:r w:rsidR="005F1C18" w:rsidRPr="005F1C18">
        <w:br w:type="page"/>
      </w:r>
    </w:p>
    <w:p w14:paraId="6F6ED27C" w14:textId="77777777" w:rsidR="00DD2D94" w:rsidRDefault="002E734D" w:rsidP="002E734D">
      <w:pPr>
        <w:pStyle w:val="Heading1"/>
        <w:spacing w:line="480" w:lineRule="auto"/>
        <w:jc w:val="center"/>
        <w:rPr>
          <w:rFonts w:ascii="Times New Roman" w:hAnsi="Times New Roman" w:cs="Times New Roman"/>
          <w:color w:val="auto"/>
        </w:rPr>
      </w:pPr>
      <w:bookmarkStart w:id="13" w:name="_Toc518238867"/>
      <w:r w:rsidRPr="002E734D">
        <w:rPr>
          <w:rFonts w:ascii="Times New Roman" w:hAnsi="Times New Roman" w:cs="Times New Roman"/>
          <w:color w:val="auto"/>
        </w:rPr>
        <w:lastRenderedPageBreak/>
        <w:t>Introduction</w:t>
      </w:r>
      <w:bookmarkEnd w:id="13"/>
      <w:r w:rsidRPr="002E734D">
        <w:rPr>
          <w:rFonts w:ascii="Times New Roman" w:hAnsi="Times New Roman" w:cs="Times New Roman"/>
          <w:color w:val="auto"/>
        </w:rPr>
        <w:t xml:space="preserve"> </w:t>
      </w:r>
    </w:p>
    <w:p w14:paraId="098DC806" w14:textId="77777777" w:rsidR="00E260A7" w:rsidRDefault="002E734D" w:rsidP="003E0E18">
      <w:pPr>
        <w:spacing w:line="480" w:lineRule="auto"/>
        <w:jc w:val="both"/>
        <w:rPr>
          <w:rFonts w:ascii="Times New Roman" w:hAnsi="Times New Roman" w:cs="Times New Roman"/>
          <w:sz w:val="24"/>
          <w:szCs w:val="24"/>
        </w:rPr>
      </w:pPr>
      <w:r>
        <w:tab/>
      </w:r>
      <w:r w:rsidR="003E0E18">
        <w:rPr>
          <w:rFonts w:ascii="Times New Roman" w:hAnsi="Times New Roman" w:cs="Times New Roman"/>
          <w:sz w:val="24"/>
          <w:szCs w:val="24"/>
        </w:rPr>
        <w:t xml:space="preserve">Since the inception of this world and creation of mankind, human beings always tried to build an in-depth understanding of their talent and abilities to change their underlying environment, where they live or work. However, with the passage of time and globalization of the world, organizational structures </w:t>
      </w:r>
      <w:commentRangeStart w:id="14"/>
      <w:r w:rsidR="003E0E18" w:rsidRPr="00832F18">
        <w:rPr>
          <w:rFonts w:ascii="Times New Roman" w:hAnsi="Times New Roman" w:cs="Times New Roman"/>
          <w:sz w:val="24"/>
          <w:szCs w:val="24"/>
          <w:highlight w:val="yellow"/>
          <w:rPrChange w:id="15" w:author="Fizza Sabir" w:date="2018-11-27T10:04:00Z">
            <w:rPr>
              <w:rFonts w:ascii="Times New Roman" w:hAnsi="Times New Roman" w:cs="Times New Roman"/>
              <w:sz w:val="24"/>
              <w:szCs w:val="24"/>
            </w:rPr>
          </w:rPrChange>
        </w:rPr>
        <w:t>become</w:t>
      </w:r>
      <w:commentRangeEnd w:id="14"/>
      <w:r w:rsidR="00832F18">
        <w:rPr>
          <w:rStyle w:val="CommentReference"/>
        </w:rPr>
        <w:commentReference w:id="14"/>
      </w:r>
      <w:r w:rsidR="003E0E18">
        <w:rPr>
          <w:rFonts w:ascii="Times New Roman" w:hAnsi="Times New Roman" w:cs="Times New Roman"/>
          <w:sz w:val="24"/>
          <w:szCs w:val="24"/>
        </w:rPr>
        <w:t xml:space="preserve"> more complex day by day, which increases the concerns of individuals regarding the attitudes and approaches that their organizations exte</w:t>
      </w:r>
      <w:r w:rsidR="001C1808">
        <w:rPr>
          <w:rFonts w:ascii="Times New Roman" w:hAnsi="Times New Roman" w:cs="Times New Roman"/>
          <w:sz w:val="24"/>
          <w:szCs w:val="24"/>
        </w:rPr>
        <w:t xml:space="preserve">nd towards them. Therefore, </w:t>
      </w:r>
      <w:r w:rsidR="003E0E18">
        <w:rPr>
          <w:rFonts w:ascii="Times New Roman" w:hAnsi="Times New Roman" w:cs="Times New Roman"/>
          <w:sz w:val="24"/>
          <w:szCs w:val="24"/>
        </w:rPr>
        <w:t xml:space="preserve">organizational justice and its implications over the performance of employees of an organization and its overall </w:t>
      </w:r>
      <w:r w:rsidR="001C1808">
        <w:rPr>
          <w:rFonts w:ascii="Times New Roman" w:hAnsi="Times New Roman" w:cs="Times New Roman"/>
          <w:sz w:val="24"/>
          <w:szCs w:val="24"/>
        </w:rPr>
        <w:t>sustainability in the market remained a hot topic of investigation for the researchers, however, due to further development and integration of more complex practices in an organizational structure</w:t>
      </w:r>
      <w:r w:rsidR="00E260A7">
        <w:rPr>
          <w:rFonts w:ascii="Times New Roman" w:hAnsi="Times New Roman" w:cs="Times New Roman"/>
          <w:sz w:val="24"/>
          <w:szCs w:val="24"/>
        </w:rPr>
        <w:t>, the researcher</w:t>
      </w:r>
      <w:del w:id="16" w:author="Fizza Sabir" w:date="2018-11-27T10:05:00Z">
        <w:r w:rsidR="00E260A7" w:rsidDel="004D4D2B">
          <w:rPr>
            <w:rFonts w:ascii="Times New Roman" w:hAnsi="Times New Roman" w:cs="Times New Roman"/>
            <w:sz w:val="24"/>
            <w:szCs w:val="24"/>
          </w:rPr>
          <w:delText>’</w:delText>
        </w:r>
      </w:del>
      <w:r w:rsidR="00E260A7">
        <w:rPr>
          <w:rFonts w:ascii="Times New Roman" w:hAnsi="Times New Roman" w:cs="Times New Roman"/>
          <w:sz w:val="24"/>
          <w:szCs w:val="24"/>
        </w:rPr>
        <w:t>s</w:t>
      </w:r>
      <w:ins w:id="17" w:author="Fizza Sabir" w:date="2018-11-27T10:05:00Z">
        <w:r w:rsidR="004D4D2B">
          <w:rPr>
            <w:rFonts w:ascii="Times New Roman" w:hAnsi="Times New Roman" w:cs="Times New Roman"/>
            <w:sz w:val="24"/>
            <w:szCs w:val="24"/>
          </w:rPr>
          <w:t>’</w:t>
        </w:r>
      </w:ins>
      <w:r w:rsidR="00E260A7">
        <w:rPr>
          <w:rFonts w:ascii="Times New Roman" w:hAnsi="Times New Roman" w:cs="Times New Roman"/>
          <w:sz w:val="24"/>
          <w:szCs w:val="24"/>
        </w:rPr>
        <w:t xml:space="preserve"> and management’s focus of attention has been moved on towards the </w:t>
      </w:r>
      <w:del w:id="18" w:author="Fizza Sabir" w:date="2018-11-27T10:05:00Z">
        <w:r w:rsidR="00E260A7" w:rsidDel="004D4D2B">
          <w:rPr>
            <w:rFonts w:ascii="Times New Roman" w:hAnsi="Times New Roman" w:cs="Times New Roman"/>
            <w:sz w:val="24"/>
            <w:szCs w:val="24"/>
          </w:rPr>
          <w:delText>self efficacy</w:delText>
        </w:r>
      </w:del>
      <w:ins w:id="19" w:author="Fizza Sabir" w:date="2018-11-27T10:05:00Z">
        <w:r w:rsidR="004D4D2B">
          <w:rPr>
            <w:rFonts w:ascii="Times New Roman" w:hAnsi="Times New Roman" w:cs="Times New Roman"/>
            <w:sz w:val="24"/>
            <w:szCs w:val="24"/>
          </w:rPr>
          <w:t>self-efficacy</w:t>
        </w:r>
      </w:ins>
      <w:r w:rsidR="00E260A7">
        <w:rPr>
          <w:rFonts w:ascii="Times New Roman" w:hAnsi="Times New Roman" w:cs="Times New Roman"/>
          <w:sz w:val="24"/>
          <w:szCs w:val="24"/>
        </w:rPr>
        <w:t xml:space="preserve"> or </w:t>
      </w:r>
      <w:del w:id="20" w:author="Fizza Sabir" w:date="2018-11-27T10:05:00Z">
        <w:r w:rsidR="00E260A7" w:rsidDel="004D4D2B">
          <w:rPr>
            <w:rFonts w:ascii="Times New Roman" w:hAnsi="Times New Roman" w:cs="Times New Roman"/>
            <w:sz w:val="24"/>
            <w:szCs w:val="24"/>
          </w:rPr>
          <w:delText>self dignity</w:delText>
        </w:r>
      </w:del>
      <w:ins w:id="21" w:author="Fizza Sabir" w:date="2018-11-27T10:05:00Z">
        <w:r w:rsidR="004D4D2B">
          <w:rPr>
            <w:rFonts w:ascii="Times New Roman" w:hAnsi="Times New Roman" w:cs="Times New Roman"/>
            <w:sz w:val="24"/>
            <w:szCs w:val="24"/>
          </w:rPr>
          <w:t>self-dignity</w:t>
        </w:r>
      </w:ins>
      <w:r w:rsidR="00E260A7">
        <w:rPr>
          <w:rFonts w:ascii="Times New Roman" w:hAnsi="Times New Roman" w:cs="Times New Roman"/>
          <w:sz w:val="24"/>
          <w:szCs w:val="24"/>
        </w:rPr>
        <w:t xml:space="preserve"> of employees. </w:t>
      </w:r>
      <w:proofErr w:type="spellStart"/>
      <w:r w:rsidR="00E260A7" w:rsidRPr="00E260A7">
        <w:rPr>
          <w:rFonts w:ascii="Times New Roman" w:hAnsi="Times New Roman" w:cs="Times New Roman"/>
          <w:sz w:val="24"/>
          <w:szCs w:val="24"/>
        </w:rPr>
        <w:t>Bosman</w:t>
      </w:r>
      <w:proofErr w:type="spellEnd"/>
      <w:del w:id="22" w:author="Fizza Sabir" w:date="2018-11-27T10:05:00Z">
        <w:r w:rsidR="00E260A7" w:rsidRPr="00E260A7" w:rsidDel="004D4D2B">
          <w:rPr>
            <w:rFonts w:ascii="Times New Roman" w:hAnsi="Times New Roman" w:cs="Times New Roman"/>
            <w:sz w:val="24"/>
            <w:szCs w:val="24"/>
          </w:rPr>
          <w:delText>,</w:delText>
        </w:r>
      </w:del>
      <w:r w:rsidR="00E260A7" w:rsidRPr="00E260A7">
        <w:rPr>
          <w:rFonts w:ascii="Times New Roman" w:hAnsi="Times New Roman" w:cs="Times New Roman"/>
          <w:sz w:val="24"/>
          <w:szCs w:val="24"/>
        </w:rPr>
        <w:t xml:space="preserve"> </w:t>
      </w:r>
      <w:r w:rsidR="00E260A7">
        <w:rPr>
          <w:rFonts w:ascii="Times New Roman" w:hAnsi="Times New Roman" w:cs="Times New Roman"/>
          <w:sz w:val="24"/>
          <w:szCs w:val="24"/>
        </w:rPr>
        <w:t>(</w:t>
      </w:r>
      <w:r w:rsidR="00E260A7" w:rsidRPr="00E260A7">
        <w:rPr>
          <w:rFonts w:ascii="Times New Roman" w:hAnsi="Times New Roman" w:cs="Times New Roman"/>
          <w:sz w:val="24"/>
          <w:szCs w:val="24"/>
        </w:rPr>
        <w:t>2014)</w:t>
      </w:r>
      <w:r w:rsidR="00E260A7">
        <w:rPr>
          <w:rFonts w:ascii="Times New Roman" w:hAnsi="Times New Roman" w:cs="Times New Roman"/>
          <w:sz w:val="24"/>
          <w:szCs w:val="24"/>
        </w:rPr>
        <w:t xml:space="preserve"> commented that it is the innate desire or objective of each individual to make his/her own value or respect in a particular organization, while whenever, they feel that their respect and dignity is compromised, they are not expecting to continue with such organization at any cost. Hence, the employee’s turnover intention automatically increases and the overall corporate sustainability of such organizations becomes at risk.</w:t>
      </w:r>
    </w:p>
    <w:p w14:paraId="1F3F5417" w14:textId="77777777" w:rsidR="00E260A7" w:rsidRDefault="00E260A7" w:rsidP="00E260A7">
      <w:pPr>
        <w:pStyle w:val="Heading2"/>
        <w:rPr>
          <w:sz w:val="24"/>
          <w:szCs w:val="24"/>
        </w:rPr>
      </w:pPr>
      <w:bookmarkStart w:id="23" w:name="_Toc518238868"/>
      <w:r>
        <w:rPr>
          <w:sz w:val="24"/>
          <w:szCs w:val="24"/>
        </w:rPr>
        <w:t>Background of the industry</w:t>
      </w:r>
      <w:bookmarkEnd w:id="23"/>
    </w:p>
    <w:p w14:paraId="5B89BBE3" w14:textId="77777777" w:rsidR="00DB776F" w:rsidRPr="00DB776F" w:rsidRDefault="00E260A7" w:rsidP="00DB776F">
      <w:pPr>
        <w:spacing w:line="480" w:lineRule="auto"/>
        <w:jc w:val="both"/>
        <w:rPr>
          <w:rFonts w:ascii="Times New Roman" w:hAnsi="Times New Roman" w:cs="Times New Roman"/>
          <w:sz w:val="24"/>
          <w:szCs w:val="24"/>
        </w:rPr>
      </w:pPr>
      <w:r w:rsidRPr="00DB776F">
        <w:rPr>
          <w:rFonts w:ascii="Times New Roman" w:hAnsi="Times New Roman" w:cs="Times New Roman"/>
          <w:sz w:val="24"/>
          <w:szCs w:val="24"/>
        </w:rPr>
        <w:tab/>
      </w:r>
      <w:r w:rsidR="00AA5B63" w:rsidRPr="00DB776F">
        <w:rPr>
          <w:rFonts w:ascii="Times New Roman" w:hAnsi="Times New Roman" w:cs="Times New Roman"/>
          <w:sz w:val="24"/>
          <w:szCs w:val="24"/>
        </w:rPr>
        <w:t xml:space="preserve">Since the foundation of </w:t>
      </w:r>
      <w:del w:id="24" w:author="Fizza Sabir" w:date="2018-11-27T10:05:00Z">
        <w:r w:rsidR="00AA5B63" w:rsidRPr="00DB776F" w:rsidDel="004D4D2B">
          <w:rPr>
            <w:rFonts w:ascii="Times New Roman" w:hAnsi="Times New Roman" w:cs="Times New Roman"/>
            <w:sz w:val="24"/>
            <w:szCs w:val="24"/>
          </w:rPr>
          <w:delText>the country</w:delText>
        </w:r>
      </w:del>
      <w:ins w:id="25" w:author="Fizza Sabir" w:date="2018-11-27T10:05:00Z">
        <w:r w:rsidR="004D4D2B">
          <w:rPr>
            <w:rFonts w:ascii="Times New Roman" w:hAnsi="Times New Roman" w:cs="Times New Roman"/>
            <w:sz w:val="24"/>
            <w:szCs w:val="24"/>
          </w:rPr>
          <w:t>Pakistan</w:t>
        </w:r>
      </w:ins>
      <w:r w:rsidR="00AA5B63" w:rsidRPr="00DB776F">
        <w:rPr>
          <w:rFonts w:ascii="Times New Roman" w:hAnsi="Times New Roman" w:cs="Times New Roman"/>
          <w:sz w:val="24"/>
          <w:szCs w:val="24"/>
        </w:rPr>
        <w:t xml:space="preserve"> in 1947, it excessively relied upon the private sector as a primary source for the goods and services output. However, in late 1970s, a significant shift in national level polices of the country was observed towards the command economy and as a result majority of the private sector companies was acquired by the government under the policy of nationalization</w:t>
      </w:r>
      <w:r w:rsidR="00DB776F">
        <w:rPr>
          <w:rFonts w:ascii="Times New Roman" w:hAnsi="Times New Roman" w:cs="Times New Roman"/>
          <w:sz w:val="24"/>
          <w:szCs w:val="24"/>
        </w:rPr>
        <w:t xml:space="preserve"> </w:t>
      </w:r>
      <w:r w:rsidR="00DB776F" w:rsidRPr="00DB776F">
        <w:rPr>
          <w:rFonts w:ascii="Times New Roman" w:hAnsi="Times New Roman" w:cs="Times New Roman"/>
          <w:sz w:val="24"/>
          <w:szCs w:val="24"/>
        </w:rPr>
        <w:t xml:space="preserve">(Malik &amp; </w:t>
      </w:r>
      <w:proofErr w:type="spellStart"/>
      <w:r w:rsidR="00DB776F" w:rsidRPr="00DB776F">
        <w:rPr>
          <w:rFonts w:ascii="Times New Roman" w:hAnsi="Times New Roman" w:cs="Times New Roman"/>
          <w:sz w:val="24"/>
          <w:szCs w:val="24"/>
        </w:rPr>
        <w:t>Mujtaba</w:t>
      </w:r>
      <w:proofErr w:type="spellEnd"/>
      <w:r w:rsidR="00DB776F" w:rsidRPr="00DB776F">
        <w:rPr>
          <w:rFonts w:ascii="Times New Roman" w:hAnsi="Times New Roman" w:cs="Times New Roman"/>
          <w:sz w:val="24"/>
          <w:szCs w:val="24"/>
        </w:rPr>
        <w:t>, 2018)</w:t>
      </w:r>
      <w:r w:rsidR="00AA5B63" w:rsidRPr="00DB776F">
        <w:rPr>
          <w:rFonts w:ascii="Times New Roman" w:hAnsi="Times New Roman" w:cs="Times New Roman"/>
          <w:sz w:val="24"/>
          <w:szCs w:val="24"/>
        </w:rPr>
        <w:t xml:space="preserve">. </w:t>
      </w:r>
      <w:commentRangeStart w:id="26"/>
      <w:r w:rsidR="00AA5B63" w:rsidRPr="004D4D2B">
        <w:rPr>
          <w:rFonts w:ascii="Times New Roman" w:hAnsi="Times New Roman" w:cs="Times New Roman"/>
          <w:sz w:val="24"/>
          <w:szCs w:val="24"/>
          <w:highlight w:val="cyan"/>
          <w:rPrChange w:id="27" w:author="Fizza Sabir" w:date="2018-11-27T10:10:00Z">
            <w:rPr>
              <w:rFonts w:ascii="Times New Roman" w:hAnsi="Times New Roman" w:cs="Times New Roman"/>
              <w:sz w:val="24"/>
              <w:szCs w:val="24"/>
            </w:rPr>
          </w:rPrChange>
        </w:rPr>
        <w:t xml:space="preserve">Soon after this initiative, the economic growth of the country were considerably compromised and therefore, in 2000, the newly appointed government </w:t>
      </w:r>
      <w:del w:id="28" w:author="Fizza Sabir" w:date="2018-11-27T10:06:00Z">
        <w:r w:rsidR="00AA5B63" w:rsidRPr="004D4D2B" w:rsidDel="004D4D2B">
          <w:rPr>
            <w:rFonts w:ascii="Times New Roman" w:hAnsi="Times New Roman" w:cs="Times New Roman"/>
            <w:sz w:val="24"/>
            <w:szCs w:val="24"/>
            <w:highlight w:val="cyan"/>
            <w:rPrChange w:id="29" w:author="Fizza Sabir" w:date="2018-11-27T10:10:00Z">
              <w:rPr>
                <w:rFonts w:ascii="Times New Roman" w:hAnsi="Times New Roman" w:cs="Times New Roman"/>
                <w:sz w:val="24"/>
                <w:szCs w:val="24"/>
              </w:rPr>
            </w:rPrChange>
          </w:rPr>
          <w:lastRenderedPageBreak/>
          <w:delText xml:space="preserve">had </w:delText>
        </w:r>
      </w:del>
      <w:r w:rsidR="00AA5B63" w:rsidRPr="004D4D2B">
        <w:rPr>
          <w:rFonts w:ascii="Times New Roman" w:hAnsi="Times New Roman" w:cs="Times New Roman"/>
          <w:sz w:val="24"/>
          <w:szCs w:val="24"/>
          <w:highlight w:val="cyan"/>
          <w:rPrChange w:id="30" w:author="Fizza Sabir" w:date="2018-11-27T10:10:00Z">
            <w:rPr>
              <w:rFonts w:ascii="Times New Roman" w:hAnsi="Times New Roman" w:cs="Times New Roman"/>
              <w:sz w:val="24"/>
              <w:szCs w:val="24"/>
            </w:rPr>
          </w:rPrChange>
        </w:rPr>
        <w:t xml:space="preserve">started economic reforms with a greater focus upon generation of such economic reforms that can ensure the macroeconomic stability of the economy, these reforms includes the promulgation of the Privatization act of 2000, </w:t>
      </w:r>
      <w:r w:rsidR="00B75816" w:rsidRPr="004D4D2B">
        <w:rPr>
          <w:rFonts w:ascii="Times New Roman" w:hAnsi="Times New Roman" w:cs="Times New Roman"/>
          <w:sz w:val="24"/>
          <w:szCs w:val="24"/>
          <w:highlight w:val="cyan"/>
          <w:rPrChange w:id="31" w:author="Fizza Sabir" w:date="2018-11-27T10:10:00Z">
            <w:rPr>
              <w:rFonts w:ascii="Times New Roman" w:hAnsi="Times New Roman" w:cs="Times New Roman"/>
              <w:sz w:val="24"/>
              <w:szCs w:val="24"/>
            </w:rPr>
          </w:rPrChange>
        </w:rPr>
        <w:t>establishment of the ministry of investment and privatization, empowering the SBP central board for implementing and devising the country’s monetary policy, establishment of the Board of Investment and creation of the fiscal and monetary board to regulate the country’s economic policies</w:t>
      </w:r>
      <w:commentRangeEnd w:id="26"/>
      <w:r w:rsidR="004D4D2B" w:rsidRPr="004D4D2B">
        <w:rPr>
          <w:rStyle w:val="CommentReference"/>
          <w:highlight w:val="cyan"/>
          <w:rPrChange w:id="32" w:author="Fizza Sabir" w:date="2018-11-27T10:10:00Z">
            <w:rPr>
              <w:rStyle w:val="CommentReference"/>
            </w:rPr>
          </w:rPrChange>
        </w:rPr>
        <w:commentReference w:id="26"/>
      </w:r>
      <w:r w:rsidR="00B75816" w:rsidRPr="00DB776F">
        <w:rPr>
          <w:rFonts w:ascii="Times New Roman" w:hAnsi="Times New Roman" w:cs="Times New Roman"/>
          <w:sz w:val="24"/>
          <w:szCs w:val="24"/>
        </w:rPr>
        <w:t xml:space="preserve">. </w:t>
      </w:r>
      <w:commentRangeStart w:id="33"/>
      <w:r w:rsidR="00B75816" w:rsidRPr="004D4D2B">
        <w:rPr>
          <w:rFonts w:ascii="Times New Roman" w:hAnsi="Times New Roman" w:cs="Times New Roman"/>
          <w:sz w:val="24"/>
          <w:szCs w:val="24"/>
          <w:highlight w:val="green"/>
          <w:rPrChange w:id="34" w:author="Fizza Sabir" w:date="2018-11-27T10:09:00Z">
            <w:rPr>
              <w:rFonts w:ascii="Times New Roman" w:hAnsi="Times New Roman" w:cs="Times New Roman"/>
              <w:sz w:val="24"/>
              <w:szCs w:val="24"/>
            </w:rPr>
          </w:rPrChange>
        </w:rPr>
        <w:t xml:space="preserve">As a result of the improved economic conditions and stability in microeconomic growth indicators, the country has privatized majority of the national level organizations and currently about 90% of the commercial banks of Pakistan are </w:t>
      </w:r>
      <w:r w:rsidR="00DB776F" w:rsidRPr="004D4D2B">
        <w:rPr>
          <w:rFonts w:ascii="Times New Roman" w:hAnsi="Times New Roman" w:cs="Times New Roman"/>
          <w:sz w:val="24"/>
          <w:szCs w:val="24"/>
          <w:highlight w:val="green"/>
          <w:rPrChange w:id="35" w:author="Fizza Sabir" w:date="2018-11-27T10:09:00Z">
            <w:rPr>
              <w:rFonts w:ascii="Times New Roman" w:hAnsi="Times New Roman" w:cs="Times New Roman"/>
              <w:sz w:val="24"/>
              <w:szCs w:val="24"/>
            </w:rPr>
          </w:rPrChange>
        </w:rPr>
        <w:t>privatized</w:t>
      </w:r>
      <w:r w:rsidR="00861101" w:rsidRPr="004D4D2B">
        <w:rPr>
          <w:rFonts w:ascii="Times New Roman" w:hAnsi="Times New Roman" w:cs="Times New Roman"/>
          <w:sz w:val="24"/>
          <w:szCs w:val="24"/>
          <w:highlight w:val="green"/>
          <w:rPrChange w:id="36" w:author="Fizza Sabir" w:date="2018-11-27T10:09:00Z">
            <w:rPr>
              <w:rFonts w:ascii="Times New Roman" w:hAnsi="Times New Roman" w:cs="Times New Roman"/>
              <w:sz w:val="24"/>
              <w:szCs w:val="24"/>
            </w:rPr>
          </w:rPrChange>
        </w:rPr>
        <w:t xml:space="preserve"> (MA &amp; FA, 2017)</w:t>
      </w:r>
      <w:r w:rsidR="00DB776F" w:rsidRPr="004D4D2B">
        <w:rPr>
          <w:rFonts w:ascii="Times New Roman" w:hAnsi="Times New Roman" w:cs="Times New Roman"/>
          <w:sz w:val="24"/>
          <w:szCs w:val="24"/>
          <w:highlight w:val="green"/>
          <w:rPrChange w:id="37" w:author="Fizza Sabir" w:date="2018-11-27T10:09:00Z">
            <w:rPr>
              <w:rFonts w:ascii="Times New Roman" w:hAnsi="Times New Roman" w:cs="Times New Roman"/>
              <w:sz w:val="24"/>
              <w:szCs w:val="24"/>
            </w:rPr>
          </w:rPrChange>
        </w:rPr>
        <w:t>, 100% of the telecommunication and textile sectors</w:t>
      </w:r>
      <w:r w:rsidR="00B75816" w:rsidRPr="004D4D2B">
        <w:rPr>
          <w:rFonts w:ascii="Times New Roman" w:hAnsi="Times New Roman" w:cs="Times New Roman"/>
          <w:sz w:val="24"/>
          <w:szCs w:val="24"/>
          <w:highlight w:val="green"/>
          <w:rPrChange w:id="38" w:author="Fizza Sabir" w:date="2018-11-27T10:09:00Z">
            <w:rPr>
              <w:rFonts w:ascii="Times New Roman" w:hAnsi="Times New Roman" w:cs="Times New Roman"/>
              <w:sz w:val="24"/>
              <w:szCs w:val="24"/>
            </w:rPr>
          </w:rPrChange>
        </w:rPr>
        <w:t xml:space="preserve"> </w:t>
      </w:r>
      <w:r w:rsidR="00DB776F" w:rsidRPr="004D4D2B">
        <w:rPr>
          <w:rFonts w:ascii="Times New Roman" w:hAnsi="Times New Roman" w:cs="Times New Roman"/>
          <w:sz w:val="24"/>
          <w:szCs w:val="24"/>
          <w:highlight w:val="green"/>
          <w:rPrChange w:id="39" w:author="Fizza Sabir" w:date="2018-11-27T10:09:00Z">
            <w:rPr>
              <w:rFonts w:ascii="Times New Roman" w:hAnsi="Times New Roman" w:cs="Times New Roman"/>
              <w:sz w:val="24"/>
              <w:szCs w:val="24"/>
            </w:rPr>
          </w:rPrChange>
        </w:rPr>
        <w:t>and a significant portion of the automobile, cement, services industry, sugar and fertilizers companies are privatized</w:t>
      </w:r>
      <w:r w:rsidR="00DB776F" w:rsidRPr="00DB776F">
        <w:rPr>
          <w:rFonts w:ascii="Times New Roman" w:hAnsi="Times New Roman" w:cs="Times New Roman"/>
          <w:sz w:val="24"/>
          <w:szCs w:val="24"/>
        </w:rPr>
        <w:t>.</w:t>
      </w:r>
      <w:r w:rsidR="00B71886">
        <w:rPr>
          <w:rFonts w:ascii="Times New Roman" w:hAnsi="Times New Roman" w:cs="Times New Roman"/>
          <w:sz w:val="24"/>
          <w:szCs w:val="24"/>
        </w:rPr>
        <w:t xml:space="preserve"> </w:t>
      </w:r>
      <w:commentRangeEnd w:id="33"/>
      <w:r w:rsidR="004D4D2B">
        <w:rPr>
          <w:rStyle w:val="CommentReference"/>
        </w:rPr>
        <w:commentReference w:id="33"/>
      </w:r>
      <w:r w:rsidR="00B71886">
        <w:rPr>
          <w:rFonts w:ascii="Times New Roman" w:hAnsi="Times New Roman" w:cs="Times New Roman"/>
          <w:sz w:val="24"/>
          <w:szCs w:val="24"/>
        </w:rPr>
        <w:t xml:space="preserve">As a result a number of </w:t>
      </w:r>
      <w:commentRangeStart w:id="40"/>
      <w:r w:rsidR="00B71886">
        <w:rPr>
          <w:rFonts w:ascii="Times New Roman" w:hAnsi="Times New Roman" w:cs="Times New Roman"/>
          <w:sz w:val="24"/>
          <w:szCs w:val="24"/>
        </w:rPr>
        <w:t xml:space="preserve">Small and Medium Sized entities </w:t>
      </w:r>
      <w:commentRangeEnd w:id="40"/>
      <w:r w:rsidR="004D4D2B">
        <w:rPr>
          <w:rStyle w:val="CommentReference"/>
        </w:rPr>
        <w:commentReference w:id="40"/>
      </w:r>
      <w:r w:rsidR="00B71886">
        <w:rPr>
          <w:rFonts w:ascii="Times New Roman" w:hAnsi="Times New Roman" w:cs="Times New Roman"/>
          <w:sz w:val="24"/>
          <w:szCs w:val="24"/>
        </w:rPr>
        <w:t xml:space="preserve">in each of the before mentioned industries have been emerged, which in turns increases dependence of Pakistani economy over the private sector of the country </w:t>
      </w:r>
      <w:r w:rsidR="00B71886" w:rsidRPr="00B71886">
        <w:rPr>
          <w:rFonts w:ascii="Times New Roman" w:hAnsi="Times New Roman" w:cs="Times New Roman"/>
          <w:sz w:val="24"/>
          <w:szCs w:val="24"/>
        </w:rPr>
        <w:t>(</w:t>
      </w:r>
      <w:proofErr w:type="spellStart"/>
      <w:del w:id="41" w:author="Fizza Sabir" w:date="2018-11-27T10:09:00Z">
        <w:r w:rsidR="00B71886" w:rsidRPr="00B71886" w:rsidDel="004D4D2B">
          <w:rPr>
            <w:rFonts w:ascii="Times New Roman" w:hAnsi="Times New Roman" w:cs="Times New Roman"/>
            <w:sz w:val="24"/>
            <w:szCs w:val="24"/>
          </w:rPr>
          <w:delText xml:space="preserve">Abdul </w:delText>
        </w:r>
      </w:del>
      <w:r w:rsidR="00B71886" w:rsidRPr="00B71886">
        <w:rPr>
          <w:rFonts w:ascii="Times New Roman" w:hAnsi="Times New Roman" w:cs="Times New Roman"/>
          <w:sz w:val="24"/>
          <w:szCs w:val="24"/>
        </w:rPr>
        <w:t>Khaliq</w:t>
      </w:r>
      <w:proofErr w:type="spellEnd"/>
      <w:r w:rsidR="00B71886" w:rsidRPr="00B71886">
        <w:rPr>
          <w:rFonts w:ascii="Times New Roman" w:hAnsi="Times New Roman" w:cs="Times New Roman"/>
          <w:sz w:val="24"/>
          <w:szCs w:val="24"/>
        </w:rPr>
        <w:t>, 2017)</w:t>
      </w:r>
      <w:r w:rsidR="00B71886">
        <w:rPr>
          <w:rFonts w:ascii="Times New Roman" w:hAnsi="Times New Roman" w:cs="Times New Roman"/>
          <w:sz w:val="24"/>
          <w:szCs w:val="24"/>
        </w:rPr>
        <w:t>.</w:t>
      </w:r>
      <w:r w:rsidR="00DB776F" w:rsidRPr="00DB776F">
        <w:rPr>
          <w:rFonts w:ascii="Times New Roman" w:hAnsi="Times New Roman" w:cs="Times New Roman"/>
          <w:sz w:val="24"/>
          <w:szCs w:val="24"/>
        </w:rPr>
        <w:t xml:space="preserve"> </w:t>
      </w:r>
      <w:commentRangeStart w:id="42"/>
      <w:r w:rsidR="00DB776F" w:rsidRPr="004D4D2B">
        <w:rPr>
          <w:rFonts w:ascii="Times New Roman" w:hAnsi="Times New Roman" w:cs="Times New Roman"/>
          <w:sz w:val="24"/>
          <w:szCs w:val="24"/>
          <w:highlight w:val="green"/>
          <w:rPrChange w:id="43" w:author="Fizza Sabir" w:date="2018-11-27T10:09:00Z">
            <w:rPr>
              <w:rFonts w:ascii="Times New Roman" w:hAnsi="Times New Roman" w:cs="Times New Roman"/>
              <w:sz w:val="24"/>
              <w:szCs w:val="24"/>
            </w:rPr>
          </w:rPrChange>
        </w:rPr>
        <w:t>Moreover, in the financial services industry, in addition to the commercial banks, the capital market of the company have been developed on a rapid pace and with the establishment of Pakistan Stock Exchange, it has been emerged as the most important institution for capital market formulation and recognized as the strongly performing stock market among the emerging Asian countries/markets</w:t>
      </w:r>
      <w:r w:rsidR="00861101" w:rsidRPr="004D4D2B">
        <w:rPr>
          <w:rFonts w:ascii="Times New Roman" w:hAnsi="Times New Roman" w:cs="Times New Roman"/>
          <w:sz w:val="24"/>
          <w:szCs w:val="24"/>
          <w:highlight w:val="green"/>
          <w:rPrChange w:id="44" w:author="Fizza Sabir" w:date="2018-11-27T10:09:00Z">
            <w:rPr>
              <w:rFonts w:ascii="Times New Roman" w:hAnsi="Times New Roman" w:cs="Times New Roman"/>
              <w:sz w:val="24"/>
              <w:szCs w:val="24"/>
            </w:rPr>
          </w:rPrChange>
        </w:rPr>
        <w:t xml:space="preserve"> (Sharif, 2017)</w:t>
      </w:r>
      <w:r w:rsidR="00DB776F" w:rsidRPr="004D4D2B">
        <w:rPr>
          <w:rFonts w:ascii="Times New Roman" w:hAnsi="Times New Roman" w:cs="Times New Roman"/>
          <w:sz w:val="24"/>
          <w:szCs w:val="24"/>
          <w:highlight w:val="green"/>
          <w:rPrChange w:id="45" w:author="Fizza Sabir" w:date="2018-11-27T10:09:00Z">
            <w:rPr>
              <w:rFonts w:ascii="Times New Roman" w:hAnsi="Times New Roman" w:cs="Times New Roman"/>
              <w:sz w:val="24"/>
              <w:szCs w:val="24"/>
            </w:rPr>
          </w:rPrChange>
        </w:rPr>
        <w:t>.</w:t>
      </w:r>
      <w:commentRangeEnd w:id="42"/>
      <w:r w:rsidR="004D4D2B" w:rsidRPr="004D4D2B">
        <w:rPr>
          <w:rStyle w:val="CommentReference"/>
          <w:highlight w:val="green"/>
          <w:rPrChange w:id="46" w:author="Fizza Sabir" w:date="2018-11-27T10:09:00Z">
            <w:rPr>
              <w:rStyle w:val="CommentReference"/>
            </w:rPr>
          </w:rPrChange>
        </w:rPr>
        <w:commentReference w:id="42"/>
      </w:r>
    </w:p>
    <w:p w14:paraId="4DF9E2E2" w14:textId="77777777" w:rsidR="004B3F36" w:rsidRPr="00E260A7" w:rsidRDefault="00DB776F" w:rsidP="00AA5B63">
      <w:pPr>
        <w:pStyle w:val="Heading2"/>
        <w:spacing w:line="480" w:lineRule="auto"/>
        <w:jc w:val="both"/>
      </w:pPr>
      <w:bookmarkStart w:id="47" w:name="_Toc518238869"/>
      <w:r>
        <w:rPr>
          <w:sz w:val="24"/>
          <w:szCs w:val="24"/>
        </w:rPr>
        <w:t>Problem Statement</w:t>
      </w:r>
      <w:bookmarkEnd w:id="47"/>
      <w:r>
        <w:rPr>
          <w:sz w:val="24"/>
          <w:szCs w:val="24"/>
        </w:rPr>
        <w:t xml:space="preserve"> </w:t>
      </w:r>
      <w:r>
        <w:rPr>
          <w:b w:val="0"/>
          <w:sz w:val="24"/>
          <w:szCs w:val="24"/>
        </w:rPr>
        <w:t xml:space="preserve"> </w:t>
      </w:r>
      <w:r w:rsidR="00B75816">
        <w:rPr>
          <w:b w:val="0"/>
          <w:sz w:val="24"/>
          <w:szCs w:val="24"/>
        </w:rPr>
        <w:t xml:space="preserve">    </w:t>
      </w:r>
      <w:r w:rsidR="00AA5B63">
        <w:rPr>
          <w:b w:val="0"/>
          <w:sz w:val="24"/>
          <w:szCs w:val="24"/>
        </w:rPr>
        <w:t xml:space="preserve">   </w:t>
      </w:r>
      <w:r w:rsidR="00E260A7">
        <w:t xml:space="preserve">    </w:t>
      </w:r>
      <w:r w:rsidR="001C1808">
        <w:t xml:space="preserve"> </w:t>
      </w:r>
    </w:p>
    <w:p w14:paraId="0681D5C4" w14:textId="77777777" w:rsidR="00037B99" w:rsidRDefault="00DB776F" w:rsidP="006A039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F771A">
        <w:rPr>
          <w:rFonts w:ascii="Times New Roman" w:hAnsi="Times New Roman" w:cs="Times New Roman"/>
          <w:sz w:val="24"/>
          <w:szCs w:val="24"/>
        </w:rPr>
        <w:t xml:space="preserve">The </w:t>
      </w:r>
      <w:r w:rsidR="006A0396">
        <w:rPr>
          <w:rFonts w:ascii="Times New Roman" w:hAnsi="Times New Roman" w:cs="Times New Roman"/>
          <w:sz w:val="24"/>
          <w:szCs w:val="24"/>
        </w:rPr>
        <w:t xml:space="preserve">increasing dominance of privatization in Pakistan has on one side created a high number of employment opportunities in the country and contributed effectively into the macroeconomic stability of Pakistan. Majority of the large conglomerates and multinational brands follow a complete code of good corporate governance practices with respect to their attitude and </w:t>
      </w:r>
      <w:r w:rsidR="006A0396">
        <w:rPr>
          <w:rFonts w:ascii="Times New Roman" w:hAnsi="Times New Roman" w:cs="Times New Roman"/>
          <w:sz w:val="24"/>
          <w:szCs w:val="24"/>
        </w:rPr>
        <w:lastRenderedPageBreak/>
        <w:t xml:space="preserve">approach towards their employees. However, due to the increasing purchasing power of the general public, competition in domestic industry is drastically increased, which in turns encouraged the local investors to start business and as a result a number of small and medium sized private companies have been established in Pakistan. </w:t>
      </w:r>
      <w:r w:rsidR="00B71886">
        <w:rPr>
          <w:rFonts w:ascii="Times New Roman" w:hAnsi="Times New Roman" w:cs="Times New Roman"/>
          <w:sz w:val="24"/>
          <w:szCs w:val="24"/>
        </w:rPr>
        <w:t>These companies do not follow code o</w:t>
      </w:r>
      <w:r w:rsidR="007F2A01">
        <w:rPr>
          <w:rFonts w:ascii="Times New Roman" w:hAnsi="Times New Roman" w:cs="Times New Roman"/>
          <w:sz w:val="24"/>
          <w:szCs w:val="24"/>
        </w:rPr>
        <w:t xml:space="preserve">f corporate governance and </w:t>
      </w:r>
      <w:r w:rsidR="00B71886">
        <w:rPr>
          <w:rFonts w:ascii="Times New Roman" w:hAnsi="Times New Roman" w:cs="Times New Roman"/>
          <w:sz w:val="24"/>
          <w:szCs w:val="24"/>
        </w:rPr>
        <w:t>also lack proper HR policies and procedures to deal w</w:t>
      </w:r>
      <w:r w:rsidR="007F2A01">
        <w:rPr>
          <w:rFonts w:ascii="Times New Roman" w:hAnsi="Times New Roman" w:cs="Times New Roman"/>
          <w:sz w:val="24"/>
          <w:szCs w:val="24"/>
        </w:rPr>
        <w:t xml:space="preserve">ith their employees, therefore the </w:t>
      </w:r>
      <w:del w:id="48" w:author="Fizza Sabir" w:date="2018-11-27T10:10:00Z">
        <w:r w:rsidR="007F2A01" w:rsidDel="004D4D2B">
          <w:rPr>
            <w:rFonts w:ascii="Times New Roman" w:hAnsi="Times New Roman" w:cs="Times New Roman"/>
            <w:sz w:val="24"/>
            <w:szCs w:val="24"/>
          </w:rPr>
          <w:delText>employees</w:delText>
        </w:r>
      </w:del>
      <w:ins w:id="49" w:author="Fizza Sabir" w:date="2018-11-27T10:10:00Z">
        <w:r w:rsidR="004D4D2B">
          <w:rPr>
            <w:rFonts w:ascii="Times New Roman" w:hAnsi="Times New Roman" w:cs="Times New Roman"/>
            <w:sz w:val="24"/>
            <w:szCs w:val="24"/>
          </w:rPr>
          <w:t>employees’</w:t>
        </w:r>
      </w:ins>
      <w:r w:rsidR="007F2A01">
        <w:rPr>
          <w:rFonts w:ascii="Times New Roman" w:hAnsi="Times New Roman" w:cs="Times New Roman"/>
          <w:sz w:val="24"/>
          <w:szCs w:val="24"/>
        </w:rPr>
        <w:t xml:space="preserve"> turnover rate in such companies is significantly high. </w:t>
      </w:r>
      <w:r w:rsidR="007F2A01" w:rsidRPr="004D4D2B">
        <w:rPr>
          <w:rFonts w:ascii="Times New Roman" w:hAnsi="Times New Roman" w:cs="Times New Roman"/>
          <w:sz w:val="24"/>
          <w:szCs w:val="24"/>
          <w:highlight w:val="cyan"/>
          <w:rPrChange w:id="50" w:author="Fizza Sabir" w:date="2018-11-27T10:10:00Z">
            <w:rPr>
              <w:rFonts w:ascii="Times New Roman" w:hAnsi="Times New Roman" w:cs="Times New Roman"/>
              <w:sz w:val="24"/>
              <w:szCs w:val="24"/>
            </w:rPr>
          </w:rPrChange>
        </w:rPr>
        <w:t>Another reason identified for the higher employees</w:t>
      </w:r>
      <w:ins w:id="51" w:author="Fizza Sabir" w:date="2018-11-27T10:10:00Z">
        <w:r w:rsidR="004D4D2B" w:rsidRPr="004D4D2B">
          <w:rPr>
            <w:rFonts w:ascii="Times New Roman" w:hAnsi="Times New Roman" w:cs="Times New Roman"/>
            <w:sz w:val="24"/>
            <w:szCs w:val="24"/>
            <w:highlight w:val="cyan"/>
            <w:rPrChange w:id="52" w:author="Fizza Sabir" w:date="2018-11-27T10:10:00Z">
              <w:rPr>
                <w:rFonts w:ascii="Times New Roman" w:hAnsi="Times New Roman" w:cs="Times New Roman"/>
                <w:sz w:val="24"/>
                <w:szCs w:val="24"/>
              </w:rPr>
            </w:rPrChange>
          </w:rPr>
          <w:t>’</w:t>
        </w:r>
      </w:ins>
      <w:r w:rsidR="007F2A01" w:rsidRPr="004D4D2B">
        <w:rPr>
          <w:rFonts w:ascii="Times New Roman" w:hAnsi="Times New Roman" w:cs="Times New Roman"/>
          <w:sz w:val="24"/>
          <w:szCs w:val="24"/>
          <w:highlight w:val="cyan"/>
          <w:rPrChange w:id="53" w:author="Fizza Sabir" w:date="2018-11-27T10:10:00Z">
            <w:rPr>
              <w:rFonts w:ascii="Times New Roman" w:hAnsi="Times New Roman" w:cs="Times New Roman"/>
              <w:sz w:val="24"/>
              <w:szCs w:val="24"/>
            </w:rPr>
          </w:rPrChange>
        </w:rPr>
        <w:t xml:space="preserve"> turnover rate is that, majority of such companies are mostly under the direct supervision or control of its owners, who usually exhibits autocratic style of leadership and do not take into account the organizational justice factor, while dealing with his/her </w:t>
      </w:r>
      <w:commentRangeStart w:id="54"/>
      <w:r w:rsidR="007F2A01" w:rsidRPr="004D4D2B">
        <w:rPr>
          <w:rFonts w:ascii="Times New Roman" w:hAnsi="Times New Roman" w:cs="Times New Roman"/>
          <w:sz w:val="24"/>
          <w:szCs w:val="24"/>
          <w:highlight w:val="cyan"/>
          <w:rPrChange w:id="55" w:author="Fizza Sabir" w:date="2018-11-27T10:10:00Z">
            <w:rPr>
              <w:rFonts w:ascii="Times New Roman" w:hAnsi="Times New Roman" w:cs="Times New Roman"/>
              <w:sz w:val="24"/>
              <w:szCs w:val="24"/>
            </w:rPr>
          </w:rPrChange>
        </w:rPr>
        <w:t>employees</w:t>
      </w:r>
      <w:commentRangeEnd w:id="54"/>
      <w:r w:rsidR="004D4D2B">
        <w:rPr>
          <w:rStyle w:val="CommentReference"/>
        </w:rPr>
        <w:commentReference w:id="54"/>
      </w:r>
      <w:r w:rsidR="007F2A01" w:rsidRPr="004D4D2B">
        <w:rPr>
          <w:rFonts w:ascii="Times New Roman" w:hAnsi="Times New Roman" w:cs="Times New Roman"/>
          <w:sz w:val="24"/>
          <w:szCs w:val="24"/>
          <w:highlight w:val="cyan"/>
          <w:rPrChange w:id="56" w:author="Fizza Sabir" w:date="2018-11-27T10:10:00Z">
            <w:rPr>
              <w:rFonts w:ascii="Times New Roman" w:hAnsi="Times New Roman" w:cs="Times New Roman"/>
              <w:sz w:val="24"/>
              <w:szCs w:val="24"/>
            </w:rPr>
          </w:rPrChange>
        </w:rPr>
        <w:t>.</w:t>
      </w:r>
      <w:r w:rsidR="007F2A01">
        <w:rPr>
          <w:rFonts w:ascii="Times New Roman" w:hAnsi="Times New Roman" w:cs="Times New Roman"/>
          <w:sz w:val="24"/>
          <w:szCs w:val="24"/>
        </w:rPr>
        <w:t xml:space="preserve"> </w:t>
      </w:r>
    </w:p>
    <w:p w14:paraId="3DF275A1" w14:textId="77777777" w:rsidR="00037B99" w:rsidRDefault="00037B99" w:rsidP="006A0396">
      <w:pPr>
        <w:spacing w:line="480" w:lineRule="auto"/>
        <w:jc w:val="both"/>
        <w:rPr>
          <w:rFonts w:ascii="Times New Roman" w:hAnsi="Times New Roman" w:cs="Times New Roman"/>
          <w:b/>
          <w:sz w:val="24"/>
          <w:szCs w:val="24"/>
        </w:rPr>
      </w:pPr>
      <w:r>
        <w:rPr>
          <w:rFonts w:ascii="Times New Roman" w:hAnsi="Times New Roman" w:cs="Times New Roman"/>
          <w:b/>
          <w:sz w:val="24"/>
          <w:szCs w:val="24"/>
        </w:rPr>
        <w:t>Purpose of the Study</w:t>
      </w:r>
    </w:p>
    <w:p w14:paraId="19976886" w14:textId="71864CEE" w:rsidR="00776E02" w:rsidRDefault="00037B99" w:rsidP="006A0396">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commentRangeStart w:id="57"/>
      <w:r>
        <w:rPr>
          <w:rFonts w:ascii="Times New Roman" w:hAnsi="Times New Roman" w:cs="Times New Roman"/>
          <w:sz w:val="24"/>
          <w:szCs w:val="24"/>
        </w:rPr>
        <w:t xml:space="preserve">The present study </w:t>
      </w:r>
      <w:del w:id="58" w:author="Fizza Sabir" w:date="2018-11-27T10:15:00Z">
        <w:r w:rsidDel="00D60A59">
          <w:rPr>
            <w:rFonts w:ascii="Times New Roman" w:hAnsi="Times New Roman" w:cs="Times New Roman"/>
            <w:sz w:val="24"/>
            <w:szCs w:val="24"/>
          </w:rPr>
          <w:delText xml:space="preserve">is </w:delText>
        </w:r>
      </w:del>
      <w:ins w:id="59" w:author="Fizza Sabir" w:date="2018-11-27T10:15:00Z">
        <w:r w:rsidR="00D60A59">
          <w:rPr>
            <w:rFonts w:ascii="Times New Roman" w:hAnsi="Times New Roman" w:cs="Times New Roman"/>
            <w:sz w:val="24"/>
            <w:szCs w:val="24"/>
          </w:rPr>
          <w:t>was</w:t>
        </w:r>
        <w:r w:rsidR="00D60A59">
          <w:rPr>
            <w:rFonts w:ascii="Times New Roman" w:hAnsi="Times New Roman" w:cs="Times New Roman"/>
            <w:sz w:val="24"/>
            <w:szCs w:val="24"/>
          </w:rPr>
          <w:t xml:space="preserve"> </w:t>
        </w:r>
      </w:ins>
      <w:r>
        <w:rPr>
          <w:rFonts w:ascii="Times New Roman" w:hAnsi="Times New Roman" w:cs="Times New Roman"/>
          <w:sz w:val="24"/>
          <w:szCs w:val="24"/>
        </w:rPr>
        <w:t xml:space="preserve">aimed to establish an understanding regarding the relationship of interactional justice and employees turnover intentions in the private sector organizations of Pakistan, especially in the </w:t>
      </w:r>
      <w:del w:id="60" w:author="Fizza Sabir" w:date="2018-11-27T10:12:00Z">
        <w:r w:rsidDel="004D4D2B">
          <w:rPr>
            <w:rFonts w:ascii="Times New Roman" w:hAnsi="Times New Roman" w:cs="Times New Roman"/>
            <w:sz w:val="24"/>
            <w:szCs w:val="24"/>
          </w:rPr>
          <w:delText xml:space="preserve">Small and Medium Sized </w:delText>
        </w:r>
      </w:del>
      <w:r>
        <w:rPr>
          <w:rFonts w:ascii="Times New Roman" w:hAnsi="Times New Roman" w:cs="Times New Roman"/>
          <w:sz w:val="24"/>
          <w:szCs w:val="24"/>
        </w:rPr>
        <w:t xml:space="preserve">(SMEs) organizations and how the perceptions of employees regarding whether their dignity and </w:t>
      </w:r>
      <w:del w:id="61" w:author="Fizza Sabir" w:date="2018-11-27T10:14:00Z">
        <w:r w:rsidDel="004237A9">
          <w:rPr>
            <w:rFonts w:ascii="Times New Roman" w:hAnsi="Times New Roman" w:cs="Times New Roman"/>
            <w:sz w:val="24"/>
            <w:szCs w:val="24"/>
          </w:rPr>
          <w:delText>self respect</w:delText>
        </w:r>
      </w:del>
      <w:ins w:id="62" w:author="Fizza Sabir" w:date="2018-11-27T10:14:00Z">
        <w:r w:rsidR="004237A9">
          <w:rPr>
            <w:rFonts w:ascii="Times New Roman" w:hAnsi="Times New Roman" w:cs="Times New Roman"/>
            <w:sz w:val="24"/>
            <w:szCs w:val="24"/>
          </w:rPr>
          <w:t>self-respect</w:t>
        </w:r>
      </w:ins>
      <w:r>
        <w:rPr>
          <w:rFonts w:ascii="Times New Roman" w:hAnsi="Times New Roman" w:cs="Times New Roman"/>
          <w:sz w:val="24"/>
          <w:szCs w:val="24"/>
        </w:rPr>
        <w:t xml:space="preserve"> is valued in their respective organizations or not shapes their turnover intentions with respect to their </w:t>
      </w:r>
      <w:r w:rsidR="00776E02">
        <w:rPr>
          <w:rFonts w:ascii="Times New Roman" w:hAnsi="Times New Roman" w:cs="Times New Roman"/>
          <w:sz w:val="24"/>
          <w:szCs w:val="24"/>
        </w:rPr>
        <w:t xml:space="preserve">organizations. </w:t>
      </w:r>
      <w:commentRangeEnd w:id="57"/>
      <w:r w:rsidR="00432061">
        <w:rPr>
          <w:rStyle w:val="CommentReference"/>
        </w:rPr>
        <w:commentReference w:id="57"/>
      </w:r>
      <w:r w:rsidR="00776E02">
        <w:rPr>
          <w:rFonts w:ascii="Times New Roman" w:hAnsi="Times New Roman" w:cs="Times New Roman"/>
          <w:sz w:val="24"/>
          <w:szCs w:val="24"/>
        </w:rPr>
        <w:t>Human dignity plays a mediating role in the given evaluation because it is an important factor that logically explains the reasons behind employee</w:t>
      </w:r>
      <w:del w:id="63" w:author="Fizza Sabir" w:date="2018-11-27T10:14:00Z">
        <w:r w:rsidR="00776E02" w:rsidDel="00432061">
          <w:rPr>
            <w:rFonts w:ascii="Times New Roman" w:hAnsi="Times New Roman" w:cs="Times New Roman"/>
            <w:sz w:val="24"/>
            <w:szCs w:val="24"/>
          </w:rPr>
          <w:delText>’</w:delText>
        </w:r>
      </w:del>
      <w:r w:rsidR="00776E02">
        <w:rPr>
          <w:rFonts w:ascii="Times New Roman" w:hAnsi="Times New Roman" w:cs="Times New Roman"/>
          <w:sz w:val="24"/>
          <w:szCs w:val="24"/>
        </w:rPr>
        <w:t>s</w:t>
      </w:r>
      <w:ins w:id="64" w:author="Fizza Sabir" w:date="2018-11-27T10:14:00Z">
        <w:r w:rsidR="00432061">
          <w:rPr>
            <w:rFonts w:ascii="Times New Roman" w:hAnsi="Times New Roman" w:cs="Times New Roman"/>
            <w:sz w:val="24"/>
            <w:szCs w:val="24"/>
          </w:rPr>
          <w:t>’</w:t>
        </w:r>
      </w:ins>
      <w:r w:rsidR="00776E02">
        <w:rPr>
          <w:rFonts w:ascii="Times New Roman" w:hAnsi="Times New Roman" w:cs="Times New Roman"/>
          <w:sz w:val="24"/>
          <w:szCs w:val="24"/>
        </w:rPr>
        <w:t xml:space="preserve"> decisions regarding continuing their employment within a particular organization. The study </w:t>
      </w:r>
      <w:del w:id="65" w:author="Fizza Sabir" w:date="2018-11-27T10:15:00Z">
        <w:r w:rsidR="00776E02" w:rsidDel="00D60A59">
          <w:rPr>
            <w:rFonts w:ascii="Times New Roman" w:hAnsi="Times New Roman" w:cs="Times New Roman"/>
            <w:sz w:val="24"/>
            <w:szCs w:val="24"/>
          </w:rPr>
          <w:delText xml:space="preserve">will </w:delText>
        </w:r>
      </w:del>
      <w:r w:rsidR="00776E02">
        <w:rPr>
          <w:rFonts w:ascii="Times New Roman" w:hAnsi="Times New Roman" w:cs="Times New Roman"/>
          <w:sz w:val="24"/>
          <w:szCs w:val="24"/>
        </w:rPr>
        <w:t>also help</w:t>
      </w:r>
      <w:ins w:id="66" w:author="Fizza Sabir" w:date="2018-11-27T10:15:00Z">
        <w:r w:rsidR="00D60A59">
          <w:rPr>
            <w:rFonts w:ascii="Times New Roman" w:hAnsi="Times New Roman" w:cs="Times New Roman"/>
            <w:sz w:val="24"/>
            <w:szCs w:val="24"/>
          </w:rPr>
          <w:t>ed</w:t>
        </w:r>
      </w:ins>
      <w:r w:rsidR="00776E02">
        <w:rPr>
          <w:rFonts w:ascii="Times New Roman" w:hAnsi="Times New Roman" w:cs="Times New Roman"/>
          <w:sz w:val="24"/>
          <w:szCs w:val="24"/>
        </w:rPr>
        <w:t xml:space="preserve"> in building an understanding regarding factors affecting human dignity or </w:t>
      </w:r>
      <w:del w:id="67" w:author="Fizza Sabir" w:date="2018-11-27T10:15:00Z">
        <w:r w:rsidR="00776E02" w:rsidDel="00D60A59">
          <w:rPr>
            <w:rFonts w:ascii="Times New Roman" w:hAnsi="Times New Roman" w:cs="Times New Roman"/>
            <w:sz w:val="24"/>
            <w:szCs w:val="24"/>
          </w:rPr>
          <w:delText>self respect</w:delText>
        </w:r>
      </w:del>
      <w:ins w:id="68" w:author="Fizza Sabir" w:date="2018-11-27T10:15:00Z">
        <w:r w:rsidR="00D60A59">
          <w:rPr>
            <w:rFonts w:ascii="Times New Roman" w:hAnsi="Times New Roman" w:cs="Times New Roman"/>
            <w:sz w:val="24"/>
            <w:szCs w:val="24"/>
          </w:rPr>
          <w:t>self-respect</w:t>
        </w:r>
      </w:ins>
      <w:r w:rsidR="00776E02">
        <w:rPr>
          <w:rFonts w:ascii="Times New Roman" w:hAnsi="Times New Roman" w:cs="Times New Roman"/>
          <w:sz w:val="24"/>
          <w:szCs w:val="24"/>
        </w:rPr>
        <w:t xml:space="preserve"> of employees in an organization and how it can affect the interactional justice practices in such SMEs and its relationship with the employees turn over intentions.</w:t>
      </w:r>
      <w:r w:rsidR="006A4466">
        <w:rPr>
          <w:rFonts w:ascii="Times New Roman" w:hAnsi="Times New Roman" w:cs="Times New Roman"/>
          <w:sz w:val="24"/>
          <w:szCs w:val="24"/>
        </w:rPr>
        <w:t xml:space="preserve"> Moreover, past literature </w:t>
      </w:r>
      <w:commentRangeStart w:id="69"/>
      <w:r w:rsidR="006A4466">
        <w:rPr>
          <w:rFonts w:ascii="Times New Roman" w:hAnsi="Times New Roman" w:cs="Times New Roman"/>
          <w:sz w:val="24"/>
          <w:szCs w:val="24"/>
        </w:rPr>
        <w:t>have</w:t>
      </w:r>
      <w:commentRangeEnd w:id="69"/>
      <w:r w:rsidR="00D60A59">
        <w:rPr>
          <w:rStyle w:val="CommentReference"/>
        </w:rPr>
        <w:commentReference w:id="69"/>
      </w:r>
      <w:r w:rsidR="006A4466">
        <w:rPr>
          <w:rFonts w:ascii="Times New Roman" w:hAnsi="Times New Roman" w:cs="Times New Roman"/>
          <w:sz w:val="24"/>
          <w:szCs w:val="24"/>
        </w:rPr>
        <w:t xml:space="preserve"> mainly focused upon evaluation of the relationship between interactional justice and employees turnover intentions, while considering factors like organizational structure, culture and </w:t>
      </w:r>
      <w:r w:rsidR="006A4466">
        <w:rPr>
          <w:rFonts w:ascii="Times New Roman" w:hAnsi="Times New Roman" w:cs="Times New Roman"/>
          <w:sz w:val="24"/>
          <w:szCs w:val="24"/>
        </w:rPr>
        <w:lastRenderedPageBreak/>
        <w:t xml:space="preserve">monetary/moral recognition of employees and very few studies have considered the factors like human dignity or </w:t>
      </w:r>
      <w:del w:id="70" w:author="Fizza Sabir" w:date="2018-11-27T10:16:00Z">
        <w:r w:rsidR="006A4466" w:rsidDel="00D60A59">
          <w:rPr>
            <w:rFonts w:ascii="Times New Roman" w:hAnsi="Times New Roman" w:cs="Times New Roman"/>
            <w:sz w:val="24"/>
            <w:szCs w:val="24"/>
          </w:rPr>
          <w:delText>self respect</w:delText>
        </w:r>
      </w:del>
      <w:ins w:id="71" w:author="Fizza Sabir" w:date="2018-11-27T10:16:00Z">
        <w:r w:rsidR="00D60A59">
          <w:rPr>
            <w:rFonts w:ascii="Times New Roman" w:hAnsi="Times New Roman" w:cs="Times New Roman"/>
            <w:sz w:val="24"/>
            <w:szCs w:val="24"/>
          </w:rPr>
          <w:t>self-respect</w:t>
        </w:r>
      </w:ins>
      <w:r w:rsidR="006A4466">
        <w:rPr>
          <w:rFonts w:ascii="Times New Roman" w:hAnsi="Times New Roman" w:cs="Times New Roman"/>
          <w:sz w:val="24"/>
          <w:szCs w:val="24"/>
        </w:rPr>
        <w:t xml:space="preserve"> </w:t>
      </w:r>
      <w:commentRangeStart w:id="72"/>
      <w:r w:rsidR="006A4466">
        <w:rPr>
          <w:rFonts w:ascii="Times New Roman" w:hAnsi="Times New Roman" w:cs="Times New Roman"/>
          <w:sz w:val="24"/>
          <w:szCs w:val="24"/>
        </w:rPr>
        <w:t>(</w:t>
      </w:r>
      <w:proofErr w:type="spellStart"/>
      <w:r w:rsidR="006A4466">
        <w:rPr>
          <w:rFonts w:ascii="Times New Roman" w:hAnsi="Times New Roman" w:cs="Times New Roman"/>
          <w:sz w:val="24"/>
          <w:szCs w:val="24"/>
        </w:rPr>
        <w:t>Başar</w:t>
      </w:r>
      <w:proofErr w:type="spellEnd"/>
      <w:r w:rsidR="006A4466">
        <w:rPr>
          <w:rFonts w:ascii="Times New Roman" w:hAnsi="Times New Roman" w:cs="Times New Roman"/>
          <w:sz w:val="24"/>
          <w:szCs w:val="24"/>
        </w:rPr>
        <w:t xml:space="preserve">, U., &amp; </w:t>
      </w:r>
      <w:proofErr w:type="spellStart"/>
      <w:r w:rsidR="006A4466">
        <w:rPr>
          <w:rFonts w:ascii="Times New Roman" w:hAnsi="Times New Roman" w:cs="Times New Roman"/>
          <w:sz w:val="24"/>
          <w:szCs w:val="24"/>
        </w:rPr>
        <w:t>Sığrı</w:t>
      </w:r>
      <w:proofErr w:type="spellEnd"/>
      <w:r w:rsidR="006A4466">
        <w:rPr>
          <w:rFonts w:ascii="Times New Roman" w:hAnsi="Times New Roman" w:cs="Times New Roman"/>
          <w:sz w:val="24"/>
          <w:szCs w:val="24"/>
        </w:rPr>
        <w:t>, Ü</w:t>
      </w:r>
      <w:commentRangeEnd w:id="72"/>
      <w:r w:rsidR="00D60A59">
        <w:rPr>
          <w:rStyle w:val="CommentReference"/>
        </w:rPr>
        <w:commentReference w:id="72"/>
      </w:r>
      <w:r w:rsidR="006A4466">
        <w:rPr>
          <w:rFonts w:ascii="Times New Roman" w:hAnsi="Times New Roman" w:cs="Times New Roman"/>
          <w:sz w:val="24"/>
          <w:szCs w:val="24"/>
        </w:rPr>
        <w:t xml:space="preserve">. 2015). This study </w:t>
      </w:r>
      <w:del w:id="73" w:author="Fizza Sabir" w:date="2018-11-27T10:16:00Z">
        <w:r w:rsidR="006A4466" w:rsidDel="00D60A59">
          <w:rPr>
            <w:rFonts w:ascii="Times New Roman" w:hAnsi="Times New Roman" w:cs="Times New Roman"/>
            <w:sz w:val="24"/>
            <w:szCs w:val="24"/>
          </w:rPr>
          <w:delText xml:space="preserve">will </w:delText>
        </w:r>
      </w:del>
      <w:r w:rsidR="006A4466">
        <w:rPr>
          <w:rFonts w:ascii="Times New Roman" w:hAnsi="Times New Roman" w:cs="Times New Roman"/>
          <w:sz w:val="24"/>
          <w:szCs w:val="24"/>
        </w:rPr>
        <w:t>mainly focus</w:t>
      </w:r>
      <w:ins w:id="74" w:author="Fizza Sabir" w:date="2018-11-27T10:16:00Z">
        <w:r w:rsidR="00D60A59">
          <w:rPr>
            <w:rFonts w:ascii="Times New Roman" w:hAnsi="Times New Roman" w:cs="Times New Roman"/>
            <w:sz w:val="24"/>
            <w:szCs w:val="24"/>
          </w:rPr>
          <w:t>ed</w:t>
        </w:r>
      </w:ins>
      <w:r w:rsidR="006A4466">
        <w:rPr>
          <w:rFonts w:ascii="Times New Roman" w:hAnsi="Times New Roman" w:cs="Times New Roman"/>
          <w:sz w:val="24"/>
          <w:szCs w:val="24"/>
        </w:rPr>
        <w:t xml:space="preserve"> upon the human dignity</w:t>
      </w:r>
      <w:del w:id="75" w:author="Fizza Sabir" w:date="2018-11-27T10:16:00Z">
        <w:r w:rsidR="006A4466" w:rsidDel="00D60A59">
          <w:rPr>
            <w:rFonts w:ascii="Times New Roman" w:hAnsi="Times New Roman" w:cs="Times New Roman"/>
            <w:sz w:val="24"/>
            <w:szCs w:val="24"/>
          </w:rPr>
          <w:delText xml:space="preserve"> </w:delText>
        </w:r>
      </w:del>
      <w:r w:rsidR="006A4466">
        <w:rPr>
          <w:rFonts w:ascii="Times New Roman" w:hAnsi="Times New Roman" w:cs="Times New Roman"/>
          <w:sz w:val="24"/>
          <w:szCs w:val="24"/>
        </w:rPr>
        <w:t>/</w:t>
      </w:r>
      <w:del w:id="76" w:author="Fizza Sabir" w:date="2018-11-27T10:16:00Z">
        <w:r w:rsidR="006A4466" w:rsidDel="00D60A59">
          <w:rPr>
            <w:rFonts w:ascii="Times New Roman" w:hAnsi="Times New Roman" w:cs="Times New Roman"/>
            <w:sz w:val="24"/>
            <w:szCs w:val="24"/>
          </w:rPr>
          <w:delText xml:space="preserve"> self respect</w:delText>
        </w:r>
      </w:del>
      <w:ins w:id="77" w:author="Fizza Sabir" w:date="2018-11-27T10:16:00Z">
        <w:r w:rsidR="00D60A59">
          <w:rPr>
            <w:rFonts w:ascii="Times New Roman" w:hAnsi="Times New Roman" w:cs="Times New Roman"/>
            <w:sz w:val="24"/>
            <w:szCs w:val="24"/>
          </w:rPr>
          <w:t>self-respect</w:t>
        </w:r>
      </w:ins>
      <w:r w:rsidR="006A4466">
        <w:rPr>
          <w:rFonts w:ascii="Times New Roman" w:hAnsi="Times New Roman" w:cs="Times New Roman"/>
          <w:sz w:val="24"/>
          <w:szCs w:val="24"/>
        </w:rPr>
        <w:t xml:space="preserve"> factor that how it can affect the relationship between interactional justice and employees turnover intentions.  </w:t>
      </w:r>
      <w:r w:rsidR="00776E02">
        <w:rPr>
          <w:rFonts w:ascii="Times New Roman" w:hAnsi="Times New Roman" w:cs="Times New Roman"/>
          <w:sz w:val="24"/>
          <w:szCs w:val="24"/>
        </w:rPr>
        <w:t xml:space="preserve"> </w:t>
      </w:r>
    </w:p>
    <w:p w14:paraId="609197A6" w14:textId="77777777" w:rsidR="00776E02" w:rsidRDefault="00776E02" w:rsidP="00776E02">
      <w:pPr>
        <w:pStyle w:val="Heading2"/>
        <w:rPr>
          <w:sz w:val="24"/>
          <w:szCs w:val="24"/>
        </w:rPr>
      </w:pPr>
      <w:bookmarkStart w:id="78" w:name="_Toc518238870"/>
      <w:r>
        <w:rPr>
          <w:sz w:val="24"/>
          <w:szCs w:val="24"/>
        </w:rPr>
        <w:t>Research Question</w:t>
      </w:r>
      <w:bookmarkEnd w:id="78"/>
    </w:p>
    <w:p w14:paraId="4C739345" w14:textId="48423EA5" w:rsidR="00776E02" w:rsidRDefault="00776E02" w:rsidP="00776E0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order to achieve the mentioned purpose and objectives of the given study, the researcher </w:t>
      </w:r>
      <w:del w:id="79" w:author="Fizza Sabir" w:date="2018-11-27T10:17:00Z">
        <w:r w:rsidDel="00D60A59">
          <w:rPr>
            <w:rFonts w:ascii="Times New Roman" w:hAnsi="Times New Roman" w:cs="Times New Roman"/>
            <w:sz w:val="24"/>
            <w:szCs w:val="24"/>
          </w:rPr>
          <w:delText xml:space="preserve">has </w:delText>
        </w:r>
      </w:del>
      <w:r>
        <w:rPr>
          <w:rFonts w:ascii="Times New Roman" w:hAnsi="Times New Roman" w:cs="Times New Roman"/>
          <w:sz w:val="24"/>
          <w:szCs w:val="24"/>
        </w:rPr>
        <w:t>formulated the following main research question:</w:t>
      </w:r>
    </w:p>
    <w:p w14:paraId="08E5A15A" w14:textId="7ED161C9" w:rsidR="005D77FA" w:rsidRDefault="00776E02" w:rsidP="005D77FA">
      <w:pPr>
        <w:spacing w:line="480" w:lineRule="auto"/>
        <w:ind w:firstLine="720"/>
        <w:jc w:val="both"/>
        <w:rPr>
          <w:rFonts w:ascii="Times New Roman" w:hAnsi="Times New Roman" w:cs="Times New Roman"/>
          <w:i/>
          <w:sz w:val="24"/>
          <w:szCs w:val="24"/>
        </w:rPr>
      </w:pPr>
      <w:r>
        <w:rPr>
          <w:rFonts w:ascii="Times New Roman" w:hAnsi="Times New Roman" w:cs="Times New Roman"/>
          <w:sz w:val="24"/>
          <w:szCs w:val="24"/>
        </w:rPr>
        <w:t>“</w:t>
      </w:r>
      <w:r>
        <w:rPr>
          <w:rFonts w:ascii="Times New Roman" w:hAnsi="Times New Roman" w:cs="Times New Roman"/>
          <w:i/>
          <w:sz w:val="24"/>
          <w:szCs w:val="24"/>
        </w:rPr>
        <w:t xml:space="preserve">What </w:t>
      </w:r>
      <w:ins w:id="80" w:author="Fizza Sabir" w:date="2018-11-27T10:17:00Z">
        <w:r w:rsidR="00D60A59">
          <w:rPr>
            <w:rFonts w:ascii="Times New Roman" w:hAnsi="Times New Roman" w:cs="Times New Roman"/>
            <w:i/>
            <w:sz w:val="24"/>
            <w:szCs w:val="24"/>
          </w:rPr>
          <w:t>we</w:t>
        </w:r>
      </w:ins>
      <w:del w:id="81" w:author="Fizza Sabir" w:date="2018-11-27T10:17:00Z">
        <w:r w:rsidR="005D77FA" w:rsidDel="00D60A59">
          <w:rPr>
            <w:rFonts w:ascii="Times New Roman" w:hAnsi="Times New Roman" w:cs="Times New Roman"/>
            <w:i/>
            <w:sz w:val="24"/>
            <w:szCs w:val="24"/>
          </w:rPr>
          <w:delText>a</w:delText>
        </w:r>
      </w:del>
      <w:r w:rsidR="005D77FA">
        <w:rPr>
          <w:rFonts w:ascii="Times New Roman" w:hAnsi="Times New Roman" w:cs="Times New Roman"/>
          <w:i/>
          <w:sz w:val="24"/>
          <w:szCs w:val="24"/>
        </w:rPr>
        <w:t>re the factors affecting human dignity of employees in SME</w:t>
      </w:r>
      <w:del w:id="82" w:author="Fizza Sabir" w:date="2018-11-27T10:17:00Z">
        <w:r w:rsidR="005D77FA" w:rsidDel="00D60A59">
          <w:rPr>
            <w:rFonts w:ascii="Times New Roman" w:hAnsi="Times New Roman" w:cs="Times New Roman"/>
            <w:i/>
            <w:sz w:val="24"/>
            <w:szCs w:val="24"/>
          </w:rPr>
          <w:delText>s</w:delText>
        </w:r>
      </w:del>
      <w:r w:rsidR="005D77FA">
        <w:rPr>
          <w:rFonts w:ascii="Times New Roman" w:hAnsi="Times New Roman" w:cs="Times New Roman"/>
          <w:i/>
          <w:sz w:val="24"/>
          <w:szCs w:val="24"/>
        </w:rPr>
        <w:t xml:space="preserve"> firms in private sector of Pakistan and how it shape</w:t>
      </w:r>
      <w:del w:id="83" w:author="Fizza Sabir" w:date="2018-11-27T10:17:00Z">
        <w:r w:rsidR="005D77FA" w:rsidDel="00D60A59">
          <w:rPr>
            <w:rFonts w:ascii="Times New Roman" w:hAnsi="Times New Roman" w:cs="Times New Roman"/>
            <w:i/>
            <w:sz w:val="24"/>
            <w:szCs w:val="24"/>
          </w:rPr>
          <w:delText>s</w:delText>
        </w:r>
      </w:del>
      <w:ins w:id="84" w:author="Fizza Sabir" w:date="2018-11-27T10:17:00Z">
        <w:r w:rsidR="00D60A59">
          <w:rPr>
            <w:rFonts w:ascii="Times New Roman" w:hAnsi="Times New Roman" w:cs="Times New Roman"/>
            <w:i/>
            <w:sz w:val="24"/>
            <w:szCs w:val="24"/>
          </w:rPr>
          <w:t>d</w:t>
        </w:r>
      </w:ins>
      <w:r w:rsidR="005D77FA">
        <w:rPr>
          <w:rFonts w:ascii="Times New Roman" w:hAnsi="Times New Roman" w:cs="Times New Roman"/>
          <w:i/>
          <w:sz w:val="24"/>
          <w:szCs w:val="24"/>
        </w:rPr>
        <w:t xml:space="preserve"> the relationship between interactional justice and employees</w:t>
      </w:r>
      <w:ins w:id="85" w:author="Fizza Sabir" w:date="2018-11-27T10:17:00Z">
        <w:r w:rsidR="00D60A59">
          <w:rPr>
            <w:rFonts w:ascii="Times New Roman" w:hAnsi="Times New Roman" w:cs="Times New Roman"/>
            <w:i/>
            <w:sz w:val="24"/>
            <w:szCs w:val="24"/>
          </w:rPr>
          <w:t>’</w:t>
        </w:r>
      </w:ins>
      <w:r w:rsidR="005D77FA">
        <w:rPr>
          <w:rFonts w:ascii="Times New Roman" w:hAnsi="Times New Roman" w:cs="Times New Roman"/>
          <w:i/>
          <w:sz w:val="24"/>
          <w:szCs w:val="24"/>
        </w:rPr>
        <w:t xml:space="preserve"> turnover intentions?”</w:t>
      </w:r>
    </w:p>
    <w:p w14:paraId="6C6BA0A8" w14:textId="77777777" w:rsidR="00404485" w:rsidRDefault="005D77FA" w:rsidP="00776E0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researcher’s investigations under the given research </w:t>
      </w:r>
      <w:commentRangeStart w:id="86"/>
      <w:r>
        <w:rPr>
          <w:rFonts w:ascii="Times New Roman" w:hAnsi="Times New Roman" w:cs="Times New Roman"/>
          <w:sz w:val="24"/>
          <w:szCs w:val="24"/>
        </w:rPr>
        <w:t xml:space="preserve">question can be supported by the </w:t>
      </w:r>
      <w:commentRangeEnd w:id="86"/>
      <w:r w:rsidR="00D60A59">
        <w:rPr>
          <w:rStyle w:val="CommentReference"/>
        </w:rPr>
        <w:commentReference w:id="86"/>
      </w:r>
      <w:r>
        <w:rPr>
          <w:rFonts w:ascii="Times New Roman" w:hAnsi="Times New Roman" w:cs="Times New Roman"/>
          <w:sz w:val="24"/>
          <w:szCs w:val="24"/>
        </w:rPr>
        <w:t>following listed sub questions for this study</w:t>
      </w:r>
      <w:r w:rsidR="00404485">
        <w:rPr>
          <w:rFonts w:ascii="Times New Roman" w:hAnsi="Times New Roman" w:cs="Times New Roman"/>
          <w:sz w:val="24"/>
          <w:szCs w:val="24"/>
        </w:rPr>
        <w:t>:</w:t>
      </w:r>
    </w:p>
    <w:p w14:paraId="77FF3840" w14:textId="77777777" w:rsidR="00404485" w:rsidRPr="00404485" w:rsidRDefault="00404485" w:rsidP="00404485">
      <w:pPr>
        <w:pStyle w:val="ListParagraph"/>
        <w:numPr>
          <w:ilvl w:val="0"/>
          <w:numId w:val="3"/>
        </w:numPr>
        <w:spacing w:line="480" w:lineRule="auto"/>
        <w:ind w:left="900" w:hanging="270"/>
        <w:jc w:val="both"/>
        <w:rPr>
          <w:rFonts w:ascii="Times New Roman" w:hAnsi="Times New Roman" w:cs="Times New Roman"/>
          <w:i/>
          <w:sz w:val="24"/>
          <w:szCs w:val="24"/>
        </w:rPr>
      </w:pPr>
      <w:r>
        <w:t xml:space="preserve"> </w:t>
      </w:r>
      <w:r>
        <w:rPr>
          <w:rFonts w:ascii="Times New Roman" w:hAnsi="Times New Roman" w:cs="Times New Roman"/>
          <w:sz w:val="24"/>
          <w:szCs w:val="24"/>
        </w:rPr>
        <w:t>What are the factors that affect human dignity of employees of SMEs in private sector of Pakistan?</w:t>
      </w:r>
    </w:p>
    <w:p w14:paraId="151DECC2" w14:textId="77777777" w:rsidR="00153842" w:rsidRPr="00153842" w:rsidRDefault="00404485" w:rsidP="00404485">
      <w:pPr>
        <w:pStyle w:val="ListParagraph"/>
        <w:numPr>
          <w:ilvl w:val="0"/>
          <w:numId w:val="3"/>
        </w:numPr>
        <w:spacing w:line="480" w:lineRule="auto"/>
        <w:ind w:left="900" w:hanging="270"/>
        <w:jc w:val="both"/>
        <w:rPr>
          <w:rFonts w:ascii="Times New Roman" w:hAnsi="Times New Roman" w:cs="Times New Roman"/>
          <w:i/>
          <w:sz w:val="24"/>
          <w:szCs w:val="24"/>
        </w:rPr>
      </w:pPr>
      <w:r>
        <w:rPr>
          <w:rFonts w:ascii="Times New Roman" w:hAnsi="Times New Roman" w:cs="Times New Roman"/>
          <w:sz w:val="24"/>
          <w:szCs w:val="24"/>
        </w:rPr>
        <w:t xml:space="preserve"> What are the perceptions of employees </w:t>
      </w:r>
      <w:r w:rsidR="004D4A68">
        <w:rPr>
          <w:rFonts w:ascii="Times New Roman" w:hAnsi="Times New Roman" w:cs="Times New Roman"/>
          <w:sz w:val="24"/>
          <w:szCs w:val="24"/>
        </w:rPr>
        <w:t xml:space="preserve">regarding interactional justice in SMEs </w:t>
      </w:r>
      <w:r w:rsidR="00153842">
        <w:rPr>
          <w:rFonts w:ascii="Times New Roman" w:hAnsi="Times New Roman" w:cs="Times New Roman"/>
          <w:sz w:val="24"/>
          <w:szCs w:val="24"/>
        </w:rPr>
        <w:t>in private sector of Pakistan?</w:t>
      </w:r>
    </w:p>
    <w:p w14:paraId="38108B8B" w14:textId="77777777" w:rsidR="004B3F36" w:rsidRPr="007422DF" w:rsidRDefault="00153842" w:rsidP="00791C1B">
      <w:pPr>
        <w:pStyle w:val="ListParagraph"/>
        <w:numPr>
          <w:ilvl w:val="0"/>
          <w:numId w:val="3"/>
        </w:numPr>
        <w:spacing w:line="480" w:lineRule="auto"/>
        <w:ind w:left="900" w:hanging="270"/>
        <w:jc w:val="both"/>
        <w:rPr>
          <w:ins w:id="87" w:author="Fizza Sabir" w:date="2018-11-27T10:26:00Z"/>
          <w:rFonts w:ascii="Times New Roman" w:hAnsi="Times New Roman" w:cs="Times New Roman"/>
          <w:i/>
          <w:sz w:val="24"/>
          <w:szCs w:val="24"/>
          <w:rPrChange w:id="88" w:author="Fizza Sabir" w:date="2018-11-27T10:26:00Z">
            <w:rPr>
              <w:ins w:id="89" w:author="Fizza Sabir" w:date="2018-11-27T10:26:00Z"/>
            </w:rPr>
          </w:rPrChange>
        </w:rPr>
      </w:pPr>
      <w:r>
        <w:rPr>
          <w:rFonts w:ascii="Times New Roman" w:hAnsi="Times New Roman" w:cs="Times New Roman"/>
          <w:sz w:val="24"/>
          <w:szCs w:val="24"/>
        </w:rPr>
        <w:t xml:space="preserve">What are the implications of perceived interactional justice over the employees </w:t>
      </w:r>
      <w:r w:rsidR="00791C1B">
        <w:rPr>
          <w:rFonts w:ascii="Times New Roman" w:hAnsi="Times New Roman" w:cs="Times New Roman"/>
          <w:sz w:val="24"/>
          <w:szCs w:val="24"/>
        </w:rPr>
        <w:t xml:space="preserve">turn over intentions in SMEs in private sector of Pakistan? </w:t>
      </w:r>
      <w:r w:rsidR="004B3F36">
        <w:br w:type="page"/>
      </w:r>
    </w:p>
    <w:p w14:paraId="7F04F465" w14:textId="77777777" w:rsidR="007422DF" w:rsidRPr="00791C1B" w:rsidRDefault="007422DF" w:rsidP="007422DF">
      <w:pPr>
        <w:pStyle w:val="ListParagraph"/>
        <w:spacing w:line="480" w:lineRule="auto"/>
        <w:ind w:left="900"/>
        <w:jc w:val="both"/>
        <w:rPr>
          <w:rFonts w:ascii="Times New Roman" w:hAnsi="Times New Roman" w:cs="Times New Roman"/>
          <w:i/>
          <w:sz w:val="24"/>
          <w:szCs w:val="24"/>
        </w:rPr>
        <w:pPrChange w:id="90" w:author="Fizza Sabir" w:date="2018-11-27T10:26:00Z">
          <w:pPr>
            <w:pStyle w:val="ListParagraph"/>
            <w:numPr>
              <w:numId w:val="3"/>
            </w:numPr>
            <w:spacing w:line="480" w:lineRule="auto"/>
            <w:ind w:left="900" w:hanging="270"/>
            <w:jc w:val="both"/>
          </w:pPr>
        </w:pPrChange>
      </w:pPr>
    </w:p>
    <w:p w14:paraId="6DC62EC2" w14:textId="77777777" w:rsidR="002E734D" w:rsidRDefault="004B3F36" w:rsidP="004B3F36">
      <w:pPr>
        <w:pStyle w:val="Heading1"/>
        <w:spacing w:line="480" w:lineRule="auto"/>
        <w:jc w:val="center"/>
        <w:rPr>
          <w:rFonts w:ascii="Times New Roman" w:hAnsi="Times New Roman" w:cs="Times New Roman"/>
          <w:color w:val="auto"/>
        </w:rPr>
      </w:pPr>
      <w:bookmarkStart w:id="91" w:name="_Toc518238871"/>
      <w:r w:rsidRPr="004B3F36">
        <w:rPr>
          <w:rFonts w:ascii="Times New Roman" w:hAnsi="Times New Roman" w:cs="Times New Roman"/>
          <w:color w:val="auto"/>
        </w:rPr>
        <w:t>Literature Review</w:t>
      </w:r>
      <w:bookmarkEnd w:id="91"/>
    </w:p>
    <w:p w14:paraId="66FCAB74" w14:textId="77777777" w:rsidR="004B3F36" w:rsidRPr="004B3F36" w:rsidRDefault="004B3F36" w:rsidP="004B3F36">
      <w:pPr>
        <w:pStyle w:val="Heading2"/>
        <w:spacing w:line="480" w:lineRule="auto"/>
        <w:rPr>
          <w:sz w:val="24"/>
          <w:szCs w:val="24"/>
        </w:rPr>
      </w:pPr>
      <w:bookmarkStart w:id="92" w:name="_Toc518238872"/>
      <w:r w:rsidRPr="004B3F36">
        <w:rPr>
          <w:sz w:val="24"/>
          <w:szCs w:val="24"/>
        </w:rPr>
        <w:t>Interactional Justice Impact on Mass Exodus/Turnover</w:t>
      </w:r>
      <w:bookmarkEnd w:id="92"/>
    </w:p>
    <w:p w14:paraId="064A7F66" w14:textId="5CB12097" w:rsidR="004B3F36" w:rsidRPr="00ED3E23" w:rsidRDefault="004B3F36" w:rsidP="004B3F36">
      <w:pPr>
        <w:spacing w:line="480" w:lineRule="auto"/>
        <w:ind w:firstLine="720"/>
        <w:jc w:val="both"/>
        <w:rPr>
          <w:rFonts w:ascii="Times New Roman" w:hAnsi="Times New Roman" w:cs="Times New Roman"/>
          <w:sz w:val="24"/>
          <w:szCs w:val="24"/>
        </w:rPr>
      </w:pPr>
      <w:r>
        <w:rPr>
          <w:rFonts w:ascii="Times New Roman" w:hAnsi="Times New Roman" w:cs="Times New Roman"/>
          <w:sz w:val="24"/>
        </w:rPr>
        <w:t xml:space="preserve">Interactional justice is </w:t>
      </w:r>
      <w:r w:rsidR="00CD7515">
        <w:rPr>
          <w:rFonts w:ascii="Times New Roman" w:hAnsi="Times New Roman" w:cs="Times New Roman"/>
          <w:sz w:val="24"/>
        </w:rPr>
        <w:t xml:space="preserve">one of the five dimensions of the </w:t>
      </w:r>
      <w:r>
        <w:rPr>
          <w:rFonts w:ascii="Times New Roman" w:hAnsi="Times New Roman" w:cs="Times New Roman"/>
          <w:sz w:val="24"/>
        </w:rPr>
        <w:t xml:space="preserve">organizational justice. </w:t>
      </w:r>
      <w:r w:rsidRPr="004B3F36">
        <w:rPr>
          <w:rFonts w:ascii="Times New Roman" w:hAnsi="Times New Roman" w:cs="Times New Roman"/>
          <w:sz w:val="24"/>
        </w:rPr>
        <w:t xml:space="preserve">Dai &amp; </w:t>
      </w:r>
      <w:proofErr w:type="spellStart"/>
      <w:r w:rsidRPr="004B3F36">
        <w:rPr>
          <w:rFonts w:ascii="Times New Roman" w:hAnsi="Times New Roman" w:cs="Times New Roman"/>
          <w:sz w:val="24"/>
        </w:rPr>
        <w:t>Xie</w:t>
      </w:r>
      <w:proofErr w:type="spellEnd"/>
      <w:r w:rsidRPr="004B3F36">
        <w:rPr>
          <w:rFonts w:ascii="Times New Roman" w:hAnsi="Times New Roman" w:cs="Times New Roman"/>
          <w:sz w:val="24"/>
        </w:rPr>
        <w:t xml:space="preserve">, </w:t>
      </w:r>
      <w:r>
        <w:rPr>
          <w:rFonts w:ascii="Times New Roman" w:hAnsi="Times New Roman" w:cs="Times New Roman"/>
          <w:sz w:val="24"/>
        </w:rPr>
        <w:t>(</w:t>
      </w:r>
      <w:r w:rsidRPr="004B3F36">
        <w:rPr>
          <w:rFonts w:ascii="Times New Roman" w:hAnsi="Times New Roman" w:cs="Times New Roman"/>
          <w:sz w:val="24"/>
        </w:rPr>
        <w:t xml:space="preserve">2016) </w:t>
      </w:r>
      <w:r>
        <w:rPr>
          <w:rFonts w:ascii="Times New Roman" w:hAnsi="Times New Roman" w:cs="Times New Roman"/>
          <w:sz w:val="24"/>
        </w:rPr>
        <w:t>explained the term interactional justice as “the degree to which people are affected by the deci</w:t>
      </w:r>
      <w:r w:rsidR="00CD7515">
        <w:rPr>
          <w:rFonts w:ascii="Times New Roman" w:hAnsi="Times New Roman" w:cs="Times New Roman"/>
          <w:sz w:val="24"/>
        </w:rPr>
        <w:t>sions of an organization and how they are</w:t>
      </w:r>
      <w:r>
        <w:rPr>
          <w:rFonts w:ascii="Times New Roman" w:hAnsi="Times New Roman" w:cs="Times New Roman"/>
          <w:sz w:val="24"/>
        </w:rPr>
        <w:t xml:space="preserve"> treated with respect and dignity”</w:t>
      </w:r>
      <w:ins w:id="93" w:author="Fizza Sabir" w:date="2018-11-27T10:19:00Z">
        <w:r w:rsidR="00D60A59">
          <w:rPr>
            <w:rFonts w:ascii="Times New Roman" w:hAnsi="Times New Roman" w:cs="Times New Roman"/>
            <w:sz w:val="24"/>
          </w:rPr>
          <w:t xml:space="preserve"> (p.no…..</w:t>
        </w:r>
        <w:proofErr w:type="gramStart"/>
        <w:r w:rsidR="00D60A59">
          <w:rPr>
            <w:rFonts w:ascii="Times New Roman" w:hAnsi="Times New Roman" w:cs="Times New Roman"/>
            <w:sz w:val="24"/>
          </w:rPr>
          <w:t>??</w:t>
        </w:r>
        <w:proofErr w:type="gramEnd"/>
        <w:r w:rsidR="00D60A59">
          <w:rPr>
            <w:rFonts w:ascii="Times New Roman" w:hAnsi="Times New Roman" w:cs="Times New Roman"/>
            <w:sz w:val="24"/>
          </w:rPr>
          <w:t>)</w:t>
        </w:r>
      </w:ins>
      <w:r>
        <w:rPr>
          <w:rFonts w:ascii="Times New Roman" w:hAnsi="Times New Roman" w:cs="Times New Roman"/>
          <w:sz w:val="24"/>
        </w:rPr>
        <w:t xml:space="preserve">. As per this definition, interactional justice focuses on the interpersonal treatment that the members of an organization receive as an outcome of the implementation of procedures </w:t>
      </w:r>
      <w:r w:rsidRPr="004B3F36">
        <w:rPr>
          <w:rFonts w:ascii="Times New Roman" w:hAnsi="Times New Roman" w:cs="Times New Roman"/>
          <w:sz w:val="24"/>
        </w:rPr>
        <w:t xml:space="preserve">(Dai &amp; </w:t>
      </w:r>
      <w:proofErr w:type="spellStart"/>
      <w:r w:rsidRPr="004B3F36">
        <w:rPr>
          <w:rFonts w:ascii="Times New Roman" w:hAnsi="Times New Roman" w:cs="Times New Roman"/>
          <w:sz w:val="24"/>
        </w:rPr>
        <w:t>Xie</w:t>
      </w:r>
      <w:proofErr w:type="spellEnd"/>
      <w:r w:rsidRPr="004B3F36">
        <w:rPr>
          <w:rFonts w:ascii="Times New Roman" w:hAnsi="Times New Roman" w:cs="Times New Roman"/>
          <w:sz w:val="24"/>
        </w:rPr>
        <w:t>, 2016)</w:t>
      </w:r>
      <w:r>
        <w:rPr>
          <w:rFonts w:ascii="Times New Roman" w:hAnsi="Times New Roman" w:cs="Times New Roman"/>
          <w:sz w:val="24"/>
        </w:rPr>
        <w:t>.</w:t>
      </w:r>
      <w:r w:rsidRPr="00ED3E23">
        <w:rPr>
          <w:rFonts w:ascii="Times New Roman" w:hAnsi="Times New Roman" w:cs="Times New Roman"/>
          <w:sz w:val="24"/>
          <w:szCs w:val="24"/>
        </w:rPr>
        <w:t xml:space="preserve"> </w:t>
      </w:r>
    </w:p>
    <w:p w14:paraId="73062200" w14:textId="77777777" w:rsidR="004B3F36" w:rsidRPr="00ED3E23" w:rsidRDefault="004B3F36" w:rsidP="004B3F36">
      <w:pPr>
        <w:spacing w:line="480" w:lineRule="auto"/>
        <w:ind w:firstLine="720"/>
        <w:jc w:val="both"/>
        <w:rPr>
          <w:rFonts w:ascii="Times New Roman" w:hAnsi="Times New Roman" w:cs="Times New Roman"/>
          <w:sz w:val="24"/>
          <w:szCs w:val="24"/>
        </w:rPr>
      </w:pPr>
      <w:r w:rsidRPr="00ED3E23">
        <w:rPr>
          <w:rFonts w:ascii="Times New Roman" w:hAnsi="Times New Roman" w:cs="Times New Roman"/>
          <w:sz w:val="24"/>
          <w:szCs w:val="24"/>
        </w:rPr>
        <w:t>Mass Exodus refers to the turnover</w:t>
      </w:r>
      <w:r w:rsidR="00CD7515">
        <w:rPr>
          <w:rFonts w:ascii="Times New Roman" w:hAnsi="Times New Roman" w:cs="Times New Roman"/>
          <w:sz w:val="24"/>
          <w:szCs w:val="24"/>
        </w:rPr>
        <w:t>/departure</w:t>
      </w:r>
      <w:r w:rsidRPr="00ED3E23">
        <w:rPr>
          <w:rFonts w:ascii="Times New Roman" w:hAnsi="Times New Roman" w:cs="Times New Roman"/>
          <w:sz w:val="24"/>
          <w:szCs w:val="24"/>
        </w:rPr>
        <w:t xml:space="preserve"> of</w:t>
      </w:r>
      <w:r w:rsidR="00CD7515">
        <w:rPr>
          <w:rFonts w:ascii="Times New Roman" w:hAnsi="Times New Roman" w:cs="Times New Roman"/>
          <w:sz w:val="24"/>
          <w:szCs w:val="24"/>
        </w:rPr>
        <w:t xml:space="preserve"> employees in a larger number from</w:t>
      </w:r>
      <w:r w:rsidRPr="00ED3E23">
        <w:rPr>
          <w:rFonts w:ascii="Times New Roman" w:hAnsi="Times New Roman" w:cs="Times New Roman"/>
          <w:sz w:val="24"/>
          <w:szCs w:val="24"/>
        </w:rPr>
        <w:t xml:space="preserve"> an organization or an incident in which a large group of people leave a place at a same time</w:t>
      </w:r>
      <w:r>
        <w:rPr>
          <w:rFonts w:ascii="Times New Roman" w:hAnsi="Times New Roman" w:cs="Times New Roman"/>
          <w:sz w:val="24"/>
          <w:szCs w:val="24"/>
        </w:rPr>
        <w:t xml:space="preserve"> </w:t>
      </w:r>
      <w:r w:rsidRPr="004B3F36">
        <w:rPr>
          <w:rFonts w:ascii="Times New Roman" w:hAnsi="Times New Roman" w:cs="Times New Roman"/>
          <w:sz w:val="24"/>
          <w:szCs w:val="24"/>
          <w:shd w:val="clear" w:color="auto" w:fill="FFFFFF"/>
        </w:rPr>
        <w:t>(</w:t>
      </w:r>
      <w:commentRangeStart w:id="94"/>
      <w:r w:rsidRPr="004B3F36">
        <w:rPr>
          <w:rFonts w:ascii="Times New Roman" w:hAnsi="Times New Roman" w:cs="Times New Roman"/>
          <w:sz w:val="24"/>
          <w:szCs w:val="24"/>
          <w:shd w:val="clear" w:color="auto" w:fill="FFFFFF"/>
        </w:rPr>
        <w:t xml:space="preserve">Caldas, </w:t>
      </w:r>
      <w:proofErr w:type="spellStart"/>
      <w:r w:rsidRPr="004B3F36">
        <w:rPr>
          <w:rFonts w:ascii="Times New Roman" w:hAnsi="Times New Roman" w:cs="Times New Roman"/>
          <w:sz w:val="24"/>
          <w:szCs w:val="24"/>
          <w:shd w:val="clear" w:color="auto" w:fill="FFFFFF"/>
        </w:rPr>
        <w:t>Elkington</w:t>
      </w:r>
      <w:proofErr w:type="spellEnd"/>
      <w:r w:rsidRPr="004B3F36">
        <w:rPr>
          <w:rFonts w:ascii="Times New Roman" w:hAnsi="Times New Roman" w:cs="Times New Roman"/>
          <w:sz w:val="24"/>
          <w:szCs w:val="24"/>
          <w:shd w:val="clear" w:color="auto" w:fill="FFFFFF"/>
        </w:rPr>
        <w:t>, O’Connor &amp; Kim</w:t>
      </w:r>
      <w:commentRangeEnd w:id="94"/>
      <w:r w:rsidR="00D60A59">
        <w:rPr>
          <w:rStyle w:val="CommentReference"/>
        </w:rPr>
        <w:commentReference w:id="94"/>
      </w:r>
      <w:r w:rsidRPr="004B3F36">
        <w:rPr>
          <w:rFonts w:ascii="Times New Roman" w:hAnsi="Times New Roman" w:cs="Times New Roman"/>
          <w:sz w:val="24"/>
          <w:szCs w:val="24"/>
          <w:shd w:val="clear" w:color="auto" w:fill="FFFFFF"/>
        </w:rPr>
        <w:t xml:space="preserve">, </w:t>
      </w:r>
      <w:commentRangeStart w:id="95"/>
      <w:r w:rsidRPr="004B3F36">
        <w:rPr>
          <w:rFonts w:ascii="Times New Roman" w:hAnsi="Times New Roman" w:cs="Times New Roman"/>
          <w:sz w:val="24"/>
          <w:szCs w:val="24"/>
          <w:shd w:val="clear" w:color="auto" w:fill="FFFFFF"/>
        </w:rPr>
        <w:t>2015</w:t>
      </w:r>
      <w:commentRangeEnd w:id="95"/>
      <w:r w:rsidR="00D60A59">
        <w:rPr>
          <w:rStyle w:val="CommentReference"/>
        </w:rPr>
        <w:commentReference w:id="95"/>
      </w:r>
      <w:r w:rsidRPr="004B3F36">
        <w:rPr>
          <w:rFonts w:ascii="Times New Roman" w:hAnsi="Times New Roman" w:cs="Times New Roman"/>
          <w:sz w:val="24"/>
          <w:szCs w:val="24"/>
          <w:shd w:val="clear" w:color="auto" w:fill="FFFFFF"/>
        </w:rPr>
        <w:t>)</w:t>
      </w:r>
      <w:r w:rsidRPr="00ED3E23">
        <w:rPr>
          <w:rFonts w:ascii="Times New Roman" w:hAnsi="Times New Roman" w:cs="Times New Roman"/>
          <w:sz w:val="24"/>
          <w:szCs w:val="24"/>
        </w:rPr>
        <w:t xml:space="preserve">. </w:t>
      </w:r>
    </w:p>
    <w:p w14:paraId="4D5351CF" w14:textId="77777777" w:rsidR="004B3F36" w:rsidRDefault="004B3F36" w:rsidP="004B3F36">
      <w:pPr>
        <w:spacing w:line="480" w:lineRule="auto"/>
        <w:ind w:firstLine="720"/>
        <w:jc w:val="both"/>
        <w:rPr>
          <w:rFonts w:ascii="Times New Roman" w:hAnsi="Times New Roman" w:cs="Times New Roman"/>
          <w:sz w:val="24"/>
          <w:szCs w:val="24"/>
        </w:rPr>
      </w:pPr>
      <w:r w:rsidRPr="004B3F36">
        <w:rPr>
          <w:rFonts w:ascii="Times New Roman" w:hAnsi="Times New Roman" w:cs="Times New Roman"/>
          <w:sz w:val="24"/>
          <w:szCs w:val="24"/>
        </w:rPr>
        <w:t xml:space="preserve">Otto &amp; </w:t>
      </w:r>
      <w:proofErr w:type="spellStart"/>
      <w:r w:rsidRPr="004B3F36">
        <w:rPr>
          <w:rFonts w:ascii="Times New Roman" w:hAnsi="Times New Roman" w:cs="Times New Roman"/>
          <w:sz w:val="24"/>
          <w:szCs w:val="24"/>
        </w:rPr>
        <w:t>Mamatoglu</w:t>
      </w:r>
      <w:proofErr w:type="spellEnd"/>
      <w:r w:rsidRPr="004B3F36">
        <w:rPr>
          <w:rFonts w:ascii="Times New Roman" w:hAnsi="Times New Roman" w:cs="Times New Roman"/>
          <w:sz w:val="24"/>
          <w:szCs w:val="24"/>
        </w:rPr>
        <w:t xml:space="preserve">, </w:t>
      </w:r>
      <w:r>
        <w:rPr>
          <w:rFonts w:ascii="Times New Roman" w:hAnsi="Times New Roman" w:cs="Times New Roman"/>
          <w:sz w:val="24"/>
          <w:szCs w:val="24"/>
        </w:rPr>
        <w:t>(</w:t>
      </w:r>
      <w:r w:rsidRPr="004B3F36">
        <w:rPr>
          <w:rFonts w:ascii="Times New Roman" w:hAnsi="Times New Roman" w:cs="Times New Roman"/>
          <w:sz w:val="24"/>
          <w:szCs w:val="24"/>
        </w:rPr>
        <w:t>2014)</w:t>
      </w:r>
      <w:r>
        <w:rPr>
          <w:rFonts w:ascii="Times New Roman" w:hAnsi="Times New Roman" w:cs="Times New Roman"/>
          <w:sz w:val="24"/>
          <w:szCs w:val="24"/>
        </w:rPr>
        <w:t xml:space="preserve"> e</w:t>
      </w:r>
      <w:r w:rsidR="00311993">
        <w:rPr>
          <w:rFonts w:ascii="Times New Roman" w:hAnsi="Times New Roman" w:cs="Times New Roman"/>
          <w:sz w:val="24"/>
          <w:szCs w:val="24"/>
        </w:rPr>
        <w:t>xplained</w:t>
      </w:r>
      <w:r>
        <w:rPr>
          <w:rFonts w:ascii="Times New Roman" w:hAnsi="Times New Roman" w:cs="Times New Roman"/>
          <w:sz w:val="24"/>
          <w:szCs w:val="24"/>
        </w:rPr>
        <w:t xml:space="preserve"> that </w:t>
      </w:r>
      <w:r w:rsidRPr="00355708">
        <w:rPr>
          <w:rFonts w:ascii="Times New Roman" w:hAnsi="Times New Roman" w:cs="Times New Roman"/>
          <w:sz w:val="24"/>
          <w:szCs w:val="24"/>
        </w:rPr>
        <w:t xml:space="preserve">the organizational justice, regardless of its type has a great potential to influence the performance of employees in an organization. Their study further suggested that employees who are highly satisfied with organizational justice are usually high performers and highly committed to their organization. </w:t>
      </w:r>
    </w:p>
    <w:p w14:paraId="10765D20" w14:textId="77777777" w:rsidR="004B3F36" w:rsidRDefault="004B3F36" w:rsidP="004B3F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Organizational justice regardless of its type has emerged as a crucial phenomenon </w:t>
      </w:r>
      <w:r w:rsidR="00CD7515">
        <w:rPr>
          <w:rFonts w:ascii="Times New Roman" w:hAnsi="Times New Roman" w:cs="Times New Roman"/>
          <w:sz w:val="24"/>
          <w:szCs w:val="24"/>
        </w:rPr>
        <w:t>helping in understanding the</w:t>
      </w:r>
      <w:r>
        <w:rPr>
          <w:rFonts w:ascii="Times New Roman" w:hAnsi="Times New Roman" w:cs="Times New Roman"/>
          <w:sz w:val="24"/>
          <w:szCs w:val="24"/>
        </w:rPr>
        <w:t xml:space="preserve"> workplace behaviors and attitudes as well as its potential consequences on people </w:t>
      </w:r>
      <w:r w:rsidR="00311993">
        <w:rPr>
          <w:rFonts w:ascii="Times New Roman" w:hAnsi="Times New Roman" w:cs="Times New Roman"/>
          <w:sz w:val="24"/>
          <w:szCs w:val="24"/>
        </w:rPr>
        <w:t xml:space="preserve">(Nery, Neiva &amp; </w:t>
      </w:r>
      <w:proofErr w:type="spellStart"/>
      <w:r w:rsidR="00311993">
        <w:rPr>
          <w:rFonts w:ascii="Times New Roman" w:hAnsi="Times New Roman" w:cs="Times New Roman"/>
          <w:sz w:val="24"/>
          <w:szCs w:val="24"/>
        </w:rPr>
        <w:t>Mendonça</w:t>
      </w:r>
      <w:proofErr w:type="spellEnd"/>
      <w:r w:rsidR="00311993">
        <w:rPr>
          <w:rFonts w:ascii="Times New Roman" w:hAnsi="Times New Roman" w:cs="Times New Roman"/>
          <w:sz w:val="24"/>
          <w:szCs w:val="24"/>
        </w:rPr>
        <w:t>, 2016</w:t>
      </w:r>
      <w:r w:rsidRPr="00C54FAA">
        <w:rPr>
          <w:rFonts w:ascii="Times New Roman" w:hAnsi="Times New Roman" w:cs="Times New Roman"/>
          <w:sz w:val="24"/>
          <w:szCs w:val="24"/>
        </w:rPr>
        <w:t xml:space="preserve">; </w:t>
      </w:r>
      <w:r w:rsidR="00311993">
        <w:rPr>
          <w:rFonts w:ascii="Times New Roman" w:hAnsi="Times New Roman" w:cs="Times New Roman"/>
          <w:sz w:val="24"/>
          <w:szCs w:val="24"/>
          <w:shd w:val="clear" w:color="auto" w:fill="FFFFFF"/>
        </w:rPr>
        <w:t>Castillo &amp; Fernandez, 2017</w:t>
      </w:r>
      <w:r w:rsidRPr="00C54FAA">
        <w:rPr>
          <w:rFonts w:ascii="Times New Roman" w:hAnsi="Times New Roman" w:cs="Times New Roman"/>
          <w:sz w:val="24"/>
          <w:szCs w:val="24"/>
          <w:shd w:val="clear" w:color="auto" w:fill="FFFFFF"/>
        </w:rPr>
        <w:t xml:space="preserve">; </w:t>
      </w:r>
      <w:proofErr w:type="spellStart"/>
      <w:r w:rsidR="00311993">
        <w:rPr>
          <w:rFonts w:ascii="Times New Roman" w:hAnsi="Times New Roman" w:cs="Times New Roman"/>
          <w:sz w:val="24"/>
          <w:szCs w:val="24"/>
          <w:shd w:val="clear" w:color="auto" w:fill="FFFFFF"/>
        </w:rPr>
        <w:t>Tourani</w:t>
      </w:r>
      <w:proofErr w:type="spellEnd"/>
      <w:r w:rsidR="00311993">
        <w:rPr>
          <w:rFonts w:ascii="Times New Roman" w:hAnsi="Times New Roman" w:cs="Times New Roman"/>
          <w:sz w:val="24"/>
          <w:szCs w:val="24"/>
          <w:shd w:val="clear" w:color="auto" w:fill="FFFFFF"/>
        </w:rPr>
        <w:t xml:space="preserve"> et al., 2016</w:t>
      </w:r>
      <w:r w:rsidRPr="00C54FAA">
        <w:rPr>
          <w:rFonts w:ascii="Times New Roman" w:hAnsi="Times New Roman" w:cs="Times New Roman"/>
          <w:sz w:val="24"/>
          <w:szCs w:val="24"/>
          <w:shd w:val="clear" w:color="auto" w:fill="FFFFFF"/>
        </w:rPr>
        <w:t>)</w:t>
      </w:r>
      <w:r w:rsidRPr="00C54FAA">
        <w:rPr>
          <w:rFonts w:ascii="Times New Roman" w:hAnsi="Times New Roman" w:cs="Times New Roman"/>
          <w:sz w:val="24"/>
          <w:szCs w:val="24"/>
        </w:rPr>
        <w:t xml:space="preserve">. </w:t>
      </w:r>
      <w:r>
        <w:rPr>
          <w:rFonts w:ascii="Times New Roman" w:hAnsi="Times New Roman" w:cs="Times New Roman"/>
          <w:sz w:val="24"/>
          <w:szCs w:val="24"/>
        </w:rPr>
        <w:t>Interactional justice has also a great</w:t>
      </w:r>
      <w:r w:rsidR="00CD7515">
        <w:rPr>
          <w:rFonts w:ascii="Times New Roman" w:hAnsi="Times New Roman" w:cs="Times New Roman"/>
          <w:sz w:val="24"/>
          <w:szCs w:val="24"/>
        </w:rPr>
        <w:t xml:space="preserve"> level of</w:t>
      </w:r>
      <w:r>
        <w:rPr>
          <w:rFonts w:ascii="Times New Roman" w:hAnsi="Times New Roman" w:cs="Times New Roman"/>
          <w:sz w:val="24"/>
          <w:szCs w:val="24"/>
        </w:rPr>
        <w:t xml:space="preserve"> influence on the intentions</w:t>
      </w:r>
      <w:r w:rsidR="00CD7515">
        <w:rPr>
          <w:rFonts w:ascii="Times New Roman" w:hAnsi="Times New Roman" w:cs="Times New Roman"/>
          <w:sz w:val="24"/>
          <w:szCs w:val="24"/>
        </w:rPr>
        <w:t xml:space="preserve"> of employees</w:t>
      </w:r>
      <w:r>
        <w:rPr>
          <w:rFonts w:ascii="Times New Roman" w:hAnsi="Times New Roman" w:cs="Times New Roman"/>
          <w:sz w:val="24"/>
          <w:szCs w:val="24"/>
        </w:rPr>
        <w:t xml:space="preserve"> to leave an organization. </w:t>
      </w:r>
      <w:proofErr w:type="spellStart"/>
      <w:r w:rsidR="00311993" w:rsidRPr="00311993">
        <w:rPr>
          <w:rFonts w:ascii="Times New Roman" w:hAnsi="Times New Roman" w:cs="Times New Roman"/>
          <w:sz w:val="24"/>
          <w:szCs w:val="24"/>
        </w:rPr>
        <w:t>Zagladi</w:t>
      </w:r>
      <w:proofErr w:type="spellEnd"/>
      <w:r w:rsidR="00311993" w:rsidRPr="00311993">
        <w:rPr>
          <w:rFonts w:ascii="Times New Roman" w:hAnsi="Times New Roman" w:cs="Times New Roman"/>
          <w:sz w:val="24"/>
          <w:szCs w:val="24"/>
        </w:rPr>
        <w:t xml:space="preserve">, </w:t>
      </w:r>
      <w:proofErr w:type="spellStart"/>
      <w:r w:rsidR="00311993" w:rsidRPr="00311993">
        <w:rPr>
          <w:rFonts w:ascii="Times New Roman" w:hAnsi="Times New Roman" w:cs="Times New Roman"/>
          <w:sz w:val="24"/>
          <w:szCs w:val="24"/>
        </w:rPr>
        <w:t>Hadiwidjojo</w:t>
      </w:r>
      <w:proofErr w:type="spellEnd"/>
      <w:r w:rsidR="00311993" w:rsidRPr="00311993">
        <w:rPr>
          <w:rFonts w:ascii="Times New Roman" w:hAnsi="Times New Roman" w:cs="Times New Roman"/>
          <w:sz w:val="24"/>
          <w:szCs w:val="24"/>
        </w:rPr>
        <w:t xml:space="preserve">, </w:t>
      </w:r>
      <w:proofErr w:type="spellStart"/>
      <w:r w:rsidR="00311993" w:rsidRPr="00311993">
        <w:rPr>
          <w:rFonts w:ascii="Times New Roman" w:hAnsi="Times New Roman" w:cs="Times New Roman"/>
          <w:sz w:val="24"/>
          <w:szCs w:val="24"/>
        </w:rPr>
        <w:t>Rahayu</w:t>
      </w:r>
      <w:proofErr w:type="spellEnd"/>
      <w:r w:rsidR="00311993" w:rsidRPr="00311993">
        <w:rPr>
          <w:rFonts w:ascii="Times New Roman" w:hAnsi="Times New Roman" w:cs="Times New Roman"/>
          <w:sz w:val="24"/>
          <w:szCs w:val="24"/>
        </w:rPr>
        <w:t xml:space="preserve"> &amp; </w:t>
      </w:r>
      <w:proofErr w:type="spellStart"/>
      <w:r w:rsidR="00311993" w:rsidRPr="00311993">
        <w:rPr>
          <w:rFonts w:ascii="Times New Roman" w:hAnsi="Times New Roman" w:cs="Times New Roman"/>
          <w:sz w:val="24"/>
          <w:szCs w:val="24"/>
        </w:rPr>
        <w:t>Noermijati</w:t>
      </w:r>
      <w:proofErr w:type="spellEnd"/>
      <w:del w:id="96" w:author="Fizza Sabir" w:date="2018-11-27T10:21:00Z">
        <w:r w:rsidR="00311993" w:rsidRPr="00311993" w:rsidDel="00D60A59">
          <w:rPr>
            <w:rFonts w:ascii="Times New Roman" w:hAnsi="Times New Roman" w:cs="Times New Roman"/>
            <w:sz w:val="24"/>
            <w:szCs w:val="24"/>
          </w:rPr>
          <w:delText>,</w:delText>
        </w:r>
      </w:del>
      <w:r w:rsidR="00311993" w:rsidRPr="00311993">
        <w:rPr>
          <w:rFonts w:ascii="Times New Roman" w:hAnsi="Times New Roman" w:cs="Times New Roman"/>
          <w:sz w:val="24"/>
          <w:szCs w:val="24"/>
        </w:rPr>
        <w:t xml:space="preserve"> </w:t>
      </w:r>
      <w:r w:rsidR="00311993">
        <w:rPr>
          <w:rFonts w:ascii="Times New Roman" w:hAnsi="Times New Roman" w:cs="Times New Roman"/>
          <w:sz w:val="24"/>
          <w:szCs w:val="24"/>
        </w:rPr>
        <w:t>(</w:t>
      </w:r>
      <w:r w:rsidR="00311993" w:rsidRPr="00311993">
        <w:rPr>
          <w:rFonts w:ascii="Times New Roman" w:hAnsi="Times New Roman" w:cs="Times New Roman"/>
          <w:sz w:val="24"/>
          <w:szCs w:val="24"/>
        </w:rPr>
        <w:t>2015)</w:t>
      </w:r>
      <w:r w:rsidR="00311993">
        <w:rPr>
          <w:rFonts w:ascii="Times New Roman" w:hAnsi="Times New Roman" w:cs="Times New Roman"/>
          <w:sz w:val="24"/>
          <w:szCs w:val="24"/>
        </w:rPr>
        <w:t xml:space="preserve"> </w:t>
      </w:r>
      <w:r>
        <w:rPr>
          <w:rFonts w:ascii="Times New Roman" w:hAnsi="Times New Roman" w:cs="Times New Roman"/>
          <w:sz w:val="24"/>
          <w:szCs w:val="24"/>
        </w:rPr>
        <w:t xml:space="preserve">identified six different characteristics to explain the nature of interactional justice. These characteristics include honesty, </w:t>
      </w:r>
      <w:r>
        <w:rPr>
          <w:rFonts w:ascii="Times New Roman" w:hAnsi="Times New Roman" w:cs="Times New Roman"/>
          <w:sz w:val="24"/>
          <w:szCs w:val="24"/>
        </w:rPr>
        <w:lastRenderedPageBreak/>
        <w:t xml:space="preserve">respect for individual rights, justifying decisions, avoiding deception, propriety of behavior, and courtesy. The perception of employees regarding a particular characteristic of interactional justice actually affects the degree of turnover intentions. </w:t>
      </w:r>
    </w:p>
    <w:p w14:paraId="27DF4FD2" w14:textId="77777777" w:rsidR="004B3F36" w:rsidRDefault="004B3F36" w:rsidP="004B3F36">
      <w:pPr>
        <w:spacing w:line="480" w:lineRule="auto"/>
        <w:ind w:firstLine="720"/>
        <w:jc w:val="both"/>
        <w:rPr>
          <w:sz w:val="20"/>
        </w:rPr>
      </w:pPr>
      <w:r>
        <w:rPr>
          <w:rFonts w:ascii="Times New Roman" w:hAnsi="Times New Roman" w:cs="Times New Roman"/>
          <w:sz w:val="24"/>
          <w:szCs w:val="24"/>
        </w:rPr>
        <w:t xml:space="preserve">The areas of interactional justice normally encompass employee’s loyalty, theft and alienations, citizenship behavior, job satisfaction, organizational commitment, and turnover intentions </w:t>
      </w:r>
      <w:r w:rsidR="00311993" w:rsidRPr="00311993">
        <w:rPr>
          <w:rFonts w:ascii="Times New Roman" w:hAnsi="Times New Roman" w:cs="Times New Roman"/>
          <w:sz w:val="24"/>
          <w:szCs w:val="28"/>
          <w:shd w:val="clear" w:color="auto" w:fill="FFFFFF"/>
        </w:rPr>
        <w:t>(</w:t>
      </w:r>
      <w:proofErr w:type="spellStart"/>
      <w:r w:rsidR="00311993" w:rsidRPr="00311993">
        <w:rPr>
          <w:rFonts w:ascii="Times New Roman" w:hAnsi="Times New Roman" w:cs="Times New Roman"/>
          <w:sz w:val="24"/>
          <w:szCs w:val="28"/>
          <w:shd w:val="clear" w:color="auto" w:fill="FFFFFF"/>
        </w:rPr>
        <w:t>Ravangard</w:t>
      </w:r>
      <w:proofErr w:type="spellEnd"/>
      <w:r w:rsidR="00311993" w:rsidRPr="00311993">
        <w:rPr>
          <w:rFonts w:ascii="Times New Roman" w:hAnsi="Times New Roman" w:cs="Times New Roman"/>
          <w:sz w:val="24"/>
          <w:szCs w:val="28"/>
          <w:shd w:val="clear" w:color="auto" w:fill="FFFFFF"/>
        </w:rPr>
        <w:t xml:space="preserve">, </w:t>
      </w:r>
      <w:proofErr w:type="spellStart"/>
      <w:r w:rsidR="00311993" w:rsidRPr="00311993">
        <w:rPr>
          <w:rFonts w:ascii="Times New Roman" w:hAnsi="Times New Roman" w:cs="Times New Roman"/>
          <w:sz w:val="24"/>
          <w:szCs w:val="28"/>
          <w:shd w:val="clear" w:color="auto" w:fill="FFFFFF"/>
        </w:rPr>
        <w:t>Ansarizade</w:t>
      </w:r>
      <w:proofErr w:type="spellEnd"/>
      <w:r w:rsidR="00311993" w:rsidRPr="00311993">
        <w:rPr>
          <w:rFonts w:ascii="Times New Roman" w:hAnsi="Times New Roman" w:cs="Times New Roman"/>
          <w:sz w:val="24"/>
          <w:szCs w:val="28"/>
          <w:shd w:val="clear" w:color="auto" w:fill="FFFFFF"/>
        </w:rPr>
        <w:t xml:space="preserve"> &amp; </w:t>
      </w:r>
      <w:proofErr w:type="spellStart"/>
      <w:r w:rsidR="00311993" w:rsidRPr="00311993">
        <w:rPr>
          <w:rFonts w:ascii="Times New Roman" w:hAnsi="Times New Roman" w:cs="Times New Roman"/>
          <w:sz w:val="24"/>
          <w:szCs w:val="28"/>
          <w:shd w:val="clear" w:color="auto" w:fill="FFFFFF"/>
        </w:rPr>
        <w:t>Sajjadnia</w:t>
      </w:r>
      <w:proofErr w:type="spellEnd"/>
      <w:r w:rsidR="00311993" w:rsidRPr="00311993">
        <w:rPr>
          <w:rFonts w:ascii="Times New Roman" w:hAnsi="Times New Roman" w:cs="Times New Roman"/>
          <w:sz w:val="24"/>
          <w:szCs w:val="28"/>
          <w:shd w:val="clear" w:color="auto" w:fill="FFFFFF"/>
        </w:rPr>
        <w:t>, 2013)</w:t>
      </w:r>
      <w:r w:rsidRPr="0094667C">
        <w:rPr>
          <w:rFonts w:ascii="Times New Roman" w:hAnsi="Times New Roman" w:cs="Times New Roman"/>
          <w:sz w:val="24"/>
          <w:szCs w:val="28"/>
        </w:rPr>
        <w:t xml:space="preserve">. </w:t>
      </w:r>
      <w:proofErr w:type="spellStart"/>
      <w:r w:rsidR="00311993" w:rsidRPr="00311993">
        <w:rPr>
          <w:rFonts w:ascii="Times New Roman" w:hAnsi="Times New Roman" w:cs="Times New Roman"/>
          <w:sz w:val="24"/>
          <w:szCs w:val="28"/>
        </w:rPr>
        <w:t>Başar</w:t>
      </w:r>
      <w:proofErr w:type="spellEnd"/>
      <w:r w:rsidR="00311993" w:rsidRPr="00311993">
        <w:rPr>
          <w:rFonts w:ascii="Times New Roman" w:hAnsi="Times New Roman" w:cs="Times New Roman"/>
          <w:sz w:val="24"/>
          <w:szCs w:val="28"/>
        </w:rPr>
        <w:t xml:space="preserve"> &amp; </w:t>
      </w:r>
      <w:proofErr w:type="spellStart"/>
      <w:r w:rsidR="00311993" w:rsidRPr="00311993">
        <w:rPr>
          <w:rFonts w:ascii="Times New Roman" w:hAnsi="Times New Roman" w:cs="Times New Roman"/>
          <w:sz w:val="24"/>
          <w:szCs w:val="28"/>
        </w:rPr>
        <w:t>Sığrı</w:t>
      </w:r>
      <w:proofErr w:type="spellEnd"/>
      <w:r w:rsidR="00311993" w:rsidRPr="00311993">
        <w:rPr>
          <w:rFonts w:ascii="Times New Roman" w:hAnsi="Times New Roman" w:cs="Times New Roman"/>
          <w:sz w:val="24"/>
          <w:szCs w:val="28"/>
        </w:rPr>
        <w:t xml:space="preserve">, </w:t>
      </w:r>
      <w:r w:rsidR="00311993">
        <w:rPr>
          <w:rFonts w:ascii="Times New Roman" w:hAnsi="Times New Roman" w:cs="Times New Roman"/>
          <w:sz w:val="24"/>
          <w:szCs w:val="28"/>
        </w:rPr>
        <w:t>(</w:t>
      </w:r>
      <w:r w:rsidR="00311993" w:rsidRPr="00311993">
        <w:rPr>
          <w:rFonts w:ascii="Times New Roman" w:hAnsi="Times New Roman" w:cs="Times New Roman"/>
          <w:sz w:val="24"/>
          <w:szCs w:val="28"/>
        </w:rPr>
        <w:t>2015)</w:t>
      </w:r>
      <w:r w:rsidR="00311993">
        <w:rPr>
          <w:rFonts w:ascii="Times New Roman" w:hAnsi="Times New Roman" w:cs="Times New Roman"/>
          <w:sz w:val="24"/>
          <w:szCs w:val="28"/>
        </w:rPr>
        <w:t xml:space="preserve"> </w:t>
      </w:r>
      <w:r w:rsidRPr="0094667C">
        <w:rPr>
          <w:rFonts w:ascii="Times New Roman" w:hAnsi="Times New Roman" w:cs="Times New Roman"/>
          <w:sz w:val="24"/>
          <w:szCs w:val="28"/>
        </w:rPr>
        <w:t>divided interactional justice in two sub categories: informational justice, and interpersonal justice. Informational justice demonstrates that employees are furnished</w:t>
      </w:r>
      <w:r w:rsidR="00CD7515">
        <w:rPr>
          <w:rFonts w:ascii="Times New Roman" w:hAnsi="Times New Roman" w:cs="Times New Roman"/>
          <w:sz w:val="24"/>
          <w:szCs w:val="28"/>
        </w:rPr>
        <w:t xml:space="preserve"> with objective data and provided with certain</w:t>
      </w:r>
      <w:r w:rsidRPr="0094667C">
        <w:rPr>
          <w:rFonts w:ascii="Times New Roman" w:hAnsi="Times New Roman" w:cs="Times New Roman"/>
          <w:sz w:val="24"/>
          <w:szCs w:val="28"/>
        </w:rPr>
        <w:t xml:space="preserve"> sensible amount of explanations</w:t>
      </w:r>
      <w:r w:rsidR="00CD7515">
        <w:rPr>
          <w:rFonts w:ascii="Times New Roman" w:hAnsi="Times New Roman" w:cs="Times New Roman"/>
          <w:sz w:val="24"/>
          <w:szCs w:val="28"/>
        </w:rPr>
        <w:t>,</w:t>
      </w:r>
      <w:r w:rsidRPr="0094667C">
        <w:rPr>
          <w:rFonts w:ascii="Times New Roman" w:hAnsi="Times New Roman" w:cs="Times New Roman"/>
          <w:sz w:val="24"/>
          <w:szCs w:val="28"/>
        </w:rPr>
        <w:t xml:space="preserve"> when</w:t>
      </w:r>
      <w:r w:rsidR="00CD7515">
        <w:rPr>
          <w:rFonts w:ascii="Times New Roman" w:hAnsi="Times New Roman" w:cs="Times New Roman"/>
          <w:sz w:val="24"/>
          <w:szCs w:val="28"/>
        </w:rPr>
        <w:t>ever</w:t>
      </w:r>
      <w:r w:rsidRPr="0094667C">
        <w:rPr>
          <w:rFonts w:ascii="Times New Roman" w:hAnsi="Times New Roman" w:cs="Times New Roman"/>
          <w:sz w:val="24"/>
          <w:szCs w:val="28"/>
        </w:rPr>
        <w:t xml:space="preserve"> there is a withdrawal from expectations. Whereas, interpersonal justice is the degree of politeness, respect, and dignity to which employees are treated in an organization. The </w:t>
      </w:r>
      <w:r w:rsidR="00311993" w:rsidRPr="0094667C">
        <w:rPr>
          <w:rFonts w:ascii="Times New Roman" w:hAnsi="Times New Roman" w:cs="Times New Roman"/>
          <w:sz w:val="24"/>
          <w:szCs w:val="28"/>
        </w:rPr>
        <w:t>absence of any of these forms</w:t>
      </w:r>
      <w:r w:rsidR="00311993">
        <w:rPr>
          <w:rFonts w:ascii="Times New Roman" w:hAnsi="Times New Roman" w:cs="Times New Roman"/>
          <w:sz w:val="24"/>
          <w:szCs w:val="28"/>
        </w:rPr>
        <w:t xml:space="preserve"> </w:t>
      </w:r>
      <w:r w:rsidR="00311993" w:rsidRPr="0094667C">
        <w:rPr>
          <w:rFonts w:ascii="Times New Roman" w:hAnsi="Times New Roman" w:cs="Times New Roman"/>
          <w:sz w:val="24"/>
          <w:szCs w:val="28"/>
        </w:rPr>
        <w:t>of interactional justice results</w:t>
      </w:r>
      <w:r w:rsidRPr="0094667C">
        <w:rPr>
          <w:rFonts w:ascii="Times New Roman" w:hAnsi="Times New Roman" w:cs="Times New Roman"/>
          <w:sz w:val="24"/>
          <w:szCs w:val="28"/>
        </w:rPr>
        <w:t xml:space="preserve"> in an increase in mass exodus.</w:t>
      </w:r>
      <w:r w:rsidR="00CD7515">
        <w:rPr>
          <w:rFonts w:ascii="Times New Roman" w:hAnsi="Times New Roman" w:cs="Times New Roman"/>
          <w:sz w:val="24"/>
          <w:szCs w:val="28"/>
        </w:rPr>
        <w:t xml:space="preserve"> Majority of the past literature focused upon </w:t>
      </w:r>
      <w:r w:rsidR="00874798">
        <w:rPr>
          <w:rFonts w:ascii="Times New Roman" w:hAnsi="Times New Roman" w:cs="Times New Roman"/>
          <w:sz w:val="24"/>
          <w:szCs w:val="28"/>
        </w:rPr>
        <w:t xml:space="preserve">the impact of organizational justice over the overall satisfaction of employees in an organization, however, the interactional justice dimension of the organization justice is not investigated with respect to employee’s intentions of continuing their sty or leaving an organization </w:t>
      </w:r>
      <w:r w:rsidR="00874798" w:rsidRPr="00874798">
        <w:rPr>
          <w:rFonts w:ascii="Times New Roman" w:hAnsi="Times New Roman" w:cs="Times New Roman"/>
          <w:sz w:val="24"/>
          <w:szCs w:val="28"/>
        </w:rPr>
        <w:t xml:space="preserve">(Yuan, </w:t>
      </w:r>
      <w:proofErr w:type="spellStart"/>
      <w:r w:rsidR="00874798" w:rsidRPr="00874798">
        <w:rPr>
          <w:rFonts w:ascii="Times New Roman" w:hAnsi="Times New Roman" w:cs="Times New Roman"/>
          <w:sz w:val="24"/>
          <w:szCs w:val="28"/>
        </w:rPr>
        <w:t>Jia</w:t>
      </w:r>
      <w:proofErr w:type="spellEnd"/>
      <w:r w:rsidR="00874798" w:rsidRPr="00874798">
        <w:rPr>
          <w:rFonts w:ascii="Times New Roman" w:hAnsi="Times New Roman" w:cs="Times New Roman"/>
          <w:sz w:val="24"/>
          <w:szCs w:val="28"/>
        </w:rPr>
        <w:t xml:space="preserve"> &amp; Zhao, 2016)</w:t>
      </w:r>
      <w:r w:rsidR="00874798">
        <w:rPr>
          <w:rFonts w:ascii="Times New Roman" w:hAnsi="Times New Roman" w:cs="Times New Roman"/>
          <w:sz w:val="24"/>
          <w:szCs w:val="28"/>
        </w:rPr>
        <w:t xml:space="preserve">.  </w:t>
      </w:r>
      <w:r w:rsidR="00CD7515">
        <w:rPr>
          <w:rFonts w:ascii="Times New Roman" w:hAnsi="Times New Roman" w:cs="Times New Roman"/>
          <w:sz w:val="24"/>
          <w:szCs w:val="28"/>
        </w:rPr>
        <w:t xml:space="preserve"> </w:t>
      </w:r>
    </w:p>
    <w:p w14:paraId="3D05F1CC" w14:textId="77777777" w:rsidR="004B3F36" w:rsidRPr="004B3F36" w:rsidRDefault="004B3F36" w:rsidP="004B3F36">
      <w:pPr>
        <w:pStyle w:val="Heading2"/>
        <w:rPr>
          <w:sz w:val="24"/>
          <w:szCs w:val="24"/>
        </w:rPr>
      </w:pPr>
      <w:bookmarkStart w:id="97" w:name="_Toc518238873"/>
      <w:r w:rsidRPr="004B3F36">
        <w:rPr>
          <w:sz w:val="24"/>
          <w:szCs w:val="24"/>
        </w:rPr>
        <w:t>The Relationship between Interactional Justice and Human Dignity</w:t>
      </w:r>
      <w:bookmarkEnd w:id="97"/>
    </w:p>
    <w:p w14:paraId="2819F607" w14:textId="77777777" w:rsidR="004B3F36" w:rsidRDefault="004B3F36" w:rsidP="004B3F36">
      <w:pPr>
        <w:spacing w:line="480" w:lineRule="auto"/>
        <w:ind w:firstLine="720"/>
        <w:jc w:val="both"/>
        <w:rPr>
          <w:rFonts w:ascii="Times New Roman" w:hAnsi="Times New Roman" w:cs="Times New Roman"/>
          <w:sz w:val="24"/>
          <w:szCs w:val="24"/>
        </w:rPr>
      </w:pPr>
      <w:r>
        <w:rPr>
          <w:rFonts w:ascii="Times New Roman" w:hAnsi="Times New Roman" w:cs="Times New Roman"/>
          <w:sz w:val="24"/>
        </w:rPr>
        <w:t>Human dignity at workplace refers to the behavior of an organization towards its people in a way that</w:t>
      </w:r>
      <w:r w:rsidR="00874798">
        <w:rPr>
          <w:rFonts w:ascii="Times New Roman" w:hAnsi="Times New Roman" w:cs="Times New Roman"/>
          <w:sz w:val="24"/>
        </w:rPr>
        <w:t xml:space="preserve"> it</w:t>
      </w:r>
      <w:r>
        <w:rPr>
          <w:rFonts w:ascii="Times New Roman" w:hAnsi="Times New Roman" w:cs="Times New Roman"/>
          <w:sz w:val="24"/>
        </w:rPr>
        <w:t xml:space="preserve"> recognizes their presence in a respectful way and</w:t>
      </w:r>
      <w:r w:rsidR="00874798">
        <w:rPr>
          <w:rFonts w:ascii="Times New Roman" w:hAnsi="Times New Roman" w:cs="Times New Roman"/>
          <w:sz w:val="24"/>
        </w:rPr>
        <w:t xml:space="preserve"> devising such policies and procedures to enhance</w:t>
      </w:r>
      <w:r>
        <w:rPr>
          <w:rFonts w:ascii="Times New Roman" w:hAnsi="Times New Roman" w:cs="Times New Roman"/>
          <w:sz w:val="24"/>
        </w:rPr>
        <w:t xml:space="preserve"> their individual performance and well-being. </w:t>
      </w:r>
      <w:r w:rsidR="00874798">
        <w:rPr>
          <w:rFonts w:ascii="Times New Roman" w:hAnsi="Times New Roman" w:cs="Times New Roman"/>
          <w:sz w:val="24"/>
        </w:rPr>
        <w:t>When employees are treated</w:t>
      </w:r>
      <w:r>
        <w:rPr>
          <w:rFonts w:ascii="Times New Roman" w:hAnsi="Times New Roman" w:cs="Times New Roman"/>
          <w:sz w:val="24"/>
        </w:rPr>
        <w:t xml:space="preserve"> with high human dignity</w:t>
      </w:r>
      <w:r w:rsidR="00874798">
        <w:rPr>
          <w:rFonts w:ascii="Times New Roman" w:hAnsi="Times New Roman" w:cs="Times New Roman"/>
          <w:sz w:val="24"/>
        </w:rPr>
        <w:t>,</w:t>
      </w:r>
      <w:r>
        <w:rPr>
          <w:rFonts w:ascii="Times New Roman" w:hAnsi="Times New Roman" w:cs="Times New Roman"/>
          <w:sz w:val="24"/>
        </w:rPr>
        <w:t xml:space="preserve"> they become high performers of the organization because </w:t>
      </w:r>
      <w:r w:rsidR="00874798">
        <w:rPr>
          <w:rFonts w:ascii="Times New Roman" w:hAnsi="Times New Roman" w:cs="Times New Roman"/>
          <w:sz w:val="24"/>
        </w:rPr>
        <w:t>only then they can experience</w:t>
      </w:r>
      <w:r>
        <w:rPr>
          <w:rFonts w:ascii="Times New Roman" w:hAnsi="Times New Roman" w:cs="Times New Roman"/>
          <w:sz w:val="24"/>
        </w:rPr>
        <w:t xml:space="preserve"> a direct correlation between their personal goals and organizational goals </w:t>
      </w:r>
      <w:r w:rsidRPr="004570B6">
        <w:rPr>
          <w:rFonts w:ascii="Times New Roman" w:hAnsi="Times New Roman" w:cs="Times New Roman"/>
          <w:sz w:val="24"/>
          <w:szCs w:val="24"/>
          <w:shd w:val="clear" w:color="auto" w:fill="FFFFFF"/>
        </w:rPr>
        <w:t xml:space="preserve">(Lucas, </w:t>
      </w:r>
      <w:commentRangeStart w:id="98"/>
      <w:r w:rsidRPr="004570B6">
        <w:rPr>
          <w:rFonts w:ascii="Times New Roman" w:hAnsi="Times New Roman" w:cs="Times New Roman"/>
          <w:sz w:val="24"/>
          <w:szCs w:val="24"/>
          <w:shd w:val="clear" w:color="auto" w:fill="FFFFFF"/>
        </w:rPr>
        <w:t xml:space="preserve">2015; </w:t>
      </w:r>
      <w:proofErr w:type="spellStart"/>
      <w:r w:rsidRPr="004570B6">
        <w:rPr>
          <w:rFonts w:ascii="Times New Roman" w:hAnsi="Times New Roman" w:cs="Times New Roman"/>
          <w:sz w:val="24"/>
          <w:szCs w:val="24"/>
          <w:shd w:val="clear" w:color="auto" w:fill="FFFFFF"/>
        </w:rPr>
        <w:t>Kostera</w:t>
      </w:r>
      <w:proofErr w:type="spellEnd"/>
      <w:r w:rsidRPr="004570B6">
        <w:rPr>
          <w:rFonts w:ascii="Times New Roman" w:hAnsi="Times New Roman" w:cs="Times New Roman"/>
          <w:sz w:val="24"/>
          <w:szCs w:val="24"/>
          <w:shd w:val="clear" w:color="auto" w:fill="FFFFFF"/>
        </w:rPr>
        <w:t xml:space="preserve"> &amp; </w:t>
      </w:r>
      <w:proofErr w:type="spellStart"/>
      <w:r w:rsidRPr="004570B6">
        <w:rPr>
          <w:rFonts w:ascii="Times New Roman" w:hAnsi="Times New Roman" w:cs="Times New Roman"/>
          <w:sz w:val="24"/>
          <w:szCs w:val="24"/>
          <w:shd w:val="clear" w:color="auto" w:fill="FFFFFF"/>
        </w:rPr>
        <w:t>Pirson</w:t>
      </w:r>
      <w:proofErr w:type="spellEnd"/>
      <w:r w:rsidRPr="004570B6">
        <w:rPr>
          <w:rFonts w:ascii="Times New Roman" w:hAnsi="Times New Roman" w:cs="Times New Roman"/>
          <w:sz w:val="24"/>
          <w:szCs w:val="24"/>
          <w:shd w:val="clear" w:color="auto" w:fill="FFFFFF"/>
        </w:rPr>
        <w:t xml:space="preserve">, 2016; </w:t>
      </w:r>
      <w:proofErr w:type="spellStart"/>
      <w:r w:rsidRPr="004570B6">
        <w:rPr>
          <w:rFonts w:ascii="Times New Roman" w:hAnsi="Times New Roman" w:cs="Times New Roman"/>
          <w:sz w:val="24"/>
          <w:szCs w:val="24"/>
          <w:shd w:val="clear" w:color="auto" w:fill="FFFFFF"/>
        </w:rPr>
        <w:t>Kirchhoffer</w:t>
      </w:r>
      <w:proofErr w:type="spellEnd"/>
      <w:r w:rsidRPr="004570B6">
        <w:rPr>
          <w:rFonts w:ascii="Times New Roman" w:hAnsi="Times New Roman" w:cs="Times New Roman"/>
          <w:sz w:val="24"/>
          <w:szCs w:val="24"/>
          <w:shd w:val="clear" w:color="auto" w:fill="FFFFFF"/>
        </w:rPr>
        <w:t>, 2017</w:t>
      </w:r>
      <w:commentRangeEnd w:id="98"/>
      <w:r w:rsidR="00D60A59">
        <w:rPr>
          <w:rStyle w:val="CommentReference"/>
        </w:rPr>
        <w:commentReference w:id="98"/>
      </w:r>
      <w:r w:rsidRPr="004570B6">
        <w:rPr>
          <w:rFonts w:ascii="Times New Roman" w:hAnsi="Times New Roman" w:cs="Times New Roman"/>
          <w:sz w:val="24"/>
          <w:szCs w:val="24"/>
          <w:shd w:val="clear" w:color="auto" w:fill="FFFFFF"/>
        </w:rPr>
        <w:t>)</w:t>
      </w:r>
      <w:r w:rsidRPr="004570B6">
        <w:rPr>
          <w:rFonts w:ascii="Times New Roman" w:hAnsi="Times New Roman" w:cs="Times New Roman"/>
          <w:sz w:val="24"/>
          <w:szCs w:val="24"/>
        </w:rPr>
        <w:t xml:space="preserve">. </w:t>
      </w:r>
    </w:p>
    <w:p w14:paraId="070038FF" w14:textId="77777777" w:rsidR="004B3F36" w:rsidRDefault="004B3F36" w:rsidP="004B3F36">
      <w:pPr>
        <w:spacing w:line="480" w:lineRule="auto"/>
        <w:ind w:firstLine="720"/>
        <w:jc w:val="both"/>
        <w:rPr>
          <w:rFonts w:ascii="Times New Roman" w:hAnsi="Times New Roman" w:cs="Times New Roman"/>
          <w:sz w:val="24"/>
        </w:rPr>
      </w:pPr>
      <w:r>
        <w:rPr>
          <w:rFonts w:ascii="Times New Roman" w:hAnsi="Times New Roman" w:cs="Times New Roman"/>
          <w:sz w:val="24"/>
        </w:rPr>
        <w:lastRenderedPageBreak/>
        <w:t>Interactional justice has a great influence on human dignity because it is the</w:t>
      </w:r>
      <w:r w:rsidR="00874798">
        <w:rPr>
          <w:rFonts w:ascii="Times New Roman" w:hAnsi="Times New Roman" w:cs="Times New Roman"/>
          <w:sz w:val="24"/>
        </w:rPr>
        <w:t xml:space="preserve"> basic way that defines</w:t>
      </w:r>
      <w:r>
        <w:rPr>
          <w:rFonts w:ascii="Times New Roman" w:hAnsi="Times New Roman" w:cs="Times New Roman"/>
          <w:sz w:val="24"/>
        </w:rPr>
        <w:t xml:space="preserve"> how the procedures and deci</w:t>
      </w:r>
      <w:r w:rsidR="00874798">
        <w:rPr>
          <w:rFonts w:ascii="Times New Roman" w:hAnsi="Times New Roman" w:cs="Times New Roman"/>
          <w:sz w:val="24"/>
        </w:rPr>
        <w:t>sions of an organization treat</w:t>
      </w:r>
      <w:r>
        <w:rPr>
          <w:rFonts w:ascii="Times New Roman" w:hAnsi="Times New Roman" w:cs="Times New Roman"/>
          <w:sz w:val="24"/>
        </w:rPr>
        <w:t xml:space="preserve"> its people. If </w:t>
      </w:r>
      <w:r w:rsidR="00874798">
        <w:rPr>
          <w:rFonts w:ascii="Times New Roman" w:hAnsi="Times New Roman" w:cs="Times New Roman"/>
          <w:sz w:val="24"/>
        </w:rPr>
        <w:t xml:space="preserve">employees fairly perceive </w:t>
      </w:r>
      <w:r>
        <w:rPr>
          <w:rFonts w:ascii="Times New Roman" w:hAnsi="Times New Roman" w:cs="Times New Roman"/>
          <w:sz w:val="24"/>
        </w:rPr>
        <w:t>interactional justice in an organization, there must be high importance given to human dignity. The human dignity and interactional justice has a positive relationship because both are related with humanistic management of the procedures and methods of an organization (</w:t>
      </w:r>
      <w:proofErr w:type="spellStart"/>
      <w:r w:rsidRPr="004570B6">
        <w:rPr>
          <w:rFonts w:ascii="Times New Roman" w:hAnsi="Times New Roman" w:cs="Times New Roman"/>
          <w:sz w:val="24"/>
          <w:szCs w:val="24"/>
          <w:shd w:val="clear" w:color="auto" w:fill="FFFFFF"/>
        </w:rPr>
        <w:t>Kostera</w:t>
      </w:r>
      <w:proofErr w:type="spellEnd"/>
      <w:r w:rsidRPr="004570B6">
        <w:rPr>
          <w:rFonts w:ascii="Times New Roman" w:hAnsi="Times New Roman" w:cs="Times New Roman"/>
          <w:sz w:val="24"/>
          <w:szCs w:val="24"/>
          <w:shd w:val="clear" w:color="auto" w:fill="FFFFFF"/>
        </w:rPr>
        <w:t xml:space="preserve"> &amp; </w:t>
      </w:r>
      <w:proofErr w:type="spellStart"/>
      <w:r w:rsidRPr="004570B6">
        <w:rPr>
          <w:rFonts w:ascii="Times New Roman" w:hAnsi="Times New Roman" w:cs="Times New Roman"/>
          <w:sz w:val="24"/>
          <w:szCs w:val="24"/>
          <w:shd w:val="clear" w:color="auto" w:fill="FFFFFF"/>
        </w:rPr>
        <w:t>Pirson</w:t>
      </w:r>
      <w:proofErr w:type="spellEnd"/>
      <w:r w:rsidRPr="004570B6">
        <w:rPr>
          <w:rFonts w:ascii="Times New Roman" w:hAnsi="Times New Roman" w:cs="Times New Roman"/>
          <w:sz w:val="24"/>
          <w:szCs w:val="24"/>
          <w:shd w:val="clear" w:color="auto" w:fill="FFFFFF"/>
        </w:rPr>
        <w:t>, 2016</w:t>
      </w:r>
      <w:r>
        <w:rPr>
          <w:rFonts w:ascii="Times New Roman" w:hAnsi="Times New Roman" w:cs="Times New Roman"/>
          <w:sz w:val="24"/>
          <w:szCs w:val="24"/>
          <w:shd w:val="clear" w:color="auto" w:fill="FFFFFF"/>
        </w:rPr>
        <w:t>)</w:t>
      </w:r>
      <w:r>
        <w:rPr>
          <w:rFonts w:ascii="Times New Roman" w:hAnsi="Times New Roman" w:cs="Times New Roman"/>
          <w:sz w:val="24"/>
        </w:rPr>
        <w:t>. Under the concept of human dignity, the focus of the management remains on those priceless things that cannot be exchanged such as emotions, happiness, self-esteem, and commitment. When organizations do have this concept, the chances of fairness in organizati</w:t>
      </w:r>
      <w:r w:rsidR="00874798">
        <w:rPr>
          <w:rFonts w:ascii="Times New Roman" w:hAnsi="Times New Roman" w:cs="Times New Roman"/>
          <w:sz w:val="24"/>
        </w:rPr>
        <w:t>onal justice in all of its five</w:t>
      </w:r>
      <w:r>
        <w:rPr>
          <w:rFonts w:ascii="Times New Roman" w:hAnsi="Times New Roman" w:cs="Times New Roman"/>
          <w:sz w:val="24"/>
        </w:rPr>
        <w:t xml:space="preserve"> dimensions become high </w:t>
      </w:r>
      <w:r w:rsidRPr="008A1557">
        <w:rPr>
          <w:rFonts w:ascii="Times New Roman" w:hAnsi="Times New Roman" w:cs="Times New Roman"/>
          <w:sz w:val="24"/>
          <w:szCs w:val="24"/>
          <w:shd w:val="clear" w:color="auto" w:fill="FFFFFF"/>
        </w:rPr>
        <w:t>(Al-</w:t>
      </w:r>
      <w:proofErr w:type="spellStart"/>
      <w:r w:rsidRPr="008A1557">
        <w:rPr>
          <w:rFonts w:ascii="Times New Roman" w:hAnsi="Times New Roman" w:cs="Times New Roman"/>
          <w:sz w:val="24"/>
          <w:szCs w:val="24"/>
          <w:shd w:val="clear" w:color="auto" w:fill="FFFFFF"/>
        </w:rPr>
        <w:t>Kilani</w:t>
      </w:r>
      <w:proofErr w:type="spellEnd"/>
      <w:r w:rsidRPr="008A1557">
        <w:rPr>
          <w:rFonts w:ascii="Times New Roman" w:hAnsi="Times New Roman" w:cs="Times New Roman"/>
          <w:sz w:val="24"/>
          <w:szCs w:val="24"/>
          <w:shd w:val="clear" w:color="auto" w:fill="FFFFFF"/>
        </w:rPr>
        <w:t>, 2017)</w:t>
      </w:r>
      <w:r w:rsidRPr="008A1557">
        <w:rPr>
          <w:rFonts w:ascii="Times New Roman" w:hAnsi="Times New Roman" w:cs="Times New Roman"/>
          <w:sz w:val="24"/>
          <w:szCs w:val="24"/>
        </w:rPr>
        <w:t>.</w:t>
      </w:r>
    </w:p>
    <w:p w14:paraId="2E9748EF" w14:textId="77777777" w:rsidR="004B3F36" w:rsidRDefault="004B3F36" w:rsidP="004B3F36">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Organizational justice has a strong connection with people, from an individual perspective it involves </w:t>
      </w:r>
      <w:r w:rsidR="00874798">
        <w:rPr>
          <w:rFonts w:ascii="Times New Roman" w:hAnsi="Times New Roman" w:cs="Times New Roman"/>
          <w:sz w:val="24"/>
        </w:rPr>
        <w:t>the</w:t>
      </w:r>
      <w:r>
        <w:rPr>
          <w:rFonts w:ascii="Times New Roman" w:hAnsi="Times New Roman" w:cs="Times New Roman"/>
          <w:sz w:val="24"/>
        </w:rPr>
        <w:t xml:space="preserve"> long-term interests</w:t>
      </w:r>
      <w:r w:rsidR="00874798">
        <w:rPr>
          <w:rFonts w:ascii="Times New Roman" w:hAnsi="Times New Roman" w:cs="Times New Roman"/>
          <w:sz w:val="24"/>
        </w:rPr>
        <w:t xml:space="preserve"> of individuals</w:t>
      </w:r>
      <w:r>
        <w:rPr>
          <w:rFonts w:ascii="Times New Roman" w:hAnsi="Times New Roman" w:cs="Times New Roman"/>
          <w:sz w:val="24"/>
        </w:rPr>
        <w:t xml:space="preserve"> both</w:t>
      </w:r>
      <w:r w:rsidR="00874798">
        <w:rPr>
          <w:rFonts w:ascii="Times New Roman" w:hAnsi="Times New Roman" w:cs="Times New Roman"/>
          <w:sz w:val="24"/>
        </w:rPr>
        <w:t xml:space="preserve"> in terms of</w:t>
      </w:r>
      <w:r>
        <w:rPr>
          <w:rFonts w:ascii="Times New Roman" w:hAnsi="Times New Roman" w:cs="Times New Roman"/>
          <w:sz w:val="24"/>
        </w:rPr>
        <w:t xml:space="preserve"> material and emotional</w:t>
      </w:r>
      <w:r w:rsidR="00874798">
        <w:rPr>
          <w:rFonts w:ascii="Times New Roman" w:hAnsi="Times New Roman" w:cs="Times New Roman"/>
          <w:sz w:val="24"/>
        </w:rPr>
        <w:t xml:space="preserve"> aspects</w:t>
      </w:r>
      <w:r>
        <w:rPr>
          <w:rFonts w:ascii="Times New Roman" w:hAnsi="Times New Roman" w:cs="Times New Roman"/>
          <w:sz w:val="24"/>
        </w:rPr>
        <w:t>, and</w:t>
      </w:r>
      <w:r w:rsidR="00874798">
        <w:rPr>
          <w:rFonts w:ascii="Times New Roman" w:hAnsi="Times New Roman" w:cs="Times New Roman"/>
          <w:sz w:val="24"/>
        </w:rPr>
        <w:t xml:space="preserve"> also exhibits a str</w:t>
      </w:r>
      <w:r w:rsidR="000D6E67">
        <w:rPr>
          <w:rFonts w:ascii="Times New Roman" w:hAnsi="Times New Roman" w:cs="Times New Roman"/>
          <w:sz w:val="24"/>
        </w:rPr>
        <w:t>o</w:t>
      </w:r>
      <w:r w:rsidR="00874798">
        <w:rPr>
          <w:rFonts w:ascii="Times New Roman" w:hAnsi="Times New Roman" w:cs="Times New Roman"/>
          <w:sz w:val="24"/>
        </w:rPr>
        <w:t>ng association with</w:t>
      </w:r>
      <w:r>
        <w:rPr>
          <w:rFonts w:ascii="Times New Roman" w:hAnsi="Times New Roman" w:cs="Times New Roman"/>
          <w:sz w:val="24"/>
        </w:rPr>
        <w:t xml:space="preserve"> their current and future plans. </w:t>
      </w:r>
      <w:commentRangeStart w:id="99"/>
      <w:r>
        <w:rPr>
          <w:rFonts w:ascii="Times New Roman" w:hAnsi="Times New Roman" w:cs="Times New Roman"/>
          <w:sz w:val="24"/>
        </w:rPr>
        <w:t>From the perspective of interpersonal relationship organizational justice demand for human dignity, the degree of interpersonal relationship and status, and from the perspective of organizational management, organizational justice demand for the positive degree of relationship between the upper and lower management, team cohesion, sustainable development, group interaction, and organizational performance, whereas from the s</w:t>
      </w:r>
      <w:r w:rsidR="00874798">
        <w:rPr>
          <w:rFonts w:ascii="Times New Roman" w:hAnsi="Times New Roman" w:cs="Times New Roman"/>
          <w:sz w:val="24"/>
        </w:rPr>
        <w:t xml:space="preserve">ocial development point of view, it exhibits a </w:t>
      </w:r>
      <w:r w:rsidR="000D6E67">
        <w:rPr>
          <w:rFonts w:ascii="Times New Roman" w:hAnsi="Times New Roman" w:cs="Times New Roman"/>
          <w:sz w:val="24"/>
        </w:rPr>
        <w:t xml:space="preserve">strong and </w:t>
      </w:r>
      <w:r>
        <w:rPr>
          <w:rFonts w:ascii="Times New Roman" w:hAnsi="Times New Roman" w:cs="Times New Roman"/>
          <w:sz w:val="24"/>
        </w:rPr>
        <w:t>positive</w:t>
      </w:r>
      <w:r w:rsidR="000D6E67">
        <w:rPr>
          <w:rFonts w:ascii="Times New Roman" w:hAnsi="Times New Roman" w:cs="Times New Roman"/>
          <w:sz w:val="24"/>
        </w:rPr>
        <w:t xml:space="preserve"> correlation between the</w:t>
      </w:r>
      <w:r>
        <w:rPr>
          <w:rFonts w:ascii="Times New Roman" w:hAnsi="Times New Roman" w:cs="Times New Roman"/>
          <w:sz w:val="24"/>
        </w:rPr>
        <w:t xml:space="preserve"> social stability and advancement </w:t>
      </w:r>
      <w:r w:rsidRPr="006E16FF">
        <w:rPr>
          <w:rFonts w:ascii="Times New Roman" w:hAnsi="Times New Roman" w:cs="Times New Roman"/>
          <w:sz w:val="24"/>
          <w:szCs w:val="24"/>
          <w:shd w:val="clear" w:color="auto" w:fill="FFFFFF"/>
        </w:rPr>
        <w:t>(</w:t>
      </w:r>
      <w:proofErr w:type="spellStart"/>
      <w:r w:rsidRPr="006E16FF">
        <w:rPr>
          <w:rFonts w:ascii="Times New Roman" w:hAnsi="Times New Roman" w:cs="Times New Roman"/>
          <w:sz w:val="24"/>
          <w:szCs w:val="24"/>
          <w:shd w:val="clear" w:color="auto" w:fill="FFFFFF"/>
        </w:rPr>
        <w:t>Chunlei</w:t>
      </w:r>
      <w:proofErr w:type="spellEnd"/>
      <w:r w:rsidRPr="006E16FF">
        <w:rPr>
          <w:rFonts w:ascii="Times New Roman" w:hAnsi="Times New Roman" w:cs="Times New Roman"/>
          <w:sz w:val="24"/>
          <w:szCs w:val="24"/>
          <w:shd w:val="clear" w:color="auto" w:fill="FFFFFF"/>
        </w:rPr>
        <w:t>, 2017)</w:t>
      </w:r>
      <w:r w:rsidRPr="006E16FF">
        <w:rPr>
          <w:rFonts w:ascii="Times New Roman" w:hAnsi="Times New Roman" w:cs="Times New Roman"/>
          <w:sz w:val="24"/>
          <w:szCs w:val="24"/>
        </w:rPr>
        <w:t>.</w:t>
      </w:r>
      <w:commentRangeEnd w:id="99"/>
      <w:r w:rsidR="00D60A59">
        <w:rPr>
          <w:rStyle w:val="CommentReference"/>
        </w:rPr>
        <w:commentReference w:id="99"/>
      </w:r>
    </w:p>
    <w:p w14:paraId="7CD5B86F" w14:textId="77777777" w:rsidR="004B3F36" w:rsidRDefault="004B3F36" w:rsidP="004B3F36">
      <w:pPr>
        <w:spacing w:line="480" w:lineRule="auto"/>
        <w:ind w:firstLine="720"/>
        <w:jc w:val="both"/>
        <w:rPr>
          <w:rFonts w:ascii="Times New Roman" w:hAnsi="Times New Roman" w:cs="Times New Roman"/>
          <w:sz w:val="24"/>
        </w:rPr>
      </w:pPr>
      <w:r>
        <w:rPr>
          <w:rFonts w:ascii="Times New Roman" w:hAnsi="Times New Roman" w:cs="Times New Roman"/>
          <w:sz w:val="24"/>
        </w:rPr>
        <w:t>The individual percep</w:t>
      </w:r>
      <w:r w:rsidR="000D6E67">
        <w:rPr>
          <w:rFonts w:ascii="Times New Roman" w:hAnsi="Times New Roman" w:cs="Times New Roman"/>
          <w:sz w:val="24"/>
        </w:rPr>
        <w:t xml:space="preserve">tion of employees regarding </w:t>
      </w:r>
      <w:r>
        <w:rPr>
          <w:rFonts w:ascii="Times New Roman" w:hAnsi="Times New Roman" w:cs="Times New Roman"/>
          <w:sz w:val="24"/>
        </w:rPr>
        <w:t>fairness of interactional justice in an organization varies f</w:t>
      </w:r>
      <w:r w:rsidR="000D6E67">
        <w:rPr>
          <w:rFonts w:ascii="Times New Roman" w:hAnsi="Times New Roman" w:cs="Times New Roman"/>
          <w:sz w:val="24"/>
        </w:rPr>
        <w:t xml:space="preserve">rom person to person due to difference between </w:t>
      </w:r>
      <w:r>
        <w:rPr>
          <w:rFonts w:ascii="Times New Roman" w:hAnsi="Times New Roman" w:cs="Times New Roman"/>
          <w:sz w:val="24"/>
        </w:rPr>
        <w:t xml:space="preserve">understanding levels of the staff members. Therefore, the perception towards human dignity in an organization might also differ from person to person due to its strong connection with organizational justice </w:t>
      </w:r>
      <w:r w:rsidRPr="00F32D24">
        <w:rPr>
          <w:rFonts w:ascii="Times New Roman" w:hAnsi="Times New Roman" w:cs="Times New Roman"/>
          <w:sz w:val="24"/>
          <w:szCs w:val="24"/>
          <w:shd w:val="clear" w:color="auto" w:fill="FFFFFF"/>
        </w:rPr>
        <w:t>(Lucas, 2015)</w:t>
      </w:r>
      <w:r w:rsidRPr="00F32D24">
        <w:rPr>
          <w:rFonts w:ascii="Times New Roman" w:hAnsi="Times New Roman" w:cs="Times New Roman"/>
          <w:sz w:val="24"/>
          <w:szCs w:val="24"/>
        </w:rPr>
        <w:t>.</w:t>
      </w:r>
    </w:p>
    <w:p w14:paraId="2E1182B2" w14:textId="77777777" w:rsidR="004B3F36" w:rsidRPr="004B3F36" w:rsidRDefault="004B3F36" w:rsidP="004B3F36">
      <w:pPr>
        <w:pStyle w:val="Heading2"/>
        <w:rPr>
          <w:sz w:val="24"/>
          <w:szCs w:val="24"/>
        </w:rPr>
      </w:pPr>
      <w:bookmarkStart w:id="100" w:name="_Toc518238874"/>
      <w:r w:rsidRPr="004B3F36">
        <w:rPr>
          <w:sz w:val="24"/>
          <w:szCs w:val="24"/>
        </w:rPr>
        <w:lastRenderedPageBreak/>
        <w:t>Implications of Human Dignity in an organization and its impact on Mass exodus</w:t>
      </w:r>
      <w:bookmarkEnd w:id="100"/>
    </w:p>
    <w:p w14:paraId="70CFB09E" w14:textId="77777777" w:rsidR="004B3F36" w:rsidRDefault="008957AF" w:rsidP="004B3F36">
      <w:pPr>
        <w:spacing w:line="480" w:lineRule="auto"/>
        <w:ind w:firstLine="720"/>
        <w:jc w:val="both"/>
        <w:rPr>
          <w:rFonts w:ascii="Times New Roman" w:hAnsi="Times New Roman" w:cs="Times New Roman"/>
          <w:sz w:val="24"/>
          <w:szCs w:val="24"/>
          <w:shd w:val="clear" w:color="auto" w:fill="FFFFFF"/>
        </w:rPr>
      </w:pPr>
      <w:commentRangeStart w:id="101"/>
      <w:r w:rsidRPr="008957AF">
        <w:rPr>
          <w:rFonts w:ascii="Times New Roman" w:hAnsi="Times New Roman" w:cs="Times New Roman"/>
          <w:sz w:val="24"/>
          <w:szCs w:val="24"/>
          <w:shd w:val="clear" w:color="auto" w:fill="FFFFFF"/>
        </w:rPr>
        <w:t>MACHADO &amp; TEIXEIRA</w:t>
      </w:r>
      <w:commentRangeEnd w:id="101"/>
      <w:r w:rsidR="00D60A59">
        <w:rPr>
          <w:rStyle w:val="CommentReference"/>
        </w:rPr>
        <w:commentReference w:id="101"/>
      </w:r>
      <w:r w:rsidRPr="008957A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w:t>
      </w:r>
      <w:r w:rsidRPr="008957AF">
        <w:rPr>
          <w:rFonts w:ascii="Times New Roman" w:hAnsi="Times New Roman" w:cs="Times New Roman"/>
          <w:sz w:val="24"/>
          <w:szCs w:val="24"/>
          <w:shd w:val="clear" w:color="auto" w:fill="FFFFFF"/>
        </w:rPr>
        <w:t>2017)</w:t>
      </w:r>
      <w:r w:rsidR="000D6E67">
        <w:rPr>
          <w:rFonts w:ascii="Times New Roman" w:hAnsi="Times New Roman" w:cs="Times New Roman"/>
          <w:sz w:val="24"/>
          <w:szCs w:val="24"/>
          <w:shd w:val="clear" w:color="auto" w:fill="FFFFFF"/>
        </w:rPr>
        <w:t xml:space="preserve"> found that</w:t>
      </w:r>
      <w:r w:rsidR="004B3F36" w:rsidRPr="00F75683">
        <w:rPr>
          <w:rFonts w:ascii="Times New Roman" w:hAnsi="Times New Roman" w:cs="Times New Roman"/>
          <w:sz w:val="24"/>
          <w:szCs w:val="24"/>
          <w:shd w:val="clear" w:color="auto" w:fill="FFFFFF"/>
        </w:rPr>
        <w:t xml:space="preserve"> human dignity has an inverse relationship with mass exodus/employee turnover. When an organization practice human dignity fairly the degree of mass exodus will be relatively low</w:t>
      </w:r>
      <w:r w:rsidR="000D6E67">
        <w:rPr>
          <w:rFonts w:ascii="Times New Roman" w:hAnsi="Times New Roman" w:cs="Times New Roman"/>
          <w:sz w:val="24"/>
          <w:szCs w:val="24"/>
          <w:shd w:val="clear" w:color="auto" w:fill="FFFFFF"/>
        </w:rPr>
        <w:t>er</w:t>
      </w:r>
      <w:r w:rsidR="00167186">
        <w:rPr>
          <w:rFonts w:ascii="Times New Roman" w:hAnsi="Times New Roman" w:cs="Times New Roman"/>
          <w:sz w:val="24"/>
          <w:szCs w:val="24"/>
          <w:shd w:val="clear" w:color="auto" w:fill="FFFFFF"/>
        </w:rPr>
        <w:t xml:space="preserve"> because the</w:t>
      </w:r>
      <w:r w:rsidR="004B3F36" w:rsidRPr="00F75683">
        <w:rPr>
          <w:rFonts w:ascii="Times New Roman" w:hAnsi="Times New Roman" w:cs="Times New Roman"/>
          <w:sz w:val="24"/>
          <w:szCs w:val="24"/>
          <w:shd w:val="clear" w:color="auto" w:fill="FFFFFF"/>
        </w:rPr>
        <w:t xml:space="preserve"> commitment</w:t>
      </w:r>
      <w:r w:rsidR="00167186">
        <w:rPr>
          <w:rFonts w:ascii="Times New Roman" w:hAnsi="Times New Roman" w:cs="Times New Roman"/>
          <w:sz w:val="24"/>
          <w:szCs w:val="24"/>
          <w:shd w:val="clear" w:color="auto" w:fill="FFFFFF"/>
        </w:rPr>
        <w:t xml:space="preserve"> level and job satisfaction among employees will be high</w:t>
      </w:r>
      <w:r w:rsidR="00662E46">
        <w:rPr>
          <w:rFonts w:ascii="Times New Roman" w:hAnsi="Times New Roman" w:cs="Times New Roman"/>
          <w:sz w:val="24"/>
          <w:szCs w:val="24"/>
          <w:shd w:val="clear" w:color="auto" w:fill="FFFFFF"/>
        </w:rPr>
        <w:t xml:space="preserve">. Similarly, the lower level of human dignity </w:t>
      </w:r>
      <w:r w:rsidR="004B3F36" w:rsidRPr="00F75683">
        <w:rPr>
          <w:rFonts w:ascii="Times New Roman" w:hAnsi="Times New Roman" w:cs="Times New Roman"/>
          <w:sz w:val="24"/>
          <w:szCs w:val="24"/>
          <w:shd w:val="clear" w:color="auto" w:fill="FFFFFF"/>
        </w:rPr>
        <w:t>in an organization</w:t>
      </w:r>
      <w:r w:rsidR="00662E46">
        <w:rPr>
          <w:rFonts w:ascii="Times New Roman" w:hAnsi="Times New Roman" w:cs="Times New Roman"/>
          <w:sz w:val="24"/>
          <w:szCs w:val="24"/>
          <w:shd w:val="clear" w:color="auto" w:fill="FFFFFF"/>
        </w:rPr>
        <w:t xml:space="preserve"> can cause higher chances of</w:t>
      </w:r>
      <w:r w:rsidR="00167186">
        <w:rPr>
          <w:rFonts w:ascii="Times New Roman" w:hAnsi="Times New Roman" w:cs="Times New Roman"/>
          <w:sz w:val="24"/>
          <w:szCs w:val="24"/>
          <w:shd w:val="clear" w:color="auto" w:fill="FFFFFF"/>
        </w:rPr>
        <w:t xml:space="preserve"> </w:t>
      </w:r>
      <w:r w:rsidR="004B3F36" w:rsidRPr="00F75683">
        <w:rPr>
          <w:rFonts w:ascii="Times New Roman" w:hAnsi="Times New Roman" w:cs="Times New Roman"/>
          <w:sz w:val="24"/>
          <w:szCs w:val="24"/>
          <w:shd w:val="clear" w:color="auto" w:fill="FFFFFF"/>
        </w:rPr>
        <w:t>mass exodus du</w:t>
      </w:r>
      <w:r w:rsidR="00662E46">
        <w:rPr>
          <w:rFonts w:ascii="Times New Roman" w:hAnsi="Times New Roman" w:cs="Times New Roman"/>
          <w:sz w:val="24"/>
          <w:szCs w:val="24"/>
          <w:shd w:val="clear" w:color="auto" w:fill="FFFFFF"/>
        </w:rPr>
        <w:t>e to high job dissatisfaction and lower organizational commitment among</w:t>
      </w:r>
      <w:r w:rsidR="004B3F36" w:rsidRPr="00F75683">
        <w:rPr>
          <w:rFonts w:ascii="Times New Roman" w:hAnsi="Times New Roman" w:cs="Times New Roman"/>
          <w:sz w:val="24"/>
          <w:szCs w:val="24"/>
          <w:shd w:val="clear" w:color="auto" w:fill="FFFFFF"/>
        </w:rPr>
        <w:t xml:space="preserve"> employees</w:t>
      </w:r>
      <w:r w:rsidR="00662E46">
        <w:rPr>
          <w:rFonts w:ascii="Times New Roman" w:hAnsi="Times New Roman" w:cs="Times New Roman"/>
          <w:sz w:val="24"/>
          <w:szCs w:val="24"/>
          <w:shd w:val="clear" w:color="auto" w:fill="FFFFFF"/>
        </w:rPr>
        <w:t>.</w:t>
      </w:r>
      <w:r w:rsidR="004B3F36" w:rsidRPr="00F75683">
        <w:rPr>
          <w:rFonts w:ascii="Times New Roman" w:hAnsi="Times New Roman" w:cs="Times New Roman"/>
          <w:sz w:val="24"/>
          <w:szCs w:val="24"/>
          <w:shd w:val="clear" w:color="auto" w:fill="FFFFFF"/>
        </w:rPr>
        <w:t xml:space="preserve"> </w:t>
      </w:r>
    </w:p>
    <w:p w14:paraId="6AB781F3" w14:textId="38576A56" w:rsidR="004B3F36" w:rsidRPr="002D7BEA" w:rsidRDefault="004B3F36" w:rsidP="004B3F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Organizations that are violating the rights and policies of human dignity are actually raising questions </w:t>
      </w:r>
      <w:r w:rsidR="00662E46">
        <w:rPr>
          <w:rFonts w:ascii="Times New Roman" w:hAnsi="Times New Roman" w:cs="Times New Roman"/>
          <w:sz w:val="24"/>
          <w:szCs w:val="24"/>
        </w:rPr>
        <w:t>related to the fairness of the level of</w:t>
      </w:r>
      <w:r>
        <w:rPr>
          <w:rFonts w:ascii="Times New Roman" w:hAnsi="Times New Roman" w:cs="Times New Roman"/>
          <w:sz w:val="24"/>
          <w:szCs w:val="24"/>
        </w:rPr>
        <w:t xml:space="preserve"> organizational</w:t>
      </w:r>
      <w:r w:rsidR="00662E46">
        <w:rPr>
          <w:rFonts w:ascii="Times New Roman" w:hAnsi="Times New Roman" w:cs="Times New Roman"/>
          <w:sz w:val="24"/>
          <w:szCs w:val="24"/>
        </w:rPr>
        <w:t xml:space="preserve"> justice and</w:t>
      </w:r>
      <w:r>
        <w:rPr>
          <w:rFonts w:ascii="Times New Roman" w:hAnsi="Times New Roman" w:cs="Times New Roman"/>
          <w:sz w:val="24"/>
          <w:szCs w:val="24"/>
        </w:rPr>
        <w:t xml:space="preserve"> also affecting the degree of job satisfaction, citizenship behavior, organizational commitment, and employee </w:t>
      </w:r>
      <w:r w:rsidR="00662E46">
        <w:rPr>
          <w:rFonts w:ascii="Times New Roman" w:hAnsi="Times New Roman" w:cs="Times New Roman"/>
          <w:sz w:val="24"/>
          <w:szCs w:val="24"/>
        </w:rPr>
        <w:t xml:space="preserve">self-esteem and self-efficacy. The prevalence of such practices in an organization causes negative impact over the level of human dignity </w:t>
      </w:r>
      <w:r w:rsidR="00DF494D">
        <w:rPr>
          <w:rFonts w:ascii="Times New Roman" w:hAnsi="Times New Roman" w:cs="Times New Roman"/>
          <w:sz w:val="24"/>
          <w:szCs w:val="24"/>
        </w:rPr>
        <w:t>and</w:t>
      </w:r>
      <w:r w:rsidR="00662E46">
        <w:rPr>
          <w:rFonts w:ascii="Times New Roman" w:hAnsi="Times New Roman" w:cs="Times New Roman"/>
          <w:sz w:val="24"/>
          <w:szCs w:val="24"/>
        </w:rPr>
        <w:t xml:space="preserve"> also negatively </w:t>
      </w:r>
      <w:r w:rsidR="00DF494D">
        <w:rPr>
          <w:rFonts w:ascii="Times New Roman" w:hAnsi="Times New Roman" w:cs="Times New Roman"/>
          <w:sz w:val="24"/>
          <w:szCs w:val="24"/>
        </w:rPr>
        <w:t>affects</w:t>
      </w:r>
      <w:r w:rsidR="00662E46">
        <w:rPr>
          <w:rFonts w:ascii="Times New Roman" w:hAnsi="Times New Roman" w:cs="Times New Roman"/>
          <w:sz w:val="24"/>
          <w:szCs w:val="24"/>
        </w:rPr>
        <w:t xml:space="preserve"> the </w:t>
      </w:r>
      <w:r w:rsidR="00DF494D">
        <w:rPr>
          <w:rFonts w:ascii="Times New Roman" w:hAnsi="Times New Roman" w:cs="Times New Roman"/>
          <w:sz w:val="24"/>
          <w:szCs w:val="24"/>
        </w:rPr>
        <w:t>employee’s</w:t>
      </w:r>
      <w:r w:rsidR="00662E46">
        <w:rPr>
          <w:rFonts w:ascii="Times New Roman" w:hAnsi="Times New Roman" w:cs="Times New Roman"/>
          <w:sz w:val="24"/>
          <w:szCs w:val="24"/>
        </w:rPr>
        <w:t xml:space="preserve"> motivation level </w:t>
      </w:r>
      <w:r>
        <w:rPr>
          <w:rFonts w:ascii="Times New Roman" w:hAnsi="Times New Roman" w:cs="Times New Roman"/>
          <w:sz w:val="24"/>
          <w:szCs w:val="24"/>
        </w:rPr>
        <w:t>at workplace</w:t>
      </w:r>
      <w:r w:rsidR="00DF494D">
        <w:rPr>
          <w:rFonts w:ascii="Times New Roman" w:hAnsi="Times New Roman" w:cs="Times New Roman"/>
          <w:sz w:val="24"/>
          <w:szCs w:val="24"/>
        </w:rPr>
        <w:t xml:space="preserve">, which in turns </w:t>
      </w:r>
      <w:r>
        <w:rPr>
          <w:rFonts w:ascii="Times New Roman" w:hAnsi="Times New Roman" w:cs="Times New Roman"/>
          <w:sz w:val="24"/>
          <w:szCs w:val="24"/>
        </w:rPr>
        <w:t>lower</w:t>
      </w:r>
      <w:r w:rsidR="00662E46">
        <w:rPr>
          <w:rFonts w:ascii="Times New Roman" w:hAnsi="Times New Roman" w:cs="Times New Roman"/>
          <w:sz w:val="24"/>
          <w:szCs w:val="24"/>
        </w:rPr>
        <w:t xml:space="preserve"> down their job satisfaction and</w:t>
      </w:r>
      <w:r>
        <w:rPr>
          <w:rFonts w:ascii="Times New Roman" w:hAnsi="Times New Roman" w:cs="Times New Roman"/>
          <w:sz w:val="24"/>
          <w:szCs w:val="24"/>
        </w:rPr>
        <w:t xml:space="preserve"> commitment</w:t>
      </w:r>
      <w:r w:rsidR="00662E46">
        <w:rPr>
          <w:rFonts w:ascii="Times New Roman" w:hAnsi="Times New Roman" w:cs="Times New Roman"/>
          <w:sz w:val="24"/>
          <w:szCs w:val="24"/>
        </w:rPr>
        <w:t xml:space="preserve"> in the long run</w:t>
      </w:r>
      <w:r w:rsidR="00DF494D">
        <w:rPr>
          <w:rFonts w:ascii="Times New Roman" w:hAnsi="Times New Roman" w:cs="Times New Roman"/>
          <w:sz w:val="24"/>
          <w:szCs w:val="24"/>
        </w:rPr>
        <w:t>. Furthermore, it also causes negative</w:t>
      </w:r>
      <w:r>
        <w:rPr>
          <w:rFonts w:ascii="Times New Roman" w:hAnsi="Times New Roman" w:cs="Times New Roman"/>
          <w:sz w:val="24"/>
          <w:szCs w:val="24"/>
        </w:rPr>
        <w:t xml:space="preserve"> perception of organizational justice</w:t>
      </w:r>
      <w:r w:rsidR="00DF494D">
        <w:rPr>
          <w:rFonts w:ascii="Times New Roman" w:hAnsi="Times New Roman" w:cs="Times New Roman"/>
          <w:sz w:val="24"/>
          <w:szCs w:val="24"/>
        </w:rPr>
        <w:t xml:space="preserve"> among its employees and adversely affects the organizational citizenship behavior, which in turns increases the turnover intentions among its employees</w:t>
      </w:r>
      <w:r>
        <w:rPr>
          <w:rFonts w:ascii="Times New Roman" w:hAnsi="Times New Roman" w:cs="Times New Roman"/>
          <w:sz w:val="24"/>
          <w:szCs w:val="24"/>
        </w:rPr>
        <w:t xml:space="preserve"> </w:t>
      </w:r>
      <w:r w:rsidR="008957AF" w:rsidRPr="008957AF">
        <w:rPr>
          <w:rFonts w:ascii="Times New Roman" w:hAnsi="Times New Roman" w:cs="Times New Roman"/>
          <w:sz w:val="24"/>
          <w:szCs w:val="24"/>
          <w:shd w:val="clear" w:color="auto" w:fill="FFFFFF"/>
        </w:rPr>
        <w:t>(Lucas, 2015)</w:t>
      </w:r>
      <w:r w:rsidR="008957AF">
        <w:rPr>
          <w:rFonts w:ascii="Times New Roman" w:hAnsi="Times New Roman" w:cs="Times New Roman"/>
          <w:sz w:val="24"/>
          <w:szCs w:val="24"/>
          <w:shd w:val="clear" w:color="auto" w:fill="FFFFFF"/>
        </w:rPr>
        <w:t xml:space="preserve">. </w:t>
      </w:r>
      <w:proofErr w:type="spellStart"/>
      <w:r w:rsidR="003E0E18">
        <w:rPr>
          <w:rFonts w:ascii="Times New Roman" w:hAnsi="Times New Roman" w:cs="Times New Roman"/>
          <w:sz w:val="24"/>
          <w:szCs w:val="24"/>
        </w:rPr>
        <w:t>Pirson</w:t>
      </w:r>
      <w:proofErr w:type="spellEnd"/>
      <w:r w:rsidR="003E0E18">
        <w:rPr>
          <w:rFonts w:ascii="Times New Roman" w:hAnsi="Times New Roman" w:cs="Times New Roman"/>
          <w:sz w:val="24"/>
          <w:szCs w:val="24"/>
        </w:rPr>
        <w:t xml:space="preserve"> and </w:t>
      </w:r>
      <w:proofErr w:type="spellStart"/>
      <w:r w:rsidR="003E0E18">
        <w:rPr>
          <w:rFonts w:ascii="Times New Roman" w:hAnsi="Times New Roman" w:cs="Times New Roman"/>
          <w:sz w:val="24"/>
          <w:szCs w:val="24"/>
        </w:rPr>
        <w:t>Dierksmeier</w:t>
      </w:r>
      <w:proofErr w:type="spellEnd"/>
      <w:r w:rsidR="003E0E18">
        <w:rPr>
          <w:rFonts w:ascii="Times New Roman" w:hAnsi="Times New Roman" w:cs="Times New Roman"/>
          <w:sz w:val="24"/>
          <w:szCs w:val="24"/>
        </w:rPr>
        <w:t xml:space="preserve">, </w:t>
      </w:r>
      <w:r w:rsidRPr="002D7BEA">
        <w:rPr>
          <w:rFonts w:ascii="Times New Roman" w:hAnsi="Times New Roman" w:cs="Times New Roman"/>
          <w:sz w:val="24"/>
          <w:szCs w:val="24"/>
        </w:rPr>
        <w:t>(2014)</w:t>
      </w:r>
      <w:r w:rsidR="003E0E18">
        <w:rPr>
          <w:rFonts w:ascii="Times New Roman" w:hAnsi="Times New Roman" w:cs="Times New Roman"/>
          <w:sz w:val="24"/>
          <w:szCs w:val="24"/>
        </w:rPr>
        <w:t xml:space="preserve"> suggested that</w:t>
      </w:r>
      <w:r w:rsidRPr="002D7BEA">
        <w:rPr>
          <w:rFonts w:ascii="Times New Roman" w:hAnsi="Times New Roman" w:cs="Times New Roman"/>
          <w:sz w:val="24"/>
          <w:szCs w:val="24"/>
        </w:rPr>
        <w:t xml:space="preserve"> to avoid mass exodus, human dignity in an organization should be “respected, protected, and promoted”</w:t>
      </w:r>
      <w:ins w:id="102" w:author="Fizza Sabir" w:date="2018-11-27T10:24:00Z">
        <w:r w:rsidR="00D60A59">
          <w:rPr>
            <w:rFonts w:ascii="Times New Roman" w:hAnsi="Times New Roman" w:cs="Times New Roman"/>
            <w:sz w:val="24"/>
            <w:szCs w:val="24"/>
          </w:rPr>
          <w:t xml:space="preserve"> (p.no……?)</w:t>
        </w:r>
      </w:ins>
      <w:r w:rsidRPr="002D7BEA">
        <w:rPr>
          <w:rFonts w:ascii="Times New Roman" w:hAnsi="Times New Roman" w:cs="Times New Roman"/>
          <w:sz w:val="24"/>
          <w:szCs w:val="24"/>
        </w:rPr>
        <w:t xml:space="preserve">. He further explained that dignity in an organizational setting is not the responsibility of the management alone, and this is the thing that people usually perceive wrongly. Every member of an organization should respect, protect and promote the dignity of others to create a positive and fair organizational culture. </w:t>
      </w:r>
    </w:p>
    <w:p w14:paraId="1D013E7E" w14:textId="77777777" w:rsidR="004B3F36" w:rsidRDefault="004B3F36" w:rsidP="004B3F36">
      <w:pPr>
        <w:spacing w:line="480" w:lineRule="auto"/>
        <w:ind w:firstLine="720"/>
        <w:jc w:val="both"/>
        <w:rPr>
          <w:rFonts w:ascii="Times New Roman" w:hAnsi="Times New Roman" w:cs="Times New Roman"/>
          <w:sz w:val="24"/>
          <w:szCs w:val="24"/>
          <w:shd w:val="clear" w:color="auto" w:fill="FFFFFF"/>
        </w:rPr>
      </w:pPr>
      <w:r w:rsidRPr="002D7BEA">
        <w:rPr>
          <w:rFonts w:ascii="Times New Roman" w:hAnsi="Times New Roman" w:cs="Times New Roman"/>
          <w:sz w:val="24"/>
          <w:szCs w:val="24"/>
        </w:rPr>
        <w:t xml:space="preserve">The negative relationship between human dignity in an organization and mass exodus has also been found by </w:t>
      </w:r>
      <w:proofErr w:type="spellStart"/>
      <w:r w:rsidR="008957AF" w:rsidRPr="008957AF">
        <w:rPr>
          <w:rFonts w:ascii="Times New Roman" w:hAnsi="Times New Roman" w:cs="Times New Roman"/>
          <w:sz w:val="24"/>
          <w:szCs w:val="24"/>
          <w:shd w:val="clear" w:color="auto" w:fill="FFFFFF"/>
        </w:rPr>
        <w:t>Bosman</w:t>
      </w:r>
      <w:proofErr w:type="spellEnd"/>
      <w:r w:rsidR="008957AF" w:rsidRPr="008957AF">
        <w:rPr>
          <w:rFonts w:ascii="Times New Roman" w:hAnsi="Times New Roman" w:cs="Times New Roman"/>
          <w:sz w:val="24"/>
          <w:szCs w:val="24"/>
          <w:shd w:val="clear" w:color="auto" w:fill="FFFFFF"/>
        </w:rPr>
        <w:t xml:space="preserve">, </w:t>
      </w:r>
      <w:r w:rsidR="008957AF">
        <w:rPr>
          <w:rFonts w:ascii="Times New Roman" w:hAnsi="Times New Roman" w:cs="Times New Roman"/>
          <w:sz w:val="24"/>
          <w:szCs w:val="24"/>
          <w:shd w:val="clear" w:color="auto" w:fill="FFFFFF"/>
        </w:rPr>
        <w:t>(</w:t>
      </w:r>
      <w:r w:rsidR="008957AF" w:rsidRPr="008957AF">
        <w:rPr>
          <w:rFonts w:ascii="Times New Roman" w:hAnsi="Times New Roman" w:cs="Times New Roman"/>
          <w:sz w:val="24"/>
          <w:szCs w:val="24"/>
          <w:shd w:val="clear" w:color="auto" w:fill="FFFFFF"/>
        </w:rPr>
        <w:t>2014)</w:t>
      </w:r>
      <w:r w:rsidR="008957AF">
        <w:rPr>
          <w:rFonts w:ascii="Times New Roman" w:hAnsi="Times New Roman" w:cs="Times New Roman"/>
          <w:sz w:val="24"/>
          <w:szCs w:val="24"/>
          <w:shd w:val="clear" w:color="auto" w:fill="FFFFFF"/>
        </w:rPr>
        <w:t xml:space="preserve"> </w:t>
      </w:r>
      <w:r w:rsidRPr="002D7BEA">
        <w:rPr>
          <w:rFonts w:ascii="Times New Roman" w:hAnsi="Times New Roman" w:cs="Times New Roman"/>
          <w:sz w:val="24"/>
          <w:szCs w:val="24"/>
          <w:shd w:val="clear" w:color="auto" w:fill="FFFFFF"/>
        </w:rPr>
        <w:t xml:space="preserve">because according to him the status of human </w:t>
      </w:r>
      <w:r w:rsidR="003E0E18">
        <w:rPr>
          <w:rFonts w:ascii="Times New Roman" w:hAnsi="Times New Roman" w:cs="Times New Roman"/>
          <w:sz w:val="24"/>
          <w:szCs w:val="24"/>
          <w:shd w:val="clear" w:color="auto" w:fill="FFFFFF"/>
        </w:rPr>
        <w:t xml:space="preserve">dignity in an </w:t>
      </w:r>
      <w:r w:rsidR="003E0E18">
        <w:rPr>
          <w:rFonts w:ascii="Times New Roman" w:hAnsi="Times New Roman" w:cs="Times New Roman"/>
          <w:sz w:val="24"/>
          <w:szCs w:val="24"/>
          <w:shd w:val="clear" w:color="auto" w:fill="FFFFFF"/>
        </w:rPr>
        <w:lastRenderedPageBreak/>
        <w:t>organization works as</w:t>
      </w:r>
      <w:r w:rsidRPr="002D7BEA">
        <w:rPr>
          <w:rFonts w:ascii="Times New Roman" w:hAnsi="Times New Roman" w:cs="Times New Roman"/>
          <w:sz w:val="24"/>
          <w:szCs w:val="24"/>
          <w:shd w:val="clear" w:color="auto" w:fill="FFFFFF"/>
        </w:rPr>
        <w:t xml:space="preserve"> a foundation to the fair and just distribution of financial and socio-emotional rewards.</w:t>
      </w:r>
    </w:p>
    <w:p w14:paraId="53C71AE0" w14:textId="77777777" w:rsidR="004B3F36" w:rsidRPr="0009599B" w:rsidRDefault="00791C1B" w:rsidP="0009599B">
      <w:pPr>
        <w:pStyle w:val="Heading2"/>
        <w:rPr>
          <w:sz w:val="24"/>
          <w:szCs w:val="24"/>
        </w:rPr>
      </w:pPr>
      <w:bookmarkStart w:id="103" w:name="_Toc518238875"/>
      <w:r w:rsidRPr="0009599B">
        <w:rPr>
          <w:sz w:val="24"/>
          <w:szCs w:val="24"/>
        </w:rPr>
        <w:t>Conceptual Framework</w:t>
      </w:r>
      <w:bookmarkEnd w:id="103"/>
    </w:p>
    <w:p w14:paraId="185ED892" w14:textId="217B78E1" w:rsidR="00791C1B" w:rsidRDefault="006D336F" w:rsidP="00791C1B">
      <w:pPr>
        <w:spacing w:line="480" w:lineRule="auto"/>
        <w:jc w:val="both"/>
        <w:rPr>
          <w:rFonts w:ascii="Times New Roman" w:hAnsi="Times New Roman" w:cs="Times New Roman"/>
          <w:sz w:val="24"/>
          <w:szCs w:val="24"/>
        </w:rPr>
      </w:pPr>
      <w:r>
        <w:rPr>
          <w:noProof/>
          <w:lang w:val="en-AU" w:eastAsia="en-AU"/>
        </w:rPr>
        <mc:AlternateContent>
          <mc:Choice Requires="wps">
            <w:drawing>
              <wp:anchor distT="0" distB="0" distL="114300" distR="114300" simplePos="0" relativeHeight="251664384" behindDoc="0" locked="0" layoutInCell="1" allowOverlap="1" wp14:anchorId="14AF4691" wp14:editId="2332E4D8">
                <wp:simplePos x="0" y="0"/>
                <wp:positionH relativeFrom="column">
                  <wp:posOffset>2314575</wp:posOffset>
                </wp:positionH>
                <wp:positionV relativeFrom="paragraph">
                  <wp:posOffset>2515235</wp:posOffset>
                </wp:positionV>
                <wp:extent cx="533400" cy="219075"/>
                <wp:effectExtent l="0" t="635"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4B3539" w14:textId="77777777" w:rsidR="006270AE" w:rsidRPr="007E442C" w:rsidRDefault="006270AE" w:rsidP="007E442C">
                            <w:pPr>
                              <w:jc w:val="center"/>
                              <w:rPr>
                                <w:b/>
                              </w:rPr>
                            </w:pPr>
                            <w:r w:rsidRPr="007E442C">
                              <w:rPr>
                                <w:b/>
                              </w:rPr>
                              <w:t>H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AF4691" id="Rectangle 9" o:spid="_x0000_s1026" style="position:absolute;left:0;text-align:left;margin-left:182.25pt;margin-top:198.05pt;width:42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" stroked="f">
                <v:textbox>
                  <w:txbxContent>
                    <w:p w14:paraId="674B3539" w14:textId="77777777" w:rsidR="006270AE" w:rsidRPr="007E442C" w:rsidRDefault="006270AE" w:rsidP="007E442C">
                      <w:pPr>
                        <w:jc w:val="center"/>
                        <w:rPr>
                          <w:b/>
                        </w:rPr>
                      </w:pPr>
                      <w:r w:rsidRPr="007E442C">
                        <w:rPr>
                          <w:b/>
                        </w:rPr>
                        <w:t>H – 1</w:t>
                      </w:r>
                    </w:p>
                  </w:txbxContent>
                </v:textbox>
              </v:rect>
            </w:pict>
          </mc:Fallback>
        </mc:AlternateContent>
      </w:r>
      <w:r w:rsidR="00791C1B">
        <w:tab/>
      </w:r>
      <w:r w:rsidR="00791C1B">
        <w:rPr>
          <w:rFonts w:ascii="Times New Roman" w:hAnsi="Times New Roman" w:cs="Times New Roman"/>
          <w:sz w:val="24"/>
          <w:szCs w:val="24"/>
        </w:rPr>
        <w:t xml:space="preserve">The concept of mediated moderation has been used for developing hypothesis to test the given variables of the study. This concept will help in evaluating whether the factor of </w:t>
      </w:r>
      <w:del w:id="104" w:author="Fizza Sabir" w:date="2018-11-27T10:24:00Z">
        <w:r w:rsidR="00791C1B" w:rsidDel="00D60A59">
          <w:rPr>
            <w:rFonts w:ascii="Times New Roman" w:hAnsi="Times New Roman" w:cs="Times New Roman"/>
            <w:sz w:val="24"/>
            <w:szCs w:val="24"/>
          </w:rPr>
          <w:delText>self respect</w:delText>
        </w:r>
      </w:del>
      <w:ins w:id="105" w:author="Fizza Sabir" w:date="2018-11-27T10:24:00Z">
        <w:r w:rsidR="00D60A59">
          <w:rPr>
            <w:rFonts w:ascii="Times New Roman" w:hAnsi="Times New Roman" w:cs="Times New Roman"/>
            <w:sz w:val="24"/>
            <w:szCs w:val="24"/>
          </w:rPr>
          <w:t>self-respect</w:t>
        </w:r>
      </w:ins>
      <w:r w:rsidR="00791C1B">
        <w:rPr>
          <w:rFonts w:ascii="Times New Roman" w:hAnsi="Times New Roman" w:cs="Times New Roman"/>
          <w:sz w:val="24"/>
          <w:szCs w:val="24"/>
        </w:rPr>
        <w:t xml:space="preserve"> and dignity of employees mediates the impact of interactional justice over the turnover intentions of employees. </w:t>
      </w:r>
      <w:r w:rsidR="0009599B">
        <w:rPr>
          <w:rFonts w:ascii="Times New Roman" w:hAnsi="Times New Roman" w:cs="Times New Roman"/>
          <w:sz w:val="24"/>
          <w:szCs w:val="24"/>
        </w:rPr>
        <w:t xml:space="preserve">The impact of mediating moderation in the given study among the selected variables will be tested under the theoretical framework established by </w:t>
      </w:r>
      <w:proofErr w:type="spellStart"/>
      <w:r w:rsidR="0009599B" w:rsidRPr="0009599B">
        <w:rPr>
          <w:rFonts w:ascii="Times New Roman" w:hAnsi="Times New Roman" w:cs="Times New Roman"/>
          <w:sz w:val="24"/>
          <w:szCs w:val="24"/>
        </w:rPr>
        <w:t>Baranowski</w:t>
      </w:r>
      <w:proofErr w:type="spellEnd"/>
      <w:r w:rsidR="0009599B" w:rsidRPr="0009599B">
        <w:rPr>
          <w:rFonts w:ascii="Times New Roman" w:hAnsi="Times New Roman" w:cs="Times New Roman"/>
          <w:sz w:val="24"/>
          <w:szCs w:val="24"/>
        </w:rPr>
        <w:t xml:space="preserve">, Anderson &amp; </w:t>
      </w:r>
      <w:proofErr w:type="spellStart"/>
      <w:r w:rsidR="0009599B" w:rsidRPr="0009599B">
        <w:rPr>
          <w:rFonts w:ascii="Times New Roman" w:hAnsi="Times New Roman" w:cs="Times New Roman"/>
          <w:sz w:val="24"/>
          <w:szCs w:val="24"/>
        </w:rPr>
        <w:t>Carmack</w:t>
      </w:r>
      <w:proofErr w:type="spellEnd"/>
      <w:r w:rsidR="0009599B" w:rsidRPr="0009599B">
        <w:rPr>
          <w:rFonts w:ascii="Times New Roman" w:hAnsi="Times New Roman" w:cs="Times New Roman"/>
          <w:sz w:val="24"/>
          <w:szCs w:val="24"/>
        </w:rPr>
        <w:t xml:space="preserve">, </w:t>
      </w:r>
      <w:r w:rsidR="0009599B">
        <w:rPr>
          <w:rFonts w:ascii="Times New Roman" w:hAnsi="Times New Roman" w:cs="Times New Roman"/>
          <w:sz w:val="24"/>
          <w:szCs w:val="24"/>
        </w:rPr>
        <w:t>(</w:t>
      </w:r>
      <w:r w:rsidR="0009599B" w:rsidRPr="0009599B">
        <w:rPr>
          <w:rFonts w:ascii="Times New Roman" w:hAnsi="Times New Roman" w:cs="Times New Roman"/>
          <w:sz w:val="24"/>
          <w:szCs w:val="24"/>
        </w:rPr>
        <w:t>1998)</w:t>
      </w:r>
      <w:r w:rsidR="0009599B">
        <w:rPr>
          <w:rFonts w:ascii="Times New Roman" w:hAnsi="Times New Roman" w:cs="Times New Roman"/>
          <w:sz w:val="24"/>
          <w:szCs w:val="24"/>
        </w:rPr>
        <w:t>, the graphical representation of the theoretical framework is given as under:</w:t>
      </w:r>
    </w:p>
    <w:p w14:paraId="09A720AD" w14:textId="77777777" w:rsidR="0009599B" w:rsidRDefault="006D336F" w:rsidP="00791C1B">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val="en-AU" w:eastAsia="en-AU"/>
        </w:rPr>
        <mc:AlternateContent>
          <mc:Choice Requires="wps">
            <w:drawing>
              <wp:anchor distT="0" distB="0" distL="114300" distR="114300" simplePos="0" relativeHeight="251661312" behindDoc="0" locked="0" layoutInCell="1" allowOverlap="1" wp14:anchorId="728206D6" wp14:editId="014D2DD1">
                <wp:simplePos x="0" y="0"/>
                <wp:positionH relativeFrom="column">
                  <wp:posOffset>3924300</wp:posOffset>
                </wp:positionH>
                <wp:positionV relativeFrom="paragraph">
                  <wp:posOffset>92075</wp:posOffset>
                </wp:positionV>
                <wp:extent cx="2533650" cy="609600"/>
                <wp:effectExtent l="19050" t="25400" r="38100" b="50800"/>
                <wp:wrapNone/>
                <wp:docPr id="8"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0" cy="609600"/>
                        </a:xfrm>
                        <a:prstGeom prst="roundRect">
                          <a:avLst>
                            <a:gd name="adj" fmla="val 16667"/>
                          </a:avLst>
                        </a:prstGeom>
                        <a:solidFill>
                          <a:schemeClr val="accent5">
                            <a:lumMod val="100000"/>
                            <a:lumOff val="0"/>
                          </a:schemeClr>
                        </a:solidFill>
                        <a:ln w="38100">
                          <a:solidFill>
                            <a:schemeClr val="accent1">
                              <a:lumMod val="60000"/>
                              <a:lumOff val="40000"/>
                            </a:schemeClr>
                          </a:solidFill>
                          <a:round/>
                          <a:headEnd/>
                          <a:tailEnd/>
                        </a:ln>
                        <a:effectLst>
                          <a:outerShdw dist="28398" dir="3806097" algn="ctr" rotWithShape="0">
                            <a:schemeClr val="accent5">
                              <a:lumMod val="50000"/>
                              <a:lumOff val="0"/>
                              <a:alpha val="50000"/>
                            </a:schemeClr>
                          </a:outerShdw>
                        </a:effectLst>
                      </wps:spPr>
                      <wps:txbx>
                        <w:txbxContent>
                          <w:p w14:paraId="4F649E8D" w14:textId="77777777" w:rsidR="006270AE" w:rsidRPr="0009599B" w:rsidRDefault="006270AE" w:rsidP="0009599B">
                            <w:pPr>
                              <w:jc w:val="center"/>
                              <w:rPr>
                                <w:rFonts w:ascii="Times New Roman" w:hAnsi="Times New Roman" w:cs="Times New Roman"/>
                                <w:b/>
                                <w:sz w:val="24"/>
                                <w:szCs w:val="24"/>
                              </w:rPr>
                            </w:pPr>
                            <w:r>
                              <w:rPr>
                                <w:rFonts w:ascii="Times New Roman" w:hAnsi="Times New Roman" w:cs="Times New Roman"/>
                                <w:b/>
                                <w:sz w:val="24"/>
                                <w:szCs w:val="24"/>
                              </w:rPr>
                              <w:t xml:space="preserve">Mass Exodus of Employees / </w:t>
                            </w:r>
                            <w:r w:rsidRPr="0009599B">
                              <w:rPr>
                                <w:rFonts w:ascii="Times New Roman" w:hAnsi="Times New Roman" w:cs="Times New Roman"/>
                                <w:b/>
                                <w:sz w:val="24"/>
                                <w:szCs w:val="24"/>
                              </w:rPr>
                              <w:t>Employee’s Turnover Intentions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8206D6" id="AutoShape 5" o:spid="_x0000_s1027" style="position:absolute;left:0;text-align:left;margin-left:309pt;margin-top:7.25pt;width:199.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" fillcolor="#5b9bd5 [3208]" strokecolor="#8eaadb [1940]" strokeweight="3pt">
                <v:shadow on="t" color="#1f4d78 [1608]" opacity=".5" offset="1pt"/>
                <v:textbox>
                  <w:txbxContent>
                    <w:p w14:paraId="4F649E8D" w14:textId="77777777" w:rsidR="006270AE" w:rsidRPr="0009599B" w:rsidRDefault="006270AE" w:rsidP="0009599B">
                      <w:pPr>
                        <w:jc w:val="center"/>
                        <w:rPr>
                          <w:rFonts w:ascii="Times New Roman" w:hAnsi="Times New Roman" w:cs="Times New Roman"/>
                          <w:b/>
                          <w:sz w:val="24"/>
                          <w:szCs w:val="24"/>
                        </w:rPr>
                      </w:pPr>
                      <w:r>
                        <w:rPr>
                          <w:rFonts w:ascii="Times New Roman" w:hAnsi="Times New Roman" w:cs="Times New Roman"/>
                          <w:b/>
                          <w:sz w:val="24"/>
                          <w:szCs w:val="24"/>
                        </w:rPr>
                        <w:t xml:space="preserve">Mass Exodus of Employees / </w:t>
                      </w:r>
                      <w:r w:rsidRPr="0009599B">
                        <w:rPr>
                          <w:rFonts w:ascii="Times New Roman" w:hAnsi="Times New Roman" w:cs="Times New Roman"/>
                          <w:b/>
                          <w:sz w:val="24"/>
                          <w:szCs w:val="24"/>
                        </w:rPr>
                        <w:t>Employee’s Turnover Intentions</w:t>
                      </w:r>
                    </w:p>
                  </w:txbxContent>
                </v:textbox>
              </v:roundrect>
            </w:pict>
          </mc:Fallback>
        </mc:AlternateContent>
      </w:r>
      <w:r>
        <w:rPr>
          <w:rFonts w:ascii="Times New Roman" w:hAnsi="Times New Roman" w:cs="Times New Roman"/>
          <w:noProof/>
          <w:sz w:val="24"/>
          <w:szCs w:val="24"/>
          <w:lang w:val="en-AU" w:eastAsia="en-AU"/>
        </w:rPr>
        <mc:AlternateContent>
          <mc:Choice Requires="wps">
            <w:drawing>
              <wp:anchor distT="0" distB="0" distL="114300" distR="114300" simplePos="0" relativeHeight="251663360" behindDoc="0" locked="0" layoutInCell="1" allowOverlap="1" wp14:anchorId="08E357F6" wp14:editId="14B23237">
                <wp:simplePos x="0" y="0"/>
                <wp:positionH relativeFrom="column">
                  <wp:posOffset>1343025</wp:posOffset>
                </wp:positionH>
                <wp:positionV relativeFrom="paragraph">
                  <wp:posOffset>294005</wp:posOffset>
                </wp:positionV>
                <wp:extent cx="2514600" cy="9525"/>
                <wp:effectExtent l="9525" t="55880" r="19050" b="4889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146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DD4414" id="_x0000_t32" coordsize="21600,21600" o:spt="32" o:oned="t" path="m,l21600,21600e" filled="f">
                <v:path arrowok="t" fillok="f" o:connecttype="none"/>
                <o:lock v:ext="edit" shapetype="t"/>
              </v:shapetype>
              <v:shape id="AutoShape 8" o:spid="_x0000_s1026" type="#_x0000_t32" style="position:absolute;margin-left:105.75pt;margin-top:23.15pt;width:198pt;height:.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">
                <v:stroke endarrow="block"/>
              </v:shape>
            </w:pict>
          </mc:Fallback>
        </mc:AlternateContent>
      </w:r>
      <w:r>
        <w:rPr>
          <w:rFonts w:ascii="Times New Roman" w:hAnsi="Times New Roman" w:cs="Times New Roman"/>
          <w:noProof/>
          <w:sz w:val="24"/>
          <w:szCs w:val="24"/>
          <w:lang w:val="en-AU" w:eastAsia="en-AU"/>
        </w:rPr>
        <mc:AlternateContent>
          <mc:Choice Requires="wps">
            <w:drawing>
              <wp:anchor distT="0" distB="0" distL="114300" distR="114300" simplePos="0" relativeHeight="251659264" behindDoc="0" locked="0" layoutInCell="1" allowOverlap="1" wp14:anchorId="133D2FA7" wp14:editId="2D59D653">
                <wp:simplePos x="0" y="0"/>
                <wp:positionH relativeFrom="column">
                  <wp:posOffset>628650</wp:posOffset>
                </wp:positionH>
                <wp:positionV relativeFrom="paragraph">
                  <wp:posOffset>635000</wp:posOffset>
                </wp:positionV>
                <wp:extent cx="1800225" cy="1524000"/>
                <wp:effectExtent l="9525" t="6350" r="47625" b="5080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152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9BEF96" id="AutoShape 3" o:spid="_x0000_s1026" type="#_x0000_t32" style="position:absolute;margin-left:49.5pt;margin-top:50pt;width:141.75pt;height:1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">
                <v:stroke endarrow="block"/>
              </v:shape>
            </w:pict>
          </mc:Fallback>
        </mc:AlternateContent>
      </w:r>
      <w:r>
        <w:rPr>
          <w:rFonts w:ascii="Times New Roman" w:hAnsi="Times New Roman" w:cs="Times New Roman"/>
          <w:noProof/>
          <w:sz w:val="24"/>
          <w:szCs w:val="24"/>
          <w:lang w:val="en-AU" w:eastAsia="en-AU"/>
        </w:rPr>
        <mc:AlternateContent>
          <mc:Choice Requires="wps">
            <w:drawing>
              <wp:anchor distT="0" distB="0" distL="114300" distR="114300" simplePos="0" relativeHeight="251662336" behindDoc="0" locked="0" layoutInCell="1" allowOverlap="1" wp14:anchorId="6A7FF645" wp14:editId="4A179B88">
                <wp:simplePos x="0" y="0"/>
                <wp:positionH relativeFrom="column">
                  <wp:posOffset>2647950</wp:posOffset>
                </wp:positionH>
                <wp:positionV relativeFrom="paragraph">
                  <wp:posOffset>749300</wp:posOffset>
                </wp:positionV>
                <wp:extent cx="2047875" cy="1409700"/>
                <wp:effectExtent l="47625" t="6350" r="9525" b="50800"/>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47875" cy="1409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6481A7" id="AutoShape 7" o:spid="_x0000_s1026" type="#_x0000_t32" style="position:absolute;margin-left:208.5pt;margin-top:59pt;width:161.25pt;height:111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">
                <v:stroke endarrow="block"/>
              </v:shape>
            </w:pict>
          </mc:Fallback>
        </mc:AlternateContent>
      </w:r>
      <w:r>
        <w:rPr>
          <w:rFonts w:ascii="Times New Roman" w:hAnsi="Times New Roman" w:cs="Times New Roman"/>
          <w:noProof/>
          <w:sz w:val="24"/>
          <w:szCs w:val="24"/>
          <w:lang w:val="en-AU" w:eastAsia="en-AU"/>
        </w:rPr>
        <mc:AlternateContent>
          <mc:Choice Requires="wps">
            <w:drawing>
              <wp:anchor distT="0" distB="0" distL="114300" distR="114300" simplePos="0" relativeHeight="251660288" behindDoc="0" locked="0" layoutInCell="1" allowOverlap="1" wp14:anchorId="06B68621" wp14:editId="23444BAC">
                <wp:simplePos x="0" y="0"/>
                <wp:positionH relativeFrom="column">
                  <wp:posOffset>1790700</wp:posOffset>
                </wp:positionH>
                <wp:positionV relativeFrom="paragraph">
                  <wp:posOffset>2216150</wp:posOffset>
                </wp:positionV>
                <wp:extent cx="1514475" cy="581025"/>
                <wp:effectExtent l="19050" t="25400" r="38100" b="5080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581025"/>
                        </a:xfrm>
                        <a:prstGeom prst="roundRect">
                          <a:avLst>
                            <a:gd name="adj" fmla="val 16667"/>
                          </a:avLst>
                        </a:prstGeom>
                        <a:solidFill>
                          <a:schemeClr val="accent6">
                            <a:lumMod val="100000"/>
                            <a:lumOff val="0"/>
                          </a:schemeClr>
                        </a:solidFill>
                        <a:ln w="38100">
                          <a:solidFill>
                            <a:srgbClr val="92D050"/>
                          </a:solidFill>
                          <a:round/>
                          <a:headEnd/>
                          <a:tailEnd/>
                        </a:ln>
                        <a:effectLst>
                          <a:outerShdw dist="28398" dir="3806097" algn="ctr" rotWithShape="0">
                            <a:schemeClr val="accent6">
                              <a:lumMod val="50000"/>
                              <a:lumOff val="0"/>
                              <a:alpha val="50000"/>
                            </a:schemeClr>
                          </a:outerShdw>
                        </a:effectLst>
                      </wps:spPr>
                      <wps:txbx>
                        <w:txbxContent>
                          <w:p w14:paraId="006F6A16" w14:textId="77777777" w:rsidR="006270AE" w:rsidRPr="0009599B" w:rsidRDefault="006270AE" w:rsidP="0009599B">
                            <w:pPr>
                              <w:jc w:val="center"/>
                              <w:rPr>
                                <w:rFonts w:ascii="Times New Roman" w:hAnsi="Times New Roman" w:cs="Times New Roman"/>
                                <w:b/>
                                <w:sz w:val="24"/>
                                <w:szCs w:val="24"/>
                              </w:rPr>
                            </w:pPr>
                            <w:r w:rsidRPr="0009599B">
                              <w:rPr>
                                <w:rFonts w:ascii="Times New Roman" w:hAnsi="Times New Roman" w:cs="Times New Roman"/>
                                <w:b/>
                                <w:sz w:val="24"/>
                                <w:szCs w:val="24"/>
                              </w:rPr>
                              <w:t>Human dignity/ Self respect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6B68621" id="AutoShape 4" o:spid="_x0000_s1028" style="position:absolute;left:0;text-align:left;margin-left:141pt;margin-top:174.5pt;width:119.25pt;height:4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" fillcolor="#70ad47 [3209]" strokecolor="#92d050" strokeweight="3pt">
                <v:shadow on="t" color="#375623 [1609]" opacity=".5" offset="1pt"/>
                <v:textbox>
                  <w:txbxContent>
                    <w:p w14:paraId="006F6A16" w14:textId="77777777" w:rsidR="006270AE" w:rsidRPr="0009599B" w:rsidRDefault="006270AE" w:rsidP="0009599B">
                      <w:pPr>
                        <w:jc w:val="center"/>
                        <w:rPr>
                          <w:rFonts w:ascii="Times New Roman" w:hAnsi="Times New Roman" w:cs="Times New Roman"/>
                          <w:b/>
                          <w:sz w:val="24"/>
                          <w:szCs w:val="24"/>
                        </w:rPr>
                      </w:pPr>
                      <w:r w:rsidRPr="0009599B">
                        <w:rPr>
                          <w:rFonts w:ascii="Times New Roman" w:hAnsi="Times New Roman" w:cs="Times New Roman"/>
                          <w:b/>
                          <w:sz w:val="24"/>
                          <w:szCs w:val="24"/>
                        </w:rPr>
                        <w:t>Human dignity/ Self respect</w:t>
                      </w:r>
                    </w:p>
                  </w:txbxContent>
                </v:textbox>
              </v:roundrect>
            </w:pict>
          </mc:Fallback>
        </mc:AlternateContent>
      </w:r>
      <w:r>
        <w:rPr>
          <w:rFonts w:ascii="Times New Roman" w:hAnsi="Times New Roman" w:cs="Times New Roman"/>
          <w:noProof/>
          <w:sz w:val="24"/>
          <w:szCs w:val="24"/>
          <w:lang w:val="en-AU" w:eastAsia="en-AU"/>
        </w:rPr>
        <mc:AlternateContent>
          <mc:Choice Requires="wps">
            <w:drawing>
              <wp:anchor distT="0" distB="0" distL="114300" distR="114300" simplePos="0" relativeHeight="251658240" behindDoc="0" locked="0" layoutInCell="1" allowOverlap="1" wp14:anchorId="0E17DB5B" wp14:editId="4446EBAE">
                <wp:simplePos x="0" y="0"/>
                <wp:positionH relativeFrom="column">
                  <wp:posOffset>9525</wp:posOffset>
                </wp:positionH>
                <wp:positionV relativeFrom="paragraph">
                  <wp:posOffset>25400</wp:posOffset>
                </wp:positionV>
                <wp:extent cx="1257300" cy="552450"/>
                <wp:effectExtent l="19050" t="25400" r="38100" b="5080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52450"/>
                        </a:xfrm>
                        <a:prstGeom prst="roundRect">
                          <a:avLst>
                            <a:gd name="adj" fmla="val 16667"/>
                          </a:avLst>
                        </a:prstGeom>
                        <a:solidFill>
                          <a:schemeClr val="accent5">
                            <a:lumMod val="100000"/>
                            <a:lumOff val="0"/>
                          </a:schemeClr>
                        </a:solidFill>
                        <a:ln w="38100">
                          <a:solidFill>
                            <a:schemeClr val="accent1">
                              <a:lumMod val="60000"/>
                              <a:lumOff val="40000"/>
                            </a:schemeClr>
                          </a:solidFill>
                          <a:round/>
                          <a:headEnd/>
                          <a:tailEnd/>
                        </a:ln>
                        <a:effectLst>
                          <a:outerShdw dist="28398" dir="3806097" algn="ctr" rotWithShape="0">
                            <a:schemeClr val="accent5">
                              <a:lumMod val="50000"/>
                              <a:lumOff val="0"/>
                              <a:alpha val="50000"/>
                            </a:schemeClr>
                          </a:outerShdw>
                        </a:effectLst>
                      </wps:spPr>
                      <wps:txbx>
                        <w:txbxContent>
                          <w:p w14:paraId="7E1A4F0C" w14:textId="77777777" w:rsidR="006270AE" w:rsidRPr="0009599B" w:rsidRDefault="006270AE" w:rsidP="0009599B">
                            <w:pPr>
                              <w:jc w:val="center"/>
                              <w:rPr>
                                <w:rFonts w:ascii="Times New Roman" w:hAnsi="Times New Roman" w:cs="Times New Roman"/>
                                <w:b/>
                                <w:sz w:val="24"/>
                                <w:szCs w:val="24"/>
                              </w:rPr>
                            </w:pPr>
                            <w:r>
                              <w:rPr>
                                <w:rFonts w:ascii="Times New Roman" w:hAnsi="Times New Roman" w:cs="Times New Roman"/>
                                <w:b/>
                                <w:sz w:val="24"/>
                                <w:szCs w:val="24"/>
                              </w:rPr>
                              <w:t>Interactional Justice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E17DB5B" id="AutoShape 2" o:spid="_x0000_s1029" style="position:absolute;left:0;text-align:left;margin-left:.75pt;margin-top:2pt;width:99pt;height: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" fillcolor="#5b9bd5 [3208]" strokecolor="#8eaadb [1940]" strokeweight="3pt">
                <v:shadow on="t" color="#1f4d78 [1608]" opacity=".5" offset="1pt"/>
                <v:textbox>
                  <w:txbxContent>
                    <w:p w14:paraId="7E1A4F0C" w14:textId="77777777" w:rsidR="006270AE" w:rsidRPr="0009599B" w:rsidRDefault="006270AE" w:rsidP="0009599B">
                      <w:pPr>
                        <w:jc w:val="center"/>
                        <w:rPr>
                          <w:rFonts w:ascii="Times New Roman" w:hAnsi="Times New Roman" w:cs="Times New Roman"/>
                          <w:b/>
                          <w:sz w:val="24"/>
                          <w:szCs w:val="24"/>
                        </w:rPr>
                      </w:pPr>
                      <w:r>
                        <w:rPr>
                          <w:rFonts w:ascii="Times New Roman" w:hAnsi="Times New Roman" w:cs="Times New Roman"/>
                          <w:b/>
                          <w:sz w:val="24"/>
                          <w:szCs w:val="24"/>
                        </w:rPr>
                        <w:t>Interactional Justice</w:t>
                      </w:r>
                    </w:p>
                  </w:txbxContent>
                </v:textbox>
              </v:roundrect>
            </w:pict>
          </mc:Fallback>
        </mc:AlternateContent>
      </w:r>
    </w:p>
    <w:p w14:paraId="6B9D32D5" w14:textId="77777777" w:rsidR="0009599B" w:rsidRPr="0009599B" w:rsidRDefault="0009599B" w:rsidP="0009599B">
      <w:pPr>
        <w:rPr>
          <w:rFonts w:ascii="Times New Roman" w:hAnsi="Times New Roman" w:cs="Times New Roman"/>
          <w:sz w:val="24"/>
          <w:szCs w:val="24"/>
        </w:rPr>
      </w:pPr>
    </w:p>
    <w:p w14:paraId="08B4191B" w14:textId="77777777" w:rsidR="0009599B" w:rsidRPr="0009599B" w:rsidRDefault="0009599B" w:rsidP="0009599B">
      <w:pPr>
        <w:rPr>
          <w:rFonts w:ascii="Times New Roman" w:hAnsi="Times New Roman" w:cs="Times New Roman"/>
          <w:sz w:val="24"/>
          <w:szCs w:val="24"/>
        </w:rPr>
      </w:pPr>
    </w:p>
    <w:p w14:paraId="0033E0E0" w14:textId="77777777" w:rsidR="0009599B" w:rsidRPr="0009599B" w:rsidRDefault="0009599B" w:rsidP="0009599B">
      <w:pPr>
        <w:rPr>
          <w:rFonts w:ascii="Times New Roman" w:hAnsi="Times New Roman" w:cs="Times New Roman"/>
          <w:sz w:val="24"/>
          <w:szCs w:val="24"/>
        </w:rPr>
      </w:pPr>
    </w:p>
    <w:p w14:paraId="6146B077" w14:textId="77777777" w:rsidR="0009599B" w:rsidRPr="0009599B" w:rsidRDefault="006D336F" w:rsidP="0009599B">
      <w:pPr>
        <w:rPr>
          <w:rFonts w:ascii="Times New Roman" w:hAnsi="Times New Roman" w:cs="Times New Roman"/>
          <w:sz w:val="24"/>
          <w:szCs w:val="24"/>
        </w:rPr>
      </w:pPr>
      <w:r>
        <w:rPr>
          <w:rFonts w:ascii="Times New Roman" w:hAnsi="Times New Roman" w:cs="Times New Roman"/>
          <w:noProof/>
          <w:sz w:val="24"/>
          <w:szCs w:val="24"/>
          <w:lang w:val="en-AU" w:eastAsia="en-AU"/>
        </w:rPr>
        <mc:AlternateContent>
          <mc:Choice Requires="wps">
            <w:drawing>
              <wp:anchor distT="0" distB="0" distL="114300" distR="114300" simplePos="0" relativeHeight="251666432" behindDoc="0" locked="0" layoutInCell="1" allowOverlap="1" wp14:anchorId="6FCC3FD6" wp14:editId="09B9D57A">
                <wp:simplePos x="0" y="0"/>
                <wp:positionH relativeFrom="column">
                  <wp:posOffset>3695065</wp:posOffset>
                </wp:positionH>
                <wp:positionV relativeFrom="paragraph">
                  <wp:posOffset>13335</wp:posOffset>
                </wp:positionV>
                <wp:extent cx="647700" cy="250190"/>
                <wp:effectExtent l="8890" t="184785" r="10160" b="18415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372316">
                          <a:off x="0" y="0"/>
                          <a:ext cx="647700" cy="250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46B7BC" w14:textId="77777777" w:rsidR="006270AE" w:rsidRPr="007E442C" w:rsidRDefault="006270AE" w:rsidP="007E442C">
                            <w:pPr>
                              <w:jc w:val="center"/>
                              <w:rPr>
                                <w:b/>
                              </w:rPr>
                            </w:pPr>
                            <w:r w:rsidRPr="007E442C">
                              <w:rPr>
                                <w:b/>
                              </w:rPr>
                              <w:t xml:space="preserve">H – 3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CC3FD6" id="Rectangle 11" o:spid="_x0000_s1030" style="position:absolute;margin-left:290.95pt;margin-top:1.05pt;width:51pt;height:19.7pt;rotation:-2591202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" stroked="f">
                <v:textbox>
                  <w:txbxContent>
                    <w:p w14:paraId="0346B7BC" w14:textId="77777777" w:rsidR="006270AE" w:rsidRPr="007E442C" w:rsidRDefault="006270AE" w:rsidP="007E442C">
                      <w:pPr>
                        <w:jc w:val="center"/>
                        <w:rPr>
                          <w:b/>
                        </w:rPr>
                      </w:pPr>
                      <w:r w:rsidRPr="007E442C">
                        <w:rPr>
                          <w:b/>
                        </w:rPr>
                        <w:t xml:space="preserve">H – 3 </w:t>
                      </w:r>
                    </w:p>
                  </w:txbxContent>
                </v:textbox>
              </v:rect>
            </w:pict>
          </mc:Fallback>
        </mc:AlternateContent>
      </w:r>
      <w:r>
        <w:rPr>
          <w:rFonts w:ascii="Times New Roman" w:hAnsi="Times New Roman" w:cs="Times New Roman"/>
          <w:noProof/>
          <w:sz w:val="24"/>
          <w:szCs w:val="24"/>
          <w:lang w:val="en-AU" w:eastAsia="en-AU"/>
        </w:rPr>
        <mc:AlternateContent>
          <mc:Choice Requires="wps">
            <w:drawing>
              <wp:anchor distT="0" distB="0" distL="114300" distR="114300" simplePos="0" relativeHeight="251665408" behindDoc="0" locked="0" layoutInCell="1" allowOverlap="1" wp14:anchorId="393F6FFA" wp14:editId="51B7AEAC">
                <wp:simplePos x="0" y="0"/>
                <wp:positionH relativeFrom="column">
                  <wp:posOffset>953135</wp:posOffset>
                </wp:positionH>
                <wp:positionV relativeFrom="paragraph">
                  <wp:posOffset>3810</wp:posOffset>
                </wp:positionV>
                <wp:extent cx="628015" cy="250190"/>
                <wp:effectExtent l="10160" t="184785" r="9525" b="18415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536720">
                          <a:off x="0" y="0"/>
                          <a:ext cx="628015" cy="250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739E7A" w14:textId="77777777" w:rsidR="006270AE" w:rsidRPr="007E442C" w:rsidRDefault="006270AE">
                            <w:pPr>
                              <w:rPr>
                                <w:b/>
                              </w:rPr>
                            </w:pPr>
                            <w:r w:rsidRPr="007E442C">
                              <w:rPr>
                                <w:b/>
                              </w:rPr>
                              <w:t>H - 2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3F6FFA" id="Rectangle 10" o:spid="_x0000_s1031" style="position:absolute;margin-left:75.05pt;margin-top:.3pt;width:49.45pt;height:19.7pt;rotation:2770775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" stroked="f">
                <v:textbox>
                  <w:txbxContent>
                    <w:p w14:paraId="59739E7A" w14:textId="77777777" w:rsidR="006270AE" w:rsidRPr="007E442C" w:rsidRDefault="006270AE">
                      <w:pPr>
                        <w:rPr>
                          <w:b/>
                        </w:rPr>
                      </w:pPr>
                      <w:r w:rsidRPr="007E442C">
                        <w:rPr>
                          <w:b/>
                        </w:rPr>
                        <w:t>H - 2</w:t>
                      </w:r>
                    </w:p>
                  </w:txbxContent>
                </v:textbox>
              </v:rect>
            </w:pict>
          </mc:Fallback>
        </mc:AlternateContent>
      </w:r>
    </w:p>
    <w:p w14:paraId="6FEC9CD2" w14:textId="77777777" w:rsidR="0009599B" w:rsidRPr="0009599B" w:rsidRDefault="0009599B" w:rsidP="0009599B">
      <w:pPr>
        <w:rPr>
          <w:rFonts w:ascii="Times New Roman" w:hAnsi="Times New Roman" w:cs="Times New Roman"/>
          <w:sz w:val="24"/>
          <w:szCs w:val="24"/>
        </w:rPr>
      </w:pPr>
    </w:p>
    <w:p w14:paraId="6349197A" w14:textId="77777777" w:rsidR="0009599B" w:rsidRPr="0009599B" w:rsidRDefault="0009599B" w:rsidP="0009599B">
      <w:pPr>
        <w:rPr>
          <w:rFonts w:ascii="Times New Roman" w:hAnsi="Times New Roman" w:cs="Times New Roman"/>
          <w:sz w:val="24"/>
          <w:szCs w:val="24"/>
        </w:rPr>
      </w:pPr>
    </w:p>
    <w:p w14:paraId="06633A76" w14:textId="77777777" w:rsidR="0009599B" w:rsidRPr="0009599B" w:rsidRDefault="0009599B" w:rsidP="0009599B">
      <w:pPr>
        <w:rPr>
          <w:rFonts w:ascii="Times New Roman" w:hAnsi="Times New Roman" w:cs="Times New Roman"/>
          <w:sz w:val="24"/>
          <w:szCs w:val="24"/>
        </w:rPr>
      </w:pPr>
    </w:p>
    <w:p w14:paraId="27C66BE1" w14:textId="77777777" w:rsidR="0009599B" w:rsidRPr="0009599B" w:rsidRDefault="0009599B" w:rsidP="0009599B">
      <w:pPr>
        <w:rPr>
          <w:rFonts w:ascii="Times New Roman" w:hAnsi="Times New Roman" w:cs="Times New Roman"/>
          <w:sz w:val="24"/>
          <w:szCs w:val="24"/>
        </w:rPr>
      </w:pPr>
    </w:p>
    <w:p w14:paraId="02255442" w14:textId="77777777" w:rsidR="0009599B" w:rsidRDefault="0009599B" w:rsidP="0009599B">
      <w:pPr>
        <w:rPr>
          <w:rFonts w:ascii="Times New Roman" w:hAnsi="Times New Roman" w:cs="Times New Roman"/>
          <w:sz w:val="24"/>
          <w:szCs w:val="24"/>
        </w:rPr>
      </w:pPr>
    </w:p>
    <w:p w14:paraId="6D1E2052" w14:textId="77777777" w:rsidR="0009599B" w:rsidRDefault="0009599B" w:rsidP="0009599B">
      <w:pPr>
        <w:rPr>
          <w:rFonts w:ascii="Times New Roman" w:hAnsi="Times New Roman" w:cs="Times New Roman"/>
          <w:sz w:val="24"/>
          <w:szCs w:val="24"/>
        </w:rPr>
      </w:pPr>
      <w:r>
        <w:rPr>
          <w:rFonts w:ascii="Times New Roman" w:hAnsi="Times New Roman" w:cs="Times New Roman"/>
          <w:sz w:val="24"/>
          <w:szCs w:val="24"/>
        </w:rPr>
        <w:t xml:space="preserve">Figure – 1: The model is showing relationship between interactional justice and employee’s turnover intentions that is mediated by the Human Dignity Factor. </w:t>
      </w:r>
    </w:p>
    <w:p w14:paraId="37CADA69" w14:textId="77777777" w:rsidR="0009599B" w:rsidRDefault="0009599B" w:rsidP="0009599B">
      <w:pPr>
        <w:rPr>
          <w:rFonts w:ascii="Times New Roman" w:hAnsi="Times New Roman" w:cs="Times New Roman"/>
          <w:sz w:val="24"/>
          <w:szCs w:val="24"/>
        </w:rPr>
      </w:pPr>
    </w:p>
    <w:p w14:paraId="7C29B8D8" w14:textId="77777777" w:rsidR="0009599B" w:rsidRDefault="0009599B" w:rsidP="0009599B">
      <w:pPr>
        <w:pStyle w:val="Heading2"/>
      </w:pPr>
      <w:bookmarkStart w:id="106" w:name="_Toc518238876"/>
      <w:r>
        <w:rPr>
          <w:sz w:val="28"/>
          <w:szCs w:val="28"/>
        </w:rPr>
        <w:t>Hypothesis</w:t>
      </w:r>
      <w:bookmarkEnd w:id="106"/>
      <w:r>
        <w:tab/>
      </w:r>
    </w:p>
    <w:p w14:paraId="67A53A57" w14:textId="77777777" w:rsidR="0009599B" w:rsidRDefault="0009599B" w:rsidP="0009599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On the basis of the given theoretical framework, the researcher has developed the following listed hypothesis:</w:t>
      </w:r>
    </w:p>
    <w:p w14:paraId="48BC0FD2" w14:textId="77777777" w:rsidR="0009599B" w:rsidRDefault="0009599B" w:rsidP="0009599B">
      <w:pPr>
        <w:spacing w:line="480" w:lineRule="auto"/>
        <w:rPr>
          <w:rFonts w:ascii="Times New Roman" w:hAnsi="Times New Roman" w:cs="Times New Roman"/>
          <w:sz w:val="24"/>
          <w:szCs w:val="24"/>
        </w:rPr>
      </w:pPr>
      <w:r>
        <w:rPr>
          <w:rFonts w:ascii="Times New Roman" w:hAnsi="Times New Roman" w:cs="Times New Roman"/>
          <w:b/>
          <w:sz w:val="24"/>
          <w:szCs w:val="24"/>
        </w:rPr>
        <w:t xml:space="preserve">H – 1: </w:t>
      </w:r>
      <w:r>
        <w:rPr>
          <w:rFonts w:ascii="Times New Roman" w:hAnsi="Times New Roman" w:cs="Times New Roman"/>
          <w:sz w:val="24"/>
          <w:szCs w:val="24"/>
        </w:rPr>
        <w:t xml:space="preserve"> Interactional Justice has a significant impact over employee’s turnover intentions.</w:t>
      </w:r>
    </w:p>
    <w:p w14:paraId="71B7BA8F" w14:textId="61158232" w:rsidR="0009599B" w:rsidRDefault="0009599B" w:rsidP="0009599B">
      <w:pPr>
        <w:spacing w:line="480" w:lineRule="auto"/>
        <w:rPr>
          <w:rFonts w:ascii="Times New Roman" w:hAnsi="Times New Roman" w:cs="Times New Roman"/>
          <w:sz w:val="24"/>
          <w:szCs w:val="24"/>
        </w:rPr>
      </w:pPr>
      <w:r>
        <w:rPr>
          <w:rFonts w:ascii="Times New Roman" w:hAnsi="Times New Roman" w:cs="Times New Roman"/>
          <w:b/>
          <w:sz w:val="24"/>
          <w:szCs w:val="24"/>
        </w:rPr>
        <w:t xml:space="preserve">H – 2: </w:t>
      </w:r>
      <w:r w:rsidR="007E442C">
        <w:rPr>
          <w:rFonts w:ascii="Times New Roman" w:hAnsi="Times New Roman" w:cs="Times New Roman"/>
          <w:sz w:val="24"/>
          <w:szCs w:val="24"/>
        </w:rPr>
        <w:t xml:space="preserve">Human dignity / </w:t>
      </w:r>
      <w:del w:id="107" w:author="Fizza Sabir" w:date="2018-11-27T10:25:00Z">
        <w:r w:rsidR="007E442C" w:rsidDel="007422DF">
          <w:rPr>
            <w:rFonts w:ascii="Times New Roman" w:hAnsi="Times New Roman" w:cs="Times New Roman"/>
            <w:sz w:val="24"/>
            <w:szCs w:val="24"/>
          </w:rPr>
          <w:delText>self respect</w:delText>
        </w:r>
      </w:del>
      <w:ins w:id="108" w:author="Fizza Sabir" w:date="2018-11-27T10:25:00Z">
        <w:r w:rsidR="007422DF">
          <w:rPr>
            <w:rFonts w:ascii="Times New Roman" w:hAnsi="Times New Roman" w:cs="Times New Roman"/>
            <w:sz w:val="24"/>
            <w:szCs w:val="24"/>
          </w:rPr>
          <w:t>self-respect</w:t>
        </w:r>
      </w:ins>
      <w:r w:rsidR="007E442C">
        <w:rPr>
          <w:rFonts w:ascii="Times New Roman" w:hAnsi="Times New Roman" w:cs="Times New Roman"/>
          <w:sz w:val="24"/>
          <w:szCs w:val="24"/>
        </w:rPr>
        <w:t xml:space="preserve"> factor significantly affects </w:t>
      </w:r>
      <w:del w:id="109" w:author="Fizza Sabir" w:date="2018-11-27T10:25:00Z">
        <w:r w:rsidR="007E442C" w:rsidDel="007422DF">
          <w:rPr>
            <w:rFonts w:ascii="Times New Roman" w:hAnsi="Times New Roman" w:cs="Times New Roman"/>
            <w:sz w:val="24"/>
            <w:szCs w:val="24"/>
          </w:rPr>
          <w:delText>employees</w:delText>
        </w:r>
      </w:del>
      <w:ins w:id="110" w:author="Fizza Sabir" w:date="2018-11-27T10:25:00Z">
        <w:r w:rsidR="007422DF">
          <w:rPr>
            <w:rFonts w:ascii="Times New Roman" w:hAnsi="Times New Roman" w:cs="Times New Roman"/>
            <w:sz w:val="24"/>
            <w:szCs w:val="24"/>
          </w:rPr>
          <w:t>employees’</w:t>
        </w:r>
      </w:ins>
      <w:r w:rsidR="007E442C">
        <w:rPr>
          <w:rFonts w:ascii="Times New Roman" w:hAnsi="Times New Roman" w:cs="Times New Roman"/>
          <w:sz w:val="24"/>
          <w:szCs w:val="24"/>
        </w:rPr>
        <w:t xml:space="preserve"> perceptions towards interactional justice.</w:t>
      </w:r>
    </w:p>
    <w:p w14:paraId="307D06E5" w14:textId="5B22E38E" w:rsidR="007E442C" w:rsidRDefault="007E442C" w:rsidP="0009599B">
      <w:pPr>
        <w:spacing w:line="480" w:lineRule="auto"/>
        <w:rPr>
          <w:rFonts w:ascii="Times New Roman" w:hAnsi="Times New Roman" w:cs="Times New Roman"/>
          <w:sz w:val="24"/>
          <w:szCs w:val="24"/>
        </w:rPr>
      </w:pPr>
      <w:r>
        <w:rPr>
          <w:rFonts w:ascii="Times New Roman" w:hAnsi="Times New Roman" w:cs="Times New Roman"/>
          <w:b/>
          <w:sz w:val="24"/>
          <w:szCs w:val="24"/>
        </w:rPr>
        <w:t xml:space="preserve">H – 3: </w:t>
      </w:r>
      <w:r>
        <w:rPr>
          <w:rFonts w:ascii="Times New Roman" w:hAnsi="Times New Roman" w:cs="Times New Roman"/>
          <w:sz w:val="24"/>
          <w:szCs w:val="24"/>
        </w:rPr>
        <w:t xml:space="preserve">Human dignity / </w:t>
      </w:r>
      <w:del w:id="111" w:author="Fizza Sabir" w:date="2018-11-27T10:25:00Z">
        <w:r w:rsidDel="007422DF">
          <w:rPr>
            <w:rFonts w:ascii="Times New Roman" w:hAnsi="Times New Roman" w:cs="Times New Roman"/>
            <w:sz w:val="24"/>
            <w:szCs w:val="24"/>
          </w:rPr>
          <w:delText>self respect</w:delText>
        </w:r>
      </w:del>
      <w:ins w:id="112" w:author="Fizza Sabir" w:date="2018-11-27T10:25:00Z">
        <w:r w:rsidR="007422DF">
          <w:rPr>
            <w:rFonts w:ascii="Times New Roman" w:hAnsi="Times New Roman" w:cs="Times New Roman"/>
            <w:sz w:val="24"/>
            <w:szCs w:val="24"/>
          </w:rPr>
          <w:t>self-respect</w:t>
        </w:r>
      </w:ins>
      <w:r>
        <w:rPr>
          <w:rFonts w:ascii="Times New Roman" w:hAnsi="Times New Roman" w:cs="Times New Roman"/>
          <w:sz w:val="24"/>
          <w:szCs w:val="24"/>
        </w:rPr>
        <w:t xml:space="preserve"> factor significantly affects employee</w:t>
      </w:r>
      <w:del w:id="113" w:author="Fizza Sabir" w:date="2018-11-27T10:25:00Z">
        <w:r w:rsidDel="007422DF">
          <w:rPr>
            <w:rFonts w:ascii="Times New Roman" w:hAnsi="Times New Roman" w:cs="Times New Roman"/>
            <w:sz w:val="24"/>
            <w:szCs w:val="24"/>
          </w:rPr>
          <w:delText>’</w:delText>
        </w:r>
      </w:del>
      <w:r>
        <w:rPr>
          <w:rFonts w:ascii="Times New Roman" w:hAnsi="Times New Roman" w:cs="Times New Roman"/>
          <w:sz w:val="24"/>
          <w:szCs w:val="24"/>
        </w:rPr>
        <w:t>s</w:t>
      </w:r>
      <w:ins w:id="114" w:author="Fizza Sabir" w:date="2018-11-27T10:25:00Z">
        <w:r w:rsidR="007422DF">
          <w:rPr>
            <w:rFonts w:ascii="Times New Roman" w:hAnsi="Times New Roman" w:cs="Times New Roman"/>
            <w:sz w:val="24"/>
            <w:szCs w:val="24"/>
          </w:rPr>
          <w:t>’</w:t>
        </w:r>
      </w:ins>
      <w:r>
        <w:rPr>
          <w:rFonts w:ascii="Times New Roman" w:hAnsi="Times New Roman" w:cs="Times New Roman"/>
          <w:sz w:val="24"/>
          <w:szCs w:val="24"/>
        </w:rPr>
        <w:t xml:space="preserve"> turnover </w:t>
      </w:r>
      <w:commentRangeStart w:id="115"/>
      <w:r>
        <w:rPr>
          <w:rFonts w:ascii="Times New Roman" w:hAnsi="Times New Roman" w:cs="Times New Roman"/>
          <w:sz w:val="24"/>
          <w:szCs w:val="24"/>
        </w:rPr>
        <w:t>intentions</w:t>
      </w:r>
      <w:commentRangeEnd w:id="115"/>
      <w:r w:rsidR="007422DF">
        <w:rPr>
          <w:rStyle w:val="CommentReference"/>
        </w:rPr>
        <w:commentReference w:id="115"/>
      </w:r>
      <w:r>
        <w:rPr>
          <w:rFonts w:ascii="Times New Roman" w:hAnsi="Times New Roman" w:cs="Times New Roman"/>
          <w:sz w:val="24"/>
          <w:szCs w:val="24"/>
        </w:rPr>
        <w:t>.</w:t>
      </w:r>
    </w:p>
    <w:p w14:paraId="477E5E46" w14:textId="77777777" w:rsidR="009C7457" w:rsidRDefault="009C7457" w:rsidP="009C7457">
      <w:pPr>
        <w:pStyle w:val="Heading1"/>
        <w:spacing w:line="480" w:lineRule="auto"/>
        <w:jc w:val="center"/>
        <w:rPr>
          <w:rFonts w:ascii="Times New Roman" w:hAnsi="Times New Roman" w:cs="Times New Roman"/>
          <w:color w:val="auto"/>
        </w:rPr>
      </w:pPr>
      <w:bookmarkStart w:id="116" w:name="_Toc518238877"/>
      <w:r>
        <w:rPr>
          <w:rFonts w:ascii="Times New Roman" w:hAnsi="Times New Roman" w:cs="Times New Roman"/>
          <w:color w:val="auto"/>
        </w:rPr>
        <w:t>Methodology</w:t>
      </w:r>
      <w:bookmarkEnd w:id="116"/>
      <w:r>
        <w:rPr>
          <w:rFonts w:ascii="Times New Roman" w:hAnsi="Times New Roman" w:cs="Times New Roman"/>
          <w:color w:val="auto"/>
        </w:rPr>
        <w:t xml:space="preserve"> </w:t>
      </w:r>
    </w:p>
    <w:p w14:paraId="55F39086" w14:textId="77777777" w:rsidR="009C7457" w:rsidRDefault="00CF5564" w:rsidP="00CF5564">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researcher has adopted deductive approach for conducting this study because it is the most appropriate research approach for investigation of the cause and effect relationship between the given variables.</w:t>
      </w:r>
    </w:p>
    <w:p w14:paraId="7BFC5080" w14:textId="77777777" w:rsidR="00CF5564" w:rsidRDefault="00CF5564" w:rsidP="00CF5564">
      <w:pPr>
        <w:pStyle w:val="Heading2"/>
        <w:rPr>
          <w:sz w:val="24"/>
          <w:szCs w:val="24"/>
        </w:rPr>
      </w:pPr>
      <w:bookmarkStart w:id="117" w:name="_Toc518238878"/>
      <w:r>
        <w:rPr>
          <w:sz w:val="24"/>
          <w:szCs w:val="24"/>
        </w:rPr>
        <w:t>Research Design</w:t>
      </w:r>
      <w:bookmarkEnd w:id="117"/>
    </w:p>
    <w:p w14:paraId="19A926F4" w14:textId="77777777" w:rsidR="00CF5564" w:rsidRDefault="00CF5564" w:rsidP="00CF556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 has adopted quantitative research design for conducting this study and used the theoretical framework of </w:t>
      </w:r>
      <w:proofErr w:type="spellStart"/>
      <w:r w:rsidRPr="00CF5564">
        <w:rPr>
          <w:rFonts w:ascii="Times New Roman" w:hAnsi="Times New Roman" w:cs="Times New Roman"/>
          <w:sz w:val="24"/>
          <w:szCs w:val="24"/>
        </w:rPr>
        <w:t>Baranowski</w:t>
      </w:r>
      <w:proofErr w:type="spellEnd"/>
      <w:r w:rsidRPr="00CF5564">
        <w:rPr>
          <w:rFonts w:ascii="Times New Roman" w:hAnsi="Times New Roman" w:cs="Times New Roman"/>
          <w:sz w:val="24"/>
          <w:szCs w:val="24"/>
        </w:rPr>
        <w:t xml:space="preserve">, Anderson &amp; </w:t>
      </w:r>
      <w:proofErr w:type="spellStart"/>
      <w:r w:rsidRPr="00CF5564">
        <w:rPr>
          <w:rFonts w:ascii="Times New Roman" w:hAnsi="Times New Roman" w:cs="Times New Roman"/>
          <w:sz w:val="24"/>
          <w:szCs w:val="24"/>
        </w:rPr>
        <w:t>Carmack</w:t>
      </w:r>
      <w:proofErr w:type="spellEnd"/>
      <w:r w:rsidRPr="00CF5564">
        <w:rPr>
          <w:rFonts w:ascii="Times New Roman" w:hAnsi="Times New Roman" w:cs="Times New Roman"/>
          <w:sz w:val="24"/>
          <w:szCs w:val="24"/>
        </w:rPr>
        <w:t>, (1998)</w:t>
      </w:r>
      <w:r>
        <w:rPr>
          <w:rFonts w:ascii="Times New Roman" w:hAnsi="Times New Roman" w:cs="Times New Roman"/>
          <w:sz w:val="24"/>
          <w:szCs w:val="24"/>
        </w:rPr>
        <w:t xml:space="preserve"> to investigate the cause-</w:t>
      </w:r>
      <w:commentRangeStart w:id="118"/>
      <w:r>
        <w:rPr>
          <w:rFonts w:ascii="Times New Roman" w:hAnsi="Times New Roman" w:cs="Times New Roman"/>
          <w:sz w:val="24"/>
          <w:szCs w:val="24"/>
        </w:rPr>
        <w:t>effect</w:t>
      </w:r>
      <w:commentRangeEnd w:id="118"/>
      <w:r w:rsidR="002C74E6">
        <w:rPr>
          <w:rStyle w:val="CommentReference"/>
        </w:rPr>
        <w:commentReference w:id="118"/>
      </w:r>
      <w:r>
        <w:rPr>
          <w:rFonts w:ascii="Times New Roman" w:hAnsi="Times New Roman" w:cs="Times New Roman"/>
          <w:sz w:val="24"/>
          <w:szCs w:val="24"/>
        </w:rPr>
        <w:t xml:space="preserve"> relationship between the given variables of the study. Moreover, for collection of quantitative data, the researcher has used pre-structured questionnaires that contain information regarding all the variables of the study and collection of data regarding the demographic characteristics of the participants. </w:t>
      </w:r>
    </w:p>
    <w:p w14:paraId="09481A36" w14:textId="77777777" w:rsidR="006A4466" w:rsidRDefault="006A4466" w:rsidP="00CF5564">
      <w:pPr>
        <w:pStyle w:val="Heading2"/>
        <w:rPr>
          <w:sz w:val="24"/>
          <w:szCs w:val="24"/>
        </w:rPr>
      </w:pPr>
    </w:p>
    <w:p w14:paraId="2E224C9B" w14:textId="77777777" w:rsidR="006A4466" w:rsidRDefault="006A4466" w:rsidP="00CF5564">
      <w:pPr>
        <w:pStyle w:val="Heading2"/>
        <w:rPr>
          <w:sz w:val="24"/>
          <w:szCs w:val="24"/>
        </w:rPr>
      </w:pPr>
    </w:p>
    <w:p w14:paraId="74E1989E" w14:textId="77777777" w:rsidR="00CF5564" w:rsidRDefault="00CF5564" w:rsidP="00CF5564">
      <w:pPr>
        <w:pStyle w:val="Heading2"/>
        <w:rPr>
          <w:sz w:val="24"/>
          <w:szCs w:val="24"/>
        </w:rPr>
      </w:pPr>
      <w:bookmarkStart w:id="119" w:name="_Toc518238879"/>
      <w:r>
        <w:rPr>
          <w:sz w:val="24"/>
          <w:szCs w:val="24"/>
        </w:rPr>
        <w:t>Sampling Procedures</w:t>
      </w:r>
      <w:bookmarkEnd w:id="119"/>
    </w:p>
    <w:p w14:paraId="0DA8DC17" w14:textId="77777777" w:rsidR="0004235B" w:rsidRDefault="00CF5564" w:rsidP="00CF5564">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Population for this study is all the </w:t>
      </w:r>
      <w:commentRangeStart w:id="120"/>
      <w:r>
        <w:rPr>
          <w:rFonts w:ascii="Times New Roman" w:hAnsi="Times New Roman" w:cs="Times New Roman"/>
          <w:sz w:val="24"/>
          <w:szCs w:val="24"/>
        </w:rPr>
        <w:t>Small and Medium Sized Entities</w:t>
      </w:r>
      <w:commentRangeEnd w:id="120"/>
      <w:r w:rsidR="002C74E6">
        <w:rPr>
          <w:rStyle w:val="CommentReference"/>
        </w:rPr>
        <w:commentReference w:id="120"/>
      </w:r>
      <w:r>
        <w:rPr>
          <w:rFonts w:ascii="Times New Roman" w:hAnsi="Times New Roman" w:cs="Times New Roman"/>
          <w:sz w:val="24"/>
          <w:szCs w:val="24"/>
        </w:rPr>
        <w:t xml:space="preserve"> of private sector industry of Pakistan, while for the convenience of the researcher and practically execution of the study, the researcher has selected a representative sample of 10 companies</w:t>
      </w:r>
      <w:r w:rsidR="006A4466">
        <w:rPr>
          <w:rFonts w:ascii="Times New Roman" w:hAnsi="Times New Roman" w:cs="Times New Roman"/>
          <w:sz w:val="24"/>
          <w:szCs w:val="24"/>
        </w:rPr>
        <w:t xml:space="preserve"> from Rawalpindi and Islamabad</w:t>
      </w:r>
      <w:r>
        <w:rPr>
          <w:rFonts w:ascii="Times New Roman" w:hAnsi="Times New Roman" w:cs="Times New Roman"/>
          <w:sz w:val="24"/>
          <w:szCs w:val="24"/>
        </w:rPr>
        <w:t xml:space="preserve"> that fall into the definition of Small and Medium Sized companies</w:t>
      </w:r>
      <w:r w:rsidR="006A4466">
        <w:rPr>
          <w:rFonts w:ascii="Times New Roman" w:hAnsi="Times New Roman" w:cs="Times New Roman"/>
          <w:sz w:val="24"/>
          <w:szCs w:val="24"/>
        </w:rPr>
        <w:t xml:space="preserve">. The selection of these </w:t>
      </w:r>
      <w:r w:rsidR="0004235B">
        <w:rPr>
          <w:rFonts w:ascii="Times New Roman" w:hAnsi="Times New Roman" w:cs="Times New Roman"/>
          <w:sz w:val="24"/>
          <w:szCs w:val="24"/>
        </w:rPr>
        <w:t>companies</w:t>
      </w:r>
      <w:r w:rsidR="006A4466">
        <w:rPr>
          <w:rFonts w:ascii="Times New Roman" w:hAnsi="Times New Roman" w:cs="Times New Roman"/>
          <w:sz w:val="24"/>
          <w:szCs w:val="24"/>
        </w:rPr>
        <w:t xml:space="preserve"> was made by </w:t>
      </w:r>
      <w:r w:rsidR="0004235B">
        <w:rPr>
          <w:rFonts w:ascii="Times New Roman" w:hAnsi="Times New Roman" w:cs="Times New Roman"/>
          <w:sz w:val="24"/>
          <w:szCs w:val="24"/>
        </w:rPr>
        <w:t xml:space="preserve">a list of Small and Medium Sized Companies on the SECP website on random </w:t>
      </w:r>
      <w:commentRangeStart w:id="121"/>
      <w:r w:rsidR="0004235B">
        <w:rPr>
          <w:rFonts w:ascii="Times New Roman" w:hAnsi="Times New Roman" w:cs="Times New Roman"/>
          <w:sz w:val="24"/>
          <w:szCs w:val="24"/>
        </w:rPr>
        <w:t>basis</w:t>
      </w:r>
      <w:commentRangeEnd w:id="121"/>
      <w:r w:rsidR="002C74E6">
        <w:rPr>
          <w:rStyle w:val="CommentReference"/>
        </w:rPr>
        <w:commentReference w:id="121"/>
      </w:r>
      <w:r w:rsidR="0004235B">
        <w:rPr>
          <w:rFonts w:ascii="Times New Roman" w:hAnsi="Times New Roman" w:cs="Times New Roman"/>
          <w:sz w:val="24"/>
          <w:szCs w:val="24"/>
        </w:rPr>
        <w:t xml:space="preserve">, while a representative </w:t>
      </w:r>
      <w:commentRangeStart w:id="122"/>
      <w:r w:rsidR="0004235B">
        <w:rPr>
          <w:rFonts w:ascii="Times New Roman" w:hAnsi="Times New Roman" w:cs="Times New Roman"/>
          <w:sz w:val="24"/>
          <w:szCs w:val="24"/>
        </w:rPr>
        <w:t>sample</w:t>
      </w:r>
      <w:commentRangeEnd w:id="122"/>
      <w:r w:rsidR="002C74E6">
        <w:rPr>
          <w:rStyle w:val="CommentReference"/>
        </w:rPr>
        <w:commentReference w:id="122"/>
      </w:r>
      <w:r w:rsidR="0004235B">
        <w:rPr>
          <w:rFonts w:ascii="Times New Roman" w:hAnsi="Times New Roman" w:cs="Times New Roman"/>
          <w:sz w:val="24"/>
          <w:szCs w:val="24"/>
        </w:rPr>
        <w:t xml:space="preserve"> of 50 employees from these companies was selected and questionnaires were distributed among these participants through personal reference and social media communication channels. </w:t>
      </w:r>
    </w:p>
    <w:p w14:paraId="2210070B" w14:textId="77777777" w:rsidR="0004235B" w:rsidRDefault="0004235B" w:rsidP="0004235B">
      <w:pPr>
        <w:pStyle w:val="Heading2"/>
        <w:rPr>
          <w:sz w:val="24"/>
          <w:szCs w:val="24"/>
        </w:rPr>
      </w:pPr>
      <w:bookmarkStart w:id="123" w:name="_Toc518238880"/>
      <w:r>
        <w:rPr>
          <w:sz w:val="24"/>
          <w:szCs w:val="24"/>
        </w:rPr>
        <w:t>Data Collection Instruments</w:t>
      </w:r>
      <w:bookmarkEnd w:id="123"/>
    </w:p>
    <w:p w14:paraId="5BEAFCAC" w14:textId="3B518113" w:rsidR="00CF5918" w:rsidRDefault="0004235B" w:rsidP="0004235B">
      <w:pPr>
        <w:spacing w:line="480" w:lineRule="auto"/>
        <w:jc w:val="both"/>
        <w:rPr>
          <w:rFonts w:ascii="Times New Roman" w:hAnsi="Times New Roman" w:cs="Times New Roman"/>
          <w:sz w:val="24"/>
          <w:szCs w:val="24"/>
        </w:rPr>
      </w:pPr>
      <w:r>
        <w:rPr>
          <w:sz w:val="24"/>
          <w:szCs w:val="24"/>
        </w:rPr>
        <w:tab/>
      </w:r>
      <w:r>
        <w:rPr>
          <w:rFonts w:ascii="Times New Roman" w:hAnsi="Times New Roman" w:cs="Times New Roman"/>
          <w:sz w:val="24"/>
          <w:szCs w:val="24"/>
        </w:rPr>
        <w:t xml:space="preserve">Pre-structured questionnaires </w:t>
      </w:r>
      <w:del w:id="124" w:author="Fizza Sabir" w:date="2018-11-27T10:35:00Z">
        <w:r w:rsidDel="00322900">
          <w:rPr>
            <w:rFonts w:ascii="Times New Roman" w:hAnsi="Times New Roman" w:cs="Times New Roman"/>
            <w:sz w:val="24"/>
            <w:szCs w:val="24"/>
          </w:rPr>
          <w:delText xml:space="preserve">are </w:delText>
        </w:r>
      </w:del>
      <w:ins w:id="125" w:author="Fizza Sabir" w:date="2018-11-27T10:35:00Z">
        <w:r w:rsidR="00322900">
          <w:rPr>
            <w:rFonts w:ascii="Times New Roman" w:hAnsi="Times New Roman" w:cs="Times New Roman"/>
            <w:sz w:val="24"/>
            <w:szCs w:val="24"/>
          </w:rPr>
          <w:t>were</w:t>
        </w:r>
        <w:r w:rsidR="00322900">
          <w:rPr>
            <w:rFonts w:ascii="Times New Roman" w:hAnsi="Times New Roman" w:cs="Times New Roman"/>
            <w:sz w:val="24"/>
            <w:szCs w:val="24"/>
          </w:rPr>
          <w:t xml:space="preserve"> </w:t>
        </w:r>
      </w:ins>
      <w:r>
        <w:rPr>
          <w:rFonts w:ascii="Times New Roman" w:hAnsi="Times New Roman" w:cs="Times New Roman"/>
          <w:sz w:val="24"/>
          <w:szCs w:val="24"/>
        </w:rPr>
        <w:t>used by the researcher for the collection of data from the target participants of the study, the questionnaires consists upon two parts, the 1</w:t>
      </w:r>
      <w:r w:rsidRPr="0004235B">
        <w:rPr>
          <w:rFonts w:ascii="Times New Roman" w:hAnsi="Times New Roman" w:cs="Times New Roman"/>
          <w:sz w:val="24"/>
          <w:szCs w:val="24"/>
          <w:vertAlign w:val="superscript"/>
        </w:rPr>
        <w:t>st</w:t>
      </w:r>
      <w:r>
        <w:rPr>
          <w:rFonts w:ascii="Times New Roman" w:hAnsi="Times New Roman" w:cs="Times New Roman"/>
          <w:sz w:val="24"/>
          <w:szCs w:val="24"/>
        </w:rPr>
        <w:t xml:space="preserve"> part </w:t>
      </w:r>
      <w:r w:rsidRPr="00322900">
        <w:rPr>
          <w:rFonts w:ascii="Times New Roman" w:hAnsi="Times New Roman" w:cs="Times New Roman"/>
          <w:sz w:val="24"/>
          <w:szCs w:val="24"/>
          <w:highlight w:val="yellow"/>
          <w:rPrChange w:id="126" w:author="Fizza Sabir" w:date="2018-11-27T10:35:00Z">
            <w:rPr>
              <w:rFonts w:ascii="Times New Roman" w:hAnsi="Times New Roman" w:cs="Times New Roman"/>
              <w:sz w:val="24"/>
              <w:szCs w:val="24"/>
            </w:rPr>
          </w:rPrChange>
        </w:rPr>
        <w:t>is</w:t>
      </w:r>
      <w:r>
        <w:rPr>
          <w:rFonts w:ascii="Times New Roman" w:hAnsi="Times New Roman" w:cs="Times New Roman"/>
          <w:sz w:val="24"/>
          <w:szCs w:val="24"/>
        </w:rPr>
        <w:t xml:space="preserve"> developed for seeking demographic information from the participants, while the second part </w:t>
      </w:r>
      <w:r w:rsidRPr="00322900">
        <w:rPr>
          <w:rFonts w:ascii="Times New Roman" w:hAnsi="Times New Roman" w:cs="Times New Roman"/>
          <w:sz w:val="24"/>
          <w:szCs w:val="24"/>
          <w:highlight w:val="yellow"/>
          <w:rPrChange w:id="127" w:author="Fizza Sabir" w:date="2018-11-27T10:35:00Z">
            <w:rPr>
              <w:rFonts w:ascii="Times New Roman" w:hAnsi="Times New Roman" w:cs="Times New Roman"/>
              <w:sz w:val="24"/>
              <w:szCs w:val="24"/>
            </w:rPr>
          </w:rPrChange>
        </w:rPr>
        <w:t>contains</w:t>
      </w:r>
      <w:r>
        <w:rPr>
          <w:rFonts w:ascii="Times New Roman" w:hAnsi="Times New Roman" w:cs="Times New Roman"/>
          <w:sz w:val="24"/>
          <w:szCs w:val="24"/>
        </w:rPr>
        <w:t xml:space="preserve"> questions that </w:t>
      </w:r>
      <w:r w:rsidRPr="00322900">
        <w:rPr>
          <w:rFonts w:ascii="Times New Roman" w:hAnsi="Times New Roman" w:cs="Times New Roman"/>
          <w:sz w:val="24"/>
          <w:szCs w:val="24"/>
          <w:highlight w:val="yellow"/>
          <w:rPrChange w:id="128" w:author="Fizza Sabir" w:date="2018-11-27T10:36:00Z">
            <w:rPr>
              <w:rFonts w:ascii="Times New Roman" w:hAnsi="Times New Roman" w:cs="Times New Roman"/>
              <w:sz w:val="24"/>
              <w:szCs w:val="24"/>
            </w:rPr>
          </w:rPrChange>
        </w:rPr>
        <w:t>are</w:t>
      </w:r>
      <w:r>
        <w:rPr>
          <w:rFonts w:ascii="Times New Roman" w:hAnsi="Times New Roman" w:cs="Times New Roman"/>
          <w:sz w:val="24"/>
          <w:szCs w:val="24"/>
        </w:rPr>
        <w:t xml:space="preserve"> aimed to obtain responses of the participants regarding the given variables of the study, i.e. human dignity/</w:t>
      </w:r>
      <w:del w:id="129" w:author="Fizza Sabir" w:date="2018-11-27T10:36:00Z">
        <w:r w:rsidDel="00322900">
          <w:rPr>
            <w:rFonts w:ascii="Times New Roman" w:hAnsi="Times New Roman" w:cs="Times New Roman"/>
            <w:sz w:val="24"/>
            <w:szCs w:val="24"/>
          </w:rPr>
          <w:delText>self respect</w:delText>
        </w:r>
      </w:del>
      <w:ins w:id="130" w:author="Fizza Sabir" w:date="2018-11-27T10:36:00Z">
        <w:r w:rsidR="00322900">
          <w:rPr>
            <w:rFonts w:ascii="Times New Roman" w:hAnsi="Times New Roman" w:cs="Times New Roman"/>
            <w:sz w:val="24"/>
            <w:szCs w:val="24"/>
          </w:rPr>
          <w:t>self-respect</w:t>
        </w:r>
      </w:ins>
      <w:r>
        <w:rPr>
          <w:rFonts w:ascii="Times New Roman" w:hAnsi="Times New Roman" w:cs="Times New Roman"/>
          <w:sz w:val="24"/>
          <w:szCs w:val="24"/>
        </w:rPr>
        <w:t xml:space="preserve"> of employees, interactional justice in the organization an</w:t>
      </w:r>
      <w:r w:rsidR="00CF5918">
        <w:rPr>
          <w:rFonts w:ascii="Times New Roman" w:hAnsi="Times New Roman" w:cs="Times New Roman"/>
          <w:sz w:val="24"/>
          <w:szCs w:val="24"/>
        </w:rPr>
        <w:t xml:space="preserve">d employees turnover intentions. For the purpose of measuring responses of the participants, the researcher </w:t>
      </w:r>
      <w:r w:rsidR="00CF5918" w:rsidRPr="00322900">
        <w:rPr>
          <w:rFonts w:ascii="Times New Roman" w:hAnsi="Times New Roman" w:cs="Times New Roman"/>
          <w:sz w:val="24"/>
          <w:szCs w:val="24"/>
          <w:highlight w:val="yellow"/>
          <w:rPrChange w:id="131" w:author="Fizza Sabir" w:date="2018-11-27T10:36:00Z">
            <w:rPr>
              <w:rFonts w:ascii="Times New Roman" w:hAnsi="Times New Roman" w:cs="Times New Roman"/>
              <w:sz w:val="24"/>
              <w:szCs w:val="24"/>
            </w:rPr>
          </w:rPrChange>
        </w:rPr>
        <w:t>has</w:t>
      </w:r>
      <w:r w:rsidR="00CF5918">
        <w:rPr>
          <w:rFonts w:ascii="Times New Roman" w:hAnsi="Times New Roman" w:cs="Times New Roman"/>
          <w:sz w:val="24"/>
          <w:szCs w:val="24"/>
        </w:rPr>
        <w:t xml:space="preserve"> established a 5 point Likert scale chart ranging from 1= strongly disagree to 5 = strongly </w:t>
      </w:r>
      <w:commentRangeStart w:id="132"/>
      <w:r w:rsidR="00CF5918">
        <w:rPr>
          <w:rFonts w:ascii="Times New Roman" w:hAnsi="Times New Roman" w:cs="Times New Roman"/>
          <w:sz w:val="24"/>
          <w:szCs w:val="24"/>
        </w:rPr>
        <w:t>agree</w:t>
      </w:r>
      <w:commentRangeEnd w:id="132"/>
      <w:r w:rsidR="00322900">
        <w:rPr>
          <w:rStyle w:val="CommentReference"/>
        </w:rPr>
        <w:commentReference w:id="132"/>
      </w:r>
      <w:r w:rsidR="00CF5918">
        <w:rPr>
          <w:rFonts w:ascii="Times New Roman" w:hAnsi="Times New Roman" w:cs="Times New Roman"/>
          <w:sz w:val="24"/>
          <w:szCs w:val="24"/>
        </w:rPr>
        <w:t xml:space="preserve">. </w:t>
      </w:r>
    </w:p>
    <w:p w14:paraId="60EC3DDB" w14:textId="77777777" w:rsidR="00CF5564" w:rsidRDefault="00CF5918" w:rsidP="00CF5918">
      <w:pPr>
        <w:pStyle w:val="Heading1"/>
        <w:spacing w:line="480" w:lineRule="auto"/>
        <w:jc w:val="center"/>
        <w:rPr>
          <w:rFonts w:ascii="Times New Roman" w:hAnsi="Times New Roman" w:cs="Times New Roman"/>
          <w:color w:val="auto"/>
        </w:rPr>
      </w:pPr>
      <w:bookmarkStart w:id="133" w:name="_Toc518238881"/>
      <w:r>
        <w:rPr>
          <w:rFonts w:ascii="Times New Roman" w:hAnsi="Times New Roman" w:cs="Times New Roman"/>
          <w:color w:val="auto"/>
        </w:rPr>
        <w:t>Data Analysis and Discussion</w:t>
      </w:r>
      <w:bookmarkEnd w:id="133"/>
      <w:r>
        <w:rPr>
          <w:rFonts w:ascii="Times New Roman" w:hAnsi="Times New Roman" w:cs="Times New Roman"/>
          <w:color w:val="auto"/>
        </w:rPr>
        <w:t xml:space="preserve"> </w:t>
      </w:r>
    </w:p>
    <w:p w14:paraId="620DDF8F" w14:textId="7F145AD8" w:rsidR="00280F48" w:rsidRDefault="006E110F" w:rsidP="006E110F">
      <w:pPr>
        <w:spacing w:line="480" w:lineRule="auto"/>
        <w:jc w:val="both"/>
        <w:rPr>
          <w:rFonts w:ascii="Times New Roman" w:hAnsi="Times New Roman" w:cs="Times New Roman"/>
          <w:sz w:val="24"/>
          <w:szCs w:val="24"/>
        </w:rPr>
      </w:pPr>
      <w:r>
        <w:rPr>
          <w:rFonts w:ascii="Times New Roman" w:hAnsi="Times New Roman" w:cs="Times New Roman"/>
          <w:sz w:val="24"/>
          <w:szCs w:val="24"/>
        </w:rPr>
        <w:tab/>
        <w:t>SPSS data analysis tool is used for the evaluation of the responses that are collected from the participants of the study to investigate the possible relationship between interactional justice and employees turnover intentions, while taking into consideration the mediating role of human dignity/</w:t>
      </w:r>
      <w:del w:id="134" w:author="Fizza Sabir" w:date="2018-11-27T10:37:00Z">
        <w:r w:rsidDel="00322900">
          <w:rPr>
            <w:rFonts w:ascii="Times New Roman" w:hAnsi="Times New Roman" w:cs="Times New Roman"/>
            <w:sz w:val="24"/>
            <w:szCs w:val="24"/>
          </w:rPr>
          <w:delText>self respect</w:delText>
        </w:r>
      </w:del>
      <w:ins w:id="135" w:author="Fizza Sabir" w:date="2018-11-27T10:37:00Z">
        <w:r w:rsidR="00322900">
          <w:rPr>
            <w:rFonts w:ascii="Times New Roman" w:hAnsi="Times New Roman" w:cs="Times New Roman"/>
            <w:sz w:val="24"/>
            <w:szCs w:val="24"/>
          </w:rPr>
          <w:t>self-respect</w:t>
        </w:r>
      </w:ins>
      <w:r>
        <w:rPr>
          <w:rFonts w:ascii="Times New Roman" w:hAnsi="Times New Roman" w:cs="Times New Roman"/>
          <w:sz w:val="24"/>
          <w:szCs w:val="24"/>
        </w:rPr>
        <w:t xml:space="preserve"> of the selected participants. SPSS provided results regarding t-values, </w:t>
      </w:r>
      <w:r>
        <w:rPr>
          <w:rFonts w:ascii="Times New Roman" w:hAnsi="Times New Roman" w:cs="Times New Roman"/>
          <w:sz w:val="24"/>
          <w:szCs w:val="24"/>
        </w:rPr>
        <w:lastRenderedPageBreak/>
        <w:t xml:space="preserve">frequencies, correlations, mean values, standard deviations and helped the researcher in conducting multiple regression analysis. Reliability testing was also performed for increasing effectiveness of the items </w:t>
      </w:r>
      <w:r w:rsidR="00280F48">
        <w:rPr>
          <w:rFonts w:ascii="Times New Roman" w:hAnsi="Times New Roman" w:cs="Times New Roman"/>
          <w:sz w:val="24"/>
          <w:szCs w:val="24"/>
        </w:rPr>
        <w:t xml:space="preserve">provided in the questionnaires. Items having more than 0.70 value of </w:t>
      </w:r>
      <w:proofErr w:type="spellStart"/>
      <w:r w:rsidR="00280F48">
        <w:rPr>
          <w:rFonts w:ascii="Times New Roman" w:hAnsi="Times New Roman" w:cs="Times New Roman"/>
          <w:sz w:val="24"/>
          <w:szCs w:val="24"/>
        </w:rPr>
        <w:t>Chronbach’s</w:t>
      </w:r>
      <w:proofErr w:type="spellEnd"/>
      <w:r w:rsidR="00280F48">
        <w:rPr>
          <w:rFonts w:ascii="Times New Roman" w:hAnsi="Times New Roman" w:cs="Times New Roman"/>
          <w:sz w:val="24"/>
          <w:szCs w:val="24"/>
        </w:rPr>
        <w:t xml:space="preserve"> Alpha were considered as reliable, while those having less value were eliminated from the final questionnaire (Table – 1).</w:t>
      </w:r>
      <w:r w:rsidR="00732276">
        <w:rPr>
          <w:rFonts w:ascii="Times New Roman" w:hAnsi="Times New Roman" w:cs="Times New Roman"/>
          <w:sz w:val="24"/>
          <w:szCs w:val="24"/>
        </w:rPr>
        <w:t xml:space="preserve"> Hence, the final questionnaire of the study contained 3 items for interactional justice variable, 4 items for employee’s turnover intentions and 3 items for human dignity / </w:t>
      </w:r>
      <w:del w:id="136" w:author="Fizza Sabir" w:date="2018-11-27T10:37:00Z">
        <w:r w:rsidR="00732276" w:rsidDel="00322900">
          <w:rPr>
            <w:rFonts w:ascii="Times New Roman" w:hAnsi="Times New Roman" w:cs="Times New Roman"/>
            <w:sz w:val="24"/>
            <w:szCs w:val="24"/>
          </w:rPr>
          <w:delText>self respect</w:delText>
        </w:r>
      </w:del>
      <w:ins w:id="137" w:author="Fizza Sabir" w:date="2018-11-27T10:37:00Z">
        <w:r w:rsidR="00322900">
          <w:rPr>
            <w:rFonts w:ascii="Times New Roman" w:hAnsi="Times New Roman" w:cs="Times New Roman"/>
            <w:sz w:val="24"/>
            <w:szCs w:val="24"/>
          </w:rPr>
          <w:t>self-respect</w:t>
        </w:r>
      </w:ins>
      <w:r w:rsidR="00732276">
        <w:rPr>
          <w:rFonts w:ascii="Times New Roman" w:hAnsi="Times New Roman" w:cs="Times New Roman"/>
          <w:sz w:val="24"/>
          <w:szCs w:val="24"/>
        </w:rPr>
        <w:t xml:space="preserve"> of employees. Moreover, the researcher </w:t>
      </w:r>
      <w:r w:rsidR="00732276" w:rsidRPr="00322900">
        <w:rPr>
          <w:rFonts w:ascii="Times New Roman" w:hAnsi="Times New Roman" w:cs="Times New Roman"/>
          <w:sz w:val="24"/>
          <w:szCs w:val="24"/>
          <w:highlight w:val="yellow"/>
          <w:rPrChange w:id="138" w:author="Fizza Sabir" w:date="2018-11-27T10:37:00Z">
            <w:rPr>
              <w:rFonts w:ascii="Times New Roman" w:hAnsi="Times New Roman" w:cs="Times New Roman"/>
              <w:sz w:val="24"/>
              <w:szCs w:val="24"/>
            </w:rPr>
          </w:rPrChange>
        </w:rPr>
        <w:t>has</w:t>
      </w:r>
      <w:r w:rsidR="00732276">
        <w:rPr>
          <w:rFonts w:ascii="Times New Roman" w:hAnsi="Times New Roman" w:cs="Times New Roman"/>
          <w:sz w:val="24"/>
          <w:szCs w:val="24"/>
        </w:rPr>
        <w:t xml:space="preserve"> taken mean value of more than 3 as a qualifying indicator for assessing the high consciousness of employees towards factors like human dignity and </w:t>
      </w:r>
      <w:del w:id="139" w:author="Fizza Sabir" w:date="2018-11-27T10:37:00Z">
        <w:r w:rsidR="00732276" w:rsidDel="00322900">
          <w:rPr>
            <w:rFonts w:ascii="Times New Roman" w:hAnsi="Times New Roman" w:cs="Times New Roman"/>
            <w:sz w:val="24"/>
            <w:szCs w:val="24"/>
          </w:rPr>
          <w:delText>self respect</w:delText>
        </w:r>
      </w:del>
      <w:ins w:id="140" w:author="Fizza Sabir" w:date="2018-11-27T10:37:00Z">
        <w:r w:rsidR="00322900">
          <w:rPr>
            <w:rFonts w:ascii="Times New Roman" w:hAnsi="Times New Roman" w:cs="Times New Roman"/>
            <w:sz w:val="24"/>
            <w:szCs w:val="24"/>
          </w:rPr>
          <w:t>self-respect</w:t>
        </w:r>
      </w:ins>
      <w:r w:rsidR="00732276">
        <w:rPr>
          <w:rFonts w:ascii="Times New Roman" w:hAnsi="Times New Roman" w:cs="Times New Roman"/>
          <w:sz w:val="24"/>
          <w:szCs w:val="24"/>
        </w:rPr>
        <w:t xml:space="preserve">. The researcher </w:t>
      </w:r>
      <w:r w:rsidR="00732276" w:rsidRPr="00322900">
        <w:rPr>
          <w:rFonts w:ascii="Times New Roman" w:hAnsi="Times New Roman" w:cs="Times New Roman"/>
          <w:sz w:val="24"/>
          <w:szCs w:val="24"/>
          <w:highlight w:val="yellow"/>
          <w:rPrChange w:id="141" w:author="Fizza Sabir" w:date="2018-11-27T10:37:00Z">
            <w:rPr>
              <w:rFonts w:ascii="Times New Roman" w:hAnsi="Times New Roman" w:cs="Times New Roman"/>
              <w:sz w:val="24"/>
              <w:szCs w:val="24"/>
            </w:rPr>
          </w:rPrChange>
        </w:rPr>
        <w:t>has</w:t>
      </w:r>
      <w:r w:rsidR="00732276">
        <w:rPr>
          <w:rFonts w:ascii="Times New Roman" w:hAnsi="Times New Roman" w:cs="Times New Roman"/>
          <w:sz w:val="24"/>
          <w:szCs w:val="24"/>
        </w:rPr>
        <w:t xml:space="preserve"> used independent sample t-test, one-way ANOVA, one sample t-test and applied multiple regression and correlation analysis for identifying/explaining possible relationships between the given variables of the study.</w:t>
      </w:r>
    </w:p>
    <w:p w14:paraId="49466B75" w14:textId="77777777" w:rsidR="00280F48" w:rsidRPr="00732276" w:rsidRDefault="00280F48" w:rsidP="00732276">
      <w:pPr>
        <w:pStyle w:val="Heading2"/>
        <w:rPr>
          <w:sz w:val="24"/>
          <w:szCs w:val="24"/>
        </w:rPr>
      </w:pPr>
      <w:bookmarkStart w:id="142" w:name="_Toc518238882"/>
      <w:r w:rsidRPr="00732276">
        <w:rPr>
          <w:sz w:val="24"/>
          <w:szCs w:val="24"/>
        </w:rPr>
        <w:t>Table – 1: Reliability Measurement</w:t>
      </w:r>
      <w:bookmarkEnd w:id="142"/>
    </w:p>
    <w:tbl>
      <w:tblPr>
        <w:tblW w:w="5000" w:type="pct"/>
        <w:tblLook w:val="04A0" w:firstRow="1" w:lastRow="0" w:firstColumn="1" w:lastColumn="0" w:noHBand="0" w:noVBand="1"/>
      </w:tblPr>
      <w:tblGrid>
        <w:gridCol w:w="6867"/>
        <w:gridCol w:w="1070"/>
        <w:gridCol w:w="1403"/>
      </w:tblGrid>
      <w:tr w:rsidR="00280F48" w:rsidRPr="00BF4EFA" w14:paraId="3FD17D39" w14:textId="77777777" w:rsidTr="00280F48">
        <w:trPr>
          <w:trHeight w:val="583"/>
        </w:trPr>
        <w:tc>
          <w:tcPr>
            <w:tcW w:w="3708" w:type="pct"/>
            <w:tcBorders>
              <w:top w:val="single" w:sz="8" w:space="0" w:color="auto"/>
              <w:left w:val="single" w:sz="8" w:space="0" w:color="auto"/>
              <w:bottom w:val="single" w:sz="8" w:space="0" w:color="auto"/>
              <w:right w:val="single" w:sz="8" w:space="0" w:color="auto"/>
            </w:tcBorders>
            <w:vAlign w:val="bottom"/>
            <w:hideMark/>
          </w:tcPr>
          <w:p w14:paraId="2D9540AC" w14:textId="77777777" w:rsidR="00280F48" w:rsidRDefault="00280F48" w:rsidP="00D63C3C">
            <w:pPr>
              <w:pStyle w:val="NoSpacing"/>
              <w:spacing w:line="276" w:lineRule="auto"/>
              <w:rPr>
                <w:rFonts w:ascii="Times New Roman" w:hAnsi="Times New Roman" w:cs="Times New Roman"/>
                <w:b/>
                <w:sz w:val="24"/>
                <w:szCs w:val="24"/>
              </w:rPr>
            </w:pPr>
            <w:r w:rsidRPr="00BF4EFA">
              <w:rPr>
                <w:rFonts w:ascii="Times New Roman" w:hAnsi="Times New Roman" w:cs="Times New Roman"/>
                <w:b/>
                <w:sz w:val="24"/>
                <w:szCs w:val="24"/>
              </w:rPr>
              <w:t>Variables</w:t>
            </w:r>
          </w:p>
          <w:p w14:paraId="51DEBFCE" w14:textId="77777777" w:rsidR="00280F48" w:rsidRPr="00BF4EFA" w:rsidRDefault="00280F48" w:rsidP="00D63C3C">
            <w:pPr>
              <w:pStyle w:val="NoSpacing"/>
              <w:spacing w:line="276" w:lineRule="auto"/>
              <w:rPr>
                <w:rFonts w:ascii="Times New Roman" w:hAnsi="Times New Roman" w:cs="Times New Roman"/>
                <w:b/>
                <w:sz w:val="24"/>
                <w:szCs w:val="24"/>
              </w:rPr>
            </w:pPr>
          </w:p>
        </w:tc>
        <w:tc>
          <w:tcPr>
            <w:tcW w:w="559" w:type="pct"/>
            <w:tcBorders>
              <w:top w:val="single" w:sz="8" w:space="0" w:color="auto"/>
              <w:left w:val="nil"/>
              <w:bottom w:val="single" w:sz="8" w:space="0" w:color="auto"/>
              <w:right w:val="single" w:sz="8" w:space="0" w:color="auto"/>
            </w:tcBorders>
            <w:vAlign w:val="bottom"/>
            <w:hideMark/>
          </w:tcPr>
          <w:p w14:paraId="697119F3" w14:textId="77777777" w:rsidR="00280F48" w:rsidRPr="00BF4EFA" w:rsidRDefault="00280F48" w:rsidP="00D63C3C">
            <w:pPr>
              <w:pStyle w:val="NoSpacing"/>
              <w:spacing w:line="276" w:lineRule="auto"/>
              <w:jc w:val="center"/>
              <w:rPr>
                <w:rFonts w:ascii="Times New Roman" w:hAnsi="Times New Roman" w:cs="Times New Roman"/>
                <w:b/>
                <w:sz w:val="24"/>
                <w:szCs w:val="24"/>
              </w:rPr>
            </w:pPr>
            <w:r w:rsidRPr="00BF4EFA">
              <w:rPr>
                <w:rFonts w:ascii="Times New Roman" w:hAnsi="Times New Roman" w:cs="Times New Roman"/>
                <w:b/>
                <w:sz w:val="24"/>
                <w:szCs w:val="24"/>
              </w:rPr>
              <w:t>Factor Loading</w:t>
            </w:r>
          </w:p>
        </w:tc>
        <w:tc>
          <w:tcPr>
            <w:tcW w:w="733" w:type="pct"/>
            <w:tcBorders>
              <w:top w:val="single" w:sz="8" w:space="0" w:color="auto"/>
              <w:left w:val="nil"/>
              <w:bottom w:val="single" w:sz="8" w:space="0" w:color="auto"/>
              <w:right w:val="single" w:sz="8" w:space="0" w:color="auto"/>
            </w:tcBorders>
            <w:vAlign w:val="bottom"/>
            <w:hideMark/>
          </w:tcPr>
          <w:p w14:paraId="32FD707F" w14:textId="77777777" w:rsidR="00280F48" w:rsidRPr="00BF4EFA" w:rsidRDefault="00280F48" w:rsidP="00D63C3C">
            <w:pPr>
              <w:pStyle w:val="NoSpacing"/>
              <w:spacing w:line="276" w:lineRule="auto"/>
              <w:jc w:val="center"/>
              <w:rPr>
                <w:rFonts w:ascii="Times New Roman" w:hAnsi="Times New Roman" w:cs="Times New Roman"/>
                <w:b/>
                <w:sz w:val="24"/>
                <w:szCs w:val="24"/>
              </w:rPr>
            </w:pPr>
            <w:proofErr w:type="spellStart"/>
            <w:r w:rsidRPr="00BF4EFA">
              <w:rPr>
                <w:rFonts w:ascii="Times New Roman" w:hAnsi="Times New Roman" w:cs="Times New Roman"/>
                <w:b/>
                <w:sz w:val="24"/>
                <w:szCs w:val="24"/>
              </w:rPr>
              <w:t>Cronbach's</w:t>
            </w:r>
            <w:proofErr w:type="spellEnd"/>
            <w:r w:rsidRPr="00BF4EFA">
              <w:rPr>
                <w:rFonts w:ascii="Times New Roman" w:hAnsi="Times New Roman" w:cs="Times New Roman"/>
                <w:b/>
                <w:sz w:val="24"/>
                <w:szCs w:val="24"/>
              </w:rPr>
              <w:br/>
              <w:t>Alpha</w:t>
            </w:r>
          </w:p>
        </w:tc>
      </w:tr>
      <w:tr w:rsidR="00280F48" w:rsidRPr="00BF4EFA" w14:paraId="0C5F0897" w14:textId="77777777" w:rsidTr="00280F48">
        <w:trPr>
          <w:trHeight w:val="300"/>
        </w:trPr>
        <w:tc>
          <w:tcPr>
            <w:tcW w:w="3708" w:type="pct"/>
            <w:tcBorders>
              <w:top w:val="nil"/>
              <w:left w:val="single" w:sz="8" w:space="0" w:color="auto"/>
              <w:bottom w:val="single" w:sz="4" w:space="0" w:color="auto"/>
              <w:right w:val="single" w:sz="4" w:space="0" w:color="auto"/>
            </w:tcBorders>
            <w:vAlign w:val="bottom"/>
            <w:hideMark/>
          </w:tcPr>
          <w:p w14:paraId="62BDB950" w14:textId="77777777" w:rsidR="00280F48" w:rsidRPr="00BF4EFA" w:rsidRDefault="00280F48" w:rsidP="00D63C3C">
            <w:pPr>
              <w:pStyle w:val="NoSpacing"/>
              <w:spacing w:line="276" w:lineRule="auto"/>
              <w:rPr>
                <w:rFonts w:ascii="Times New Roman" w:hAnsi="Times New Roman" w:cs="Times New Roman"/>
                <w:b/>
                <w:sz w:val="24"/>
                <w:szCs w:val="24"/>
              </w:rPr>
            </w:pPr>
            <w:r>
              <w:rPr>
                <w:rFonts w:ascii="Times New Roman" w:hAnsi="Times New Roman" w:cs="Times New Roman"/>
                <w:b/>
                <w:sz w:val="24"/>
                <w:szCs w:val="24"/>
              </w:rPr>
              <w:t xml:space="preserve">Interactional Justice </w:t>
            </w:r>
          </w:p>
        </w:tc>
        <w:tc>
          <w:tcPr>
            <w:tcW w:w="559" w:type="pct"/>
            <w:tcBorders>
              <w:top w:val="nil"/>
              <w:left w:val="nil"/>
              <w:bottom w:val="single" w:sz="4" w:space="0" w:color="auto"/>
              <w:right w:val="single" w:sz="4" w:space="0" w:color="auto"/>
            </w:tcBorders>
            <w:vAlign w:val="bottom"/>
            <w:hideMark/>
          </w:tcPr>
          <w:p w14:paraId="237B2874" w14:textId="77777777" w:rsidR="00280F48" w:rsidRPr="00BF4EFA" w:rsidRDefault="00280F48" w:rsidP="00D63C3C">
            <w:pPr>
              <w:pStyle w:val="NoSpacing"/>
              <w:spacing w:line="276" w:lineRule="auto"/>
              <w:jc w:val="center"/>
              <w:rPr>
                <w:rFonts w:ascii="Times New Roman" w:hAnsi="Times New Roman" w:cs="Times New Roman"/>
                <w:b/>
                <w:sz w:val="24"/>
                <w:szCs w:val="24"/>
              </w:rPr>
            </w:pPr>
          </w:p>
        </w:tc>
        <w:tc>
          <w:tcPr>
            <w:tcW w:w="733" w:type="pct"/>
            <w:tcBorders>
              <w:top w:val="nil"/>
              <w:left w:val="nil"/>
              <w:bottom w:val="single" w:sz="4" w:space="0" w:color="auto"/>
              <w:right w:val="single" w:sz="8" w:space="0" w:color="auto"/>
            </w:tcBorders>
            <w:vAlign w:val="bottom"/>
            <w:hideMark/>
          </w:tcPr>
          <w:p w14:paraId="46CB9D51" w14:textId="77777777" w:rsidR="00280F48" w:rsidRPr="00BF4EFA" w:rsidRDefault="00D63C3C" w:rsidP="00D63C3C">
            <w:pPr>
              <w:pStyle w:val="NoSpacing"/>
              <w:spacing w:line="276" w:lineRule="auto"/>
              <w:jc w:val="center"/>
              <w:rPr>
                <w:rFonts w:ascii="Times New Roman" w:hAnsi="Times New Roman" w:cs="Times New Roman"/>
                <w:b/>
                <w:sz w:val="24"/>
                <w:szCs w:val="24"/>
              </w:rPr>
            </w:pPr>
            <w:r>
              <w:rPr>
                <w:rFonts w:ascii="Times New Roman" w:hAnsi="Times New Roman" w:cs="Times New Roman"/>
                <w:b/>
                <w:sz w:val="24"/>
                <w:szCs w:val="24"/>
              </w:rPr>
              <w:t>0.82</w:t>
            </w:r>
          </w:p>
        </w:tc>
      </w:tr>
      <w:tr w:rsidR="00280F48" w:rsidRPr="00BF4EFA" w14:paraId="0D67DCA8" w14:textId="77777777" w:rsidTr="00280F48">
        <w:trPr>
          <w:trHeight w:val="300"/>
        </w:trPr>
        <w:tc>
          <w:tcPr>
            <w:tcW w:w="3708" w:type="pct"/>
            <w:tcBorders>
              <w:top w:val="nil"/>
              <w:left w:val="single" w:sz="8" w:space="0" w:color="auto"/>
              <w:bottom w:val="single" w:sz="4" w:space="0" w:color="auto"/>
              <w:right w:val="single" w:sz="4" w:space="0" w:color="auto"/>
            </w:tcBorders>
            <w:hideMark/>
          </w:tcPr>
          <w:p w14:paraId="34D94C5E" w14:textId="77777777" w:rsidR="00280F48" w:rsidRPr="00BF4EFA"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IJ-</w:t>
            </w:r>
            <w:commentRangeStart w:id="143"/>
            <w:r>
              <w:rPr>
                <w:rFonts w:ascii="Times New Roman" w:hAnsi="Times New Roman" w:cs="Times New Roman"/>
                <w:sz w:val="24"/>
                <w:szCs w:val="24"/>
              </w:rPr>
              <w:t>1</w:t>
            </w:r>
            <w:commentRangeEnd w:id="143"/>
            <w:r w:rsidR="00322900">
              <w:rPr>
                <w:rStyle w:val="CommentReference"/>
              </w:rPr>
              <w:commentReference w:id="143"/>
            </w:r>
          </w:p>
        </w:tc>
        <w:tc>
          <w:tcPr>
            <w:tcW w:w="559" w:type="pct"/>
            <w:tcBorders>
              <w:top w:val="nil"/>
              <w:left w:val="nil"/>
              <w:bottom w:val="single" w:sz="4" w:space="0" w:color="auto"/>
              <w:right w:val="single" w:sz="4" w:space="0" w:color="auto"/>
            </w:tcBorders>
            <w:noWrap/>
            <w:hideMark/>
          </w:tcPr>
          <w:p w14:paraId="0F537EE1" w14:textId="77777777" w:rsidR="00280F48" w:rsidRPr="00BF4EFA" w:rsidRDefault="00280F48" w:rsidP="00D63C3C">
            <w:pPr>
              <w:pStyle w:val="NoSpacing"/>
              <w:spacing w:line="276" w:lineRule="auto"/>
              <w:jc w:val="center"/>
              <w:rPr>
                <w:rFonts w:ascii="Times New Roman" w:hAnsi="Times New Roman" w:cs="Times New Roman"/>
                <w:sz w:val="24"/>
                <w:szCs w:val="24"/>
              </w:rPr>
            </w:pPr>
            <w:r w:rsidRPr="00BF4EFA">
              <w:rPr>
                <w:rFonts w:ascii="Times New Roman" w:hAnsi="Times New Roman" w:cs="Times New Roman"/>
                <w:sz w:val="24"/>
                <w:szCs w:val="24"/>
              </w:rPr>
              <w:t>.585</w:t>
            </w:r>
          </w:p>
        </w:tc>
        <w:tc>
          <w:tcPr>
            <w:tcW w:w="733" w:type="pct"/>
            <w:tcBorders>
              <w:top w:val="nil"/>
              <w:left w:val="nil"/>
              <w:bottom w:val="single" w:sz="4" w:space="0" w:color="auto"/>
              <w:right w:val="single" w:sz="8" w:space="0" w:color="auto"/>
            </w:tcBorders>
            <w:noWrap/>
            <w:vAlign w:val="bottom"/>
            <w:hideMark/>
          </w:tcPr>
          <w:p w14:paraId="11373138" w14:textId="77777777"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14:paraId="3FFAE8FF" w14:textId="77777777" w:rsidTr="00280F48">
        <w:trPr>
          <w:trHeight w:val="300"/>
        </w:trPr>
        <w:tc>
          <w:tcPr>
            <w:tcW w:w="3708" w:type="pct"/>
            <w:tcBorders>
              <w:top w:val="nil"/>
              <w:left w:val="single" w:sz="8" w:space="0" w:color="auto"/>
              <w:bottom w:val="single" w:sz="4" w:space="0" w:color="auto"/>
              <w:right w:val="single" w:sz="4" w:space="0" w:color="auto"/>
            </w:tcBorders>
            <w:hideMark/>
          </w:tcPr>
          <w:p w14:paraId="6488CC0E" w14:textId="77777777" w:rsidR="00280F48" w:rsidRPr="00BF4EFA"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IJ-2</w:t>
            </w:r>
          </w:p>
        </w:tc>
        <w:tc>
          <w:tcPr>
            <w:tcW w:w="559" w:type="pct"/>
            <w:tcBorders>
              <w:top w:val="nil"/>
              <w:left w:val="nil"/>
              <w:bottom w:val="single" w:sz="4" w:space="0" w:color="auto"/>
              <w:right w:val="single" w:sz="4" w:space="0" w:color="auto"/>
            </w:tcBorders>
            <w:noWrap/>
            <w:hideMark/>
          </w:tcPr>
          <w:p w14:paraId="6F0929AC" w14:textId="77777777" w:rsidR="00280F48" w:rsidRPr="00BF4EFA" w:rsidRDefault="00D63C3C"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.7</w:t>
            </w:r>
            <w:r w:rsidR="00280F48" w:rsidRPr="00BF4EFA">
              <w:rPr>
                <w:rFonts w:ascii="Times New Roman" w:hAnsi="Times New Roman" w:cs="Times New Roman"/>
                <w:sz w:val="24"/>
                <w:szCs w:val="24"/>
              </w:rPr>
              <w:t>12</w:t>
            </w:r>
          </w:p>
        </w:tc>
        <w:tc>
          <w:tcPr>
            <w:tcW w:w="733" w:type="pct"/>
            <w:tcBorders>
              <w:top w:val="nil"/>
              <w:left w:val="nil"/>
              <w:bottom w:val="single" w:sz="4" w:space="0" w:color="auto"/>
              <w:right w:val="single" w:sz="8" w:space="0" w:color="auto"/>
            </w:tcBorders>
            <w:noWrap/>
            <w:vAlign w:val="bottom"/>
            <w:hideMark/>
          </w:tcPr>
          <w:p w14:paraId="4D909D9A" w14:textId="77777777"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14:paraId="2787DBE7" w14:textId="77777777" w:rsidTr="00280F48">
        <w:trPr>
          <w:trHeight w:val="315"/>
        </w:trPr>
        <w:tc>
          <w:tcPr>
            <w:tcW w:w="3708" w:type="pct"/>
            <w:tcBorders>
              <w:top w:val="nil"/>
              <w:left w:val="single" w:sz="8" w:space="0" w:color="auto"/>
              <w:bottom w:val="single" w:sz="8" w:space="0" w:color="auto"/>
              <w:right w:val="single" w:sz="4" w:space="0" w:color="auto"/>
            </w:tcBorders>
            <w:hideMark/>
          </w:tcPr>
          <w:p w14:paraId="17C9667D" w14:textId="77777777" w:rsidR="00280F48" w:rsidRPr="00BF4EFA"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IJ-3</w:t>
            </w:r>
          </w:p>
        </w:tc>
        <w:tc>
          <w:tcPr>
            <w:tcW w:w="559" w:type="pct"/>
            <w:tcBorders>
              <w:top w:val="nil"/>
              <w:left w:val="nil"/>
              <w:bottom w:val="single" w:sz="8" w:space="0" w:color="auto"/>
              <w:right w:val="single" w:sz="4" w:space="0" w:color="auto"/>
            </w:tcBorders>
            <w:noWrap/>
            <w:hideMark/>
          </w:tcPr>
          <w:p w14:paraId="246D99CF" w14:textId="77777777" w:rsidR="00280F48" w:rsidRPr="00BF4EFA" w:rsidRDefault="00D63C3C"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.8</w:t>
            </w:r>
            <w:r w:rsidR="00732276">
              <w:rPr>
                <w:rFonts w:ascii="Times New Roman" w:hAnsi="Times New Roman" w:cs="Times New Roman"/>
                <w:sz w:val="24"/>
                <w:szCs w:val="24"/>
              </w:rPr>
              <w:t>2</w:t>
            </w:r>
            <w:r w:rsidR="00280F48" w:rsidRPr="00BF4EFA">
              <w:rPr>
                <w:rFonts w:ascii="Times New Roman" w:hAnsi="Times New Roman" w:cs="Times New Roman"/>
                <w:sz w:val="24"/>
                <w:szCs w:val="24"/>
              </w:rPr>
              <w:t>7</w:t>
            </w:r>
          </w:p>
        </w:tc>
        <w:tc>
          <w:tcPr>
            <w:tcW w:w="733" w:type="pct"/>
            <w:tcBorders>
              <w:top w:val="nil"/>
              <w:left w:val="nil"/>
              <w:bottom w:val="single" w:sz="8" w:space="0" w:color="auto"/>
              <w:right w:val="single" w:sz="8" w:space="0" w:color="auto"/>
            </w:tcBorders>
            <w:noWrap/>
            <w:vAlign w:val="bottom"/>
            <w:hideMark/>
          </w:tcPr>
          <w:p w14:paraId="1BB27038" w14:textId="77777777"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14:paraId="0B35660A" w14:textId="77777777" w:rsidTr="00280F48">
        <w:trPr>
          <w:trHeight w:val="315"/>
        </w:trPr>
        <w:tc>
          <w:tcPr>
            <w:tcW w:w="3708" w:type="pct"/>
            <w:tcBorders>
              <w:top w:val="nil"/>
              <w:left w:val="single" w:sz="8" w:space="0" w:color="auto"/>
              <w:bottom w:val="single" w:sz="8" w:space="0" w:color="auto"/>
              <w:right w:val="single" w:sz="4" w:space="0" w:color="auto"/>
            </w:tcBorders>
            <w:hideMark/>
          </w:tcPr>
          <w:p w14:paraId="220BF24E" w14:textId="77777777" w:rsidR="00280F48"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IJ-4</w:t>
            </w:r>
          </w:p>
        </w:tc>
        <w:tc>
          <w:tcPr>
            <w:tcW w:w="559" w:type="pct"/>
            <w:tcBorders>
              <w:top w:val="nil"/>
              <w:left w:val="nil"/>
              <w:bottom w:val="single" w:sz="8" w:space="0" w:color="auto"/>
              <w:right w:val="single" w:sz="4" w:space="0" w:color="auto"/>
            </w:tcBorders>
            <w:noWrap/>
            <w:hideMark/>
          </w:tcPr>
          <w:p w14:paraId="3F5B5574" w14:textId="77777777" w:rsidR="00280F48" w:rsidRPr="00BF4EFA" w:rsidRDefault="00D63C3C"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.783</w:t>
            </w:r>
          </w:p>
        </w:tc>
        <w:tc>
          <w:tcPr>
            <w:tcW w:w="733" w:type="pct"/>
            <w:tcBorders>
              <w:top w:val="nil"/>
              <w:left w:val="nil"/>
              <w:bottom w:val="single" w:sz="8" w:space="0" w:color="auto"/>
              <w:right w:val="single" w:sz="8" w:space="0" w:color="auto"/>
            </w:tcBorders>
            <w:noWrap/>
            <w:vAlign w:val="bottom"/>
            <w:hideMark/>
          </w:tcPr>
          <w:p w14:paraId="2DEA290B" w14:textId="77777777"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14:paraId="424B3150" w14:textId="77777777" w:rsidTr="00280F48">
        <w:trPr>
          <w:trHeight w:val="315"/>
        </w:trPr>
        <w:tc>
          <w:tcPr>
            <w:tcW w:w="3708" w:type="pct"/>
            <w:tcBorders>
              <w:top w:val="nil"/>
              <w:left w:val="single" w:sz="8" w:space="0" w:color="auto"/>
              <w:bottom w:val="single" w:sz="8" w:space="0" w:color="auto"/>
              <w:right w:val="single" w:sz="4" w:space="0" w:color="auto"/>
            </w:tcBorders>
            <w:hideMark/>
          </w:tcPr>
          <w:p w14:paraId="1A983559" w14:textId="77777777" w:rsidR="00280F48"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IJ-5</w:t>
            </w:r>
          </w:p>
        </w:tc>
        <w:tc>
          <w:tcPr>
            <w:tcW w:w="559" w:type="pct"/>
            <w:tcBorders>
              <w:top w:val="nil"/>
              <w:left w:val="nil"/>
              <w:bottom w:val="single" w:sz="8" w:space="0" w:color="auto"/>
              <w:right w:val="single" w:sz="4" w:space="0" w:color="auto"/>
            </w:tcBorders>
            <w:noWrap/>
            <w:hideMark/>
          </w:tcPr>
          <w:p w14:paraId="5C435525" w14:textId="77777777" w:rsidR="00280F48" w:rsidRPr="00BF4EFA" w:rsidRDefault="00D63C3C"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.396</w:t>
            </w:r>
          </w:p>
        </w:tc>
        <w:tc>
          <w:tcPr>
            <w:tcW w:w="733" w:type="pct"/>
            <w:tcBorders>
              <w:top w:val="nil"/>
              <w:left w:val="nil"/>
              <w:bottom w:val="single" w:sz="8" w:space="0" w:color="auto"/>
              <w:right w:val="single" w:sz="8" w:space="0" w:color="auto"/>
            </w:tcBorders>
            <w:noWrap/>
            <w:vAlign w:val="bottom"/>
            <w:hideMark/>
          </w:tcPr>
          <w:p w14:paraId="1E266707" w14:textId="77777777"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14:paraId="05E81BC8" w14:textId="77777777" w:rsidTr="00280F48">
        <w:trPr>
          <w:trHeight w:val="300"/>
        </w:trPr>
        <w:tc>
          <w:tcPr>
            <w:tcW w:w="3708" w:type="pct"/>
            <w:tcBorders>
              <w:top w:val="nil"/>
              <w:left w:val="single" w:sz="8" w:space="0" w:color="auto"/>
              <w:bottom w:val="single" w:sz="4" w:space="0" w:color="auto"/>
              <w:right w:val="single" w:sz="4" w:space="0" w:color="auto"/>
            </w:tcBorders>
            <w:noWrap/>
            <w:vAlign w:val="bottom"/>
            <w:hideMark/>
          </w:tcPr>
          <w:p w14:paraId="59AFA5A0" w14:textId="77777777" w:rsidR="00280F48" w:rsidRPr="00BF4EFA" w:rsidRDefault="00280F48" w:rsidP="00D63C3C">
            <w:pPr>
              <w:pStyle w:val="NoSpacing"/>
              <w:spacing w:line="276" w:lineRule="auto"/>
              <w:rPr>
                <w:rFonts w:ascii="Times New Roman" w:hAnsi="Times New Roman" w:cs="Times New Roman"/>
                <w:b/>
                <w:sz w:val="24"/>
                <w:szCs w:val="24"/>
              </w:rPr>
            </w:pPr>
            <w:r>
              <w:rPr>
                <w:rFonts w:ascii="Times New Roman" w:hAnsi="Times New Roman" w:cs="Times New Roman"/>
                <w:b/>
                <w:sz w:val="24"/>
                <w:szCs w:val="24"/>
              </w:rPr>
              <w:t>Employee’s turnover Intention</w:t>
            </w:r>
          </w:p>
        </w:tc>
        <w:tc>
          <w:tcPr>
            <w:tcW w:w="559" w:type="pct"/>
            <w:tcBorders>
              <w:top w:val="nil"/>
              <w:left w:val="nil"/>
              <w:bottom w:val="single" w:sz="4" w:space="0" w:color="auto"/>
              <w:right w:val="single" w:sz="4" w:space="0" w:color="auto"/>
            </w:tcBorders>
            <w:noWrap/>
            <w:hideMark/>
          </w:tcPr>
          <w:p w14:paraId="4271C39E" w14:textId="77777777" w:rsidR="00280F48" w:rsidRPr="00BF4EFA" w:rsidRDefault="00280F48" w:rsidP="00D63C3C">
            <w:pPr>
              <w:pStyle w:val="NoSpacing"/>
              <w:spacing w:line="276" w:lineRule="auto"/>
              <w:jc w:val="center"/>
              <w:rPr>
                <w:rFonts w:ascii="Times New Roman" w:hAnsi="Times New Roman" w:cs="Times New Roman"/>
                <w:b/>
                <w:sz w:val="24"/>
                <w:szCs w:val="24"/>
              </w:rPr>
            </w:pPr>
          </w:p>
        </w:tc>
        <w:tc>
          <w:tcPr>
            <w:tcW w:w="733" w:type="pct"/>
            <w:tcBorders>
              <w:top w:val="nil"/>
              <w:left w:val="nil"/>
              <w:bottom w:val="single" w:sz="4" w:space="0" w:color="auto"/>
              <w:right w:val="single" w:sz="8" w:space="0" w:color="auto"/>
            </w:tcBorders>
            <w:noWrap/>
            <w:vAlign w:val="bottom"/>
            <w:hideMark/>
          </w:tcPr>
          <w:p w14:paraId="216A4BBB" w14:textId="77777777" w:rsidR="00280F48" w:rsidRPr="00BF4EFA" w:rsidRDefault="00D63C3C" w:rsidP="00D63C3C">
            <w:pPr>
              <w:pStyle w:val="NoSpacing"/>
              <w:spacing w:line="276" w:lineRule="auto"/>
              <w:jc w:val="center"/>
              <w:rPr>
                <w:rFonts w:ascii="Times New Roman" w:hAnsi="Times New Roman" w:cs="Times New Roman"/>
                <w:b/>
                <w:sz w:val="24"/>
                <w:szCs w:val="24"/>
              </w:rPr>
            </w:pPr>
            <w:r>
              <w:rPr>
                <w:rFonts w:ascii="Times New Roman" w:hAnsi="Times New Roman" w:cs="Times New Roman"/>
                <w:b/>
                <w:sz w:val="24"/>
                <w:szCs w:val="24"/>
              </w:rPr>
              <w:t>0.91</w:t>
            </w:r>
          </w:p>
        </w:tc>
      </w:tr>
      <w:tr w:rsidR="00280F48" w:rsidRPr="00BF4EFA" w14:paraId="19D57197" w14:textId="77777777" w:rsidTr="00280F48">
        <w:trPr>
          <w:trHeight w:val="300"/>
        </w:trPr>
        <w:tc>
          <w:tcPr>
            <w:tcW w:w="3708" w:type="pct"/>
            <w:tcBorders>
              <w:top w:val="nil"/>
              <w:left w:val="single" w:sz="8" w:space="0" w:color="auto"/>
              <w:bottom w:val="single" w:sz="4" w:space="0" w:color="auto"/>
              <w:right w:val="single" w:sz="4" w:space="0" w:color="auto"/>
            </w:tcBorders>
            <w:hideMark/>
          </w:tcPr>
          <w:p w14:paraId="347E68C7" w14:textId="77777777" w:rsidR="00280F48" w:rsidRPr="00BF4EFA"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ETI-1</w:t>
            </w:r>
          </w:p>
        </w:tc>
        <w:tc>
          <w:tcPr>
            <w:tcW w:w="559" w:type="pct"/>
            <w:tcBorders>
              <w:top w:val="nil"/>
              <w:left w:val="nil"/>
              <w:bottom w:val="single" w:sz="4" w:space="0" w:color="auto"/>
              <w:right w:val="single" w:sz="4" w:space="0" w:color="auto"/>
            </w:tcBorders>
            <w:noWrap/>
            <w:hideMark/>
          </w:tcPr>
          <w:p w14:paraId="708658B5" w14:textId="77777777" w:rsidR="00280F48" w:rsidRPr="00BF4EFA" w:rsidRDefault="00D63C3C"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.631</w:t>
            </w:r>
          </w:p>
        </w:tc>
        <w:tc>
          <w:tcPr>
            <w:tcW w:w="733" w:type="pct"/>
            <w:tcBorders>
              <w:top w:val="nil"/>
              <w:left w:val="nil"/>
              <w:bottom w:val="single" w:sz="4" w:space="0" w:color="auto"/>
              <w:right w:val="single" w:sz="8" w:space="0" w:color="auto"/>
            </w:tcBorders>
            <w:noWrap/>
            <w:vAlign w:val="bottom"/>
            <w:hideMark/>
          </w:tcPr>
          <w:p w14:paraId="6D05FD5B" w14:textId="77777777"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14:paraId="609B973C" w14:textId="77777777" w:rsidTr="00280F48">
        <w:trPr>
          <w:trHeight w:val="300"/>
        </w:trPr>
        <w:tc>
          <w:tcPr>
            <w:tcW w:w="3708" w:type="pct"/>
            <w:tcBorders>
              <w:top w:val="nil"/>
              <w:left w:val="single" w:sz="8" w:space="0" w:color="auto"/>
              <w:bottom w:val="single" w:sz="4" w:space="0" w:color="auto"/>
              <w:right w:val="single" w:sz="4" w:space="0" w:color="auto"/>
            </w:tcBorders>
            <w:hideMark/>
          </w:tcPr>
          <w:p w14:paraId="2C736621" w14:textId="77777777" w:rsidR="00280F48" w:rsidRPr="00BF4EFA"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ETI-2</w:t>
            </w:r>
          </w:p>
        </w:tc>
        <w:tc>
          <w:tcPr>
            <w:tcW w:w="559" w:type="pct"/>
            <w:tcBorders>
              <w:top w:val="nil"/>
              <w:left w:val="nil"/>
              <w:bottom w:val="single" w:sz="4" w:space="0" w:color="auto"/>
              <w:right w:val="single" w:sz="4" w:space="0" w:color="auto"/>
            </w:tcBorders>
            <w:noWrap/>
            <w:hideMark/>
          </w:tcPr>
          <w:p w14:paraId="6221C346" w14:textId="77777777" w:rsidR="00280F48" w:rsidRPr="00BF4EFA" w:rsidRDefault="00D63C3C"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.78</w:t>
            </w:r>
            <w:r w:rsidR="00280F48" w:rsidRPr="00BF4EFA">
              <w:rPr>
                <w:rFonts w:ascii="Times New Roman" w:hAnsi="Times New Roman" w:cs="Times New Roman"/>
                <w:sz w:val="24"/>
                <w:szCs w:val="24"/>
              </w:rPr>
              <w:t>9</w:t>
            </w:r>
          </w:p>
        </w:tc>
        <w:tc>
          <w:tcPr>
            <w:tcW w:w="733" w:type="pct"/>
            <w:tcBorders>
              <w:top w:val="nil"/>
              <w:left w:val="nil"/>
              <w:bottom w:val="single" w:sz="4" w:space="0" w:color="auto"/>
              <w:right w:val="single" w:sz="8" w:space="0" w:color="auto"/>
            </w:tcBorders>
            <w:noWrap/>
            <w:vAlign w:val="bottom"/>
            <w:hideMark/>
          </w:tcPr>
          <w:p w14:paraId="444D329D" w14:textId="77777777"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14:paraId="25DB9F76" w14:textId="77777777" w:rsidTr="00280F48">
        <w:trPr>
          <w:trHeight w:val="300"/>
        </w:trPr>
        <w:tc>
          <w:tcPr>
            <w:tcW w:w="3708" w:type="pct"/>
            <w:tcBorders>
              <w:top w:val="nil"/>
              <w:left w:val="single" w:sz="8" w:space="0" w:color="auto"/>
              <w:bottom w:val="single" w:sz="4" w:space="0" w:color="auto"/>
              <w:right w:val="single" w:sz="4" w:space="0" w:color="auto"/>
            </w:tcBorders>
            <w:hideMark/>
          </w:tcPr>
          <w:p w14:paraId="4C05CFB5" w14:textId="77777777" w:rsidR="00280F48" w:rsidRPr="00BF4EFA"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ETI-3</w:t>
            </w:r>
          </w:p>
        </w:tc>
        <w:tc>
          <w:tcPr>
            <w:tcW w:w="559" w:type="pct"/>
            <w:tcBorders>
              <w:top w:val="nil"/>
              <w:left w:val="nil"/>
              <w:bottom w:val="single" w:sz="4" w:space="0" w:color="auto"/>
              <w:right w:val="single" w:sz="4" w:space="0" w:color="auto"/>
            </w:tcBorders>
            <w:noWrap/>
            <w:hideMark/>
          </w:tcPr>
          <w:p w14:paraId="15FE36B6" w14:textId="77777777" w:rsidR="00280F48" w:rsidRPr="00BF4EFA" w:rsidRDefault="00D63C3C"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.89</w:t>
            </w:r>
            <w:r w:rsidR="00280F48" w:rsidRPr="00BF4EFA">
              <w:rPr>
                <w:rFonts w:ascii="Times New Roman" w:hAnsi="Times New Roman" w:cs="Times New Roman"/>
                <w:sz w:val="24"/>
                <w:szCs w:val="24"/>
              </w:rPr>
              <w:t>2</w:t>
            </w:r>
          </w:p>
        </w:tc>
        <w:tc>
          <w:tcPr>
            <w:tcW w:w="733" w:type="pct"/>
            <w:tcBorders>
              <w:top w:val="nil"/>
              <w:left w:val="nil"/>
              <w:bottom w:val="single" w:sz="4" w:space="0" w:color="auto"/>
              <w:right w:val="single" w:sz="8" w:space="0" w:color="auto"/>
            </w:tcBorders>
            <w:noWrap/>
            <w:vAlign w:val="bottom"/>
            <w:hideMark/>
          </w:tcPr>
          <w:p w14:paraId="5485A36E" w14:textId="77777777"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14:paraId="08CFF7C3" w14:textId="77777777" w:rsidTr="00280F48">
        <w:trPr>
          <w:trHeight w:val="315"/>
        </w:trPr>
        <w:tc>
          <w:tcPr>
            <w:tcW w:w="3708" w:type="pct"/>
            <w:tcBorders>
              <w:top w:val="nil"/>
              <w:left w:val="single" w:sz="8" w:space="0" w:color="auto"/>
              <w:bottom w:val="single" w:sz="8" w:space="0" w:color="auto"/>
              <w:right w:val="single" w:sz="4" w:space="0" w:color="auto"/>
            </w:tcBorders>
            <w:hideMark/>
          </w:tcPr>
          <w:p w14:paraId="758125F0" w14:textId="77777777" w:rsidR="00280F48" w:rsidRPr="00BF4EFA"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ETI-4</w:t>
            </w:r>
          </w:p>
        </w:tc>
        <w:tc>
          <w:tcPr>
            <w:tcW w:w="559" w:type="pct"/>
            <w:tcBorders>
              <w:top w:val="nil"/>
              <w:left w:val="nil"/>
              <w:bottom w:val="single" w:sz="8" w:space="0" w:color="auto"/>
              <w:right w:val="single" w:sz="4" w:space="0" w:color="auto"/>
            </w:tcBorders>
            <w:noWrap/>
            <w:hideMark/>
          </w:tcPr>
          <w:p w14:paraId="7699719A" w14:textId="77777777" w:rsidR="00280F48" w:rsidRPr="00BF4EFA" w:rsidRDefault="00D63C3C"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.86</w:t>
            </w:r>
            <w:r w:rsidR="00280F48" w:rsidRPr="00BF4EFA">
              <w:rPr>
                <w:rFonts w:ascii="Times New Roman" w:hAnsi="Times New Roman" w:cs="Times New Roman"/>
                <w:sz w:val="24"/>
                <w:szCs w:val="24"/>
              </w:rPr>
              <w:t>4</w:t>
            </w:r>
          </w:p>
        </w:tc>
        <w:tc>
          <w:tcPr>
            <w:tcW w:w="733" w:type="pct"/>
            <w:tcBorders>
              <w:top w:val="nil"/>
              <w:left w:val="nil"/>
              <w:bottom w:val="single" w:sz="8" w:space="0" w:color="auto"/>
              <w:right w:val="single" w:sz="8" w:space="0" w:color="auto"/>
            </w:tcBorders>
            <w:noWrap/>
            <w:vAlign w:val="bottom"/>
            <w:hideMark/>
          </w:tcPr>
          <w:p w14:paraId="77A8263D" w14:textId="77777777"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14:paraId="0F457A79" w14:textId="77777777" w:rsidTr="00280F48">
        <w:trPr>
          <w:trHeight w:val="315"/>
        </w:trPr>
        <w:tc>
          <w:tcPr>
            <w:tcW w:w="3708" w:type="pct"/>
            <w:tcBorders>
              <w:top w:val="nil"/>
              <w:left w:val="single" w:sz="8" w:space="0" w:color="auto"/>
              <w:bottom w:val="single" w:sz="8" w:space="0" w:color="auto"/>
              <w:right w:val="single" w:sz="4" w:space="0" w:color="auto"/>
            </w:tcBorders>
            <w:hideMark/>
          </w:tcPr>
          <w:p w14:paraId="2D60A239" w14:textId="77777777" w:rsidR="00280F48"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ETI-5</w:t>
            </w:r>
          </w:p>
        </w:tc>
        <w:tc>
          <w:tcPr>
            <w:tcW w:w="559" w:type="pct"/>
            <w:tcBorders>
              <w:top w:val="nil"/>
              <w:left w:val="nil"/>
              <w:bottom w:val="single" w:sz="8" w:space="0" w:color="auto"/>
              <w:right w:val="single" w:sz="4" w:space="0" w:color="auto"/>
            </w:tcBorders>
            <w:noWrap/>
            <w:hideMark/>
          </w:tcPr>
          <w:p w14:paraId="6F3C28E4" w14:textId="77777777" w:rsidR="00280F48" w:rsidRPr="00BF4EFA" w:rsidRDefault="00D63C3C"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.9</w:t>
            </w:r>
            <w:r w:rsidR="00732276">
              <w:rPr>
                <w:rFonts w:ascii="Times New Roman" w:hAnsi="Times New Roman" w:cs="Times New Roman"/>
                <w:sz w:val="24"/>
                <w:szCs w:val="24"/>
              </w:rPr>
              <w:t>06</w:t>
            </w:r>
          </w:p>
        </w:tc>
        <w:tc>
          <w:tcPr>
            <w:tcW w:w="733" w:type="pct"/>
            <w:tcBorders>
              <w:top w:val="nil"/>
              <w:left w:val="nil"/>
              <w:bottom w:val="single" w:sz="8" w:space="0" w:color="auto"/>
              <w:right w:val="single" w:sz="8" w:space="0" w:color="auto"/>
            </w:tcBorders>
            <w:noWrap/>
            <w:vAlign w:val="bottom"/>
            <w:hideMark/>
          </w:tcPr>
          <w:p w14:paraId="71F997E7" w14:textId="77777777"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14:paraId="21C31EDA" w14:textId="77777777" w:rsidTr="00280F48">
        <w:trPr>
          <w:trHeight w:val="315"/>
        </w:trPr>
        <w:tc>
          <w:tcPr>
            <w:tcW w:w="3708" w:type="pct"/>
            <w:tcBorders>
              <w:top w:val="nil"/>
              <w:left w:val="single" w:sz="8" w:space="0" w:color="auto"/>
              <w:bottom w:val="single" w:sz="8" w:space="0" w:color="auto"/>
              <w:right w:val="single" w:sz="4" w:space="0" w:color="auto"/>
            </w:tcBorders>
            <w:hideMark/>
          </w:tcPr>
          <w:p w14:paraId="777829AD" w14:textId="77777777" w:rsidR="00280F48"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ETI-6</w:t>
            </w:r>
          </w:p>
        </w:tc>
        <w:tc>
          <w:tcPr>
            <w:tcW w:w="559" w:type="pct"/>
            <w:tcBorders>
              <w:top w:val="nil"/>
              <w:left w:val="nil"/>
              <w:bottom w:val="single" w:sz="8" w:space="0" w:color="auto"/>
              <w:right w:val="single" w:sz="4" w:space="0" w:color="auto"/>
            </w:tcBorders>
            <w:noWrap/>
            <w:hideMark/>
          </w:tcPr>
          <w:p w14:paraId="57E3DB1D" w14:textId="77777777" w:rsidR="00280F48" w:rsidRPr="00BF4EFA" w:rsidRDefault="00732276"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.478</w:t>
            </w:r>
          </w:p>
        </w:tc>
        <w:tc>
          <w:tcPr>
            <w:tcW w:w="733" w:type="pct"/>
            <w:tcBorders>
              <w:top w:val="nil"/>
              <w:left w:val="nil"/>
              <w:bottom w:val="single" w:sz="8" w:space="0" w:color="auto"/>
              <w:right w:val="single" w:sz="8" w:space="0" w:color="auto"/>
            </w:tcBorders>
            <w:noWrap/>
            <w:vAlign w:val="bottom"/>
            <w:hideMark/>
          </w:tcPr>
          <w:p w14:paraId="5B59DEBF" w14:textId="77777777"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14:paraId="054CEE35" w14:textId="77777777" w:rsidTr="00280F48">
        <w:trPr>
          <w:trHeight w:val="300"/>
        </w:trPr>
        <w:tc>
          <w:tcPr>
            <w:tcW w:w="3708" w:type="pct"/>
            <w:tcBorders>
              <w:top w:val="nil"/>
              <w:left w:val="single" w:sz="8" w:space="0" w:color="auto"/>
              <w:bottom w:val="single" w:sz="4" w:space="0" w:color="auto"/>
              <w:right w:val="single" w:sz="4" w:space="0" w:color="auto"/>
            </w:tcBorders>
            <w:noWrap/>
            <w:vAlign w:val="bottom"/>
            <w:hideMark/>
          </w:tcPr>
          <w:p w14:paraId="55836663" w14:textId="77777777" w:rsidR="00280F48" w:rsidRPr="00BF4EFA" w:rsidRDefault="00280F48" w:rsidP="00D63C3C">
            <w:pPr>
              <w:pStyle w:val="NoSpacing"/>
              <w:spacing w:line="276" w:lineRule="auto"/>
              <w:rPr>
                <w:rFonts w:ascii="Times New Roman" w:hAnsi="Times New Roman" w:cs="Times New Roman"/>
                <w:b/>
                <w:sz w:val="24"/>
                <w:szCs w:val="24"/>
              </w:rPr>
            </w:pPr>
            <w:r>
              <w:rPr>
                <w:rFonts w:ascii="Times New Roman" w:hAnsi="Times New Roman" w:cs="Times New Roman"/>
                <w:b/>
                <w:sz w:val="24"/>
                <w:szCs w:val="24"/>
              </w:rPr>
              <w:t>Human Dignity/Self Respect</w:t>
            </w:r>
          </w:p>
        </w:tc>
        <w:tc>
          <w:tcPr>
            <w:tcW w:w="559" w:type="pct"/>
            <w:tcBorders>
              <w:top w:val="nil"/>
              <w:left w:val="nil"/>
              <w:bottom w:val="single" w:sz="4" w:space="0" w:color="auto"/>
              <w:right w:val="single" w:sz="4" w:space="0" w:color="auto"/>
            </w:tcBorders>
            <w:noWrap/>
            <w:hideMark/>
          </w:tcPr>
          <w:p w14:paraId="2CFBD1F6" w14:textId="77777777" w:rsidR="00280F48" w:rsidRPr="00BF4EFA" w:rsidRDefault="00280F48" w:rsidP="00D63C3C">
            <w:pPr>
              <w:pStyle w:val="NoSpacing"/>
              <w:spacing w:line="276" w:lineRule="auto"/>
              <w:jc w:val="center"/>
              <w:rPr>
                <w:rFonts w:ascii="Times New Roman" w:hAnsi="Times New Roman" w:cs="Times New Roman"/>
                <w:b/>
                <w:sz w:val="24"/>
                <w:szCs w:val="24"/>
              </w:rPr>
            </w:pPr>
          </w:p>
        </w:tc>
        <w:tc>
          <w:tcPr>
            <w:tcW w:w="733" w:type="pct"/>
            <w:tcBorders>
              <w:top w:val="nil"/>
              <w:left w:val="nil"/>
              <w:bottom w:val="single" w:sz="4" w:space="0" w:color="auto"/>
              <w:right w:val="single" w:sz="8" w:space="0" w:color="auto"/>
            </w:tcBorders>
            <w:noWrap/>
            <w:vAlign w:val="bottom"/>
            <w:hideMark/>
          </w:tcPr>
          <w:p w14:paraId="53B296B8" w14:textId="77777777" w:rsidR="00280F48" w:rsidRPr="00BF4EFA" w:rsidRDefault="00280F48" w:rsidP="00D63C3C">
            <w:pPr>
              <w:pStyle w:val="NoSpacing"/>
              <w:spacing w:line="276" w:lineRule="auto"/>
              <w:jc w:val="center"/>
              <w:rPr>
                <w:rFonts w:ascii="Times New Roman" w:hAnsi="Times New Roman" w:cs="Times New Roman"/>
                <w:b/>
                <w:sz w:val="24"/>
                <w:szCs w:val="24"/>
              </w:rPr>
            </w:pPr>
            <w:r w:rsidRPr="00BF4EFA">
              <w:rPr>
                <w:rFonts w:ascii="Times New Roman" w:hAnsi="Times New Roman" w:cs="Times New Roman"/>
                <w:b/>
                <w:sz w:val="24"/>
                <w:szCs w:val="24"/>
              </w:rPr>
              <w:t>0.</w:t>
            </w:r>
            <w:r w:rsidR="00D63C3C">
              <w:rPr>
                <w:rFonts w:ascii="Times New Roman" w:hAnsi="Times New Roman" w:cs="Times New Roman"/>
                <w:b/>
                <w:sz w:val="24"/>
                <w:szCs w:val="24"/>
              </w:rPr>
              <w:t>87</w:t>
            </w:r>
          </w:p>
        </w:tc>
      </w:tr>
      <w:tr w:rsidR="00280F48" w:rsidRPr="00BF4EFA" w14:paraId="3373DAEA" w14:textId="77777777" w:rsidTr="00280F48">
        <w:trPr>
          <w:trHeight w:val="300"/>
        </w:trPr>
        <w:tc>
          <w:tcPr>
            <w:tcW w:w="3708" w:type="pct"/>
            <w:tcBorders>
              <w:top w:val="nil"/>
              <w:left w:val="single" w:sz="8" w:space="0" w:color="auto"/>
              <w:bottom w:val="single" w:sz="4" w:space="0" w:color="auto"/>
              <w:right w:val="single" w:sz="4" w:space="0" w:color="auto"/>
            </w:tcBorders>
            <w:hideMark/>
          </w:tcPr>
          <w:p w14:paraId="735B272A" w14:textId="77777777" w:rsidR="00280F48" w:rsidRPr="00BF4EFA"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HD-1</w:t>
            </w:r>
          </w:p>
        </w:tc>
        <w:tc>
          <w:tcPr>
            <w:tcW w:w="559" w:type="pct"/>
            <w:tcBorders>
              <w:top w:val="nil"/>
              <w:left w:val="nil"/>
              <w:bottom w:val="single" w:sz="4" w:space="0" w:color="auto"/>
              <w:right w:val="single" w:sz="4" w:space="0" w:color="auto"/>
            </w:tcBorders>
            <w:noWrap/>
            <w:hideMark/>
          </w:tcPr>
          <w:p w14:paraId="0AFA7424" w14:textId="77777777" w:rsidR="00280F48" w:rsidRPr="00BF4EFA" w:rsidRDefault="00732276"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.75</w:t>
            </w:r>
            <w:r w:rsidR="00280F48" w:rsidRPr="00BF4EFA">
              <w:rPr>
                <w:rFonts w:ascii="Times New Roman" w:hAnsi="Times New Roman" w:cs="Times New Roman"/>
                <w:sz w:val="24"/>
                <w:szCs w:val="24"/>
              </w:rPr>
              <w:t>2</w:t>
            </w:r>
          </w:p>
        </w:tc>
        <w:tc>
          <w:tcPr>
            <w:tcW w:w="733" w:type="pct"/>
            <w:tcBorders>
              <w:top w:val="nil"/>
              <w:left w:val="nil"/>
              <w:bottom w:val="single" w:sz="4" w:space="0" w:color="auto"/>
              <w:right w:val="single" w:sz="8" w:space="0" w:color="auto"/>
            </w:tcBorders>
            <w:noWrap/>
            <w:vAlign w:val="bottom"/>
            <w:hideMark/>
          </w:tcPr>
          <w:p w14:paraId="4546428C" w14:textId="77777777"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14:paraId="6A5334FB" w14:textId="77777777" w:rsidTr="00280F48">
        <w:trPr>
          <w:trHeight w:val="300"/>
        </w:trPr>
        <w:tc>
          <w:tcPr>
            <w:tcW w:w="3708" w:type="pct"/>
            <w:tcBorders>
              <w:top w:val="nil"/>
              <w:left w:val="single" w:sz="8" w:space="0" w:color="auto"/>
              <w:bottom w:val="single" w:sz="4" w:space="0" w:color="auto"/>
              <w:right w:val="single" w:sz="4" w:space="0" w:color="auto"/>
            </w:tcBorders>
            <w:hideMark/>
          </w:tcPr>
          <w:p w14:paraId="7EA2059E" w14:textId="77777777" w:rsidR="00280F48" w:rsidRPr="00BF4EFA"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HD-2</w:t>
            </w:r>
          </w:p>
        </w:tc>
        <w:tc>
          <w:tcPr>
            <w:tcW w:w="559" w:type="pct"/>
            <w:tcBorders>
              <w:top w:val="nil"/>
              <w:left w:val="nil"/>
              <w:bottom w:val="single" w:sz="4" w:space="0" w:color="auto"/>
              <w:right w:val="single" w:sz="4" w:space="0" w:color="auto"/>
            </w:tcBorders>
            <w:noWrap/>
            <w:hideMark/>
          </w:tcPr>
          <w:p w14:paraId="28BE6A99" w14:textId="77777777" w:rsidR="00280F48" w:rsidRPr="00BF4EFA" w:rsidRDefault="00732276"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.870</w:t>
            </w:r>
          </w:p>
        </w:tc>
        <w:tc>
          <w:tcPr>
            <w:tcW w:w="733" w:type="pct"/>
            <w:tcBorders>
              <w:top w:val="nil"/>
              <w:left w:val="nil"/>
              <w:bottom w:val="single" w:sz="4" w:space="0" w:color="auto"/>
              <w:right w:val="single" w:sz="8" w:space="0" w:color="auto"/>
            </w:tcBorders>
            <w:noWrap/>
            <w:vAlign w:val="bottom"/>
            <w:hideMark/>
          </w:tcPr>
          <w:p w14:paraId="2C0C2E26" w14:textId="77777777"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14:paraId="0CA81C0C" w14:textId="77777777" w:rsidTr="00280F48">
        <w:trPr>
          <w:trHeight w:val="300"/>
        </w:trPr>
        <w:tc>
          <w:tcPr>
            <w:tcW w:w="3708" w:type="pct"/>
            <w:tcBorders>
              <w:top w:val="nil"/>
              <w:left w:val="single" w:sz="8" w:space="0" w:color="auto"/>
              <w:bottom w:val="single" w:sz="4" w:space="0" w:color="auto"/>
              <w:right w:val="single" w:sz="4" w:space="0" w:color="auto"/>
            </w:tcBorders>
            <w:hideMark/>
          </w:tcPr>
          <w:p w14:paraId="15245E79" w14:textId="77777777" w:rsidR="00280F48"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lastRenderedPageBreak/>
              <w:t>HD-3</w:t>
            </w:r>
          </w:p>
        </w:tc>
        <w:tc>
          <w:tcPr>
            <w:tcW w:w="559" w:type="pct"/>
            <w:tcBorders>
              <w:top w:val="nil"/>
              <w:left w:val="nil"/>
              <w:bottom w:val="single" w:sz="4" w:space="0" w:color="auto"/>
              <w:right w:val="single" w:sz="4" w:space="0" w:color="auto"/>
            </w:tcBorders>
            <w:noWrap/>
            <w:hideMark/>
          </w:tcPr>
          <w:p w14:paraId="2F4900E7" w14:textId="77777777" w:rsidR="00280F48" w:rsidRPr="00BF4EFA" w:rsidRDefault="00732276"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.621</w:t>
            </w:r>
          </w:p>
        </w:tc>
        <w:tc>
          <w:tcPr>
            <w:tcW w:w="733" w:type="pct"/>
            <w:tcBorders>
              <w:top w:val="nil"/>
              <w:left w:val="nil"/>
              <w:bottom w:val="single" w:sz="4" w:space="0" w:color="auto"/>
              <w:right w:val="single" w:sz="8" w:space="0" w:color="auto"/>
            </w:tcBorders>
            <w:noWrap/>
            <w:vAlign w:val="bottom"/>
            <w:hideMark/>
          </w:tcPr>
          <w:p w14:paraId="1EB4798F" w14:textId="77777777"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14:paraId="43D3915C" w14:textId="77777777" w:rsidTr="00280F48">
        <w:trPr>
          <w:trHeight w:val="315"/>
        </w:trPr>
        <w:tc>
          <w:tcPr>
            <w:tcW w:w="3708" w:type="pct"/>
            <w:tcBorders>
              <w:top w:val="nil"/>
              <w:left w:val="single" w:sz="8" w:space="0" w:color="auto"/>
              <w:bottom w:val="single" w:sz="8" w:space="0" w:color="auto"/>
              <w:right w:val="single" w:sz="4" w:space="0" w:color="auto"/>
            </w:tcBorders>
            <w:hideMark/>
          </w:tcPr>
          <w:p w14:paraId="2848BB92" w14:textId="77777777" w:rsidR="00280F48" w:rsidRPr="00BF4EFA"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HD-4</w:t>
            </w:r>
          </w:p>
        </w:tc>
        <w:tc>
          <w:tcPr>
            <w:tcW w:w="559" w:type="pct"/>
            <w:tcBorders>
              <w:top w:val="nil"/>
              <w:left w:val="nil"/>
              <w:bottom w:val="single" w:sz="8" w:space="0" w:color="auto"/>
              <w:right w:val="single" w:sz="4" w:space="0" w:color="auto"/>
            </w:tcBorders>
            <w:noWrap/>
            <w:hideMark/>
          </w:tcPr>
          <w:p w14:paraId="0950A742" w14:textId="77777777" w:rsidR="00280F48" w:rsidRPr="00BF4EFA" w:rsidRDefault="00280F48" w:rsidP="00D63C3C">
            <w:pPr>
              <w:pStyle w:val="NoSpacing"/>
              <w:spacing w:line="276" w:lineRule="auto"/>
              <w:jc w:val="center"/>
              <w:rPr>
                <w:rFonts w:ascii="Times New Roman" w:hAnsi="Times New Roman" w:cs="Times New Roman"/>
                <w:sz w:val="24"/>
                <w:szCs w:val="24"/>
              </w:rPr>
            </w:pPr>
            <w:r w:rsidRPr="00BF4EFA">
              <w:rPr>
                <w:rFonts w:ascii="Times New Roman" w:hAnsi="Times New Roman" w:cs="Times New Roman"/>
                <w:sz w:val="24"/>
                <w:szCs w:val="24"/>
              </w:rPr>
              <w:t>.8</w:t>
            </w:r>
            <w:r w:rsidR="00732276">
              <w:rPr>
                <w:rFonts w:ascii="Times New Roman" w:hAnsi="Times New Roman" w:cs="Times New Roman"/>
                <w:sz w:val="24"/>
                <w:szCs w:val="24"/>
              </w:rPr>
              <w:t>31</w:t>
            </w:r>
          </w:p>
        </w:tc>
        <w:tc>
          <w:tcPr>
            <w:tcW w:w="733" w:type="pct"/>
            <w:tcBorders>
              <w:top w:val="nil"/>
              <w:left w:val="nil"/>
              <w:bottom w:val="single" w:sz="8" w:space="0" w:color="auto"/>
              <w:right w:val="single" w:sz="8" w:space="0" w:color="auto"/>
            </w:tcBorders>
            <w:noWrap/>
            <w:vAlign w:val="bottom"/>
            <w:hideMark/>
          </w:tcPr>
          <w:p w14:paraId="762D52EF" w14:textId="77777777" w:rsidR="00280F48" w:rsidRPr="00BF4EFA" w:rsidRDefault="00280F48" w:rsidP="00D63C3C">
            <w:pPr>
              <w:pStyle w:val="NoSpacing"/>
              <w:spacing w:line="276" w:lineRule="auto"/>
              <w:jc w:val="center"/>
              <w:rPr>
                <w:rFonts w:ascii="Times New Roman" w:hAnsi="Times New Roman" w:cs="Times New Roman"/>
                <w:sz w:val="24"/>
                <w:szCs w:val="24"/>
              </w:rPr>
            </w:pPr>
          </w:p>
        </w:tc>
      </w:tr>
    </w:tbl>
    <w:p w14:paraId="267C5E0D" w14:textId="57EB0244" w:rsidR="000B102C" w:rsidRDefault="00322900" w:rsidP="00280F48">
      <w:pPr>
        <w:spacing w:line="480" w:lineRule="auto"/>
        <w:jc w:val="both"/>
        <w:rPr>
          <w:rFonts w:ascii="Times New Roman" w:hAnsi="Times New Roman" w:cs="Times New Roman"/>
          <w:sz w:val="24"/>
          <w:szCs w:val="24"/>
        </w:rPr>
      </w:pPr>
      <w:ins w:id="144" w:author="Fizza Sabir" w:date="2018-11-27T10:40:00Z">
        <w:r>
          <w:rPr>
            <w:rFonts w:ascii="Times New Roman" w:hAnsi="Times New Roman" w:cs="Times New Roman"/>
            <w:sz w:val="24"/>
            <w:szCs w:val="24"/>
          </w:rPr>
          <w:t>Discuss here</w:t>
        </w:r>
      </w:ins>
    </w:p>
    <w:p w14:paraId="0C30D438" w14:textId="77777777" w:rsidR="00732276" w:rsidRDefault="00732276" w:rsidP="00732276">
      <w:pPr>
        <w:pStyle w:val="Heading2"/>
        <w:rPr>
          <w:sz w:val="24"/>
          <w:szCs w:val="24"/>
        </w:rPr>
      </w:pPr>
      <w:bookmarkStart w:id="145" w:name="_Toc518238883"/>
      <w:r>
        <w:rPr>
          <w:sz w:val="24"/>
          <w:szCs w:val="24"/>
        </w:rPr>
        <w:t>Table – 2: Demographic Evaluation of the Respondents</w:t>
      </w:r>
      <w:bookmarkEnd w:id="145"/>
      <w:r>
        <w:rPr>
          <w:sz w:val="24"/>
          <w:szCs w:val="24"/>
        </w:rPr>
        <w:t xml:space="preserve"> </w:t>
      </w:r>
    </w:p>
    <w:tbl>
      <w:tblPr>
        <w:tblStyle w:val="TableGrid"/>
        <w:tblW w:w="0" w:type="auto"/>
        <w:tblLook w:val="04A0" w:firstRow="1" w:lastRow="0" w:firstColumn="1" w:lastColumn="0" w:noHBand="0" w:noVBand="1"/>
      </w:tblPr>
      <w:tblGrid>
        <w:gridCol w:w="1690"/>
        <w:gridCol w:w="2040"/>
        <w:gridCol w:w="1303"/>
        <w:gridCol w:w="1209"/>
        <w:gridCol w:w="1536"/>
        <w:gridCol w:w="1572"/>
      </w:tblGrid>
      <w:tr w:rsidR="00732276" w:rsidRPr="00D15116" w14:paraId="0D01F15D" w14:textId="77777777" w:rsidTr="0083795C">
        <w:tc>
          <w:tcPr>
            <w:tcW w:w="1728" w:type="dxa"/>
          </w:tcPr>
          <w:p w14:paraId="484A245C" w14:textId="77777777"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Variable</w:t>
            </w:r>
          </w:p>
        </w:tc>
        <w:tc>
          <w:tcPr>
            <w:tcW w:w="2110" w:type="dxa"/>
          </w:tcPr>
          <w:p w14:paraId="5F61CA37" w14:textId="77777777"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Category</w:t>
            </w:r>
          </w:p>
        </w:tc>
        <w:tc>
          <w:tcPr>
            <w:tcW w:w="1310" w:type="dxa"/>
          </w:tcPr>
          <w:p w14:paraId="4597964B" w14:textId="77777777"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Frequency</w:t>
            </w:r>
          </w:p>
        </w:tc>
        <w:tc>
          <w:tcPr>
            <w:tcW w:w="1236" w:type="dxa"/>
          </w:tcPr>
          <w:p w14:paraId="636D8DD1" w14:textId="77777777"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Percent</w:t>
            </w:r>
          </w:p>
        </w:tc>
        <w:tc>
          <w:tcPr>
            <w:tcW w:w="1596" w:type="dxa"/>
          </w:tcPr>
          <w:p w14:paraId="7CE66B35" w14:textId="77777777"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Valid Percent</w:t>
            </w:r>
          </w:p>
        </w:tc>
        <w:tc>
          <w:tcPr>
            <w:tcW w:w="1596" w:type="dxa"/>
          </w:tcPr>
          <w:p w14:paraId="2EABB9C1" w14:textId="77777777"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Cumulative Percentage</w:t>
            </w:r>
          </w:p>
        </w:tc>
      </w:tr>
      <w:tr w:rsidR="00732276" w:rsidRPr="00D15116" w14:paraId="235E30BE" w14:textId="77777777" w:rsidTr="0083795C">
        <w:tc>
          <w:tcPr>
            <w:tcW w:w="1728" w:type="dxa"/>
          </w:tcPr>
          <w:p w14:paraId="1E9544DE" w14:textId="77777777"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Gender</w:t>
            </w:r>
          </w:p>
        </w:tc>
        <w:tc>
          <w:tcPr>
            <w:tcW w:w="2110" w:type="dxa"/>
          </w:tcPr>
          <w:p w14:paraId="5F7FC872" w14:textId="77777777" w:rsidR="00732276" w:rsidRPr="00D15116" w:rsidRDefault="00732276" w:rsidP="00D15116">
            <w:pPr>
              <w:spacing w:line="480" w:lineRule="auto"/>
              <w:rPr>
                <w:rFonts w:ascii="Times New Roman" w:hAnsi="Times New Roman" w:cs="Times New Roman"/>
                <w:sz w:val="24"/>
                <w:szCs w:val="24"/>
                <w:shd w:val="clear" w:color="auto" w:fill="FFFFFF"/>
              </w:rPr>
            </w:pPr>
            <w:r w:rsidRPr="00D15116">
              <w:rPr>
                <w:rFonts w:ascii="Times New Roman" w:hAnsi="Times New Roman" w:cs="Times New Roman"/>
                <w:sz w:val="24"/>
                <w:szCs w:val="24"/>
                <w:shd w:val="clear" w:color="auto" w:fill="FFFFFF"/>
              </w:rPr>
              <w:t>Male</w:t>
            </w:r>
          </w:p>
          <w:p w14:paraId="4439A869" w14:textId="77777777" w:rsidR="00732276" w:rsidRPr="00D15116" w:rsidRDefault="00732276" w:rsidP="00D15116">
            <w:pPr>
              <w:spacing w:line="480" w:lineRule="auto"/>
              <w:rPr>
                <w:rFonts w:ascii="Times New Roman" w:hAnsi="Times New Roman" w:cs="Times New Roman"/>
                <w:sz w:val="24"/>
                <w:szCs w:val="24"/>
                <w:shd w:val="clear" w:color="auto" w:fill="FFFFFF"/>
              </w:rPr>
            </w:pPr>
            <w:r w:rsidRPr="00D15116">
              <w:rPr>
                <w:rFonts w:ascii="Times New Roman" w:hAnsi="Times New Roman" w:cs="Times New Roman"/>
                <w:sz w:val="24"/>
                <w:szCs w:val="24"/>
                <w:shd w:val="clear" w:color="auto" w:fill="FFFFFF"/>
              </w:rPr>
              <w:t>Female</w:t>
            </w:r>
          </w:p>
        </w:tc>
        <w:tc>
          <w:tcPr>
            <w:tcW w:w="1310" w:type="dxa"/>
          </w:tcPr>
          <w:p w14:paraId="72FEACAB" w14:textId="77777777"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30</w:t>
            </w:r>
          </w:p>
          <w:p w14:paraId="2F3304DF" w14:textId="77777777"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20</w:t>
            </w:r>
          </w:p>
        </w:tc>
        <w:tc>
          <w:tcPr>
            <w:tcW w:w="1236" w:type="dxa"/>
          </w:tcPr>
          <w:p w14:paraId="534EB674" w14:textId="77777777"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60</w:t>
            </w:r>
          </w:p>
          <w:p w14:paraId="0DBA5902" w14:textId="77777777"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40</w:t>
            </w:r>
          </w:p>
        </w:tc>
        <w:tc>
          <w:tcPr>
            <w:tcW w:w="1596" w:type="dxa"/>
          </w:tcPr>
          <w:p w14:paraId="40F56589" w14:textId="77777777"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60</w:t>
            </w:r>
          </w:p>
          <w:p w14:paraId="2145215F" w14:textId="77777777"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40</w:t>
            </w:r>
          </w:p>
        </w:tc>
        <w:tc>
          <w:tcPr>
            <w:tcW w:w="1596" w:type="dxa"/>
          </w:tcPr>
          <w:p w14:paraId="741E02DD" w14:textId="77777777"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60</w:t>
            </w:r>
          </w:p>
          <w:p w14:paraId="3E60D1D2" w14:textId="77777777"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100</w:t>
            </w:r>
          </w:p>
        </w:tc>
      </w:tr>
      <w:tr w:rsidR="00732276" w:rsidRPr="00D15116" w14:paraId="4451C375" w14:textId="77777777" w:rsidTr="0083795C">
        <w:tc>
          <w:tcPr>
            <w:tcW w:w="1728" w:type="dxa"/>
          </w:tcPr>
          <w:p w14:paraId="6F80BF7D" w14:textId="77777777"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Age</w:t>
            </w:r>
          </w:p>
        </w:tc>
        <w:tc>
          <w:tcPr>
            <w:tcW w:w="2110" w:type="dxa"/>
          </w:tcPr>
          <w:p w14:paraId="393F0FC7" w14:textId="77777777"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 xml:space="preserve">20-30 </w:t>
            </w:r>
          </w:p>
          <w:p w14:paraId="434D1863" w14:textId="77777777"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30-40</w:t>
            </w:r>
          </w:p>
          <w:p w14:paraId="7FAD78A9" w14:textId="77777777"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40-50</w:t>
            </w:r>
          </w:p>
          <w:p w14:paraId="3CFADE69" w14:textId="77777777"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above 50</w:t>
            </w:r>
          </w:p>
        </w:tc>
        <w:tc>
          <w:tcPr>
            <w:tcW w:w="1310" w:type="dxa"/>
          </w:tcPr>
          <w:p w14:paraId="7F333516" w14:textId="77777777"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35</w:t>
            </w:r>
          </w:p>
          <w:p w14:paraId="6A88901D" w14:textId="77777777"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5</w:t>
            </w:r>
          </w:p>
          <w:p w14:paraId="140DA3F2" w14:textId="77777777"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5</w:t>
            </w:r>
          </w:p>
          <w:p w14:paraId="6A57349B" w14:textId="77777777"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5</w:t>
            </w:r>
          </w:p>
        </w:tc>
        <w:tc>
          <w:tcPr>
            <w:tcW w:w="1236" w:type="dxa"/>
          </w:tcPr>
          <w:p w14:paraId="2E8A1944" w14:textId="77777777"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70</w:t>
            </w:r>
          </w:p>
          <w:p w14:paraId="02F82252" w14:textId="77777777"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10</w:t>
            </w:r>
            <w:r w:rsidRPr="00D15116">
              <w:rPr>
                <w:rFonts w:ascii="Times New Roman" w:hAnsi="Times New Roman" w:cs="Times New Roman"/>
                <w:sz w:val="24"/>
                <w:szCs w:val="24"/>
              </w:rPr>
              <w:br/>
              <w:t>10</w:t>
            </w:r>
          </w:p>
          <w:p w14:paraId="04494463" w14:textId="77777777"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10</w:t>
            </w:r>
          </w:p>
        </w:tc>
        <w:tc>
          <w:tcPr>
            <w:tcW w:w="1596" w:type="dxa"/>
          </w:tcPr>
          <w:p w14:paraId="09D13DF9" w14:textId="77777777"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70</w:t>
            </w:r>
          </w:p>
          <w:p w14:paraId="3B431FD0" w14:textId="77777777"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10</w:t>
            </w:r>
            <w:r w:rsidR="00732276" w:rsidRPr="00D15116">
              <w:rPr>
                <w:rFonts w:ascii="Times New Roman" w:hAnsi="Times New Roman" w:cs="Times New Roman"/>
                <w:sz w:val="24"/>
                <w:szCs w:val="24"/>
              </w:rPr>
              <w:br/>
            </w:r>
            <w:r w:rsidRPr="00D15116">
              <w:rPr>
                <w:rFonts w:ascii="Times New Roman" w:hAnsi="Times New Roman" w:cs="Times New Roman"/>
                <w:sz w:val="24"/>
                <w:szCs w:val="24"/>
              </w:rPr>
              <w:t>10</w:t>
            </w:r>
          </w:p>
          <w:p w14:paraId="19283926" w14:textId="77777777"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10</w:t>
            </w:r>
          </w:p>
        </w:tc>
        <w:tc>
          <w:tcPr>
            <w:tcW w:w="1596" w:type="dxa"/>
          </w:tcPr>
          <w:p w14:paraId="3725176F" w14:textId="77777777"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70</w:t>
            </w:r>
          </w:p>
          <w:p w14:paraId="2500D2BF" w14:textId="77777777"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80</w:t>
            </w:r>
          </w:p>
          <w:p w14:paraId="2BA19F90" w14:textId="77777777" w:rsidR="0083795C"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90</w:t>
            </w:r>
          </w:p>
          <w:p w14:paraId="7273174C" w14:textId="77777777"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100</w:t>
            </w:r>
          </w:p>
        </w:tc>
      </w:tr>
      <w:tr w:rsidR="00732276" w:rsidRPr="00D15116" w14:paraId="12120350" w14:textId="77777777" w:rsidTr="0083795C">
        <w:tc>
          <w:tcPr>
            <w:tcW w:w="1728" w:type="dxa"/>
          </w:tcPr>
          <w:p w14:paraId="0FC43B4B" w14:textId="77777777"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Education Level</w:t>
            </w:r>
          </w:p>
        </w:tc>
        <w:tc>
          <w:tcPr>
            <w:tcW w:w="2110" w:type="dxa"/>
          </w:tcPr>
          <w:p w14:paraId="76237346" w14:textId="77777777"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Illiterate</w:t>
            </w:r>
          </w:p>
          <w:p w14:paraId="490A4C20" w14:textId="77777777"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 xml:space="preserve">high school </w:t>
            </w:r>
          </w:p>
          <w:p w14:paraId="2B173FAB" w14:textId="77777777"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graduates</w:t>
            </w:r>
          </w:p>
          <w:p w14:paraId="35F24702" w14:textId="77777777"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post graduates</w:t>
            </w:r>
          </w:p>
        </w:tc>
        <w:tc>
          <w:tcPr>
            <w:tcW w:w="1310" w:type="dxa"/>
          </w:tcPr>
          <w:p w14:paraId="2A9AE0EF" w14:textId="77777777"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0</w:t>
            </w:r>
          </w:p>
          <w:p w14:paraId="12B3F610" w14:textId="77777777"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12</w:t>
            </w:r>
          </w:p>
          <w:p w14:paraId="1CF370FF" w14:textId="77777777"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25</w:t>
            </w:r>
          </w:p>
          <w:p w14:paraId="4242AE6B" w14:textId="77777777"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13</w:t>
            </w:r>
          </w:p>
        </w:tc>
        <w:tc>
          <w:tcPr>
            <w:tcW w:w="1236" w:type="dxa"/>
          </w:tcPr>
          <w:p w14:paraId="132A192A" w14:textId="77777777"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0</w:t>
            </w:r>
          </w:p>
          <w:p w14:paraId="51140F03" w14:textId="77777777"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24</w:t>
            </w:r>
          </w:p>
          <w:p w14:paraId="0990CD1F" w14:textId="77777777"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50</w:t>
            </w:r>
          </w:p>
          <w:p w14:paraId="1319C860" w14:textId="77777777"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26</w:t>
            </w:r>
          </w:p>
        </w:tc>
        <w:tc>
          <w:tcPr>
            <w:tcW w:w="1596" w:type="dxa"/>
          </w:tcPr>
          <w:p w14:paraId="5F28C17F" w14:textId="77777777"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0</w:t>
            </w:r>
          </w:p>
          <w:p w14:paraId="39940EF0" w14:textId="77777777"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24</w:t>
            </w:r>
          </w:p>
          <w:p w14:paraId="000DD2F3" w14:textId="77777777"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50</w:t>
            </w:r>
          </w:p>
          <w:p w14:paraId="2D626BE0" w14:textId="77777777"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26</w:t>
            </w:r>
          </w:p>
        </w:tc>
        <w:tc>
          <w:tcPr>
            <w:tcW w:w="1596" w:type="dxa"/>
          </w:tcPr>
          <w:p w14:paraId="33D141AD" w14:textId="77777777"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0</w:t>
            </w:r>
          </w:p>
          <w:p w14:paraId="7DD14E07" w14:textId="77777777"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24</w:t>
            </w:r>
          </w:p>
          <w:p w14:paraId="61AB6DFC" w14:textId="77777777"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74</w:t>
            </w:r>
          </w:p>
          <w:p w14:paraId="08A737BD" w14:textId="77777777"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100</w:t>
            </w:r>
          </w:p>
        </w:tc>
      </w:tr>
      <w:tr w:rsidR="00732276" w:rsidRPr="00D15116" w14:paraId="4AD0E27E" w14:textId="77777777" w:rsidTr="0083795C">
        <w:tc>
          <w:tcPr>
            <w:tcW w:w="1728" w:type="dxa"/>
          </w:tcPr>
          <w:p w14:paraId="5815C9A3" w14:textId="77777777"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 xml:space="preserve">Occupation </w:t>
            </w:r>
          </w:p>
        </w:tc>
        <w:tc>
          <w:tcPr>
            <w:tcW w:w="2110" w:type="dxa"/>
          </w:tcPr>
          <w:p w14:paraId="56E5472F" w14:textId="77777777"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 xml:space="preserve">Operational Level </w:t>
            </w:r>
          </w:p>
          <w:p w14:paraId="34E8AF2A" w14:textId="77777777"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Tactical Level</w:t>
            </w:r>
          </w:p>
          <w:p w14:paraId="5D94B6F9" w14:textId="77777777"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Strategic Level</w:t>
            </w:r>
          </w:p>
        </w:tc>
        <w:tc>
          <w:tcPr>
            <w:tcW w:w="1310" w:type="dxa"/>
          </w:tcPr>
          <w:p w14:paraId="2D3C4AB2" w14:textId="77777777"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30</w:t>
            </w:r>
          </w:p>
          <w:p w14:paraId="7D0A5924" w14:textId="77777777"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12</w:t>
            </w:r>
            <w:r w:rsidR="00732276" w:rsidRPr="00D15116">
              <w:rPr>
                <w:rFonts w:ascii="Times New Roman" w:hAnsi="Times New Roman" w:cs="Times New Roman"/>
                <w:sz w:val="24"/>
                <w:szCs w:val="24"/>
              </w:rPr>
              <w:t xml:space="preserve">                                                                                                            </w:t>
            </w:r>
          </w:p>
          <w:p w14:paraId="110AA90D" w14:textId="77777777"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8</w:t>
            </w:r>
          </w:p>
        </w:tc>
        <w:tc>
          <w:tcPr>
            <w:tcW w:w="1236" w:type="dxa"/>
          </w:tcPr>
          <w:p w14:paraId="61040BA5" w14:textId="77777777"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60</w:t>
            </w:r>
          </w:p>
          <w:p w14:paraId="733FB46C" w14:textId="77777777"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24</w:t>
            </w:r>
          </w:p>
          <w:p w14:paraId="6DF97A42" w14:textId="77777777" w:rsidR="0083795C"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16</w:t>
            </w:r>
          </w:p>
        </w:tc>
        <w:tc>
          <w:tcPr>
            <w:tcW w:w="1596" w:type="dxa"/>
          </w:tcPr>
          <w:p w14:paraId="16D42CE4" w14:textId="77777777"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60</w:t>
            </w:r>
          </w:p>
          <w:p w14:paraId="64CAE47E" w14:textId="77777777"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24</w:t>
            </w:r>
          </w:p>
          <w:p w14:paraId="56ACA26B" w14:textId="77777777"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16</w:t>
            </w:r>
          </w:p>
        </w:tc>
        <w:tc>
          <w:tcPr>
            <w:tcW w:w="1596" w:type="dxa"/>
          </w:tcPr>
          <w:p w14:paraId="37DFCB3F" w14:textId="77777777"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60</w:t>
            </w:r>
          </w:p>
          <w:p w14:paraId="1F850AB4" w14:textId="77777777"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84</w:t>
            </w:r>
          </w:p>
          <w:p w14:paraId="4DF8548F" w14:textId="77777777"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100</w:t>
            </w:r>
          </w:p>
        </w:tc>
      </w:tr>
    </w:tbl>
    <w:p w14:paraId="4A8DCEDE" w14:textId="77777777" w:rsidR="00D1511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ab/>
        <w:t xml:space="preserve">Table – 2 </w:t>
      </w:r>
      <w:commentRangeStart w:id="146"/>
      <w:r w:rsidRPr="00D15116">
        <w:rPr>
          <w:rFonts w:ascii="Times New Roman" w:hAnsi="Times New Roman" w:cs="Times New Roman"/>
          <w:sz w:val="24"/>
          <w:szCs w:val="24"/>
        </w:rPr>
        <w:t xml:space="preserve">above shows the results obtained from participants on the basis of their demographic information, which shows that 60% of the respondents were male and 40% were female, because of the man dominant social culture of Pakistani society. Moreover, with respect to age 70% of the participants fell into the age group of 20 – 30 years, while rest of the three groups, i.e. from 30 – 40, 40 – 50 and above 50 age individuals showed 5% response rate, </w:t>
      </w:r>
      <w:commentRangeEnd w:id="146"/>
      <w:r w:rsidR="00322900">
        <w:rPr>
          <w:rStyle w:val="CommentReference"/>
        </w:rPr>
        <w:lastRenderedPageBreak/>
        <w:commentReference w:id="146"/>
      </w:r>
      <w:r w:rsidRPr="00D15116">
        <w:rPr>
          <w:rFonts w:ascii="Times New Roman" w:hAnsi="Times New Roman" w:cs="Times New Roman"/>
          <w:sz w:val="24"/>
          <w:szCs w:val="24"/>
        </w:rPr>
        <w:t xml:space="preserve">respectively. Attribution of the highest number of respondents to that particular group is due to the fact that mostly fresh graduates join private sector organizations at the startup of their career because they do not find any suitable public sector job at that instance of time due to the prevailing high unemployment rate in the country. With respect to education, the highest number of respondents fell into the </w:t>
      </w:r>
      <w:r w:rsidR="00D15116" w:rsidRPr="00D15116">
        <w:rPr>
          <w:rFonts w:ascii="Times New Roman" w:hAnsi="Times New Roman" w:cs="Times New Roman"/>
          <w:sz w:val="24"/>
          <w:szCs w:val="24"/>
        </w:rPr>
        <w:t>graduates’</w:t>
      </w:r>
      <w:r w:rsidRPr="00D15116">
        <w:rPr>
          <w:rFonts w:ascii="Times New Roman" w:hAnsi="Times New Roman" w:cs="Times New Roman"/>
          <w:sz w:val="24"/>
          <w:szCs w:val="24"/>
        </w:rPr>
        <w:t xml:space="preserve"> category for the same reason as stated above in connection with age group. </w:t>
      </w:r>
      <w:r w:rsidR="00D15116" w:rsidRPr="00D15116">
        <w:rPr>
          <w:rFonts w:ascii="Times New Roman" w:hAnsi="Times New Roman" w:cs="Times New Roman"/>
          <w:sz w:val="24"/>
          <w:szCs w:val="24"/>
        </w:rPr>
        <w:t xml:space="preserve">In terms of occupational level majority of the operational level employees responded to the questionnaire because the mass exodus of employees usually occurs at this level of the private SMEs organizations. </w:t>
      </w:r>
    </w:p>
    <w:p w14:paraId="3D460559" w14:textId="77777777" w:rsidR="00D15116" w:rsidRDefault="00D15116" w:rsidP="0083795C">
      <w:pPr>
        <w:pStyle w:val="Heading2"/>
        <w:spacing w:line="480" w:lineRule="auto"/>
        <w:jc w:val="both"/>
        <w:rPr>
          <w:sz w:val="24"/>
          <w:szCs w:val="24"/>
        </w:rPr>
      </w:pPr>
      <w:bookmarkStart w:id="147" w:name="_Toc518238884"/>
      <w:r>
        <w:rPr>
          <w:sz w:val="24"/>
          <w:szCs w:val="24"/>
        </w:rPr>
        <w:t>Table – 3: Inter-variable Correlation</w:t>
      </w:r>
      <w:bookmarkEnd w:id="147"/>
    </w:p>
    <w:p w14:paraId="4247F3FC" w14:textId="77777777" w:rsidR="00D15116" w:rsidRDefault="00D15116" w:rsidP="009B77B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following table shows inter-variable correlation analysis for evaluating the relationship between independent and dependent variables of the given study:</w:t>
      </w:r>
    </w:p>
    <w:tbl>
      <w:tblPr>
        <w:tblW w:w="5000" w:type="pct"/>
        <w:tblLook w:val="04A0" w:firstRow="1" w:lastRow="0" w:firstColumn="1" w:lastColumn="0" w:noHBand="0" w:noVBand="1"/>
      </w:tblPr>
      <w:tblGrid>
        <w:gridCol w:w="3578"/>
        <w:gridCol w:w="929"/>
        <w:gridCol w:w="1885"/>
        <w:gridCol w:w="993"/>
        <w:gridCol w:w="993"/>
        <w:gridCol w:w="972"/>
      </w:tblGrid>
      <w:tr w:rsidR="00D15116" w:rsidRPr="00492FFB" w14:paraId="3366CA5D" w14:textId="77777777" w:rsidTr="00D15116">
        <w:trPr>
          <w:gridAfter w:val="1"/>
          <w:wAfter w:w="520" w:type="pct"/>
          <w:cantSplit/>
          <w:trHeight w:val="844"/>
        </w:trPr>
        <w:tc>
          <w:tcPr>
            <w:tcW w:w="1913" w:type="pct"/>
            <w:tcBorders>
              <w:top w:val="single" w:sz="4" w:space="0" w:color="auto"/>
              <w:left w:val="single" w:sz="4" w:space="0" w:color="auto"/>
              <w:bottom w:val="nil"/>
              <w:right w:val="single" w:sz="4" w:space="0" w:color="auto"/>
            </w:tcBorders>
            <w:shd w:val="clear" w:color="auto" w:fill="FFFFFF"/>
            <w:vAlign w:val="center"/>
            <w:hideMark/>
          </w:tcPr>
          <w:p w14:paraId="5D67DD6B" w14:textId="77777777" w:rsidR="00D15116" w:rsidRPr="00492FFB" w:rsidRDefault="00D15116" w:rsidP="00D15116">
            <w:pPr>
              <w:pStyle w:val="NoSpacing"/>
              <w:spacing w:line="276" w:lineRule="auto"/>
              <w:jc w:val="center"/>
              <w:rPr>
                <w:rFonts w:ascii="Times New Roman" w:hAnsi="Times New Roman" w:cs="Times New Roman"/>
                <w:sz w:val="24"/>
                <w:szCs w:val="24"/>
              </w:rPr>
            </w:pPr>
            <w:r w:rsidRPr="00492FFB">
              <w:rPr>
                <w:rFonts w:ascii="Times New Roman" w:hAnsi="Times New Roman" w:cs="Times New Roman"/>
                <w:sz w:val="24"/>
                <w:szCs w:val="24"/>
              </w:rPr>
              <w:t>Variables</w:t>
            </w:r>
          </w:p>
        </w:tc>
        <w:tc>
          <w:tcPr>
            <w:tcW w:w="497" w:type="pct"/>
            <w:tcBorders>
              <w:top w:val="single" w:sz="4" w:space="0" w:color="auto"/>
              <w:left w:val="nil"/>
              <w:bottom w:val="nil"/>
              <w:right w:val="single" w:sz="4" w:space="0" w:color="auto"/>
            </w:tcBorders>
            <w:shd w:val="clear" w:color="auto" w:fill="FFFFFF"/>
            <w:vAlign w:val="center"/>
            <w:hideMark/>
          </w:tcPr>
          <w:p w14:paraId="74A627A9" w14:textId="77777777" w:rsidR="00D15116" w:rsidRPr="00492FFB" w:rsidRDefault="00D15116" w:rsidP="00D15116">
            <w:pPr>
              <w:pStyle w:val="NoSpacing"/>
              <w:spacing w:line="276" w:lineRule="auto"/>
              <w:jc w:val="center"/>
              <w:rPr>
                <w:rFonts w:ascii="Times New Roman" w:hAnsi="Times New Roman" w:cs="Times New Roman"/>
                <w:sz w:val="24"/>
                <w:szCs w:val="24"/>
              </w:rPr>
            </w:pPr>
            <w:r w:rsidRPr="00492FFB">
              <w:rPr>
                <w:rFonts w:ascii="Times New Roman" w:hAnsi="Times New Roman" w:cs="Times New Roman"/>
                <w:sz w:val="24"/>
                <w:szCs w:val="24"/>
              </w:rPr>
              <w:t>Mean</w:t>
            </w:r>
          </w:p>
        </w:tc>
        <w:tc>
          <w:tcPr>
            <w:tcW w:w="1008" w:type="pct"/>
            <w:tcBorders>
              <w:top w:val="single" w:sz="4" w:space="0" w:color="auto"/>
              <w:left w:val="nil"/>
              <w:bottom w:val="nil"/>
              <w:right w:val="single" w:sz="4" w:space="0" w:color="auto"/>
            </w:tcBorders>
            <w:shd w:val="clear" w:color="auto" w:fill="FFFFFF"/>
            <w:vAlign w:val="center"/>
            <w:hideMark/>
          </w:tcPr>
          <w:p w14:paraId="254C7DC6" w14:textId="77777777" w:rsidR="00D15116" w:rsidRPr="00492FFB" w:rsidRDefault="00D15116" w:rsidP="00D15116">
            <w:pPr>
              <w:pStyle w:val="NoSpacing"/>
              <w:spacing w:line="276" w:lineRule="auto"/>
              <w:jc w:val="center"/>
              <w:rPr>
                <w:rFonts w:ascii="Times New Roman" w:hAnsi="Times New Roman" w:cs="Times New Roman"/>
                <w:sz w:val="24"/>
                <w:szCs w:val="24"/>
              </w:rPr>
            </w:pPr>
            <w:r w:rsidRPr="00492FFB">
              <w:rPr>
                <w:rFonts w:ascii="Times New Roman" w:hAnsi="Times New Roman" w:cs="Times New Roman"/>
                <w:sz w:val="24"/>
                <w:szCs w:val="24"/>
              </w:rPr>
              <w:t>Standard Deviation</w:t>
            </w:r>
          </w:p>
        </w:tc>
        <w:tc>
          <w:tcPr>
            <w:tcW w:w="531" w:type="pct"/>
            <w:tcBorders>
              <w:top w:val="single" w:sz="4" w:space="0" w:color="auto"/>
              <w:left w:val="nil"/>
              <w:bottom w:val="nil"/>
              <w:right w:val="single" w:sz="4" w:space="0" w:color="auto"/>
            </w:tcBorders>
            <w:shd w:val="clear" w:color="auto" w:fill="FFFFFF"/>
            <w:vAlign w:val="center"/>
            <w:hideMark/>
          </w:tcPr>
          <w:p w14:paraId="0281E6AE" w14:textId="77777777" w:rsidR="00D15116" w:rsidRPr="00492FFB" w:rsidRDefault="00D15116" w:rsidP="00D15116">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I</w:t>
            </w:r>
            <w:r w:rsidRPr="00492FFB">
              <w:rPr>
                <w:rFonts w:ascii="Times New Roman" w:hAnsi="Times New Roman" w:cs="Times New Roman"/>
                <w:sz w:val="24"/>
                <w:szCs w:val="24"/>
              </w:rPr>
              <w:t>J</w:t>
            </w:r>
          </w:p>
        </w:tc>
        <w:tc>
          <w:tcPr>
            <w:tcW w:w="531" w:type="pct"/>
            <w:tcBorders>
              <w:top w:val="single" w:sz="4" w:space="0" w:color="auto"/>
              <w:left w:val="nil"/>
              <w:bottom w:val="nil"/>
              <w:right w:val="single" w:sz="4" w:space="0" w:color="auto"/>
            </w:tcBorders>
            <w:shd w:val="clear" w:color="auto" w:fill="FFFFFF"/>
            <w:vAlign w:val="center"/>
            <w:hideMark/>
          </w:tcPr>
          <w:p w14:paraId="4C7B5B34" w14:textId="77777777" w:rsidR="00D15116" w:rsidRPr="00492FFB" w:rsidRDefault="00D15116" w:rsidP="00D15116">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HD</w:t>
            </w:r>
          </w:p>
        </w:tc>
      </w:tr>
      <w:tr w:rsidR="00D15116" w:rsidRPr="00492FFB" w14:paraId="0C26706F" w14:textId="77777777" w:rsidTr="00D15116">
        <w:trPr>
          <w:gridAfter w:val="1"/>
          <w:wAfter w:w="520" w:type="pct"/>
          <w:cantSplit/>
          <w:trHeight w:val="818"/>
        </w:trPr>
        <w:tc>
          <w:tcPr>
            <w:tcW w:w="191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96E0E8E" w14:textId="77777777" w:rsidR="00D15116" w:rsidRPr="00492FFB" w:rsidRDefault="00D15116" w:rsidP="00D15116">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Interactional Justice</w:t>
            </w:r>
          </w:p>
        </w:tc>
        <w:tc>
          <w:tcPr>
            <w:tcW w:w="497" w:type="pct"/>
            <w:tcBorders>
              <w:top w:val="single" w:sz="4" w:space="0" w:color="auto"/>
              <w:left w:val="nil"/>
              <w:bottom w:val="single" w:sz="4" w:space="0" w:color="auto"/>
              <w:right w:val="single" w:sz="4" w:space="0" w:color="auto"/>
            </w:tcBorders>
            <w:shd w:val="clear" w:color="auto" w:fill="FFFFFF"/>
            <w:vAlign w:val="center"/>
            <w:hideMark/>
          </w:tcPr>
          <w:p w14:paraId="5E311CF9" w14:textId="77777777" w:rsidR="00D15116" w:rsidRPr="00492FFB" w:rsidRDefault="00D15116" w:rsidP="00D15116">
            <w:pPr>
              <w:pStyle w:val="NoSpacing"/>
              <w:spacing w:line="276" w:lineRule="auto"/>
              <w:jc w:val="center"/>
              <w:rPr>
                <w:rFonts w:ascii="Times New Roman" w:hAnsi="Times New Roman" w:cs="Times New Roman"/>
                <w:sz w:val="24"/>
                <w:szCs w:val="24"/>
              </w:rPr>
            </w:pPr>
            <w:r w:rsidRPr="00492FFB">
              <w:rPr>
                <w:rFonts w:ascii="Times New Roman" w:hAnsi="Times New Roman" w:cs="Times New Roman"/>
                <w:sz w:val="24"/>
                <w:szCs w:val="24"/>
              </w:rPr>
              <w:t>3.060</w:t>
            </w:r>
          </w:p>
        </w:tc>
        <w:tc>
          <w:tcPr>
            <w:tcW w:w="1008" w:type="pct"/>
            <w:tcBorders>
              <w:top w:val="single" w:sz="4" w:space="0" w:color="auto"/>
              <w:left w:val="nil"/>
              <w:bottom w:val="single" w:sz="4" w:space="0" w:color="auto"/>
              <w:right w:val="single" w:sz="4" w:space="0" w:color="auto"/>
            </w:tcBorders>
            <w:shd w:val="clear" w:color="auto" w:fill="FFFFFF"/>
            <w:vAlign w:val="center"/>
            <w:hideMark/>
          </w:tcPr>
          <w:p w14:paraId="1D316FED" w14:textId="77777777" w:rsidR="00D15116" w:rsidRPr="00492FFB" w:rsidRDefault="00D15116" w:rsidP="00D15116">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1.3</w:t>
            </w:r>
            <w:r w:rsidRPr="00492FFB">
              <w:rPr>
                <w:rFonts w:ascii="Times New Roman" w:hAnsi="Times New Roman" w:cs="Times New Roman"/>
                <w:sz w:val="24"/>
                <w:szCs w:val="24"/>
              </w:rPr>
              <w:t>49</w:t>
            </w:r>
          </w:p>
        </w:tc>
        <w:tc>
          <w:tcPr>
            <w:tcW w:w="531" w:type="pct"/>
            <w:tcBorders>
              <w:top w:val="single" w:sz="4" w:space="0" w:color="auto"/>
              <w:left w:val="nil"/>
              <w:bottom w:val="single" w:sz="4" w:space="0" w:color="auto"/>
              <w:right w:val="single" w:sz="4" w:space="0" w:color="auto"/>
            </w:tcBorders>
            <w:shd w:val="clear" w:color="auto" w:fill="FFFFFF"/>
            <w:vAlign w:val="center"/>
            <w:hideMark/>
          </w:tcPr>
          <w:p w14:paraId="0C9F870E" w14:textId="77777777" w:rsidR="00D15116" w:rsidRPr="00492FFB" w:rsidRDefault="00D15116" w:rsidP="00D15116">
            <w:pPr>
              <w:pStyle w:val="NoSpacing"/>
              <w:spacing w:line="276" w:lineRule="auto"/>
              <w:jc w:val="center"/>
              <w:rPr>
                <w:rFonts w:ascii="Times New Roman" w:hAnsi="Times New Roman" w:cs="Times New Roman"/>
                <w:sz w:val="24"/>
                <w:szCs w:val="24"/>
              </w:rPr>
            </w:pPr>
          </w:p>
        </w:tc>
        <w:tc>
          <w:tcPr>
            <w:tcW w:w="531" w:type="pct"/>
            <w:tcBorders>
              <w:top w:val="single" w:sz="4" w:space="0" w:color="auto"/>
              <w:left w:val="nil"/>
              <w:bottom w:val="single" w:sz="4" w:space="0" w:color="auto"/>
              <w:right w:val="single" w:sz="4" w:space="0" w:color="auto"/>
            </w:tcBorders>
            <w:shd w:val="clear" w:color="auto" w:fill="FFFFFF"/>
            <w:vAlign w:val="center"/>
            <w:hideMark/>
          </w:tcPr>
          <w:p w14:paraId="5F0CE127" w14:textId="77777777" w:rsidR="00D15116" w:rsidRPr="00492FFB" w:rsidRDefault="00D15116" w:rsidP="00D15116">
            <w:pPr>
              <w:pStyle w:val="NoSpacing"/>
              <w:spacing w:line="276" w:lineRule="auto"/>
              <w:jc w:val="center"/>
              <w:rPr>
                <w:rFonts w:ascii="Times New Roman" w:hAnsi="Times New Roman" w:cs="Times New Roman"/>
                <w:sz w:val="24"/>
                <w:szCs w:val="24"/>
              </w:rPr>
            </w:pPr>
          </w:p>
        </w:tc>
      </w:tr>
      <w:tr w:rsidR="00D15116" w:rsidRPr="00492FFB" w14:paraId="7C5F821D" w14:textId="77777777" w:rsidTr="00D15116">
        <w:trPr>
          <w:gridAfter w:val="1"/>
          <w:wAfter w:w="520" w:type="pct"/>
          <w:cantSplit/>
          <w:trHeight w:val="449"/>
        </w:trPr>
        <w:tc>
          <w:tcPr>
            <w:tcW w:w="1913" w:type="pct"/>
            <w:tcBorders>
              <w:top w:val="nil"/>
              <w:left w:val="single" w:sz="4" w:space="0" w:color="auto"/>
              <w:bottom w:val="single" w:sz="4" w:space="0" w:color="auto"/>
              <w:right w:val="single" w:sz="4" w:space="0" w:color="auto"/>
            </w:tcBorders>
            <w:shd w:val="clear" w:color="auto" w:fill="FFFFFF"/>
            <w:vAlign w:val="center"/>
            <w:hideMark/>
          </w:tcPr>
          <w:p w14:paraId="39B40EF1" w14:textId="77777777" w:rsidR="00D15116" w:rsidRPr="00492FFB" w:rsidRDefault="00D15116" w:rsidP="00D15116">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Human Dignity / Self Respect of Employees</w:t>
            </w:r>
          </w:p>
        </w:tc>
        <w:tc>
          <w:tcPr>
            <w:tcW w:w="497" w:type="pct"/>
            <w:tcBorders>
              <w:top w:val="nil"/>
              <w:left w:val="nil"/>
              <w:bottom w:val="single" w:sz="4" w:space="0" w:color="auto"/>
              <w:right w:val="single" w:sz="4" w:space="0" w:color="auto"/>
            </w:tcBorders>
            <w:shd w:val="clear" w:color="auto" w:fill="FFFFFF"/>
            <w:vAlign w:val="center"/>
            <w:hideMark/>
          </w:tcPr>
          <w:p w14:paraId="4BAE0B5E" w14:textId="77777777" w:rsidR="00D15116" w:rsidRPr="00492FFB" w:rsidRDefault="00D15116" w:rsidP="00D15116">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3.08</w:t>
            </w:r>
            <w:r w:rsidRPr="00492FFB">
              <w:rPr>
                <w:rFonts w:ascii="Times New Roman" w:hAnsi="Times New Roman" w:cs="Times New Roman"/>
                <w:sz w:val="24"/>
                <w:szCs w:val="24"/>
              </w:rPr>
              <w:t>5</w:t>
            </w:r>
          </w:p>
        </w:tc>
        <w:tc>
          <w:tcPr>
            <w:tcW w:w="1008" w:type="pct"/>
            <w:tcBorders>
              <w:top w:val="nil"/>
              <w:left w:val="nil"/>
              <w:bottom w:val="single" w:sz="4" w:space="0" w:color="auto"/>
              <w:right w:val="single" w:sz="4" w:space="0" w:color="auto"/>
            </w:tcBorders>
            <w:shd w:val="clear" w:color="auto" w:fill="FFFFFF"/>
            <w:vAlign w:val="center"/>
            <w:hideMark/>
          </w:tcPr>
          <w:p w14:paraId="6EF6EA7D" w14:textId="77777777" w:rsidR="00D15116" w:rsidRPr="00492FFB" w:rsidRDefault="00D15116" w:rsidP="00D15116">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1.20</w:t>
            </w:r>
            <w:r w:rsidRPr="00492FFB">
              <w:rPr>
                <w:rFonts w:ascii="Times New Roman" w:hAnsi="Times New Roman" w:cs="Times New Roman"/>
                <w:sz w:val="24"/>
                <w:szCs w:val="24"/>
              </w:rPr>
              <w:t>4</w:t>
            </w:r>
          </w:p>
        </w:tc>
        <w:tc>
          <w:tcPr>
            <w:tcW w:w="531" w:type="pct"/>
            <w:tcBorders>
              <w:top w:val="nil"/>
              <w:left w:val="nil"/>
              <w:bottom w:val="single" w:sz="4" w:space="0" w:color="auto"/>
              <w:right w:val="single" w:sz="4" w:space="0" w:color="auto"/>
            </w:tcBorders>
            <w:shd w:val="clear" w:color="auto" w:fill="FFFFFF"/>
            <w:vAlign w:val="center"/>
            <w:hideMark/>
          </w:tcPr>
          <w:p w14:paraId="118EB958" w14:textId="77777777" w:rsidR="00D15116" w:rsidRPr="00492FFB" w:rsidRDefault="00D15116" w:rsidP="00D15116">
            <w:pPr>
              <w:pStyle w:val="NoSpacing"/>
              <w:spacing w:line="276" w:lineRule="auto"/>
              <w:jc w:val="center"/>
              <w:rPr>
                <w:rFonts w:ascii="Times New Roman" w:hAnsi="Times New Roman" w:cs="Times New Roman"/>
                <w:sz w:val="24"/>
                <w:szCs w:val="24"/>
              </w:rPr>
            </w:pPr>
            <w:r w:rsidRPr="00492FFB">
              <w:rPr>
                <w:rFonts w:ascii="Times New Roman" w:hAnsi="Times New Roman" w:cs="Times New Roman"/>
                <w:sz w:val="24"/>
                <w:szCs w:val="24"/>
              </w:rPr>
              <w:t>0.</w:t>
            </w:r>
            <w:r>
              <w:rPr>
                <w:rFonts w:ascii="Times New Roman" w:hAnsi="Times New Roman" w:cs="Times New Roman"/>
                <w:sz w:val="24"/>
                <w:szCs w:val="24"/>
              </w:rPr>
              <w:t>78</w:t>
            </w:r>
            <w:r w:rsidRPr="00492FFB">
              <w:rPr>
                <w:rFonts w:ascii="Times New Roman" w:hAnsi="Times New Roman" w:cs="Times New Roman"/>
                <w:sz w:val="24"/>
                <w:szCs w:val="24"/>
              </w:rPr>
              <w:t>3</w:t>
            </w:r>
            <w:r w:rsidRPr="00492FFB">
              <w:rPr>
                <w:rFonts w:ascii="Times New Roman" w:hAnsi="Times New Roman" w:cs="Times New Roman"/>
                <w:sz w:val="24"/>
                <w:szCs w:val="24"/>
                <w:vertAlign w:val="superscript"/>
              </w:rPr>
              <w:t>**</w:t>
            </w:r>
          </w:p>
        </w:tc>
        <w:tc>
          <w:tcPr>
            <w:tcW w:w="531" w:type="pct"/>
            <w:tcBorders>
              <w:top w:val="nil"/>
              <w:left w:val="nil"/>
              <w:bottom w:val="single" w:sz="4" w:space="0" w:color="auto"/>
              <w:right w:val="single" w:sz="4" w:space="0" w:color="auto"/>
            </w:tcBorders>
            <w:shd w:val="clear" w:color="auto" w:fill="FFFFFF"/>
            <w:vAlign w:val="center"/>
            <w:hideMark/>
          </w:tcPr>
          <w:p w14:paraId="2B69293B" w14:textId="77777777" w:rsidR="00D15116" w:rsidRPr="00492FFB" w:rsidRDefault="00D15116" w:rsidP="00D15116">
            <w:pPr>
              <w:pStyle w:val="NoSpacing"/>
              <w:spacing w:line="276" w:lineRule="auto"/>
              <w:jc w:val="center"/>
              <w:rPr>
                <w:rFonts w:ascii="Times New Roman" w:hAnsi="Times New Roman" w:cs="Times New Roman"/>
                <w:sz w:val="24"/>
                <w:szCs w:val="24"/>
              </w:rPr>
            </w:pPr>
          </w:p>
        </w:tc>
      </w:tr>
      <w:tr w:rsidR="00D15116" w:rsidRPr="00492FFB" w14:paraId="0ABED31C" w14:textId="77777777" w:rsidTr="00D15116">
        <w:trPr>
          <w:gridAfter w:val="1"/>
          <w:wAfter w:w="520" w:type="pct"/>
          <w:cantSplit/>
          <w:trHeight w:val="563"/>
        </w:trPr>
        <w:tc>
          <w:tcPr>
            <w:tcW w:w="1913" w:type="pct"/>
            <w:tcBorders>
              <w:top w:val="nil"/>
              <w:left w:val="single" w:sz="4" w:space="0" w:color="auto"/>
              <w:bottom w:val="single" w:sz="4" w:space="0" w:color="auto"/>
              <w:right w:val="single" w:sz="4" w:space="0" w:color="auto"/>
            </w:tcBorders>
            <w:shd w:val="clear" w:color="auto" w:fill="FFFFFF"/>
            <w:vAlign w:val="center"/>
            <w:hideMark/>
          </w:tcPr>
          <w:p w14:paraId="770F8FE3" w14:textId="77777777" w:rsidR="00D15116" w:rsidRPr="00492FFB" w:rsidRDefault="00D15116" w:rsidP="00D15116">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Employees Turnover Intentions/ Mass Exodus of Employees</w:t>
            </w:r>
          </w:p>
        </w:tc>
        <w:tc>
          <w:tcPr>
            <w:tcW w:w="497" w:type="pct"/>
            <w:tcBorders>
              <w:top w:val="nil"/>
              <w:left w:val="nil"/>
              <w:bottom w:val="single" w:sz="4" w:space="0" w:color="auto"/>
              <w:right w:val="single" w:sz="4" w:space="0" w:color="auto"/>
            </w:tcBorders>
            <w:shd w:val="clear" w:color="auto" w:fill="FFFFFF"/>
            <w:vAlign w:val="center"/>
            <w:hideMark/>
          </w:tcPr>
          <w:p w14:paraId="2B0FF353" w14:textId="77777777" w:rsidR="00D15116" w:rsidRPr="00492FFB" w:rsidRDefault="00D15116" w:rsidP="00D15116">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3.437</w:t>
            </w:r>
          </w:p>
        </w:tc>
        <w:tc>
          <w:tcPr>
            <w:tcW w:w="1008" w:type="pct"/>
            <w:tcBorders>
              <w:top w:val="nil"/>
              <w:left w:val="nil"/>
              <w:bottom w:val="single" w:sz="4" w:space="0" w:color="auto"/>
              <w:right w:val="single" w:sz="4" w:space="0" w:color="auto"/>
            </w:tcBorders>
            <w:shd w:val="clear" w:color="auto" w:fill="FFFFFF"/>
            <w:vAlign w:val="center"/>
            <w:hideMark/>
          </w:tcPr>
          <w:p w14:paraId="1DF6745F" w14:textId="77777777" w:rsidR="00D15116" w:rsidRPr="00492FFB" w:rsidRDefault="00D15116" w:rsidP="00D15116">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1.231</w:t>
            </w:r>
          </w:p>
        </w:tc>
        <w:tc>
          <w:tcPr>
            <w:tcW w:w="531" w:type="pct"/>
            <w:tcBorders>
              <w:top w:val="nil"/>
              <w:left w:val="nil"/>
              <w:bottom w:val="single" w:sz="4" w:space="0" w:color="auto"/>
              <w:right w:val="single" w:sz="4" w:space="0" w:color="auto"/>
            </w:tcBorders>
            <w:shd w:val="clear" w:color="auto" w:fill="FFFFFF"/>
            <w:vAlign w:val="center"/>
            <w:hideMark/>
          </w:tcPr>
          <w:p w14:paraId="12DB235A" w14:textId="77777777" w:rsidR="00D15116" w:rsidRPr="00492FFB" w:rsidRDefault="00D15116" w:rsidP="00D15116">
            <w:pPr>
              <w:pStyle w:val="NoSpacing"/>
              <w:spacing w:line="276" w:lineRule="auto"/>
              <w:jc w:val="center"/>
              <w:rPr>
                <w:rFonts w:ascii="Times New Roman" w:hAnsi="Times New Roman" w:cs="Times New Roman"/>
                <w:sz w:val="24"/>
                <w:szCs w:val="24"/>
              </w:rPr>
            </w:pPr>
            <w:r w:rsidRPr="00492FFB">
              <w:rPr>
                <w:rFonts w:ascii="Times New Roman" w:hAnsi="Times New Roman" w:cs="Times New Roman"/>
                <w:sz w:val="24"/>
                <w:szCs w:val="24"/>
              </w:rPr>
              <w:t>0.</w:t>
            </w:r>
            <w:r>
              <w:rPr>
                <w:rFonts w:ascii="Times New Roman" w:hAnsi="Times New Roman" w:cs="Times New Roman"/>
                <w:sz w:val="24"/>
                <w:szCs w:val="24"/>
              </w:rPr>
              <w:t>74</w:t>
            </w:r>
            <w:r w:rsidRPr="00492FFB">
              <w:rPr>
                <w:rFonts w:ascii="Times New Roman" w:hAnsi="Times New Roman" w:cs="Times New Roman"/>
                <w:sz w:val="24"/>
                <w:szCs w:val="24"/>
              </w:rPr>
              <w:t>0</w:t>
            </w:r>
            <w:r w:rsidRPr="00492FFB">
              <w:rPr>
                <w:rFonts w:ascii="Times New Roman" w:hAnsi="Times New Roman" w:cs="Times New Roman"/>
                <w:sz w:val="24"/>
                <w:szCs w:val="24"/>
                <w:vertAlign w:val="superscript"/>
              </w:rPr>
              <w:t>**</w:t>
            </w:r>
          </w:p>
        </w:tc>
        <w:tc>
          <w:tcPr>
            <w:tcW w:w="531" w:type="pct"/>
            <w:tcBorders>
              <w:top w:val="nil"/>
              <w:left w:val="nil"/>
              <w:bottom w:val="single" w:sz="4" w:space="0" w:color="auto"/>
              <w:right w:val="single" w:sz="4" w:space="0" w:color="auto"/>
            </w:tcBorders>
            <w:shd w:val="clear" w:color="auto" w:fill="FFFFFF"/>
            <w:vAlign w:val="center"/>
            <w:hideMark/>
          </w:tcPr>
          <w:p w14:paraId="7BE7E811" w14:textId="77777777" w:rsidR="00D15116" w:rsidRPr="00492FFB" w:rsidRDefault="00D15116" w:rsidP="00D15116">
            <w:pPr>
              <w:pStyle w:val="NoSpacing"/>
              <w:spacing w:line="276" w:lineRule="auto"/>
              <w:jc w:val="center"/>
              <w:rPr>
                <w:rFonts w:ascii="Times New Roman" w:hAnsi="Times New Roman" w:cs="Times New Roman"/>
                <w:sz w:val="24"/>
                <w:szCs w:val="24"/>
              </w:rPr>
            </w:pPr>
            <w:r w:rsidRPr="00492FFB">
              <w:rPr>
                <w:rFonts w:ascii="Times New Roman" w:hAnsi="Times New Roman" w:cs="Times New Roman"/>
                <w:sz w:val="24"/>
                <w:szCs w:val="24"/>
              </w:rPr>
              <w:t>0.</w:t>
            </w:r>
            <w:r>
              <w:rPr>
                <w:rFonts w:ascii="Times New Roman" w:hAnsi="Times New Roman" w:cs="Times New Roman"/>
                <w:sz w:val="24"/>
                <w:szCs w:val="24"/>
              </w:rPr>
              <w:t>791</w:t>
            </w:r>
            <w:r w:rsidRPr="00492FFB">
              <w:rPr>
                <w:rFonts w:ascii="Times New Roman" w:hAnsi="Times New Roman" w:cs="Times New Roman"/>
                <w:sz w:val="24"/>
                <w:szCs w:val="24"/>
                <w:vertAlign w:val="superscript"/>
              </w:rPr>
              <w:t>**</w:t>
            </w:r>
          </w:p>
        </w:tc>
      </w:tr>
      <w:tr w:rsidR="00D15116" w:rsidRPr="00492FFB" w14:paraId="2F2CA1A3" w14:textId="77777777" w:rsidTr="00D15116">
        <w:trPr>
          <w:cantSplit/>
          <w:trHeight w:val="473"/>
        </w:trPr>
        <w:tc>
          <w:tcPr>
            <w:tcW w:w="5000" w:type="pct"/>
            <w:gridSpan w:val="6"/>
            <w:tcBorders>
              <w:top w:val="single" w:sz="4" w:space="0" w:color="auto"/>
              <w:left w:val="single" w:sz="4" w:space="0" w:color="auto"/>
              <w:bottom w:val="single" w:sz="4" w:space="0" w:color="auto"/>
              <w:right w:val="single" w:sz="4" w:space="0" w:color="auto"/>
            </w:tcBorders>
            <w:shd w:val="clear" w:color="auto" w:fill="FFFFFF"/>
            <w:vAlign w:val="center"/>
            <w:hideMark/>
          </w:tcPr>
          <w:p w14:paraId="4803FB8F" w14:textId="77777777" w:rsidR="00D15116" w:rsidRDefault="00D15116" w:rsidP="00D15116">
            <w:pPr>
              <w:pStyle w:val="NoSpacing"/>
              <w:spacing w:line="276" w:lineRule="auto"/>
              <w:rPr>
                <w:ins w:id="148" w:author="Fizza Sabir" w:date="2018-11-27T10:41:00Z"/>
                <w:rFonts w:ascii="Times New Roman" w:hAnsi="Times New Roman" w:cs="Times New Roman"/>
                <w:sz w:val="24"/>
                <w:szCs w:val="24"/>
              </w:rPr>
            </w:pPr>
            <w:r w:rsidRPr="00492FFB">
              <w:rPr>
                <w:rFonts w:ascii="Times New Roman" w:hAnsi="Times New Roman" w:cs="Times New Roman"/>
                <w:sz w:val="24"/>
                <w:szCs w:val="24"/>
              </w:rPr>
              <w:t>**. Correlation is significant at the 0.01 level (2-tailed).</w:t>
            </w:r>
          </w:p>
          <w:p w14:paraId="55B58142" w14:textId="65F8FF81" w:rsidR="00322900" w:rsidRPr="00492FFB" w:rsidRDefault="00322900" w:rsidP="00D15116">
            <w:pPr>
              <w:pStyle w:val="NoSpacing"/>
              <w:spacing w:line="276" w:lineRule="auto"/>
              <w:rPr>
                <w:rFonts w:ascii="Times New Roman" w:hAnsi="Times New Roman" w:cs="Times New Roman"/>
                <w:sz w:val="24"/>
                <w:szCs w:val="24"/>
              </w:rPr>
            </w:pPr>
            <w:ins w:id="149" w:author="Fizza Sabir" w:date="2018-11-27T10:42:00Z">
              <w:r>
                <w:rPr>
                  <w:rFonts w:ascii="Times New Roman" w:hAnsi="Times New Roman" w:cs="Times New Roman"/>
                  <w:sz w:val="24"/>
                  <w:szCs w:val="24"/>
                </w:rPr>
                <w:t>Significance</w:t>
              </w:r>
            </w:ins>
            <w:ins w:id="150" w:author="Fizza Sabir" w:date="2018-11-27T10:41:00Z">
              <w:r>
                <w:rPr>
                  <w:rFonts w:ascii="Times New Roman" w:hAnsi="Times New Roman" w:cs="Times New Roman"/>
                  <w:sz w:val="24"/>
                  <w:szCs w:val="24"/>
                </w:rPr>
                <w:t xml:space="preserve"> </w:t>
              </w:r>
              <w:commentRangeStart w:id="151"/>
              <w:r>
                <w:rPr>
                  <w:rFonts w:ascii="Times New Roman" w:hAnsi="Times New Roman" w:cs="Times New Roman"/>
                  <w:sz w:val="24"/>
                  <w:szCs w:val="24"/>
                </w:rPr>
                <w:t>level</w:t>
              </w:r>
            </w:ins>
            <w:commentRangeEnd w:id="151"/>
            <w:ins w:id="152" w:author="Fizza Sabir" w:date="2018-11-27T10:42:00Z">
              <w:r>
                <w:rPr>
                  <w:rStyle w:val="CommentReference"/>
                </w:rPr>
                <w:commentReference w:id="151"/>
              </w:r>
            </w:ins>
            <w:ins w:id="153" w:author="Fizza Sabir" w:date="2018-11-27T10:41:00Z">
              <w:r>
                <w:rPr>
                  <w:rFonts w:ascii="Times New Roman" w:hAnsi="Times New Roman" w:cs="Times New Roman"/>
                  <w:sz w:val="24"/>
                  <w:szCs w:val="24"/>
                </w:rPr>
                <w:t xml:space="preserve"> &lt;………</w:t>
              </w:r>
            </w:ins>
          </w:p>
        </w:tc>
      </w:tr>
    </w:tbl>
    <w:p w14:paraId="5E41A9D4" w14:textId="72B16742" w:rsidR="001D267F" w:rsidRDefault="00D15116" w:rsidP="00D15116">
      <w:pPr>
        <w:spacing w:line="480" w:lineRule="auto"/>
        <w:jc w:val="both"/>
        <w:rPr>
          <w:rFonts w:ascii="Times New Roman" w:hAnsi="Times New Roman" w:cs="Times New Roman"/>
          <w:sz w:val="24"/>
          <w:szCs w:val="24"/>
        </w:rPr>
      </w:pPr>
      <w:r>
        <w:tab/>
      </w:r>
      <w:r>
        <w:rPr>
          <w:rFonts w:ascii="Times New Roman" w:hAnsi="Times New Roman" w:cs="Times New Roman"/>
          <w:sz w:val="24"/>
          <w:szCs w:val="24"/>
        </w:rPr>
        <w:t>Results in the given table shows that human dignity or employee</w:t>
      </w:r>
      <w:del w:id="154" w:author="Fizza Sabir" w:date="2018-11-27T10:42:00Z">
        <w:r w:rsidDel="00322900">
          <w:rPr>
            <w:rFonts w:ascii="Times New Roman" w:hAnsi="Times New Roman" w:cs="Times New Roman"/>
            <w:sz w:val="24"/>
            <w:szCs w:val="24"/>
          </w:rPr>
          <w:delText>’</w:delText>
        </w:r>
      </w:del>
      <w:r>
        <w:rPr>
          <w:rFonts w:ascii="Times New Roman" w:hAnsi="Times New Roman" w:cs="Times New Roman"/>
          <w:sz w:val="24"/>
          <w:szCs w:val="24"/>
        </w:rPr>
        <w:t>s</w:t>
      </w:r>
      <w:ins w:id="155" w:author="Fizza Sabir" w:date="2018-11-27T10:42:00Z">
        <w:r w:rsidR="00322900">
          <w:rPr>
            <w:rFonts w:ascii="Times New Roman" w:hAnsi="Times New Roman" w:cs="Times New Roman"/>
            <w:sz w:val="24"/>
            <w:szCs w:val="24"/>
          </w:rPr>
          <w:t>’</w:t>
        </w:r>
      </w:ins>
      <w:r>
        <w:rPr>
          <w:rFonts w:ascii="Times New Roman" w:hAnsi="Times New Roman" w:cs="Times New Roman"/>
          <w:sz w:val="24"/>
          <w:szCs w:val="24"/>
        </w:rPr>
        <w:t xml:space="preserve"> </w:t>
      </w:r>
      <w:del w:id="156" w:author="Fizza Sabir" w:date="2018-11-27T10:42:00Z">
        <w:r w:rsidDel="00322900">
          <w:rPr>
            <w:rFonts w:ascii="Times New Roman" w:hAnsi="Times New Roman" w:cs="Times New Roman"/>
            <w:sz w:val="24"/>
            <w:szCs w:val="24"/>
          </w:rPr>
          <w:delText>self respect</w:delText>
        </w:r>
      </w:del>
      <w:ins w:id="157" w:author="Fizza Sabir" w:date="2018-11-27T10:42:00Z">
        <w:r w:rsidR="00322900">
          <w:rPr>
            <w:rFonts w:ascii="Times New Roman" w:hAnsi="Times New Roman" w:cs="Times New Roman"/>
            <w:sz w:val="24"/>
            <w:szCs w:val="24"/>
          </w:rPr>
          <w:t>self-respect</w:t>
        </w:r>
      </w:ins>
      <w:r>
        <w:rPr>
          <w:rFonts w:ascii="Times New Roman" w:hAnsi="Times New Roman" w:cs="Times New Roman"/>
          <w:sz w:val="24"/>
          <w:szCs w:val="24"/>
        </w:rPr>
        <w:t xml:space="preserve"> plays a vital role in establishing a relationship between interactional justice and employees turnover intentions or mass exodus of employees in private sector SMEs of Pakistan, i.e. (P&lt;0.01), hence all the given three hypothesis of the study are supported. This further evaluates that if employees are feeling respectful or their dignity is not compromised in an organization, then they feel motivated and </w:t>
      </w:r>
      <w:r>
        <w:rPr>
          <w:rFonts w:ascii="Times New Roman" w:hAnsi="Times New Roman" w:cs="Times New Roman"/>
          <w:sz w:val="24"/>
          <w:szCs w:val="24"/>
        </w:rPr>
        <w:lastRenderedPageBreak/>
        <w:t xml:space="preserve">satisfied with their workplace because majority of the employees were of the view point that they are </w:t>
      </w:r>
      <w:r w:rsidR="001D267F">
        <w:rPr>
          <w:rFonts w:ascii="Times New Roman" w:hAnsi="Times New Roman" w:cs="Times New Roman"/>
          <w:sz w:val="24"/>
          <w:szCs w:val="24"/>
        </w:rPr>
        <w:t xml:space="preserve">struggling only to earn a respectful life in their communities, if someone even their bosses gets personal or target their dignity, they won’t going to continue their jobs at such organizations. </w:t>
      </w:r>
    </w:p>
    <w:p w14:paraId="181D0C06" w14:textId="77777777" w:rsidR="001D267F" w:rsidRDefault="001D267F" w:rsidP="001D267F">
      <w:pPr>
        <w:pStyle w:val="Heading2"/>
        <w:rPr>
          <w:sz w:val="24"/>
          <w:szCs w:val="24"/>
        </w:rPr>
      </w:pPr>
      <w:bookmarkStart w:id="158" w:name="_Toc518238885"/>
      <w:r>
        <w:rPr>
          <w:sz w:val="24"/>
          <w:szCs w:val="24"/>
        </w:rPr>
        <w:t>Table – 4: Multiple regression Analysis</w:t>
      </w:r>
      <w:bookmarkEnd w:id="158"/>
    </w:p>
    <w:p w14:paraId="2D630C23" w14:textId="341EF116" w:rsidR="009B77BC" w:rsidRDefault="001D267F" w:rsidP="001D267F">
      <w:pPr>
        <w:spacing w:line="480" w:lineRule="auto"/>
        <w:jc w:val="both"/>
        <w:rPr>
          <w:rFonts w:ascii="Times New Roman" w:hAnsi="Times New Roman" w:cs="Times New Roman"/>
          <w:sz w:val="24"/>
          <w:szCs w:val="24"/>
        </w:rPr>
      </w:pPr>
      <w:r>
        <w:tab/>
      </w:r>
      <w:r>
        <w:rPr>
          <w:rFonts w:ascii="Times New Roman" w:hAnsi="Times New Roman" w:cs="Times New Roman"/>
          <w:sz w:val="24"/>
          <w:szCs w:val="24"/>
        </w:rPr>
        <w:t xml:space="preserve">The researcher has conducted multiple regression analysis to confirm the evaluations obtained by correlation analysis regarding the validity of the given hypothesis of the study. The following table – 4 shows results of multiple regression analysis, the evaluations of this analysis tool showed that there is a significant positive relationship between the interactional justice and employee’s turnover intentions in an organization. It also confirms the mediating role of Human dignity or </w:t>
      </w:r>
      <w:del w:id="159" w:author="Fizza Sabir" w:date="2018-11-27T10:42:00Z">
        <w:r w:rsidDel="00322900">
          <w:rPr>
            <w:rFonts w:ascii="Times New Roman" w:hAnsi="Times New Roman" w:cs="Times New Roman"/>
            <w:sz w:val="24"/>
            <w:szCs w:val="24"/>
          </w:rPr>
          <w:delText>self respect</w:delText>
        </w:r>
      </w:del>
      <w:ins w:id="160" w:author="Fizza Sabir" w:date="2018-11-27T10:42:00Z">
        <w:r w:rsidR="00322900">
          <w:rPr>
            <w:rFonts w:ascii="Times New Roman" w:hAnsi="Times New Roman" w:cs="Times New Roman"/>
            <w:sz w:val="24"/>
            <w:szCs w:val="24"/>
          </w:rPr>
          <w:t>self-respect</w:t>
        </w:r>
      </w:ins>
      <w:r>
        <w:rPr>
          <w:rFonts w:ascii="Times New Roman" w:hAnsi="Times New Roman" w:cs="Times New Roman"/>
          <w:sz w:val="24"/>
          <w:szCs w:val="24"/>
        </w:rPr>
        <w:t xml:space="preserve"> of employees in defining such relationship, i.e. (P&lt;0.01) hence accepting all the three hypothesis of the study. Moreover, the independent variable Interactional Justice</w:t>
      </w:r>
      <w:r w:rsidR="009B77BC">
        <w:rPr>
          <w:rFonts w:ascii="Times New Roman" w:hAnsi="Times New Roman" w:cs="Times New Roman"/>
          <w:sz w:val="24"/>
          <w:szCs w:val="24"/>
        </w:rPr>
        <w:t xml:space="preserve"> can cause 46.3% variations in the dependent variables, which shows that a unit change in independent variable can cause a considerable level of corresponding change in the dependent variable. </w:t>
      </w:r>
    </w:p>
    <w:tbl>
      <w:tblPr>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319"/>
        <w:gridCol w:w="1114"/>
        <w:gridCol w:w="1648"/>
        <w:gridCol w:w="2953"/>
        <w:gridCol w:w="1827"/>
        <w:gridCol w:w="709"/>
      </w:tblGrid>
      <w:tr w:rsidR="009B77BC" w:rsidRPr="00BF4EFA" w14:paraId="3EAEB3FD" w14:textId="77777777" w:rsidTr="009B77BC">
        <w:trPr>
          <w:trHeight w:val="413"/>
        </w:trPr>
        <w:tc>
          <w:tcPr>
            <w:tcW w:w="1319"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4BD558E8" w14:textId="77777777" w:rsidR="009B77BC" w:rsidRPr="00BF4EFA" w:rsidRDefault="009B77BC" w:rsidP="009B77BC">
            <w:pPr>
              <w:pStyle w:val="NoSpacing"/>
              <w:spacing w:line="276" w:lineRule="auto"/>
              <w:rPr>
                <w:rFonts w:ascii="Times New Roman" w:hAnsi="Times New Roman" w:cs="Times New Roman"/>
                <w:sz w:val="24"/>
                <w:szCs w:val="24"/>
              </w:rPr>
            </w:pPr>
          </w:p>
        </w:tc>
        <w:tc>
          <w:tcPr>
            <w:tcW w:w="2762" w:type="dxa"/>
            <w:gridSpan w:val="2"/>
            <w:tcBorders>
              <w:top w:val="single" w:sz="4" w:space="0" w:color="auto"/>
              <w:left w:val="single" w:sz="4" w:space="0" w:color="auto"/>
              <w:bottom w:val="single" w:sz="4" w:space="0" w:color="000000"/>
              <w:right w:val="single" w:sz="4" w:space="0" w:color="000000"/>
            </w:tcBorders>
            <w:tcMar>
              <w:top w:w="0" w:type="dxa"/>
              <w:left w:w="108" w:type="dxa"/>
              <w:bottom w:w="0" w:type="dxa"/>
              <w:right w:w="108" w:type="dxa"/>
            </w:tcMar>
            <w:vAlign w:val="bottom"/>
            <w:hideMark/>
          </w:tcPr>
          <w:p w14:paraId="52C08CFA" w14:textId="77777777"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Unstandardized Coefficients</w:t>
            </w:r>
          </w:p>
        </w:tc>
        <w:tc>
          <w:tcPr>
            <w:tcW w:w="2953" w:type="dxa"/>
            <w:tcBorders>
              <w:top w:val="single" w:sz="4" w:space="0" w:color="auto"/>
              <w:left w:val="nil"/>
              <w:bottom w:val="single" w:sz="4" w:space="0" w:color="000000"/>
              <w:right w:val="single" w:sz="4" w:space="0" w:color="000000"/>
            </w:tcBorders>
            <w:tcMar>
              <w:top w:w="0" w:type="dxa"/>
              <w:left w:w="108" w:type="dxa"/>
              <w:bottom w:w="0" w:type="dxa"/>
              <w:right w:w="108" w:type="dxa"/>
            </w:tcMar>
            <w:vAlign w:val="bottom"/>
            <w:hideMark/>
          </w:tcPr>
          <w:p w14:paraId="3FED44B6" w14:textId="77777777"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Standardized Coefficients</w:t>
            </w:r>
          </w:p>
        </w:tc>
        <w:tc>
          <w:tcPr>
            <w:tcW w:w="1827" w:type="dxa"/>
            <w:vMerge w:val="restart"/>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vAlign w:val="bottom"/>
            <w:hideMark/>
          </w:tcPr>
          <w:p w14:paraId="0C71D78E" w14:textId="77777777"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T</w:t>
            </w:r>
          </w:p>
        </w:tc>
        <w:tc>
          <w:tcPr>
            <w:tcW w:w="709" w:type="dxa"/>
            <w:vMerge w:val="restart"/>
            <w:tcBorders>
              <w:top w:val="single" w:sz="4" w:space="0" w:color="auto"/>
              <w:left w:val="single" w:sz="4" w:space="0" w:color="000000"/>
              <w:bottom w:val="single" w:sz="4" w:space="0" w:color="auto"/>
              <w:right w:val="single" w:sz="4" w:space="0" w:color="auto"/>
            </w:tcBorders>
            <w:tcMar>
              <w:top w:w="0" w:type="dxa"/>
              <w:left w:w="108" w:type="dxa"/>
              <w:bottom w:w="0" w:type="dxa"/>
              <w:right w:w="108" w:type="dxa"/>
            </w:tcMar>
            <w:vAlign w:val="bottom"/>
            <w:hideMark/>
          </w:tcPr>
          <w:p w14:paraId="06672979" w14:textId="77777777"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Sig.</w:t>
            </w:r>
          </w:p>
        </w:tc>
      </w:tr>
      <w:tr w:rsidR="009B77BC" w:rsidRPr="00BF4EFA" w14:paraId="3109A220" w14:textId="77777777" w:rsidTr="009B77BC">
        <w:trPr>
          <w:trHeight w:val="70"/>
        </w:trPr>
        <w:tc>
          <w:tcPr>
            <w:tcW w:w="1319" w:type="dxa"/>
            <w:vMerge/>
            <w:tcBorders>
              <w:top w:val="single" w:sz="4" w:space="0" w:color="auto"/>
              <w:left w:val="single" w:sz="4" w:space="0" w:color="auto"/>
              <w:bottom w:val="single" w:sz="4" w:space="0" w:color="auto"/>
              <w:right w:val="single" w:sz="4" w:space="0" w:color="auto"/>
            </w:tcBorders>
            <w:vAlign w:val="center"/>
            <w:hideMark/>
          </w:tcPr>
          <w:p w14:paraId="4F3BD11E" w14:textId="77777777" w:rsidR="009B77BC" w:rsidRPr="00BF4EFA" w:rsidRDefault="009B77BC" w:rsidP="009B77BC">
            <w:pPr>
              <w:spacing w:line="240" w:lineRule="auto"/>
            </w:pPr>
          </w:p>
        </w:tc>
        <w:tc>
          <w:tcPr>
            <w:tcW w:w="1114" w:type="dxa"/>
            <w:tcBorders>
              <w:top w:val="nil"/>
              <w:left w:val="single" w:sz="4" w:space="0" w:color="auto"/>
              <w:bottom w:val="single" w:sz="4" w:space="0" w:color="auto"/>
              <w:right w:val="single" w:sz="4" w:space="0" w:color="000000"/>
            </w:tcBorders>
            <w:tcMar>
              <w:top w:w="0" w:type="dxa"/>
              <w:left w:w="108" w:type="dxa"/>
              <w:bottom w:w="0" w:type="dxa"/>
              <w:right w:w="108" w:type="dxa"/>
            </w:tcMar>
            <w:vAlign w:val="bottom"/>
            <w:hideMark/>
          </w:tcPr>
          <w:p w14:paraId="44D24E6E" w14:textId="77777777" w:rsidR="009B77BC" w:rsidRPr="000F176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β</w:t>
            </w:r>
          </w:p>
        </w:tc>
        <w:tc>
          <w:tcPr>
            <w:tcW w:w="1648" w:type="dxa"/>
            <w:tcBorders>
              <w:top w:val="nil"/>
              <w:left w:val="nil"/>
              <w:bottom w:val="single" w:sz="4" w:space="0" w:color="auto"/>
              <w:right w:val="single" w:sz="4" w:space="0" w:color="000000"/>
            </w:tcBorders>
            <w:tcMar>
              <w:top w:w="0" w:type="dxa"/>
              <w:left w:w="108" w:type="dxa"/>
              <w:bottom w:w="0" w:type="dxa"/>
              <w:right w:w="108" w:type="dxa"/>
            </w:tcMar>
            <w:vAlign w:val="bottom"/>
            <w:hideMark/>
          </w:tcPr>
          <w:p w14:paraId="5317A654" w14:textId="77777777"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Std. Error</w:t>
            </w:r>
          </w:p>
        </w:tc>
        <w:tc>
          <w:tcPr>
            <w:tcW w:w="2953" w:type="dxa"/>
            <w:tcBorders>
              <w:top w:val="nil"/>
              <w:left w:val="nil"/>
              <w:bottom w:val="single" w:sz="4" w:space="0" w:color="auto"/>
              <w:right w:val="single" w:sz="4" w:space="0" w:color="000000"/>
            </w:tcBorders>
            <w:tcMar>
              <w:top w:w="0" w:type="dxa"/>
              <w:left w:w="108" w:type="dxa"/>
              <w:bottom w:w="0" w:type="dxa"/>
              <w:right w:w="108" w:type="dxa"/>
            </w:tcMar>
            <w:vAlign w:val="bottom"/>
            <w:hideMark/>
          </w:tcPr>
          <w:p w14:paraId="4D54D296" w14:textId="77777777"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Beta</w:t>
            </w:r>
          </w:p>
        </w:tc>
        <w:tc>
          <w:tcPr>
            <w:tcW w:w="1827" w:type="dxa"/>
            <w:vMerge/>
            <w:tcBorders>
              <w:top w:val="nil"/>
              <w:left w:val="nil"/>
              <w:bottom w:val="single" w:sz="4" w:space="0" w:color="auto"/>
              <w:right w:val="single" w:sz="4" w:space="0" w:color="000000"/>
            </w:tcBorders>
            <w:vAlign w:val="center"/>
            <w:hideMark/>
          </w:tcPr>
          <w:p w14:paraId="4A1F97D0" w14:textId="77777777" w:rsidR="009B77BC" w:rsidRPr="00BF4EFA" w:rsidRDefault="009B77BC" w:rsidP="009B77BC">
            <w:pPr>
              <w:spacing w:line="240" w:lineRule="auto"/>
            </w:pPr>
          </w:p>
        </w:tc>
        <w:tc>
          <w:tcPr>
            <w:tcW w:w="709" w:type="dxa"/>
            <w:vMerge/>
            <w:tcBorders>
              <w:top w:val="single" w:sz="4" w:space="0" w:color="auto"/>
              <w:left w:val="single" w:sz="4" w:space="0" w:color="000000"/>
              <w:bottom w:val="single" w:sz="4" w:space="0" w:color="auto"/>
              <w:right w:val="single" w:sz="4" w:space="0" w:color="auto"/>
            </w:tcBorders>
            <w:vAlign w:val="center"/>
            <w:hideMark/>
          </w:tcPr>
          <w:p w14:paraId="390FDFCE" w14:textId="77777777" w:rsidR="009B77BC" w:rsidRPr="00BF4EFA" w:rsidRDefault="009B77BC" w:rsidP="009B77BC">
            <w:pPr>
              <w:spacing w:line="240" w:lineRule="auto"/>
            </w:pPr>
          </w:p>
        </w:tc>
      </w:tr>
      <w:tr w:rsidR="009B77BC" w:rsidRPr="00BF4EFA" w14:paraId="70459ED1" w14:textId="77777777" w:rsidTr="009B77BC">
        <w:trPr>
          <w:trHeight w:val="315"/>
        </w:trPr>
        <w:tc>
          <w:tcPr>
            <w:tcW w:w="1319"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599D799E" w14:textId="77777777"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(Constant)</w:t>
            </w:r>
          </w:p>
        </w:tc>
        <w:tc>
          <w:tcPr>
            <w:tcW w:w="1114" w:type="dxa"/>
            <w:tcBorders>
              <w:top w:val="single" w:sz="4" w:space="0" w:color="auto"/>
              <w:left w:val="single" w:sz="4" w:space="0" w:color="auto"/>
              <w:bottom w:val="nil"/>
              <w:right w:val="single" w:sz="4" w:space="0" w:color="000000"/>
            </w:tcBorders>
            <w:noWrap/>
            <w:tcMar>
              <w:top w:w="0" w:type="dxa"/>
              <w:left w:w="108" w:type="dxa"/>
              <w:bottom w:w="0" w:type="dxa"/>
              <w:right w:w="108" w:type="dxa"/>
            </w:tcMar>
            <w:vAlign w:val="center"/>
            <w:hideMark/>
          </w:tcPr>
          <w:p w14:paraId="094F93FE" w14:textId="77777777"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2.6</w:t>
            </w:r>
            <w:r w:rsidRPr="00BF4EFA">
              <w:rPr>
                <w:rFonts w:ascii="Times New Roman" w:hAnsi="Times New Roman" w:cs="Times New Roman"/>
                <w:sz w:val="24"/>
                <w:szCs w:val="24"/>
              </w:rPr>
              <w:t>0</w:t>
            </w:r>
            <w:r>
              <w:rPr>
                <w:rFonts w:ascii="Times New Roman" w:hAnsi="Times New Roman" w:cs="Times New Roman"/>
                <w:sz w:val="24"/>
                <w:szCs w:val="24"/>
              </w:rPr>
              <w:t>3</w:t>
            </w:r>
          </w:p>
        </w:tc>
        <w:tc>
          <w:tcPr>
            <w:tcW w:w="1648" w:type="dxa"/>
            <w:tcBorders>
              <w:top w:val="single" w:sz="4" w:space="0" w:color="auto"/>
              <w:left w:val="nil"/>
              <w:bottom w:val="nil"/>
              <w:right w:val="single" w:sz="4" w:space="0" w:color="000000"/>
            </w:tcBorders>
            <w:noWrap/>
            <w:tcMar>
              <w:top w:w="0" w:type="dxa"/>
              <w:left w:w="108" w:type="dxa"/>
              <w:bottom w:w="0" w:type="dxa"/>
              <w:right w:w="108" w:type="dxa"/>
            </w:tcMar>
            <w:vAlign w:val="center"/>
            <w:hideMark/>
          </w:tcPr>
          <w:p w14:paraId="4CED38D6" w14:textId="77777777"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.415</w:t>
            </w:r>
          </w:p>
        </w:tc>
        <w:tc>
          <w:tcPr>
            <w:tcW w:w="2953" w:type="dxa"/>
            <w:tcBorders>
              <w:top w:val="single" w:sz="4" w:space="0" w:color="auto"/>
              <w:left w:val="nil"/>
              <w:bottom w:val="nil"/>
              <w:right w:val="single" w:sz="4" w:space="0" w:color="000000"/>
            </w:tcBorders>
            <w:tcMar>
              <w:top w:w="0" w:type="dxa"/>
              <w:left w:w="108" w:type="dxa"/>
              <w:bottom w:w="0" w:type="dxa"/>
              <w:right w:w="108" w:type="dxa"/>
            </w:tcMar>
            <w:vAlign w:val="center"/>
            <w:hideMark/>
          </w:tcPr>
          <w:p w14:paraId="43AA411C" w14:textId="77777777"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 </w:t>
            </w:r>
          </w:p>
        </w:tc>
        <w:tc>
          <w:tcPr>
            <w:tcW w:w="1827" w:type="dxa"/>
            <w:tcBorders>
              <w:top w:val="single" w:sz="4" w:space="0" w:color="auto"/>
              <w:left w:val="nil"/>
              <w:bottom w:val="nil"/>
              <w:right w:val="single" w:sz="4" w:space="0" w:color="000000"/>
            </w:tcBorders>
            <w:noWrap/>
            <w:tcMar>
              <w:top w:w="0" w:type="dxa"/>
              <w:left w:w="108" w:type="dxa"/>
              <w:bottom w:w="0" w:type="dxa"/>
              <w:right w:w="108" w:type="dxa"/>
            </w:tcMar>
            <w:vAlign w:val="center"/>
            <w:hideMark/>
          </w:tcPr>
          <w:p w14:paraId="7590A111" w14:textId="77777777"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5.39</w:t>
            </w:r>
            <w:r w:rsidRPr="00BF4EFA">
              <w:rPr>
                <w:rFonts w:ascii="Times New Roman" w:hAnsi="Times New Roman" w:cs="Times New Roman"/>
                <w:sz w:val="24"/>
                <w:szCs w:val="24"/>
              </w:rPr>
              <w:t>5</w:t>
            </w:r>
          </w:p>
        </w:tc>
        <w:tc>
          <w:tcPr>
            <w:tcW w:w="709" w:type="dxa"/>
            <w:tcBorders>
              <w:top w:val="single" w:sz="4" w:space="0" w:color="auto"/>
              <w:left w:val="nil"/>
              <w:bottom w:val="nil"/>
              <w:right w:val="single" w:sz="4" w:space="0" w:color="auto"/>
            </w:tcBorders>
            <w:noWrap/>
            <w:tcMar>
              <w:top w:w="0" w:type="dxa"/>
              <w:left w:w="108" w:type="dxa"/>
              <w:bottom w:w="0" w:type="dxa"/>
              <w:right w:w="108" w:type="dxa"/>
            </w:tcMar>
            <w:vAlign w:val="center"/>
            <w:hideMark/>
          </w:tcPr>
          <w:p w14:paraId="487FF778" w14:textId="77777777"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.000</w:t>
            </w:r>
          </w:p>
        </w:tc>
      </w:tr>
      <w:tr w:rsidR="009B77BC" w:rsidRPr="00BF4EFA" w14:paraId="68DE1EF7" w14:textId="77777777" w:rsidTr="009B77BC">
        <w:trPr>
          <w:trHeight w:val="300"/>
        </w:trPr>
        <w:tc>
          <w:tcPr>
            <w:tcW w:w="1319" w:type="dxa"/>
            <w:tcBorders>
              <w:top w:val="nil"/>
              <w:left w:val="single" w:sz="4" w:space="0" w:color="auto"/>
              <w:bottom w:val="nil"/>
              <w:right w:val="single" w:sz="4" w:space="0" w:color="auto"/>
            </w:tcBorders>
            <w:tcMar>
              <w:top w:w="0" w:type="dxa"/>
              <w:left w:w="108" w:type="dxa"/>
              <w:bottom w:w="0" w:type="dxa"/>
              <w:right w:w="108" w:type="dxa"/>
            </w:tcMar>
            <w:hideMark/>
          </w:tcPr>
          <w:p w14:paraId="39EAAB2B" w14:textId="77777777"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HD</w:t>
            </w:r>
          </w:p>
        </w:tc>
        <w:tc>
          <w:tcPr>
            <w:tcW w:w="1114" w:type="dxa"/>
            <w:tcBorders>
              <w:top w:val="nil"/>
              <w:left w:val="single" w:sz="4" w:space="0" w:color="auto"/>
              <w:bottom w:val="nil"/>
              <w:right w:val="single" w:sz="4" w:space="0" w:color="000000"/>
            </w:tcBorders>
            <w:noWrap/>
            <w:tcMar>
              <w:top w:w="0" w:type="dxa"/>
              <w:left w:w="108" w:type="dxa"/>
              <w:bottom w:w="0" w:type="dxa"/>
              <w:right w:w="108" w:type="dxa"/>
            </w:tcMar>
            <w:vAlign w:val="center"/>
            <w:hideMark/>
          </w:tcPr>
          <w:p w14:paraId="7AB5522E" w14:textId="77777777"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.41</w:t>
            </w:r>
            <w:r w:rsidRPr="00BF4EFA">
              <w:rPr>
                <w:rFonts w:ascii="Times New Roman" w:hAnsi="Times New Roman" w:cs="Times New Roman"/>
                <w:sz w:val="24"/>
                <w:szCs w:val="24"/>
              </w:rPr>
              <w:t>7</w:t>
            </w:r>
          </w:p>
        </w:tc>
        <w:tc>
          <w:tcPr>
            <w:tcW w:w="1648" w:type="dxa"/>
            <w:tcBorders>
              <w:top w:val="nil"/>
              <w:left w:val="nil"/>
              <w:bottom w:val="nil"/>
              <w:right w:val="single" w:sz="4" w:space="0" w:color="000000"/>
            </w:tcBorders>
            <w:noWrap/>
            <w:tcMar>
              <w:top w:w="0" w:type="dxa"/>
              <w:left w:w="108" w:type="dxa"/>
              <w:bottom w:w="0" w:type="dxa"/>
              <w:right w:w="108" w:type="dxa"/>
            </w:tcMar>
            <w:vAlign w:val="center"/>
            <w:hideMark/>
          </w:tcPr>
          <w:p w14:paraId="191EAC71" w14:textId="77777777"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.10</w:t>
            </w:r>
            <w:r>
              <w:rPr>
                <w:rFonts w:ascii="Times New Roman" w:hAnsi="Times New Roman" w:cs="Times New Roman"/>
                <w:sz w:val="24"/>
                <w:szCs w:val="24"/>
              </w:rPr>
              <w:t>8</w:t>
            </w:r>
          </w:p>
        </w:tc>
        <w:tc>
          <w:tcPr>
            <w:tcW w:w="2953" w:type="dxa"/>
            <w:tcBorders>
              <w:top w:val="nil"/>
              <w:left w:val="nil"/>
              <w:bottom w:val="nil"/>
              <w:right w:val="single" w:sz="4" w:space="0" w:color="000000"/>
            </w:tcBorders>
            <w:noWrap/>
            <w:tcMar>
              <w:top w:w="0" w:type="dxa"/>
              <w:left w:w="108" w:type="dxa"/>
              <w:bottom w:w="0" w:type="dxa"/>
              <w:right w:w="108" w:type="dxa"/>
            </w:tcMar>
            <w:vAlign w:val="center"/>
            <w:hideMark/>
          </w:tcPr>
          <w:p w14:paraId="48CA3D19" w14:textId="77777777"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.43</w:t>
            </w:r>
            <w:r w:rsidRPr="00BF4EFA">
              <w:rPr>
                <w:rFonts w:ascii="Times New Roman" w:hAnsi="Times New Roman" w:cs="Times New Roman"/>
                <w:sz w:val="24"/>
                <w:szCs w:val="24"/>
              </w:rPr>
              <w:t>7</w:t>
            </w:r>
          </w:p>
        </w:tc>
        <w:tc>
          <w:tcPr>
            <w:tcW w:w="1827" w:type="dxa"/>
            <w:tcBorders>
              <w:top w:val="nil"/>
              <w:left w:val="nil"/>
              <w:bottom w:val="nil"/>
              <w:right w:val="single" w:sz="4" w:space="0" w:color="000000"/>
            </w:tcBorders>
            <w:noWrap/>
            <w:tcMar>
              <w:top w:w="0" w:type="dxa"/>
              <w:left w:w="108" w:type="dxa"/>
              <w:bottom w:w="0" w:type="dxa"/>
              <w:right w:w="108" w:type="dxa"/>
            </w:tcMar>
            <w:vAlign w:val="center"/>
            <w:hideMark/>
          </w:tcPr>
          <w:p w14:paraId="1196BDF4" w14:textId="77777777"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4.41</w:t>
            </w:r>
            <w:r w:rsidRPr="00BF4EFA">
              <w:rPr>
                <w:rFonts w:ascii="Times New Roman" w:hAnsi="Times New Roman" w:cs="Times New Roman"/>
                <w:sz w:val="24"/>
                <w:szCs w:val="24"/>
              </w:rPr>
              <w:t>9</w:t>
            </w:r>
          </w:p>
        </w:tc>
        <w:tc>
          <w:tcPr>
            <w:tcW w:w="709" w:type="dxa"/>
            <w:tcBorders>
              <w:top w:val="nil"/>
              <w:left w:val="nil"/>
              <w:bottom w:val="nil"/>
              <w:right w:val="single" w:sz="4" w:space="0" w:color="auto"/>
            </w:tcBorders>
            <w:noWrap/>
            <w:tcMar>
              <w:top w:w="0" w:type="dxa"/>
              <w:left w:w="108" w:type="dxa"/>
              <w:bottom w:w="0" w:type="dxa"/>
              <w:right w:w="108" w:type="dxa"/>
            </w:tcMar>
            <w:vAlign w:val="center"/>
            <w:hideMark/>
          </w:tcPr>
          <w:p w14:paraId="5F01F342" w14:textId="77777777"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.000</w:t>
            </w:r>
          </w:p>
        </w:tc>
      </w:tr>
      <w:tr w:rsidR="009B77BC" w:rsidRPr="00BF4EFA" w14:paraId="2D81CFB7" w14:textId="77777777" w:rsidTr="009B77BC">
        <w:trPr>
          <w:trHeight w:val="300"/>
        </w:trPr>
        <w:tc>
          <w:tcPr>
            <w:tcW w:w="1319" w:type="dxa"/>
            <w:tcBorders>
              <w:top w:val="nil"/>
              <w:left w:val="single" w:sz="4" w:space="0" w:color="auto"/>
              <w:bottom w:val="nil"/>
              <w:right w:val="single" w:sz="4" w:space="0" w:color="auto"/>
            </w:tcBorders>
            <w:tcMar>
              <w:top w:w="0" w:type="dxa"/>
              <w:left w:w="108" w:type="dxa"/>
              <w:bottom w:w="0" w:type="dxa"/>
              <w:right w:w="108" w:type="dxa"/>
            </w:tcMar>
            <w:hideMark/>
          </w:tcPr>
          <w:p w14:paraId="2C56CA77" w14:textId="77777777"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ETI</w:t>
            </w:r>
          </w:p>
        </w:tc>
        <w:tc>
          <w:tcPr>
            <w:tcW w:w="1114" w:type="dxa"/>
            <w:tcBorders>
              <w:top w:val="nil"/>
              <w:left w:val="single" w:sz="4" w:space="0" w:color="auto"/>
              <w:bottom w:val="nil"/>
              <w:right w:val="single" w:sz="4" w:space="0" w:color="000000"/>
            </w:tcBorders>
            <w:noWrap/>
            <w:tcMar>
              <w:top w:w="0" w:type="dxa"/>
              <w:left w:w="108" w:type="dxa"/>
              <w:bottom w:w="0" w:type="dxa"/>
              <w:right w:w="108" w:type="dxa"/>
            </w:tcMar>
            <w:vAlign w:val="center"/>
            <w:hideMark/>
          </w:tcPr>
          <w:p w14:paraId="18A1FDD1" w14:textId="77777777"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.28</w:t>
            </w:r>
            <w:r w:rsidRPr="00BF4EFA">
              <w:rPr>
                <w:rFonts w:ascii="Times New Roman" w:hAnsi="Times New Roman" w:cs="Times New Roman"/>
                <w:sz w:val="24"/>
                <w:szCs w:val="24"/>
              </w:rPr>
              <w:t>3</w:t>
            </w:r>
          </w:p>
        </w:tc>
        <w:tc>
          <w:tcPr>
            <w:tcW w:w="1648" w:type="dxa"/>
            <w:tcBorders>
              <w:top w:val="nil"/>
              <w:left w:val="nil"/>
              <w:bottom w:val="nil"/>
              <w:right w:val="single" w:sz="4" w:space="0" w:color="000000"/>
            </w:tcBorders>
            <w:noWrap/>
            <w:tcMar>
              <w:top w:w="0" w:type="dxa"/>
              <w:left w:w="108" w:type="dxa"/>
              <w:bottom w:w="0" w:type="dxa"/>
              <w:right w:w="108" w:type="dxa"/>
            </w:tcMar>
            <w:vAlign w:val="center"/>
            <w:hideMark/>
          </w:tcPr>
          <w:p w14:paraId="1992F273" w14:textId="77777777"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.1</w:t>
            </w:r>
            <w:r w:rsidRPr="00BF4EFA">
              <w:rPr>
                <w:rFonts w:ascii="Times New Roman" w:hAnsi="Times New Roman" w:cs="Times New Roman"/>
                <w:sz w:val="24"/>
                <w:szCs w:val="24"/>
              </w:rPr>
              <w:t>7</w:t>
            </w:r>
            <w:r>
              <w:rPr>
                <w:rFonts w:ascii="Times New Roman" w:hAnsi="Times New Roman" w:cs="Times New Roman"/>
                <w:sz w:val="24"/>
                <w:szCs w:val="24"/>
              </w:rPr>
              <w:t>6</w:t>
            </w:r>
          </w:p>
        </w:tc>
        <w:tc>
          <w:tcPr>
            <w:tcW w:w="2953" w:type="dxa"/>
            <w:tcBorders>
              <w:top w:val="nil"/>
              <w:left w:val="nil"/>
              <w:bottom w:val="nil"/>
              <w:right w:val="single" w:sz="4" w:space="0" w:color="000000"/>
            </w:tcBorders>
            <w:noWrap/>
            <w:tcMar>
              <w:top w:w="0" w:type="dxa"/>
              <w:left w:w="108" w:type="dxa"/>
              <w:bottom w:w="0" w:type="dxa"/>
              <w:right w:w="108" w:type="dxa"/>
            </w:tcMar>
            <w:vAlign w:val="center"/>
            <w:hideMark/>
          </w:tcPr>
          <w:p w14:paraId="356BF01B" w14:textId="77777777"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.26</w:t>
            </w:r>
            <w:r w:rsidRPr="00BF4EFA">
              <w:rPr>
                <w:rFonts w:ascii="Times New Roman" w:hAnsi="Times New Roman" w:cs="Times New Roman"/>
                <w:sz w:val="24"/>
                <w:szCs w:val="24"/>
              </w:rPr>
              <w:t>7</w:t>
            </w:r>
          </w:p>
        </w:tc>
        <w:tc>
          <w:tcPr>
            <w:tcW w:w="1827" w:type="dxa"/>
            <w:tcBorders>
              <w:top w:val="nil"/>
              <w:left w:val="nil"/>
              <w:bottom w:val="nil"/>
              <w:right w:val="single" w:sz="4" w:space="0" w:color="000000"/>
            </w:tcBorders>
            <w:noWrap/>
            <w:tcMar>
              <w:top w:w="0" w:type="dxa"/>
              <w:left w:w="108" w:type="dxa"/>
              <w:bottom w:w="0" w:type="dxa"/>
              <w:right w:w="108" w:type="dxa"/>
            </w:tcMar>
            <w:vAlign w:val="center"/>
            <w:hideMark/>
          </w:tcPr>
          <w:p w14:paraId="08E71CD8" w14:textId="77777777"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3.42</w:t>
            </w:r>
            <w:r w:rsidRPr="00BF4EFA">
              <w:rPr>
                <w:rFonts w:ascii="Times New Roman" w:hAnsi="Times New Roman" w:cs="Times New Roman"/>
                <w:sz w:val="24"/>
                <w:szCs w:val="24"/>
              </w:rPr>
              <w:t>0</w:t>
            </w:r>
          </w:p>
        </w:tc>
        <w:tc>
          <w:tcPr>
            <w:tcW w:w="709" w:type="dxa"/>
            <w:tcBorders>
              <w:top w:val="nil"/>
              <w:left w:val="nil"/>
              <w:bottom w:val="nil"/>
              <w:right w:val="single" w:sz="4" w:space="0" w:color="auto"/>
            </w:tcBorders>
            <w:noWrap/>
            <w:tcMar>
              <w:top w:w="0" w:type="dxa"/>
              <w:left w:w="108" w:type="dxa"/>
              <w:bottom w:w="0" w:type="dxa"/>
              <w:right w:w="108" w:type="dxa"/>
            </w:tcMar>
            <w:vAlign w:val="center"/>
            <w:hideMark/>
          </w:tcPr>
          <w:p w14:paraId="254A4690" w14:textId="77777777"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.00</w:t>
            </w:r>
            <w:r>
              <w:rPr>
                <w:rFonts w:ascii="Times New Roman" w:hAnsi="Times New Roman" w:cs="Times New Roman"/>
                <w:sz w:val="24"/>
                <w:szCs w:val="24"/>
              </w:rPr>
              <w:t>0</w:t>
            </w:r>
          </w:p>
        </w:tc>
      </w:tr>
      <w:tr w:rsidR="009B77BC" w:rsidRPr="00BF4EFA" w14:paraId="72C388A4" w14:textId="77777777" w:rsidTr="009B77BC">
        <w:trPr>
          <w:trHeight w:val="70"/>
        </w:trPr>
        <w:tc>
          <w:tcPr>
            <w:tcW w:w="9570" w:type="dxa"/>
            <w:gridSpan w:val="6"/>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680A6B4E" w14:textId="77777777"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Adjusted R Square = 0.463</w:t>
            </w:r>
          </w:p>
        </w:tc>
      </w:tr>
    </w:tbl>
    <w:p w14:paraId="525DFEB4" w14:textId="77777777" w:rsidR="00732276" w:rsidRDefault="009B77BC" w:rsidP="001D267F">
      <w:pPr>
        <w:spacing w:line="480" w:lineRule="auto"/>
        <w:jc w:val="both"/>
      </w:pPr>
      <w:r>
        <w:rPr>
          <w:rFonts w:ascii="Times New Roman" w:hAnsi="Times New Roman" w:cs="Times New Roman"/>
          <w:sz w:val="24"/>
          <w:szCs w:val="24"/>
        </w:rPr>
        <w:t xml:space="preserve"> </w:t>
      </w:r>
      <w:r w:rsidR="001D267F">
        <w:rPr>
          <w:rFonts w:ascii="Times New Roman" w:hAnsi="Times New Roman" w:cs="Times New Roman"/>
          <w:sz w:val="24"/>
          <w:szCs w:val="24"/>
        </w:rPr>
        <w:t xml:space="preserve"> </w:t>
      </w:r>
      <w:r w:rsidR="00D15116">
        <w:tab/>
        <w:t xml:space="preserve"> </w:t>
      </w:r>
      <w:r w:rsidR="0083795C">
        <w:t xml:space="preserve">   </w:t>
      </w:r>
    </w:p>
    <w:p w14:paraId="7B01146E" w14:textId="77777777" w:rsidR="009B77BC" w:rsidRDefault="009B77BC" w:rsidP="009B77BC">
      <w:pPr>
        <w:pStyle w:val="Heading1"/>
        <w:spacing w:line="480" w:lineRule="auto"/>
        <w:jc w:val="center"/>
        <w:rPr>
          <w:rFonts w:ascii="Times New Roman" w:hAnsi="Times New Roman" w:cs="Times New Roman"/>
          <w:color w:val="auto"/>
        </w:rPr>
      </w:pPr>
      <w:bookmarkStart w:id="161" w:name="_Toc518238886"/>
      <w:commentRangeStart w:id="162"/>
      <w:r>
        <w:rPr>
          <w:rFonts w:ascii="Times New Roman" w:hAnsi="Times New Roman" w:cs="Times New Roman"/>
          <w:color w:val="auto"/>
        </w:rPr>
        <w:t>Conclusion</w:t>
      </w:r>
      <w:bookmarkEnd w:id="161"/>
      <w:commentRangeEnd w:id="162"/>
      <w:r w:rsidR="00322900">
        <w:rPr>
          <w:rStyle w:val="CommentReference"/>
          <w:rFonts w:asciiTheme="minorHAnsi" w:eastAsiaTheme="minorHAnsi" w:hAnsiTheme="minorHAnsi" w:cstheme="minorBidi"/>
          <w:b w:val="0"/>
          <w:bCs w:val="0"/>
          <w:color w:val="auto"/>
        </w:rPr>
        <w:commentReference w:id="162"/>
      </w:r>
    </w:p>
    <w:p w14:paraId="7379C661" w14:textId="77777777" w:rsidR="009B77BC" w:rsidRDefault="009B77BC" w:rsidP="009B77BC">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current study has performed investigation over evaluation of the relationship between interactional justice and mass exodus of employees/turnover intentions of employees, while considering the mediating role of human dignity or </w:t>
      </w:r>
      <w:proofErr w:type="spellStart"/>
      <w:r>
        <w:rPr>
          <w:rFonts w:ascii="Times New Roman" w:hAnsi="Times New Roman" w:cs="Times New Roman"/>
          <w:sz w:val="24"/>
          <w:szCs w:val="24"/>
        </w:rPr>
        <w:t>self respect</w:t>
      </w:r>
      <w:proofErr w:type="spellEnd"/>
      <w:r>
        <w:rPr>
          <w:rFonts w:ascii="Times New Roman" w:hAnsi="Times New Roman" w:cs="Times New Roman"/>
          <w:sz w:val="24"/>
          <w:szCs w:val="24"/>
        </w:rPr>
        <w:t xml:space="preserve"> of employees in SMEs in private </w:t>
      </w:r>
      <w:r>
        <w:rPr>
          <w:rFonts w:ascii="Times New Roman" w:hAnsi="Times New Roman" w:cs="Times New Roman"/>
          <w:sz w:val="24"/>
          <w:szCs w:val="24"/>
        </w:rPr>
        <w:lastRenderedPageBreak/>
        <w:t xml:space="preserve">sector of Pakistan. </w:t>
      </w:r>
      <w:r w:rsidR="00B33735">
        <w:rPr>
          <w:rFonts w:ascii="Times New Roman" w:hAnsi="Times New Roman" w:cs="Times New Roman"/>
          <w:sz w:val="24"/>
          <w:szCs w:val="24"/>
        </w:rPr>
        <w:t xml:space="preserve">For the given purpose, the researcher considers one main question and three sub questions, which were highly aligned with the objectives and hypothesis of the study. The findings of statistical analysis showed that all the three hypothesis of the study supports the relationship between interactional justice and employees turnover intentions and hence accepting all the three hypothesis. The researcher also concluded that human dignity is an important factor especially with respect to the psychological and social background of Pakistani employees, who are comparatively more emotional. Employees mostly responded that they would never compromise over their </w:t>
      </w:r>
      <w:proofErr w:type="spellStart"/>
      <w:r w:rsidR="00B33735">
        <w:rPr>
          <w:rFonts w:ascii="Times New Roman" w:hAnsi="Times New Roman" w:cs="Times New Roman"/>
          <w:sz w:val="24"/>
          <w:szCs w:val="24"/>
        </w:rPr>
        <w:t>self respect</w:t>
      </w:r>
      <w:proofErr w:type="spellEnd"/>
      <w:r w:rsidR="00B33735">
        <w:rPr>
          <w:rFonts w:ascii="Times New Roman" w:hAnsi="Times New Roman" w:cs="Times New Roman"/>
          <w:sz w:val="24"/>
          <w:szCs w:val="24"/>
        </w:rPr>
        <w:t xml:space="preserve"> and dignity in an organization, while in SMEs majority of the owners are also working as directors or managers of the company and have a direct relationship with the employees, therefore they impose direct influence over their employees and most of the time start controlling them like slaves. Similarly, the salaries in these organizations are also quite low and unjustifiable against the extent of work, employees are required to perform. Hence, this in turns negatively affects their motivation level and sometime affects their inner self respect and dignity, which in turn causes mass exodus from such organization. Another reason behind mass exodus is that there are very limited numbers of employees in such SMEs, so they usually have strong ties and emotional bonds with one another , so whenever an employee become victim of any sort of insulting behavior of his/her employer, the other employee leave the organization to record their protest.     </w:t>
      </w:r>
    </w:p>
    <w:p w14:paraId="21BC7259" w14:textId="77777777" w:rsidR="00B33735" w:rsidRDefault="00B33735" w:rsidP="00B33735">
      <w:pPr>
        <w:pStyle w:val="Heading1"/>
        <w:spacing w:line="480" w:lineRule="auto"/>
        <w:jc w:val="center"/>
        <w:rPr>
          <w:rFonts w:ascii="Times New Roman" w:hAnsi="Times New Roman" w:cs="Times New Roman"/>
          <w:color w:val="auto"/>
        </w:rPr>
      </w:pPr>
      <w:bookmarkStart w:id="163" w:name="_Toc518238887"/>
      <w:r>
        <w:rPr>
          <w:rFonts w:ascii="Times New Roman" w:hAnsi="Times New Roman" w:cs="Times New Roman"/>
          <w:color w:val="auto"/>
        </w:rPr>
        <w:t>Limitation and future recommendations</w:t>
      </w:r>
      <w:bookmarkEnd w:id="163"/>
    </w:p>
    <w:p w14:paraId="557B8497" w14:textId="1314E7E5" w:rsidR="005F1C18" w:rsidRDefault="00B33735" w:rsidP="001B4F82">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B4F82">
        <w:rPr>
          <w:rFonts w:ascii="Times New Roman" w:hAnsi="Times New Roman" w:cs="Times New Roman"/>
          <w:sz w:val="24"/>
          <w:szCs w:val="24"/>
        </w:rPr>
        <w:t xml:space="preserve">This study has focused upon the impact of interactional justice over employees turnover intentions in SMEs in private sector of Pakistan only, therefore, the findings of this study may not be applicable or valid over the employees or private sector organizations of developed countries. </w:t>
      </w:r>
      <w:r w:rsidR="001B4F82">
        <w:rPr>
          <w:rFonts w:ascii="Times New Roman" w:hAnsi="Times New Roman" w:cs="Times New Roman"/>
          <w:sz w:val="24"/>
          <w:szCs w:val="24"/>
        </w:rPr>
        <w:lastRenderedPageBreak/>
        <w:t xml:space="preserve">Similarly, the study has based its evaluations on an emotional state of mind or characteristic of an individual, therefore, the societal norms and priorities changes with change in culture and religion, hence the findings of this study may also not be valid or applicable over the residents of other ethnicities or regions of the world. Moreover, the researcher has selected very few numbers of SMEs within a limited geographical jurisdiction, therefore the </w:t>
      </w:r>
      <w:proofErr w:type="spellStart"/>
      <w:r w:rsidR="001B4F82">
        <w:rPr>
          <w:rFonts w:ascii="Times New Roman" w:hAnsi="Times New Roman" w:cs="Times New Roman"/>
          <w:sz w:val="24"/>
          <w:szCs w:val="24"/>
        </w:rPr>
        <w:t>genralizability</w:t>
      </w:r>
      <w:proofErr w:type="spellEnd"/>
      <w:r w:rsidR="001B4F82">
        <w:rPr>
          <w:rFonts w:ascii="Times New Roman" w:hAnsi="Times New Roman" w:cs="Times New Roman"/>
          <w:sz w:val="24"/>
          <w:szCs w:val="24"/>
        </w:rPr>
        <w:t xml:space="preserve"> of this study might be affected due to the fact that employees in other cities of Pakistan might have different emotional state of mind, for example, the cultural values and emotional state of individuals belongs to </w:t>
      </w:r>
      <w:proofErr w:type="spellStart"/>
      <w:r w:rsidR="001B4F82">
        <w:rPr>
          <w:rFonts w:ascii="Times New Roman" w:hAnsi="Times New Roman" w:cs="Times New Roman"/>
          <w:sz w:val="24"/>
          <w:szCs w:val="24"/>
        </w:rPr>
        <w:t>Pukhtoon</w:t>
      </w:r>
      <w:proofErr w:type="spellEnd"/>
      <w:r w:rsidR="001B4F82">
        <w:rPr>
          <w:rFonts w:ascii="Times New Roman" w:hAnsi="Times New Roman" w:cs="Times New Roman"/>
          <w:sz w:val="24"/>
          <w:szCs w:val="24"/>
        </w:rPr>
        <w:t xml:space="preserve"> ethnicity is quite different from that of other ethnicities residing in the country, like </w:t>
      </w:r>
      <w:ins w:id="164" w:author="Fizza Sabir" w:date="2018-11-27T10:44:00Z">
        <w:r w:rsidR="00322900">
          <w:rPr>
            <w:rFonts w:ascii="Times New Roman" w:hAnsi="Times New Roman" w:cs="Times New Roman"/>
            <w:sz w:val="24"/>
            <w:szCs w:val="24"/>
          </w:rPr>
          <w:t>B</w:t>
        </w:r>
      </w:ins>
      <w:del w:id="165" w:author="Fizza Sabir" w:date="2018-11-27T10:44:00Z">
        <w:r w:rsidR="001B4F82" w:rsidDel="00322900">
          <w:rPr>
            <w:rFonts w:ascii="Times New Roman" w:hAnsi="Times New Roman" w:cs="Times New Roman"/>
            <w:sz w:val="24"/>
            <w:szCs w:val="24"/>
          </w:rPr>
          <w:delText>b</w:delText>
        </w:r>
      </w:del>
      <w:r w:rsidR="001B4F82">
        <w:rPr>
          <w:rFonts w:ascii="Times New Roman" w:hAnsi="Times New Roman" w:cs="Times New Roman"/>
          <w:sz w:val="24"/>
          <w:szCs w:val="24"/>
        </w:rPr>
        <w:t xml:space="preserve">aloch, Punjabi and </w:t>
      </w:r>
      <w:proofErr w:type="spellStart"/>
      <w:r w:rsidR="001B4F82">
        <w:rPr>
          <w:rFonts w:ascii="Times New Roman" w:hAnsi="Times New Roman" w:cs="Times New Roman"/>
          <w:sz w:val="24"/>
          <w:szCs w:val="24"/>
        </w:rPr>
        <w:t>shindi</w:t>
      </w:r>
      <w:proofErr w:type="spellEnd"/>
      <w:r w:rsidR="001B4F82">
        <w:rPr>
          <w:rFonts w:ascii="Times New Roman" w:hAnsi="Times New Roman" w:cs="Times New Roman"/>
          <w:sz w:val="24"/>
          <w:szCs w:val="24"/>
        </w:rPr>
        <w:t>. So the implications of this study might give different results even in other regions within Pakistan. Future researcher can use this study as a</w:t>
      </w:r>
      <w:r w:rsidR="005F1C18">
        <w:rPr>
          <w:rFonts w:ascii="Times New Roman" w:hAnsi="Times New Roman" w:cs="Times New Roman"/>
          <w:sz w:val="24"/>
          <w:szCs w:val="24"/>
        </w:rPr>
        <w:t xml:space="preserve"> valuable</w:t>
      </w:r>
      <w:r w:rsidR="001B4F82">
        <w:rPr>
          <w:rFonts w:ascii="Times New Roman" w:hAnsi="Times New Roman" w:cs="Times New Roman"/>
          <w:sz w:val="24"/>
          <w:szCs w:val="24"/>
        </w:rPr>
        <w:t xml:space="preserve"> </w:t>
      </w:r>
      <w:r w:rsidR="005F1C18">
        <w:rPr>
          <w:rFonts w:ascii="Times New Roman" w:hAnsi="Times New Roman" w:cs="Times New Roman"/>
          <w:sz w:val="24"/>
          <w:szCs w:val="24"/>
        </w:rPr>
        <w:t xml:space="preserve">piece of information regarding this new aspect of the emotional state of mind of individuals that could affect the relationship between the interactional justice and employee’s turnover intentions, similarly this study will also work as a basis of conceptual evaluation for future qualitative investigations in the given field of interest or topic of this study. </w:t>
      </w:r>
    </w:p>
    <w:p w14:paraId="7E9A80E6" w14:textId="77777777" w:rsidR="005F1C18" w:rsidRDefault="005F1C18">
      <w:pPr>
        <w:rPr>
          <w:rFonts w:ascii="Times New Roman" w:hAnsi="Times New Roman" w:cs="Times New Roman"/>
          <w:sz w:val="24"/>
          <w:szCs w:val="24"/>
        </w:rPr>
      </w:pPr>
      <w:r>
        <w:rPr>
          <w:rFonts w:ascii="Times New Roman" w:hAnsi="Times New Roman" w:cs="Times New Roman"/>
          <w:sz w:val="24"/>
          <w:szCs w:val="24"/>
        </w:rPr>
        <w:br w:type="page"/>
      </w:r>
      <w:r w:rsidR="00322900">
        <w:rPr>
          <w:rStyle w:val="CommentReference"/>
        </w:rPr>
        <w:commentReference w:id="166"/>
      </w:r>
    </w:p>
    <w:p w14:paraId="084FF4EA" w14:textId="77777777" w:rsidR="005F1C18" w:rsidRDefault="005F1C18" w:rsidP="005F1C18">
      <w:pPr>
        <w:pStyle w:val="Heading1"/>
        <w:jc w:val="center"/>
        <w:rPr>
          <w:rFonts w:ascii="Times New Roman" w:hAnsi="Times New Roman" w:cs="Times New Roman"/>
          <w:color w:val="auto"/>
        </w:rPr>
      </w:pPr>
      <w:bookmarkStart w:id="168" w:name="_Toc518238888"/>
      <w:r w:rsidRPr="005F1C18">
        <w:rPr>
          <w:rFonts w:ascii="Times New Roman" w:hAnsi="Times New Roman" w:cs="Times New Roman"/>
          <w:color w:val="auto"/>
        </w:rPr>
        <w:lastRenderedPageBreak/>
        <w:t>References</w:t>
      </w:r>
      <w:bookmarkEnd w:id="168"/>
    </w:p>
    <w:p w14:paraId="7E736422" w14:textId="77777777" w:rsidR="005F1C18" w:rsidRPr="005F1C18" w:rsidRDefault="005F1C18" w:rsidP="005F1C18"/>
    <w:p w14:paraId="2BD57639" w14:textId="77777777" w:rsidR="005F1C18" w:rsidRPr="00E05164" w:rsidRDefault="005F1C18" w:rsidP="005F1C18">
      <w:pPr>
        <w:spacing w:after="180" w:line="480" w:lineRule="auto"/>
        <w:ind w:left="450" w:hanging="450"/>
        <w:rPr>
          <w:rFonts w:ascii="Times New Roman" w:eastAsia="Times New Roman" w:hAnsi="Times New Roman" w:cs="Times New Roman"/>
          <w:sz w:val="24"/>
          <w:szCs w:val="24"/>
        </w:rPr>
      </w:pPr>
      <w:r w:rsidRPr="00E05164">
        <w:rPr>
          <w:rFonts w:ascii="Times New Roman" w:eastAsia="Times New Roman" w:hAnsi="Times New Roman" w:cs="Times New Roman"/>
          <w:sz w:val="24"/>
          <w:szCs w:val="24"/>
        </w:rPr>
        <w:t xml:space="preserve">Abdul </w:t>
      </w:r>
      <w:proofErr w:type="spellStart"/>
      <w:r w:rsidRPr="00E05164">
        <w:rPr>
          <w:rFonts w:ascii="Times New Roman" w:eastAsia="Times New Roman" w:hAnsi="Times New Roman" w:cs="Times New Roman"/>
          <w:sz w:val="24"/>
          <w:szCs w:val="24"/>
        </w:rPr>
        <w:t>Khaliq</w:t>
      </w:r>
      <w:proofErr w:type="spellEnd"/>
      <w:r w:rsidRPr="00E05164">
        <w:rPr>
          <w:rFonts w:ascii="Times New Roman" w:eastAsia="Times New Roman" w:hAnsi="Times New Roman" w:cs="Times New Roman"/>
          <w:sz w:val="24"/>
          <w:szCs w:val="24"/>
        </w:rPr>
        <w:t>, C. (2017). Knowledge Management Practices and Organizational Performance of SMEs in Pakistan. </w:t>
      </w:r>
      <w:r w:rsidRPr="00E05164">
        <w:rPr>
          <w:rFonts w:ascii="Times New Roman" w:eastAsia="Times New Roman" w:hAnsi="Times New Roman" w:cs="Times New Roman"/>
          <w:i/>
          <w:iCs/>
          <w:sz w:val="24"/>
          <w:szCs w:val="24"/>
        </w:rPr>
        <w:t>Business &amp; Economic Review</w:t>
      </w:r>
      <w:r w:rsidRPr="00E05164">
        <w:rPr>
          <w:rFonts w:ascii="Times New Roman" w:eastAsia="Times New Roman" w:hAnsi="Times New Roman" w:cs="Times New Roman"/>
          <w:sz w:val="24"/>
          <w:szCs w:val="24"/>
        </w:rPr>
        <w:t>, </w:t>
      </w:r>
      <w:r w:rsidRPr="00E05164">
        <w:rPr>
          <w:rFonts w:ascii="Times New Roman" w:eastAsia="Times New Roman" w:hAnsi="Times New Roman" w:cs="Times New Roman"/>
          <w:i/>
          <w:iCs/>
          <w:sz w:val="24"/>
          <w:szCs w:val="24"/>
        </w:rPr>
        <w:t>9</w:t>
      </w:r>
      <w:r w:rsidRPr="00E05164">
        <w:rPr>
          <w:rFonts w:ascii="Times New Roman" w:eastAsia="Times New Roman" w:hAnsi="Times New Roman" w:cs="Times New Roman"/>
          <w:sz w:val="24"/>
          <w:szCs w:val="24"/>
        </w:rPr>
        <w:t xml:space="preserve">(3), 173-183. </w:t>
      </w:r>
      <w:proofErr w:type="spellStart"/>
      <w:proofErr w:type="gramStart"/>
      <w:r w:rsidRPr="00E05164">
        <w:rPr>
          <w:rFonts w:ascii="Times New Roman" w:eastAsia="Times New Roman" w:hAnsi="Times New Roman" w:cs="Times New Roman"/>
          <w:sz w:val="24"/>
          <w:szCs w:val="24"/>
        </w:rPr>
        <w:t>doi</w:t>
      </w:r>
      <w:proofErr w:type="spellEnd"/>
      <w:proofErr w:type="gramEnd"/>
      <w:r w:rsidRPr="00E05164">
        <w:rPr>
          <w:rFonts w:ascii="Times New Roman" w:eastAsia="Times New Roman" w:hAnsi="Times New Roman" w:cs="Times New Roman"/>
          <w:sz w:val="24"/>
          <w:szCs w:val="24"/>
        </w:rPr>
        <w:t>: 10.22547/</w:t>
      </w:r>
      <w:proofErr w:type="spellStart"/>
      <w:r w:rsidRPr="00E05164">
        <w:rPr>
          <w:rFonts w:ascii="Times New Roman" w:eastAsia="Times New Roman" w:hAnsi="Times New Roman" w:cs="Times New Roman"/>
          <w:sz w:val="24"/>
          <w:szCs w:val="24"/>
        </w:rPr>
        <w:t>ber</w:t>
      </w:r>
      <w:proofErr w:type="spellEnd"/>
      <w:r w:rsidRPr="00E05164">
        <w:rPr>
          <w:rFonts w:ascii="Times New Roman" w:eastAsia="Times New Roman" w:hAnsi="Times New Roman" w:cs="Times New Roman"/>
          <w:sz w:val="24"/>
          <w:szCs w:val="24"/>
        </w:rPr>
        <w:t>/9.3.7</w:t>
      </w:r>
    </w:p>
    <w:p w14:paraId="37252493" w14:textId="77777777" w:rsidR="005F1C18" w:rsidRPr="005F1C18" w:rsidRDefault="005F1C18" w:rsidP="005F1C18">
      <w:pPr>
        <w:spacing w:after="180" w:line="480" w:lineRule="auto"/>
        <w:ind w:left="450" w:hanging="450"/>
        <w:jc w:val="both"/>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Al-</w:t>
      </w:r>
      <w:proofErr w:type="spellStart"/>
      <w:r w:rsidRPr="005F1C18">
        <w:rPr>
          <w:rFonts w:ascii="Times New Roman" w:eastAsia="Times New Roman" w:hAnsi="Times New Roman" w:cs="Times New Roman"/>
          <w:sz w:val="24"/>
          <w:szCs w:val="24"/>
        </w:rPr>
        <w:t>Kilani</w:t>
      </w:r>
      <w:proofErr w:type="spellEnd"/>
      <w:r w:rsidRPr="005F1C18">
        <w:rPr>
          <w:rFonts w:ascii="Times New Roman" w:eastAsia="Times New Roman" w:hAnsi="Times New Roman" w:cs="Times New Roman"/>
          <w:sz w:val="24"/>
          <w:szCs w:val="24"/>
        </w:rPr>
        <w:t>, M. (2017). The Influence of Organizational Justice on Intention to Leave: Examining the Mediating Role of Organizational Commitment and Job Satisfaction. </w:t>
      </w:r>
      <w:r w:rsidRPr="005F1C18">
        <w:rPr>
          <w:rFonts w:ascii="Times New Roman" w:eastAsia="Times New Roman" w:hAnsi="Times New Roman" w:cs="Times New Roman"/>
          <w:i/>
          <w:iCs/>
          <w:sz w:val="24"/>
          <w:szCs w:val="24"/>
        </w:rPr>
        <w:t>Journal of Management and Strategy</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8</w:t>
      </w:r>
      <w:r w:rsidRPr="005F1C18">
        <w:rPr>
          <w:rFonts w:ascii="Times New Roman" w:eastAsia="Times New Roman" w:hAnsi="Times New Roman" w:cs="Times New Roman"/>
          <w:sz w:val="24"/>
          <w:szCs w:val="24"/>
        </w:rPr>
        <w:t>(1), 18. http://dx.doi.org/10.5430/jms.v8n1p18</w:t>
      </w:r>
    </w:p>
    <w:p w14:paraId="26F8FA43" w14:textId="77777777" w:rsidR="005F1C18" w:rsidRPr="00E05164" w:rsidRDefault="005F1C18" w:rsidP="005F1C18">
      <w:pPr>
        <w:spacing w:after="180" w:line="480" w:lineRule="auto"/>
        <w:ind w:left="450" w:hanging="450"/>
        <w:rPr>
          <w:rFonts w:ascii="Times New Roman" w:eastAsia="Times New Roman" w:hAnsi="Times New Roman" w:cs="Times New Roman"/>
          <w:sz w:val="24"/>
          <w:szCs w:val="24"/>
        </w:rPr>
      </w:pPr>
      <w:proofErr w:type="spellStart"/>
      <w:r w:rsidRPr="00E05164">
        <w:rPr>
          <w:rFonts w:ascii="Times New Roman" w:eastAsia="Times New Roman" w:hAnsi="Times New Roman" w:cs="Times New Roman"/>
          <w:sz w:val="24"/>
          <w:szCs w:val="24"/>
        </w:rPr>
        <w:t>Baranowski</w:t>
      </w:r>
      <w:proofErr w:type="spellEnd"/>
      <w:r w:rsidRPr="00E05164">
        <w:rPr>
          <w:rFonts w:ascii="Times New Roman" w:eastAsia="Times New Roman" w:hAnsi="Times New Roman" w:cs="Times New Roman"/>
          <w:sz w:val="24"/>
          <w:szCs w:val="24"/>
        </w:rPr>
        <w:t xml:space="preserve">, T., Anderson, C., &amp; </w:t>
      </w:r>
      <w:proofErr w:type="spellStart"/>
      <w:r w:rsidRPr="00E05164">
        <w:rPr>
          <w:rFonts w:ascii="Times New Roman" w:eastAsia="Times New Roman" w:hAnsi="Times New Roman" w:cs="Times New Roman"/>
          <w:sz w:val="24"/>
          <w:szCs w:val="24"/>
        </w:rPr>
        <w:t>Carmack</w:t>
      </w:r>
      <w:proofErr w:type="spellEnd"/>
      <w:r w:rsidRPr="00E05164">
        <w:rPr>
          <w:rFonts w:ascii="Times New Roman" w:eastAsia="Times New Roman" w:hAnsi="Times New Roman" w:cs="Times New Roman"/>
          <w:sz w:val="24"/>
          <w:szCs w:val="24"/>
        </w:rPr>
        <w:t>, C. (1998). Mediating variable framework in physical activity interventions. </w:t>
      </w:r>
      <w:r w:rsidRPr="00E05164">
        <w:rPr>
          <w:rFonts w:ascii="Times New Roman" w:eastAsia="Times New Roman" w:hAnsi="Times New Roman" w:cs="Times New Roman"/>
          <w:i/>
          <w:iCs/>
          <w:sz w:val="24"/>
          <w:szCs w:val="24"/>
        </w:rPr>
        <w:t xml:space="preserve">American Journal </w:t>
      </w:r>
      <w:proofErr w:type="gramStart"/>
      <w:r w:rsidRPr="00E05164">
        <w:rPr>
          <w:rFonts w:ascii="Times New Roman" w:eastAsia="Times New Roman" w:hAnsi="Times New Roman" w:cs="Times New Roman"/>
          <w:i/>
          <w:iCs/>
          <w:sz w:val="24"/>
          <w:szCs w:val="24"/>
        </w:rPr>
        <w:t>Of</w:t>
      </w:r>
      <w:proofErr w:type="gramEnd"/>
      <w:r w:rsidRPr="00E05164">
        <w:rPr>
          <w:rFonts w:ascii="Times New Roman" w:eastAsia="Times New Roman" w:hAnsi="Times New Roman" w:cs="Times New Roman"/>
          <w:i/>
          <w:iCs/>
          <w:sz w:val="24"/>
          <w:szCs w:val="24"/>
        </w:rPr>
        <w:t xml:space="preserve"> Preventive Medicine</w:t>
      </w:r>
      <w:r w:rsidRPr="00E05164">
        <w:rPr>
          <w:rFonts w:ascii="Times New Roman" w:eastAsia="Times New Roman" w:hAnsi="Times New Roman" w:cs="Times New Roman"/>
          <w:sz w:val="24"/>
          <w:szCs w:val="24"/>
        </w:rPr>
        <w:t>, </w:t>
      </w:r>
      <w:r w:rsidRPr="00E05164">
        <w:rPr>
          <w:rFonts w:ascii="Times New Roman" w:eastAsia="Times New Roman" w:hAnsi="Times New Roman" w:cs="Times New Roman"/>
          <w:i/>
          <w:iCs/>
          <w:sz w:val="24"/>
          <w:szCs w:val="24"/>
        </w:rPr>
        <w:t>15</w:t>
      </w:r>
      <w:r w:rsidRPr="00E05164">
        <w:rPr>
          <w:rFonts w:ascii="Times New Roman" w:eastAsia="Times New Roman" w:hAnsi="Times New Roman" w:cs="Times New Roman"/>
          <w:sz w:val="24"/>
          <w:szCs w:val="24"/>
        </w:rPr>
        <w:t xml:space="preserve">(4), 266-297. </w:t>
      </w:r>
      <w:proofErr w:type="spellStart"/>
      <w:proofErr w:type="gramStart"/>
      <w:r w:rsidRPr="00E05164">
        <w:rPr>
          <w:rFonts w:ascii="Times New Roman" w:eastAsia="Times New Roman" w:hAnsi="Times New Roman" w:cs="Times New Roman"/>
          <w:sz w:val="24"/>
          <w:szCs w:val="24"/>
        </w:rPr>
        <w:t>doi</w:t>
      </w:r>
      <w:proofErr w:type="spellEnd"/>
      <w:proofErr w:type="gramEnd"/>
      <w:r w:rsidRPr="00E05164">
        <w:rPr>
          <w:rFonts w:ascii="Times New Roman" w:eastAsia="Times New Roman" w:hAnsi="Times New Roman" w:cs="Times New Roman"/>
          <w:sz w:val="24"/>
          <w:szCs w:val="24"/>
        </w:rPr>
        <w:t>: 10.1016/s0749-3797(98)00080-4</w:t>
      </w:r>
    </w:p>
    <w:p w14:paraId="38A5B488" w14:textId="77777777" w:rsidR="005F1C18" w:rsidRPr="005F1C18" w:rsidRDefault="005F1C18" w:rsidP="005F1C18">
      <w:pPr>
        <w:spacing w:after="180" w:line="480" w:lineRule="auto"/>
        <w:ind w:left="450" w:hanging="450"/>
        <w:rPr>
          <w:rFonts w:ascii="Times New Roman" w:eastAsia="Times New Roman" w:hAnsi="Times New Roman" w:cs="Times New Roman"/>
          <w:sz w:val="24"/>
          <w:szCs w:val="24"/>
        </w:rPr>
      </w:pPr>
      <w:proofErr w:type="spellStart"/>
      <w:r w:rsidRPr="005F1C18">
        <w:rPr>
          <w:rFonts w:ascii="Times New Roman" w:eastAsia="Times New Roman" w:hAnsi="Times New Roman" w:cs="Times New Roman"/>
          <w:sz w:val="24"/>
          <w:szCs w:val="24"/>
        </w:rPr>
        <w:t>Başar</w:t>
      </w:r>
      <w:proofErr w:type="spellEnd"/>
      <w:r w:rsidRPr="005F1C18">
        <w:rPr>
          <w:rFonts w:ascii="Times New Roman" w:eastAsia="Times New Roman" w:hAnsi="Times New Roman" w:cs="Times New Roman"/>
          <w:sz w:val="24"/>
          <w:szCs w:val="24"/>
        </w:rPr>
        <w:t xml:space="preserve">, U., &amp; </w:t>
      </w:r>
      <w:proofErr w:type="spellStart"/>
      <w:r w:rsidRPr="005F1C18">
        <w:rPr>
          <w:rFonts w:ascii="Times New Roman" w:eastAsia="Times New Roman" w:hAnsi="Times New Roman" w:cs="Times New Roman"/>
          <w:sz w:val="24"/>
          <w:szCs w:val="24"/>
        </w:rPr>
        <w:t>Sığrı</w:t>
      </w:r>
      <w:proofErr w:type="spellEnd"/>
      <w:r w:rsidRPr="005F1C18">
        <w:rPr>
          <w:rFonts w:ascii="Times New Roman" w:eastAsia="Times New Roman" w:hAnsi="Times New Roman" w:cs="Times New Roman"/>
          <w:sz w:val="24"/>
          <w:szCs w:val="24"/>
        </w:rPr>
        <w:t>, Ü. (2015). Effects of Teachers’ Organizational Justice Perceptions on Intention to Quit: Mediation Role of Organizational Identification. </w:t>
      </w:r>
      <w:r w:rsidRPr="005F1C18">
        <w:rPr>
          <w:rFonts w:ascii="Times New Roman" w:eastAsia="Times New Roman" w:hAnsi="Times New Roman" w:cs="Times New Roman"/>
          <w:i/>
          <w:iCs/>
          <w:sz w:val="24"/>
          <w:szCs w:val="24"/>
        </w:rPr>
        <w:t>Educational Sciences: Theory &amp; Practice</w:t>
      </w:r>
      <w:r w:rsidRPr="005F1C18">
        <w:rPr>
          <w:rFonts w:ascii="Times New Roman" w:eastAsia="Times New Roman" w:hAnsi="Times New Roman" w:cs="Times New Roman"/>
          <w:sz w:val="24"/>
          <w:szCs w:val="24"/>
        </w:rPr>
        <w:t xml:space="preserve">, 45-59. </w:t>
      </w:r>
      <w:proofErr w:type="spellStart"/>
      <w:proofErr w:type="gramStart"/>
      <w:r w:rsidRPr="005F1C18">
        <w:rPr>
          <w:rFonts w:ascii="Times New Roman" w:eastAsia="Times New Roman" w:hAnsi="Times New Roman" w:cs="Times New Roman"/>
          <w:sz w:val="24"/>
          <w:szCs w:val="24"/>
        </w:rPr>
        <w:t>doi</w:t>
      </w:r>
      <w:proofErr w:type="spellEnd"/>
      <w:proofErr w:type="gramEnd"/>
      <w:r w:rsidRPr="005F1C18">
        <w:rPr>
          <w:rFonts w:ascii="Times New Roman" w:eastAsia="Times New Roman" w:hAnsi="Times New Roman" w:cs="Times New Roman"/>
          <w:sz w:val="24"/>
          <w:szCs w:val="24"/>
        </w:rPr>
        <w:t>: 10.12738/estp.2015.1.2326</w:t>
      </w:r>
    </w:p>
    <w:p w14:paraId="480B973A" w14:textId="77777777" w:rsidR="005F1C18" w:rsidRPr="005F1C18" w:rsidRDefault="005F1C18" w:rsidP="005F1C18">
      <w:pPr>
        <w:spacing w:after="180" w:line="480" w:lineRule="auto"/>
        <w:ind w:left="450" w:hanging="450"/>
        <w:rPr>
          <w:rFonts w:ascii="Times New Roman" w:eastAsia="Times New Roman" w:hAnsi="Times New Roman" w:cs="Times New Roman"/>
          <w:sz w:val="24"/>
          <w:szCs w:val="24"/>
        </w:rPr>
      </w:pPr>
      <w:proofErr w:type="spellStart"/>
      <w:r w:rsidRPr="005F1C18">
        <w:rPr>
          <w:rFonts w:ascii="Times New Roman" w:eastAsia="Times New Roman" w:hAnsi="Times New Roman" w:cs="Times New Roman"/>
          <w:sz w:val="24"/>
          <w:szCs w:val="24"/>
        </w:rPr>
        <w:t>Bosman</w:t>
      </w:r>
      <w:proofErr w:type="spellEnd"/>
      <w:r w:rsidRPr="005F1C18">
        <w:rPr>
          <w:rFonts w:ascii="Times New Roman" w:eastAsia="Times New Roman" w:hAnsi="Times New Roman" w:cs="Times New Roman"/>
          <w:sz w:val="24"/>
          <w:szCs w:val="24"/>
        </w:rPr>
        <w:t>, H. (2014). The Exodus as negotiation of identity and human dignity between memory and myth. </w:t>
      </w:r>
      <w:r w:rsidRPr="005F1C18">
        <w:rPr>
          <w:rFonts w:ascii="Times New Roman" w:eastAsia="Times New Roman" w:hAnsi="Times New Roman" w:cs="Times New Roman"/>
          <w:i/>
          <w:iCs/>
          <w:sz w:val="24"/>
          <w:szCs w:val="24"/>
        </w:rPr>
        <w:t xml:space="preserve">HTS </w:t>
      </w:r>
      <w:proofErr w:type="spellStart"/>
      <w:r w:rsidRPr="005F1C18">
        <w:rPr>
          <w:rFonts w:ascii="Times New Roman" w:eastAsia="Times New Roman" w:hAnsi="Times New Roman" w:cs="Times New Roman"/>
          <w:i/>
          <w:iCs/>
          <w:sz w:val="24"/>
          <w:szCs w:val="24"/>
        </w:rPr>
        <w:t>Teologiese</w:t>
      </w:r>
      <w:proofErr w:type="spellEnd"/>
      <w:r w:rsidRPr="005F1C18">
        <w:rPr>
          <w:rFonts w:ascii="Times New Roman" w:eastAsia="Times New Roman" w:hAnsi="Times New Roman" w:cs="Times New Roman"/>
          <w:i/>
          <w:iCs/>
          <w:sz w:val="24"/>
          <w:szCs w:val="24"/>
        </w:rPr>
        <w:t xml:space="preserve"> Studies / Theological Studies</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70</w:t>
      </w:r>
      <w:r w:rsidRPr="005F1C18">
        <w:rPr>
          <w:rFonts w:ascii="Times New Roman" w:eastAsia="Times New Roman" w:hAnsi="Times New Roman" w:cs="Times New Roman"/>
          <w:sz w:val="24"/>
          <w:szCs w:val="24"/>
        </w:rPr>
        <w:t xml:space="preserve">(1). </w:t>
      </w:r>
      <w:proofErr w:type="spellStart"/>
      <w:proofErr w:type="gramStart"/>
      <w:r w:rsidRPr="005F1C18">
        <w:rPr>
          <w:rFonts w:ascii="Times New Roman" w:eastAsia="Times New Roman" w:hAnsi="Times New Roman" w:cs="Times New Roman"/>
          <w:sz w:val="24"/>
          <w:szCs w:val="24"/>
        </w:rPr>
        <w:t>doi</w:t>
      </w:r>
      <w:proofErr w:type="spellEnd"/>
      <w:proofErr w:type="gramEnd"/>
      <w:r w:rsidRPr="005F1C18">
        <w:rPr>
          <w:rFonts w:ascii="Times New Roman" w:eastAsia="Times New Roman" w:hAnsi="Times New Roman" w:cs="Times New Roman"/>
          <w:sz w:val="24"/>
          <w:szCs w:val="24"/>
        </w:rPr>
        <w:t>: 10.4102/hts.v70i1.2709</w:t>
      </w:r>
    </w:p>
    <w:p w14:paraId="7FB57365" w14:textId="77777777"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 xml:space="preserve">Caldas, C., </w:t>
      </w:r>
      <w:proofErr w:type="spellStart"/>
      <w:r w:rsidRPr="005F1C18">
        <w:rPr>
          <w:rFonts w:ascii="Times New Roman" w:eastAsia="Times New Roman" w:hAnsi="Times New Roman" w:cs="Times New Roman"/>
          <w:sz w:val="24"/>
          <w:szCs w:val="24"/>
        </w:rPr>
        <w:t>Elkington</w:t>
      </w:r>
      <w:proofErr w:type="spellEnd"/>
      <w:r w:rsidRPr="005F1C18">
        <w:rPr>
          <w:rFonts w:ascii="Times New Roman" w:eastAsia="Times New Roman" w:hAnsi="Times New Roman" w:cs="Times New Roman"/>
          <w:sz w:val="24"/>
          <w:szCs w:val="24"/>
        </w:rPr>
        <w:t>, R., O’Connor, J., &amp; Kim, J. (2015). Development of a Method to Retain Experiential Knowledge in Capital Projects Organizations. </w:t>
      </w:r>
      <w:r w:rsidRPr="005F1C18">
        <w:rPr>
          <w:rFonts w:ascii="Times New Roman" w:eastAsia="Times New Roman" w:hAnsi="Times New Roman" w:cs="Times New Roman"/>
          <w:i/>
          <w:iCs/>
          <w:sz w:val="24"/>
          <w:szCs w:val="24"/>
        </w:rPr>
        <w:t xml:space="preserve">Journal </w:t>
      </w:r>
      <w:proofErr w:type="gramStart"/>
      <w:r w:rsidRPr="005F1C18">
        <w:rPr>
          <w:rFonts w:ascii="Times New Roman" w:eastAsia="Times New Roman" w:hAnsi="Times New Roman" w:cs="Times New Roman"/>
          <w:i/>
          <w:iCs/>
          <w:sz w:val="24"/>
          <w:szCs w:val="24"/>
        </w:rPr>
        <w:t>Of</w:t>
      </w:r>
      <w:proofErr w:type="gramEnd"/>
      <w:r w:rsidRPr="005F1C18">
        <w:rPr>
          <w:rFonts w:ascii="Times New Roman" w:eastAsia="Times New Roman" w:hAnsi="Times New Roman" w:cs="Times New Roman"/>
          <w:i/>
          <w:iCs/>
          <w:sz w:val="24"/>
          <w:szCs w:val="24"/>
        </w:rPr>
        <w:t xml:space="preserve"> Management In Engineering</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31</w:t>
      </w:r>
      <w:r w:rsidRPr="005F1C18">
        <w:rPr>
          <w:rFonts w:ascii="Times New Roman" w:eastAsia="Times New Roman" w:hAnsi="Times New Roman" w:cs="Times New Roman"/>
          <w:sz w:val="24"/>
          <w:szCs w:val="24"/>
        </w:rPr>
        <w:t xml:space="preserve">(5), 04014083. </w:t>
      </w:r>
      <w:proofErr w:type="spellStart"/>
      <w:proofErr w:type="gramStart"/>
      <w:r w:rsidRPr="005F1C18">
        <w:rPr>
          <w:rFonts w:ascii="Times New Roman" w:eastAsia="Times New Roman" w:hAnsi="Times New Roman" w:cs="Times New Roman"/>
          <w:sz w:val="24"/>
          <w:szCs w:val="24"/>
        </w:rPr>
        <w:t>doi</w:t>
      </w:r>
      <w:proofErr w:type="spellEnd"/>
      <w:proofErr w:type="gramEnd"/>
      <w:r w:rsidRPr="005F1C18">
        <w:rPr>
          <w:rFonts w:ascii="Times New Roman" w:eastAsia="Times New Roman" w:hAnsi="Times New Roman" w:cs="Times New Roman"/>
          <w:sz w:val="24"/>
          <w:szCs w:val="24"/>
        </w:rPr>
        <w:t>: 10.1061/(</w:t>
      </w:r>
      <w:proofErr w:type="spellStart"/>
      <w:r w:rsidRPr="005F1C18">
        <w:rPr>
          <w:rFonts w:ascii="Times New Roman" w:eastAsia="Times New Roman" w:hAnsi="Times New Roman" w:cs="Times New Roman"/>
          <w:sz w:val="24"/>
          <w:szCs w:val="24"/>
        </w:rPr>
        <w:t>asce</w:t>
      </w:r>
      <w:proofErr w:type="spellEnd"/>
      <w:r w:rsidRPr="005F1C18">
        <w:rPr>
          <w:rFonts w:ascii="Times New Roman" w:eastAsia="Times New Roman" w:hAnsi="Times New Roman" w:cs="Times New Roman"/>
          <w:sz w:val="24"/>
          <w:szCs w:val="24"/>
        </w:rPr>
        <w:t>)me.1943-5479.0000322</w:t>
      </w:r>
    </w:p>
    <w:p w14:paraId="6F18D609" w14:textId="77777777"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Castillo, C., &amp; Fernandez, V. (2017). Relationships between the dimensions of organizational justice and students' satisfaction in university contexts.</w:t>
      </w:r>
    </w:p>
    <w:p w14:paraId="26D80A49" w14:textId="77777777" w:rsidR="005F1C18" w:rsidRPr="005F1C18" w:rsidRDefault="005F1C18" w:rsidP="005F1C18">
      <w:pPr>
        <w:spacing w:after="180" w:line="480" w:lineRule="auto"/>
        <w:ind w:left="450" w:hanging="450"/>
        <w:jc w:val="both"/>
        <w:rPr>
          <w:rFonts w:ascii="Times New Roman" w:eastAsia="Times New Roman" w:hAnsi="Times New Roman" w:cs="Times New Roman"/>
          <w:sz w:val="24"/>
          <w:szCs w:val="24"/>
        </w:rPr>
      </w:pPr>
      <w:proofErr w:type="spellStart"/>
      <w:r w:rsidRPr="005F1C18">
        <w:rPr>
          <w:rFonts w:ascii="Times New Roman" w:eastAsia="Times New Roman" w:hAnsi="Times New Roman" w:cs="Times New Roman"/>
          <w:sz w:val="24"/>
          <w:szCs w:val="24"/>
        </w:rPr>
        <w:t>Chunlei</w:t>
      </w:r>
      <w:proofErr w:type="spellEnd"/>
      <w:r w:rsidRPr="005F1C18">
        <w:rPr>
          <w:rFonts w:ascii="Times New Roman" w:eastAsia="Times New Roman" w:hAnsi="Times New Roman" w:cs="Times New Roman"/>
          <w:sz w:val="24"/>
          <w:szCs w:val="24"/>
        </w:rPr>
        <w:t>, Z. (2017). Research on the Effect of Organizational Justice on Human Resource Management. </w:t>
      </w:r>
      <w:r w:rsidRPr="005F1C18">
        <w:rPr>
          <w:rFonts w:ascii="Times New Roman" w:eastAsia="Times New Roman" w:hAnsi="Times New Roman" w:cs="Times New Roman"/>
          <w:i/>
          <w:iCs/>
          <w:sz w:val="24"/>
          <w:szCs w:val="24"/>
        </w:rPr>
        <w:t>Advances in Economics, Business and Management Research</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48</w:t>
      </w:r>
      <w:r w:rsidRPr="005F1C18">
        <w:rPr>
          <w:rFonts w:ascii="Times New Roman" w:eastAsia="Times New Roman" w:hAnsi="Times New Roman" w:cs="Times New Roman"/>
          <w:sz w:val="24"/>
          <w:szCs w:val="24"/>
        </w:rPr>
        <w:t>.</w:t>
      </w:r>
    </w:p>
    <w:p w14:paraId="490F6577" w14:textId="77777777"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lastRenderedPageBreak/>
        <w:t xml:space="preserve">Dai, L., &amp; </w:t>
      </w:r>
      <w:proofErr w:type="spellStart"/>
      <w:r w:rsidRPr="005F1C18">
        <w:rPr>
          <w:rFonts w:ascii="Times New Roman" w:eastAsia="Times New Roman" w:hAnsi="Times New Roman" w:cs="Times New Roman"/>
          <w:sz w:val="24"/>
          <w:szCs w:val="24"/>
        </w:rPr>
        <w:t>Xie</w:t>
      </w:r>
      <w:proofErr w:type="spellEnd"/>
      <w:r w:rsidRPr="005F1C18">
        <w:rPr>
          <w:rFonts w:ascii="Times New Roman" w:eastAsia="Times New Roman" w:hAnsi="Times New Roman" w:cs="Times New Roman"/>
          <w:sz w:val="24"/>
          <w:szCs w:val="24"/>
        </w:rPr>
        <w:t>, H. (2016). Review and Prospect on Interactional Justice. </w:t>
      </w:r>
      <w:r w:rsidRPr="005F1C18">
        <w:rPr>
          <w:rFonts w:ascii="Times New Roman" w:eastAsia="Times New Roman" w:hAnsi="Times New Roman" w:cs="Times New Roman"/>
          <w:i/>
          <w:iCs/>
          <w:sz w:val="24"/>
          <w:szCs w:val="24"/>
        </w:rPr>
        <w:t xml:space="preserve">Open Journal </w:t>
      </w:r>
      <w:proofErr w:type="gramStart"/>
      <w:r w:rsidRPr="005F1C18">
        <w:rPr>
          <w:rFonts w:ascii="Times New Roman" w:eastAsia="Times New Roman" w:hAnsi="Times New Roman" w:cs="Times New Roman"/>
          <w:i/>
          <w:iCs/>
          <w:sz w:val="24"/>
          <w:szCs w:val="24"/>
        </w:rPr>
        <w:t>Of</w:t>
      </w:r>
      <w:proofErr w:type="gramEnd"/>
      <w:r w:rsidRPr="005F1C18">
        <w:rPr>
          <w:rFonts w:ascii="Times New Roman" w:eastAsia="Times New Roman" w:hAnsi="Times New Roman" w:cs="Times New Roman"/>
          <w:i/>
          <w:iCs/>
          <w:sz w:val="24"/>
          <w:szCs w:val="24"/>
        </w:rPr>
        <w:t xml:space="preserve"> Social Sciences</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04</w:t>
      </w:r>
      <w:r w:rsidRPr="005F1C18">
        <w:rPr>
          <w:rFonts w:ascii="Times New Roman" w:eastAsia="Times New Roman" w:hAnsi="Times New Roman" w:cs="Times New Roman"/>
          <w:sz w:val="24"/>
          <w:szCs w:val="24"/>
        </w:rPr>
        <w:t xml:space="preserve">(01), 55-61. </w:t>
      </w:r>
      <w:proofErr w:type="spellStart"/>
      <w:proofErr w:type="gramStart"/>
      <w:r w:rsidRPr="005F1C18">
        <w:rPr>
          <w:rFonts w:ascii="Times New Roman" w:eastAsia="Times New Roman" w:hAnsi="Times New Roman" w:cs="Times New Roman"/>
          <w:sz w:val="24"/>
          <w:szCs w:val="24"/>
        </w:rPr>
        <w:t>doi</w:t>
      </w:r>
      <w:proofErr w:type="spellEnd"/>
      <w:proofErr w:type="gramEnd"/>
      <w:r w:rsidRPr="005F1C18">
        <w:rPr>
          <w:rFonts w:ascii="Times New Roman" w:eastAsia="Times New Roman" w:hAnsi="Times New Roman" w:cs="Times New Roman"/>
          <w:sz w:val="24"/>
          <w:szCs w:val="24"/>
        </w:rPr>
        <w:t>: 10.4236/jss.2016.41007</w:t>
      </w:r>
    </w:p>
    <w:p w14:paraId="6EB462FD" w14:textId="77777777" w:rsidR="005F1C18" w:rsidRPr="005F1C18" w:rsidRDefault="005F1C18" w:rsidP="005F1C18">
      <w:pPr>
        <w:spacing w:after="180" w:line="480" w:lineRule="auto"/>
        <w:ind w:left="450" w:hanging="450"/>
        <w:jc w:val="both"/>
        <w:rPr>
          <w:rFonts w:ascii="Times New Roman" w:eastAsia="Times New Roman" w:hAnsi="Times New Roman" w:cs="Times New Roman"/>
          <w:sz w:val="24"/>
          <w:szCs w:val="24"/>
        </w:rPr>
      </w:pPr>
      <w:proofErr w:type="spellStart"/>
      <w:r w:rsidRPr="005F1C18">
        <w:rPr>
          <w:rFonts w:ascii="Times New Roman" w:eastAsia="Times New Roman" w:hAnsi="Times New Roman" w:cs="Times New Roman"/>
          <w:sz w:val="24"/>
          <w:szCs w:val="24"/>
        </w:rPr>
        <w:t>Kirchhoffer</w:t>
      </w:r>
      <w:proofErr w:type="spellEnd"/>
      <w:r w:rsidRPr="005F1C18">
        <w:rPr>
          <w:rFonts w:ascii="Times New Roman" w:eastAsia="Times New Roman" w:hAnsi="Times New Roman" w:cs="Times New Roman"/>
          <w:sz w:val="24"/>
          <w:szCs w:val="24"/>
        </w:rPr>
        <w:t>, D. (2017). Human Dignity and Human Enhancement: A Multidimensional Approach. </w:t>
      </w:r>
      <w:r w:rsidRPr="005F1C18">
        <w:rPr>
          <w:rFonts w:ascii="Times New Roman" w:eastAsia="Times New Roman" w:hAnsi="Times New Roman" w:cs="Times New Roman"/>
          <w:i/>
          <w:iCs/>
          <w:sz w:val="24"/>
          <w:szCs w:val="24"/>
        </w:rPr>
        <w:t>Bioethics</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31</w:t>
      </w:r>
      <w:r w:rsidRPr="005F1C18">
        <w:rPr>
          <w:rFonts w:ascii="Times New Roman" w:eastAsia="Times New Roman" w:hAnsi="Times New Roman" w:cs="Times New Roman"/>
          <w:sz w:val="24"/>
          <w:szCs w:val="24"/>
        </w:rPr>
        <w:t>(5), 375-383. http://dx.doi.org/10.1111/bioe.12343</w:t>
      </w:r>
    </w:p>
    <w:p w14:paraId="19467F2B" w14:textId="77777777" w:rsidR="005F1C18" w:rsidRPr="005F1C18" w:rsidRDefault="005F1C18" w:rsidP="005F1C18">
      <w:pPr>
        <w:spacing w:after="180" w:line="480" w:lineRule="auto"/>
        <w:ind w:left="450" w:hanging="450"/>
        <w:jc w:val="both"/>
        <w:rPr>
          <w:rFonts w:ascii="Times New Roman" w:eastAsia="Times New Roman" w:hAnsi="Times New Roman" w:cs="Times New Roman"/>
          <w:sz w:val="24"/>
          <w:szCs w:val="24"/>
        </w:rPr>
      </w:pPr>
      <w:proofErr w:type="spellStart"/>
      <w:r w:rsidRPr="005F1C18">
        <w:rPr>
          <w:rFonts w:ascii="Times New Roman" w:eastAsia="Times New Roman" w:hAnsi="Times New Roman" w:cs="Times New Roman"/>
          <w:sz w:val="24"/>
          <w:szCs w:val="24"/>
        </w:rPr>
        <w:t>Kostera</w:t>
      </w:r>
      <w:proofErr w:type="spellEnd"/>
      <w:r w:rsidRPr="005F1C18">
        <w:rPr>
          <w:rFonts w:ascii="Times New Roman" w:eastAsia="Times New Roman" w:hAnsi="Times New Roman" w:cs="Times New Roman"/>
          <w:sz w:val="24"/>
          <w:szCs w:val="24"/>
        </w:rPr>
        <w:t xml:space="preserve">, M., &amp; </w:t>
      </w:r>
      <w:proofErr w:type="spellStart"/>
      <w:r w:rsidRPr="005F1C18">
        <w:rPr>
          <w:rFonts w:ascii="Times New Roman" w:eastAsia="Times New Roman" w:hAnsi="Times New Roman" w:cs="Times New Roman"/>
          <w:sz w:val="24"/>
          <w:szCs w:val="24"/>
        </w:rPr>
        <w:t>Pirson</w:t>
      </w:r>
      <w:proofErr w:type="spellEnd"/>
      <w:r w:rsidRPr="005F1C18">
        <w:rPr>
          <w:rFonts w:ascii="Times New Roman" w:eastAsia="Times New Roman" w:hAnsi="Times New Roman" w:cs="Times New Roman"/>
          <w:sz w:val="24"/>
          <w:szCs w:val="24"/>
        </w:rPr>
        <w:t>, M. (2016). </w:t>
      </w:r>
      <w:r w:rsidRPr="005F1C18">
        <w:rPr>
          <w:rFonts w:ascii="Times New Roman" w:eastAsia="Times New Roman" w:hAnsi="Times New Roman" w:cs="Times New Roman"/>
          <w:i/>
          <w:iCs/>
          <w:sz w:val="24"/>
          <w:szCs w:val="24"/>
        </w:rPr>
        <w:t>Dignity and the organization</w:t>
      </w:r>
      <w:r w:rsidRPr="005F1C18">
        <w:rPr>
          <w:rFonts w:ascii="Times New Roman" w:eastAsia="Times New Roman" w:hAnsi="Times New Roman" w:cs="Times New Roman"/>
          <w:sz w:val="24"/>
          <w:szCs w:val="24"/>
        </w:rPr>
        <w:t>.</w:t>
      </w:r>
    </w:p>
    <w:p w14:paraId="408966D1" w14:textId="77777777" w:rsidR="005F1C18" w:rsidRPr="005F1C18" w:rsidRDefault="005F1C18" w:rsidP="005F1C18">
      <w:pPr>
        <w:spacing w:after="180" w:line="480" w:lineRule="auto"/>
        <w:ind w:left="450" w:hanging="450"/>
        <w:jc w:val="both"/>
        <w:rPr>
          <w:rFonts w:ascii="Times New Roman" w:eastAsia="Times New Roman" w:hAnsi="Times New Roman" w:cs="Times New Roman"/>
          <w:sz w:val="24"/>
          <w:szCs w:val="24"/>
        </w:rPr>
      </w:pPr>
      <w:proofErr w:type="spellStart"/>
      <w:r w:rsidRPr="005F1C18">
        <w:rPr>
          <w:rFonts w:ascii="Times New Roman" w:eastAsia="Times New Roman" w:hAnsi="Times New Roman" w:cs="Times New Roman"/>
          <w:sz w:val="24"/>
          <w:szCs w:val="24"/>
        </w:rPr>
        <w:t>Kulkami</w:t>
      </w:r>
      <w:proofErr w:type="spellEnd"/>
      <w:r w:rsidRPr="005F1C18">
        <w:rPr>
          <w:rFonts w:ascii="Times New Roman" w:eastAsia="Times New Roman" w:hAnsi="Times New Roman" w:cs="Times New Roman"/>
          <w:sz w:val="24"/>
          <w:szCs w:val="24"/>
        </w:rPr>
        <w:t xml:space="preserve">, V. (2011). Mass Exodus of Workers: A Case of Strike in Power Loom Industry in </w:t>
      </w:r>
      <w:proofErr w:type="spellStart"/>
      <w:r w:rsidRPr="005F1C18">
        <w:rPr>
          <w:rFonts w:ascii="Times New Roman" w:eastAsia="Times New Roman" w:hAnsi="Times New Roman" w:cs="Times New Roman"/>
          <w:sz w:val="24"/>
          <w:szCs w:val="24"/>
        </w:rPr>
        <w:t>Surat</w:t>
      </w:r>
      <w:proofErr w:type="spellEnd"/>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SSRN Electronic Journal</w:t>
      </w:r>
      <w:r w:rsidRPr="005F1C18">
        <w:rPr>
          <w:rFonts w:ascii="Times New Roman" w:eastAsia="Times New Roman" w:hAnsi="Times New Roman" w:cs="Times New Roman"/>
          <w:sz w:val="24"/>
          <w:szCs w:val="24"/>
        </w:rPr>
        <w:t>. http://dx.doi.org/10.2139/ssrn.1857405</w:t>
      </w:r>
    </w:p>
    <w:p w14:paraId="723A43BA" w14:textId="77777777"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Lucas, K. (2015). Workplace Dignity: Communicating Inherent, Earned, and Remediated Dignity. </w:t>
      </w:r>
      <w:r w:rsidRPr="005F1C18">
        <w:rPr>
          <w:rFonts w:ascii="Times New Roman" w:eastAsia="Times New Roman" w:hAnsi="Times New Roman" w:cs="Times New Roman"/>
          <w:i/>
          <w:iCs/>
          <w:sz w:val="24"/>
          <w:szCs w:val="24"/>
        </w:rPr>
        <w:t xml:space="preserve">Journal </w:t>
      </w:r>
      <w:proofErr w:type="gramStart"/>
      <w:r w:rsidRPr="005F1C18">
        <w:rPr>
          <w:rFonts w:ascii="Times New Roman" w:eastAsia="Times New Roman" w:hAnsi="Times New Roman" w:cs="Times New Roman"/>
          <w:i/>
          <w:iCs/>
          <w:sz w:val="24"/>
          <w:szCs w:val="24"/>
        </w:rPr>
        <w:t>Of</w:t>
      </w:r>
      <w:proofErr w:type="gramEnd"/>
      <w:r w:rsidRPr="005F1C18">
        <w:rPr>
          <w:rFonts w:ascii="Times New Roman" w:eastAsia="Times New Roman" w:hAnsi="Times New Roman" w:cs="Times New Roman"/>
          <w:i/>
          <w:iCs/>
          <w:sz w:val="24"/>
          <w:szCs w:val="24"/>
        </w:rPr>
        <w:t xml:space="preserve"> Management Studies</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52</w:t>
      </w:r>
      <w:r w:rsidRPr="005F1C18">
        <w:rPr>
          <w:rFonts w:ascii="Times New Roman" w:eastAsia="Times New Roman" w:hAnsi="Times New Roman" w:cs="Times New Roman"/>
          <w:sz w:val="24"/>
          <w:szCs w:val="24"/>
        </w:rPr>
        <w:t xml:space="preserve">(5), 621-646. </w:t>
      </w:r>
      <w:proofErr w:type="spellStart"/>
      <w:proofErr w:type="gramStart"/>
      <w:r w:rsidRPr="005F1C18">
        <w:rPr>
          <w:rFonts w:ascii="Times New Roman" w:eastAsia="Times New Roman" w:hAnsi="Times New Roman" w:cs="Times New Roman"/>
          <w:sz w:val="24"/>
          <w:szCs w:val="24"/>
        </w:rPr>
        <w:t>doi</w:t>
      </w:r>
      <w:proofErr w:type="spellEnd"/>
      <w:proofErr w:type="gramEnd"/>
      <w:r w:rsidRPr="005F1C18">
        <w:rPr>
          <w:rFonts w:ascii="Times New Roman" w:eastAsia="Times New Roman" w:hAnsi="Times New Roman" w:cs="Times New Roman"/>
          <w:sz w:val="24"/>
          <w:szCs w:val="24"/>
        </w:rPr>
        <w:t>: 10.1111/joms.12133</w:t>
      </w:r>
    </w:p>
    <w:p w14:paraId="404534AD" w14:textId="77777777"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MA, S., &amp; FA, S. (2017). Uncovering Key Performance Indicators for Private Sector Banks in Pakistan: An Application of Exploratory Factor Analysis. </w:t>
      </w:r>
      <w:r w:rsidRPr="005F1C18">
        <w:rPr>
          <w:rFonts w:ascii="Times New Roman" w:eastAsia="Times New Roman" w:hAnsi="Times New Roman" w:cs="Times New Roman"/>
          <w:i/>
          <w:iCs/>
          <w:sz w:val="24"/>
          <w:szCs w:val="24"/>
        </w:rPr>
        <w:t xml:space="preserve">Journal </w:t>
      </w:r>
      <w:proofErr w:type="gramStart"/>
      <w:r w:rsidRPr="005F1C18">
        <w:rPr>
          <w:rFonts w:ascii="Times New Roman" w:eastAsia="Times New Roman" w:hAnsi="Times New Roman" w:cs="Times New Roman"/>
          <w:i/>
          <w:iCs/>
          <w:sz w:val="24"/>
          <w:szCs w:val="24"/>
        </w:rPr>
        <w:t>Of</w:t>
      </w:r>
      <w:proofErr w:type="gramEnd"/>
      <w:r w:rsidRPr="005F1C18">
        <w:rPr>
          <w:rFonts w:ascii="Times New Roman" w:eastAsia="Times New Roman" w:hAnsi="Times New Roman" w:cs="Times New Roman"/>
          <w:i/>
          <w:iCs/>
          <w:sz w:val="24"/>
          <w:szCs w:val="24"/>
        </w:rPr>
        <w:t xml:space="preserve"> Business &amp; Financial Affairs</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06</w:t>
      </w:r>
      <w:r w:rsidRPr="005F1C18">
        <w:rPr>
          <w:rFonts w:ascii="Times New Roman" w:eastAsia="Times New Roman" w:hAnsi="Times New Roman" w:cs="Times New Roman"/>
          <w:sz w:val="24"/>
          <w:szCs w:val="24"/>
        </w:rPr>
        <w:t xml:space="preserve">(01). </w:t>
      </w:r>
      <w:proofErr w:type="spellStart"/>
      <w:proofErr w:type="gramStart"/>
      <w:r w:rsidRPr="005F1C18">
        <w:rPr>
          <w:rFonts w:ascii="Times New Roman" w:eastAsia="Times New Roman" w:hAnsi="Times New Roman" w:cs="Times New Roman"/>
          <w:sz w:val="24"/>
          <w:szCs w:val="24"/>
        </w:rPr>
        <w:t>doi</w:t>
      </w:r>
      <w:proofErr w:type="spellEnd"/>
      <w:proofErr w:type="gramEnd"/>
      <w:r w:rsidRPr="005F1C18">
        <w:rPr>
          <w:rFonts w:ascii="Times New Roman" w:eastAsia="Times New Roman" w:hAnsi="Times New Roman" w:cs="Times New Roman"/>
          <w:sz w:val="24"/>
          <w:szCs w:val="24"/>
        </w:rPr>
        <w:t>: 10.4172/2167-0234.1000248</w:t>
      </w:r>
    </w:p>
    <w:p w14:paraId="3A029F4C" w14:textId="77777777"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MACHADO, M., &amp; TEIXEIRA, M. (2017). DIGNITY IN THE CONTEXT OF ORGANIZATIONS: A LOOK BEYOND MODERNITY.</w:t>
      </w:r>
    </w:p>
    <w:p w14:paraId="11A60745" w14:textId="77777777"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 xml:space="preserve">Malik, M., &amp; </w:t>
      </w:r>
      <w:proofErr w:type="spellStart"/>
      <w:r w:rsidRPr="005F1C18">
        <w:rPr>
          <w:rFonts w:ascii="Times New Roman" w:eastAsia="Times New Roman" w:hAnsi="Times New Roman" w:cs="Times New Roman"/>
          <w:sz w:val="24"/>
          <w:szCs w:val="24"/>
        </w:rPr>
        <w:t>Mujtaba</w:t>
      </w:r>
      <w:proofErr w:type="spellEnd"/>
      <w:r w:rsidRPr="005F1C18">
        <w:rPr>
          <w:rFonts w:ascii="Times New Roman" w:eastAsia="Times New Roman" w:hAnsi="Times New Roman" w:cs="Times New Roman"/>
          <w:sz w:val="24"/>
          <w:szCs w:val="24"/>
        </w:rPr>
        <w:t>, M. (2018). Impact of E-Recruitment on Effectiveness of HR Department in Private Sector of Pakistan. </w:t>
      </w:r>
      <w:r w:rsidRPr="005F1C18">
        <w:rPr>
          <w:rFonts w:ascii="Times New Roman" w:eastAsia="Times New Roman" w:hAnsi="Times New Roman" w:cs="Times New Roman"/>
          <w:i/>
          <w:iCs/>
          <w:sz w:val="24"/>
          <w:szCs w:val="24"/>
        </w:rPr>
        <w:t xml:space="preserve">International Journal </w:t>
      </w:r>
      <w:proofErr w:type="gramStart"/>
      <w:r w:rsidRPr="005F1C18">
        <w:rPr>
          <w:rFonts w:ascii="Times New Roman" w:eastAsia="Times New Roman" w:hAnsi="Times New Roman" w:cs="Times New Roman"/>
          <w:i/>
          <w:iCs/>
          <w:sz w:val="24"/>
          <w:szCs w:val="24"/>
        </w:rPr>
        <w:t>Of</w:t>
      </w:r>
      <w:proofErr w:type="gramEnd"/>
      <w:r w:rsidRPr="005F1C18">
        <w:rPr>
          <w:rFonts w:ascii="Times New Roman" w:eastAsia="Times New Roman" w:hAnsi="Times New Roman" w:cs="Times New Roman"/>
          <w:i/>
          <w:iCs/>
          <w:sz w:val="24"/>
          <w:szCs w:val="24"/>
        </w:rPr>
        <w:t xml:space="preserve"> Human Resource Studies</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8</w:t>
      </w:r>
      <w:r w:rsidRPr="005F1C18">
        <w:rPr>
          <w:rFonts w:ascii="Times New Roman" w:eastAsia="Times New Roman" w:hAnsi="Times New Roman" w:cs="Times New Roman"/>
          <w:sz w:val="24"/>
          <w:szCs w:val="24"/>
        </w:rPr>
        <w:t xml:space="preserve">(2), 80. </w:t>
      </w:r>
      <w:proofErr w:type="spellStart"/>
      <w:proofErr w:type="gramStart"/>
      <w:r w:rsidRPr="005F1C18">
        <w:rPr>
          <w:rFonts w:ascii="Times New Roman" w:eastAsia="Times New Roman" w:hAnsi="Times New Roman" w:cs="Times New Roman"/>
          <w:sz w:val="24"/>
          <w:szCs w:val="24"/>
        </w:rPr>
        <w:t>doi</w:t>
      </w:r>
      <w:proofErr w:type="spellEnd"/>
      <w:proofErr w:type="gramEnd"/>
      <w:r w:rsidRPr="005F1C18">
        <w:rPr>
          <w:rFonts w:ascii="Times New Roman" w:eastAsia="Times New Roman" w:hAnsi="Times New Roman" w:cs="Times New Roman"/>
          <w:sz w:val="24"/>
          <w:szCs w:val="24"/>
        </w:rPr>
        <w:t>: 10.5296/ijhrs.v8i2.12869</w:t>
      </w:r>
    </w:p>
    <w:p w14:paraId="2971A1AF" w14:textId="77777777"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 xml:space="preserve">Nery, V., Neiva, E., &amp; </w:t>
      </w:r>
      <w:proofErr w:type="spellStart"/>
      <w:r w:rsidRPr="005F1C18">
        <w:rPr>
          <w:rFonts w:ascii="Times New Roman" w:eastAsia="Times New Roman" w:hAnsi="Times New Roman" w:cs="Times New Roman"/>
          <w:sz w:val="24"/>
          <w:szCs w:val="24"/>
        </w:rPr>
        <w:t>Mendonça</w:t>
      </w:r>
      <w:proofErr w:type="spellEnd"/>
      <w:r w:rsidRPr="005F1C18">
        <w:rPr>
          <w:rFonts w:ascii="Times New Roman" w:eastAsia="Times New Roman" w:hAnsi="Times New Roman" w:cs="Times New Roman"/>
          <w:sz w:val="24"/>
          <w:szCs w:val="24"/>
        </w:rPr>
        <w:t>, H. (2016). The Changing Context and the Organizational Justice Impact on the Employee Well-Being.</w:t>
      </w:r>
    </w:p>
    <w:p w14:paraId="07547239" w14:textId="77777777"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 xml:space="preserve">Otto, K., &amp; </w:t>
      </w:r>
      <w:proofErr w:type="spellStart"/>
      <w:r w:rsidRPr="005F1C18">
        <w:rPr>
          <w:rFonts w:ascii="Times New Roman" w:eastAsia="Times New Roman" w:hAnsi="Times New Roman" w:cs="Times New Roman"/>
          <w:sz w:val="24"/>
          <w:szCs w:val="24"/>
        </w:rPr>
        <w:t>Mamatoglu</w:t>
      </w:r>
      <w:proofErr w:type="spellEnd"/>
      <w:r w:rsidRPr="005F1C18">
        <w:rPr>
          <w:rFonts w:ascii="Times New Roman" w:eastAsia="Times New Roman" w:hAnsi="Times New Roman" w:cs="Times New Roman"/>
          <w:sz w:val="24"/>
          <w:szCs w:val="24"/>
        </w:rPr>
        <w:t xml:space="preserve">, N. (2014). Why Does Interactional Justice Promote Organizational Loyalty, Job Performance, and Prevent Mental Impairment? The Role of Social Support and </w:t>
      </w:r>
      <w:r w:rsidRPr="005F1C18">
        <w:rPr>
          <w:rFonts w:ascii="Times New Roman" w:eastAsia="Times New Roman" w:hAnsi="Times New Roman" w:cs="Times New Roman"/>
          <w:sz w:val="24"/>
          <w:szCs w:val="24"/>
        </w:rPr>
        <w:lastRenderedPageBreak/>
        <w:t>Social Stressors. </w:t>
      </w:r>
      <w:r w:rsidRPr="005F1C18">
        <w:rPr>
          <w:rFonts w:ascii="Times New Roman" w:eastAsia="Times New Roman" w:hAnsi="Times New Roman" w:cs="Times New Roman"/>
          <w:i/>
          <w:iCs/>
          <w:sz w:val="24"/>
          <w:szCs w:val="24"/>
        </w:rPr>
        <w:t xml:space="preserve">The Journal </w:t>
      </w:r>
      <w:proofErr w:type="gramStart"/>
      <w:r w:rsidRPr="005F1C18">
        <w:rPr>
          <w:rFonts w:ascii="Times New Roman" w:eastAsia="Times New Roman" w:hAnsi="Times New Roman" w:cs="Times New Roman"/>
          <w:i/>
          <w:iCs/>
          <w:sz w:val="24"/>
          <w:szCs w:val="24"/>
        </w:rPr>
        <w:t>Of</w:t>
      </w:r>
      <w:proofErr w:type="gramEnd"/>
      <w:r w:rsidRPr="005F1C18">
        <w:rPr>
          <w:rFonts w:ascii="Times New Roman" w:eastAsia="Times New Roman" w:hAnsi="Times New Roman" w:cs="Times New Roman"/>
          <w:i/>
          <w:iCs/>
          <w:sz w:val="24"/>
          <w:szCs w:val="24"/>
        </w:rPr>
        <w:t xml:space="preserve"> Psychology</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149</w:t>
      </w:r>
      <w:r w:rsidRPr="005F1C18">
        <w:rPr>
          <w:rFonts w:ascii="Times New Roman" w:eastAsia="Times New Roman" w:hAnsi="Times New Roman" w:cs="Times New Roman"/>
          <w:sz w:val="24"/>
          <w:szCs w:val="24"/>
        </w:rPr>
        <w:t xml:space="preserve">(2), 193-218. </w:t>
      </w:r>
      <w:proofErr w:type="spellStart"/>
      <w:proofErr w:type="gramStart"/>
      <w:r w:rsidRPr="005F1C18">
        <w:rPr>
          <w:rFonts w:ascii="Times New Roman" w:eastAsia="Times New Roman" w:hAnsi="Times New Roman" w:cs="Times New Roman"/>
          <w:sz w:val="24"/>
          <w:szCs w:val="24"/>
        </w:rPr>
        <w:t>doi</w:t>
      </w:r>
      <w:proofErr w:type="spellEnd"/>
      <w:proofErr w:type="gramEnd"/>
      <w:r w:rsidRPr="005F1C18">
        <w:rPr>
          <w:rFonts w:ascii="Times New Roman" w:eastAsia="Times New Roman" w:hAnsi="Times New Roman" w:cs="Times New Roman"/>
          <w:sz w:val="24"/>
          <w:szCs w:val="24"/>
        </w:rPr>
        <w:t>: 10.1080/00223980.2013.866535</w:t>
      </w:r>
    </w:p>
    <w:p w14:paraId="4DAE984C" w14:textId="77777777" w:rsidR="005F1C18" w:rsidRPr="005F1C18" w:rsidRDefault="005F1C18" w:rsidP="005F1C18">
      <w:pPr>
        <w:spacing w:after="180" w:line="480" w:lineRule="auto"/>
        <w:ind w:left="450" w:hanging="450"/>
        <w:rPr>
          <w:rFonts w:ascii="Times New Roman" w:eastAsia="Times New Roman" w:hAnsi="Times New Roman" w:cs="Times New Roman"/>
          <w:sz w:val="24"/>
          <w:szCs w:val="24"/>
        </w:rPr>
      </w:pPr>
      <w:proofErr w:type="spellStart"/>
      <w:r w:rsidRPr="005F1C18">
        <w:rPr>
          <w:rFonts w:ascii="Times New Roman" w:eastAsia="Times New Roman" w:hAnsi="Times New Roman" w:cs="Times New Roman"/>
          <w:sz w:val="24"/>
          <w:szCs w:val="24"/>
        </w:rPr>
        <w:t>Ravangard</w:t>
      </w:r>
      <w:proofErr w:type="spellEnd"/>
      <w:r w:rsidRPr="005F1C18">
        <w:rPr>
          <w:rFonts w:ascii="Times New Roman" w:eastAsia="Times New Roman" w:hAnsi="Times New Roman" w:cs="Times New Roman"/>
          <w:sz w:val="24"/>
          <w:szCs w:val="24"/>
        </w:rPr>
        <w:t xml:space="preserve">, R., </w:t>
      </w:r>
      <w:proofErr w:type="spellStart"/>
      <w:r w:rsidRPr="005F1C18">
        <w:rPr>
          <w:rFonts w:ascii="Times New Roman" w:eastAsia="Times New Roman" w:hAnsi="Times New Roman" w:cs="Times New Roman"/>
          <w:sz w:val="24"/>
          <w:szCs w:val="24"/>
        </w:rPr>
        <w:t>Ansarizade</w:t>
      </w:r>
      <w:proofErr w:type="spellEnd"/>
      <w:r w:rsidRPr="005F1C18">
        <w:rPr>
          <w:rFonts w:ascii="Times New Roman" w:eastAsia="Times New Roman" w:hAnsi="Times New Roman" w:cs="Times New Roman"/>
          <w:sz w:val="24"/>
          <w:szCs w:val="24"/>
        </w:rPr>
        <w:t xml:space="preserve">, N., &amp; </w:t>
      </w:r>
      <w:proofErr w:type="spellStart"/>
      <w:r w:rsidRPr="005F1C18">
        <w:rPr>
          <w:rFonts w:ascii="Times New Roman" w:eastAsia="Times New Roman" w:hAnsi="Times New Roman" w:cs="Times New Roman"/>
          <w:sz w:val="24"/>
          <w:szCs w:val="24"/>
        </w:rPr>
        <w:t>Sajjadnia</w:t>
      </w:r>
      <w:proofErr w:type="spellEnd"/>
      <w:r w:rsidRPr="005F1C18">
        <w:rPr>
          <w:rFonts w:ascii="Times New Roman" w:eastAsia="Times New Roman" w:hAnsi="Times New Roman" w:cs="Times New Roman"/>
          <w:sz w:val="24"/>
          <w:szCs w:val="24"/>
        </w:rPr>
        <w:t>, Z. (2013). Study of the effects of perceived organizational justice and its components on organizational commitment of administrative and financial employees of Shiraz University of Medical Sciences general hospitals in 2012. </w:t>
      </w:r>
      <w:r w:rsidRPr="005F1C18">
        <w:rPr>
          <w:rFonts w:ascii="Times New Roman" w:eastAsia="Times New Roman" w:hAnsi="Times New Roman" w:cs="Times New Roman"/>
          <w:i/>
          <w:iCs/>
          <w:sz w:val="24"/>
          <w:szCs w:val="24"/>
        </w:rPr>
        <w:t xml:space="preserve">Archives </w:t>
      </w:r>
      <w:proofErr w:type="gramStart"/>
      <w:r w:rsidRPr="005F1C18">
        <w:rPr>
          <w:rFonts w:ascii="Times New Roman" w:eastAsia="Times New Roman" w:hAnsi="Times New Roman" w:cs="Times New Roman"/>
          <w:i/>
          <w:iCs/>
          <w:sz w:val="24"/>
          <w:szCs w:val="24"/>
        </w:rPr>
        <w:t>Of</w:t>
      </w:r>
      <w:proofErr w:type="gramEnd"/>
      <w:r w:rsidRPr="005F1C18">
        <w:rPr>
          <w:rFonts w:ascii="Times New Roman" w:eastAsia="Times New Roman" w:hAnsi="Times New Roman" w:cs="Times New Roman"/>
          <w:i/>
          <w:iCs/>
          <w:sz w:val="24"/>
          <w:szCs w:val="24"/>
        </w:rPr>
        <w:t xml:space="preserve"> Pharmacy Practice</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4</w:t>
      </w:r>
      <w:r w:rsidRPr="005F1C18">
        <w:rPr>
          <w:rFonts w:ascii="Times New Roman" w:eastAsia="Times New Roman" w:hAnsi="Times New Roman" w:cs="Times New Roman"/>
          <w:sz w:val="24"/>
          <w:szCs w:val="24"/>
        </w:rPr>
        <w:t xml:space="preserve">(1), 35. </w:t>
      </w:r>
      <w:proofErr w:type="spellStart"/>
      <w:proofErr w:type="gramStart"/>
      <w:r w:rsidRPr="005F1C18">
        <w:rPr>
          <w:rFonts w:ascii="Times New Roman" w:eastAsia="Times New Roman" w:hAnsi="Times New Roman" w:cs="Times New Roman"/>
          <w:sz w:val="24"/>
          <w:szCs w:val="24"/>
        </w:rPr>
        <w:t>doi</w:t>
      </w:r>
      <w:proofErr w:type="spellEnd"/>
      <w:proofErr w:type="gramEnd"/>
      <w:r w:rsidRPr="005F1C18">
        <w:rPr>
          <w:rFonts w:ascii="Times New Roman" w:eastAsia="Times New Roman" w:hAnsi="Times New Roman" w:cs="Times New Roman"/>
          <w:sz w:val="24"/>
          <w:szCs w:val="24"/>
        </w:rPr>
        <w:t>: 10.4103/2045-080x.111580</w:t>
      </w:r>
    </w:p>
    <w:p w14:paraId="3E15802A" w14:textId="77777777" w:rsidR="005F1C18" w:rsidRPr="00E05164" w:rsidRDefault="005F1C18" w:rsidP="005F1C18">
      <w:pPr>
        <w:spacing w:after="180" w:line="480" w:lineRule="auto"/>
        <w:ind w:left="450" w:hanging="450"/>
        <w:rPr>
          <w:rFonts w:ascii="Times New Roman" w:eastAsia="Times New Roman" w:hAnsi="Times New Roman" w:cs="Times New Roman"/>
          <w:sz w:val="24"/>
          <w:szCs w:val="24"/>
        </w:rPr>
      </w:pPr>
      <w:proofErr w:type="spellStart"/>
      <w:r w:rsidRPr="00E05164">
        <w:rPr>
          <w:rFonts w:ascii="Times New Roman" w:eastAsia="Times New Roman" w:hAnsi="Times New Roman" w:cs="Times New Roman"/>
          <w:sz w:val="24"/>
          <w:szCs w:val="24"/>
        </w:rPr>
        <w:t>Saxena</w:t>
      </w:r>
      <w:proofErr w:type="spellEnd"/>
      <w:r w:rsidRPr="00E05164">
        <w:rPr>
          <w:rFonts w:ascii="Times New Roman" w:eastAsia="Times New Roman" w:hAnsi="Times New Roman" w:cs="Times New Roman"/>
          <w:sz w:val="24"/>
          <w:szCs w:val="24"/>
        </w:rPr>
        <w:t>, S., &amp; Muhammad, I. (2018). Barriers to use open government data in private sector and NGOs in Pakistan. </w:t>
      </w:r>
      <w:r w:rsidRPr="00E05164">
        <w:rPr>
          <w:rFonts w:ascii="Times New Roman" w:eastAsia="Times New Roman" w:hAnsi="Times New Roman" w:cs="Times New Roman"/>
          <w:i/>
          <w:iCs/>
          <w:sz w:val="24"/>
          <w:szCs w:val="24"/>
        </w:rPr>
        <w:t xml:space="preserve">Information Discovery </w:t>
      </w:r>
      <w:proofErr w:type="gramStart"/>
      <w:r w:rsidRPr="00E05164">
        <w:rPr>
          <w:rFonts w:ascii="Times New Roman" w:eastAsia="Times New Roman" w:hAnsi="Times New Roman" w:cs="Times New Roman"/>
          <w:i/>
          <w:iCs/>
          <w:sz w:val="24"/>
          <w:szCs w:val="24"/>
        </w:rPr>
        <w:t>And</w:t>
      </w:r>
      <w:proofErr w:type="gramEnd"/>
      <w:r w:rsidRPr="00E05164">
        <w:rPr>
          <w:rFonts w:ascii="Times New Roman" w:eastAsia="Times New Roman" w:hAnsi="Times New Roman" w:cs="Times New Roman"/>
          <w:i/>
          <w:iCs/>
          <w:sz w:val="24"/>
          <w:szCs w:val="24"/>
        </w:rPr>
        <w:t xml:space="preserve"> Delivery</w:t>
      </w:r>
      <w:r w:rsidRPr="00E05164">
        <w:rPr>
          <w:rFonts w:ascii="Times New Roman" w:eastAsia="Times New Roman" w:hAnsi="Times New Roman" w:cs="Times New Roman"/>
          <w:sz w:val="24"/>
          <w:szCs w:val="24"/>
        </w:rPr>
        <w:t>, </w:t>
      </w:r>
      <w:r w:rsidRPr="00E05164">
        <w:rPr>
          <w:rFonts w:ascii="Times New Roman" w:eastAsia="Times New Roman" w:hAnsi="Times New Roman" w:cs="Times New Roman"/>
          <w:i/>
          <w:iCs/>
          <w:sz w:val="24"/>
          <w:szCs w:val="24"/>
        </w:rPr>
        <w:t>46</w:t>
      </w:r>
      <w:r w:rsidRPr="00E05164">
        <w:rPr>
          <w:rFonts w:ascii="Times New Roman" w:eastAsia="Times New Roman" w:hAnsi="Times New Roman" w:cs="Times New Roman"/>
          <w:sz w:val="24"/>
          <w:szCs w:val="24"/>
        </w:rPr>
        <w:t xml:space="preserve">(1), 67-75. </w:t>
      </w:r>
      <w:proofErr w:type="spellStart"/>
      <w:proofErr w:type="gramStart"/>
      <w:r w:rsidRPr="00E05164">
        <w:rPr>
          <w:rFonts w:ascii="Times New Roman" w:eastAsia="Times New Roman" w:hAnsi="Times New Roman" w:cs="Times New Roman"/>
          <w:sz w:val="24"/>
          <w:szCs w:val="24"/>
        </w:rPr>
        <w:t>doi</w:t>
      </w:r>
      <w:proofErr w:type="spellEnd"/>
      <w:proofErr w:type="gramEnd"/>
      <w:r w:rsidRPr="00E05164">
        <w:rPr>
          <w:rFonts w:ascii="Times New Roman" w:eastAsia="Times New Roman" w:hAnsi="Times New Roman" w:cs="Times New Roman"/>
          <w:sz w:val="24"/>
          <w:szCs w:val="24"/>
        </w:rPr>
        <w:t>: 10.1108/idd-05-2017-0049</w:t>
      </w:r>
    </w:p>
    <w:p w14:paraId="59E29BF4" w14:textId="77777777" w:rsidR="005F1C18" w:rsidRPr="00E05164" w:rsidRDefault="005F1C18" w:rsidP="005F1C18">
      <w:pPr>
        <w:spacing w:after="180" w:line="480" w:lineRule="auto"/>
        <w:ind w:left="450" w:hanging="450"/>
        <w:rPr>
          <w:rFonts w:ascii="Times New Roman" w:eastAsia="Times New Roman" w:hAnsi="Times New Roman" w:cs="Times New Roman"/>
          <w:sz w:val="24"/>
          <w:szCs w:val="24"/>
        </w:rPr>
      </w:pPr>
      <w:r w:rsidRPr="00E05164">
        <w:rPr>
          <w:rFonts w:ascii="Times New Roman" w:eastAsia="Times New Roman" w:hAnsi="Times New Roman" w:cs="Times New Roman"/>
          <w:sz w:val="24"/>
          <w:szCs w:val="24"/>
        </w:rPr>
        <w:t>Sharif, S. (2017). From Mutualized Exchange to Investor-Owned Demutualized Entity: The Case of Pakistan Stock Exchange. </w:t>
      </w:r>
      <w:r w:rsidRPr="00E05164">
        <w:rPr>
          <w:rFonts w:ascii="Times New Roman" w:eastAsia="Times New Roman" w:hAnsi="Times New Roman" w:cs="Times New Roman"/>
          <w:i/>
          <w:iCs/>
          <w:sz w:val="24"/>
          <w:szCs w:val="24"/>
        </w:rPr>
        <w:t>SSRN Electronic Journal</w:t>
      </w:r>
      <w:r w:rsidRPr="00E05164">
        <w:rPr>
          <w:rFonts w:ascii="Times New Roman" w:eastAsia="Times New Roman" w:hAnsi="Times New Roman" w:cs="Times New Roman"/>
          <w:sz w:val="24"/>
          <w:szCs w:val="24"/>
        </w:rPr>
        <w:t xml:space="preserve">. </w:t>
      </w:r>
      <w:proofErr w:type="spellStart"/>
      <w:proofErr w:type="gramStart"/>
      <w:r w:rsidRPr="00E05164">
        <w:rPr>
          <w:rFonts w:ascii="Times New Roman" w:eastAsia="Times New Roman" w:hAnsi="Times New Roman" w:cs="Times New Roman"/>
          <w:sz w:val="24"/>
          <w:szCs w:val="24"/>
        </w:rPr>
        <w:t>doi</w:t>
      </w:r>
      <w:proofErr w:type="spellEnd"/>
      <w:proofErr w:type="gramEnd"/>
      <w:r w:rsidRPr="00E05164">
        <w:rPr>
          <w:rFonts w:ascii="Times New Roman" w:eastAsia="Times New Roman" w:hAnsi="Times New Roman" w:cs="Times New Roman"/>
          <w:sz w:val="24"/>
          <w:szCs w:val="24"/>
        </w:rPr>
        <w:t>: 10.2139/ssrn.3016245</w:t>
      </w:r>
    </w:p>
    <w:p w14:paraId="6585D188" w14:textId="77777777" w:rsidR="005F1C18" w:rsidRPr="005F1C18" w:rsidRDefault="005F1C18" w:rsidP="005F1C18">
      <w:pPr>
        <w:spacing w:after="180" w:line="480" w:lineRule="auto"/>
        <w:ind w:left="450" w:hanging="450"/>
        <w:rPr>
          <w:rFonts w:ascii="Times New Roman" w:eastAsia="Times New Roman" w:hAnsi="Times New Roman" w:cs="Times New Roman"/>
          <w:sz w:val="24"/>
          <w:szCs w:val="24"/>
        </w:rPr>
      </w:pPr>
      <w:proofErr w:type="spellStart"/>
      <w:r w:rsidRPr="005F1C18">
        <w:rPr>
          <w:rFonts w:ascii="Times New Roman" w:eastAsia="Times New Roman" w:hAnsi="Times New Roman" w:cs="Times New Roman"/>
          <w:sz w:val="24"/>
          <w:szCs w:val="24"/>
        </w:rPr>
        <w:t>Tourani</w:t>
      </w:r>
      <w:proofErr w:type="spellEnd"/>
      <w:r w:rsidRPr="005F1C18">
        <w:rPr>
          <w:rFonts w:ascii="Times New Roman" w:eastAsia="Times New Roman" w:hAnsi="Times New Roman" w:cs="Times New Roman"/>
          <w:sz w:val="24"/>
          <w:szCs w:val="24"/>
        </w:rPr>
        <w:t xml:space="preserve">, S., </w:t>
      </w:r>
      <w:proofErr w:type="spellStart"/>
      <w:r w:rsidRPr="005F1C18">
        <w:rPr>
          <w:rFonts w:ascii="Times New Roman" w:eastAsia="Times New Roman" w:hAnsi="Times New Roman" w:cs="Times New Roman"/>
          <w:sz w:val="24"/>
          <w:szCs w:val="24"/>
        </w:rPr>
        <w:t>Khosravizadeh</w:t>
      </w:r>
      <w:proofErr w:type="spellEnd"/>
      <w:r w:rsidRPr="005F1C18">
        <w:rPr>
          <w:rFonts w:ascii="Times New Roman" w:eastAsia="Times New Roman" w:hAnsi="Times New Roman" w:cs="Times New Roman"/>
          <w:sz w:val="24"/>
          <w:szCs w:val="24"/>
        </w:rPr>
        <w:t xml:space="preserve">, O., </w:t>
      </w:r>
      <w:proofErr w:type="spellStart"/>
      <w:r w:rsidRPr="005F1C18">
        <w:rPr>
          <w:rFonts w:ascii="Times New Roman" w:eastAsia="Times New Roman" w:hAnsi="Times New Roman" w:cs="Times New Roman"/>
          <w:sz w:val="24"/>
          <w:szCs w:val="24"/>
        </w:rPr>
        <w:t>Omrani</w:t>
      </w:r>
      <w:proofErr w:type="spellEnd"/>
      <w:r w:rsidRPr="005F1C18">
        <w:rPr>
          <w:rFonts w:ascii="Times New Roman" w:eastAsia="Times New Roman" w:hAnsi="Times New Roman" w:cs="Times New Roman"/>
          <w:sz w:val="24"/>
          <w:szCs w:val="24"/>
        </w:rPr>
        <w:t xml:space="preserve">, A., </w:t>
      </w:r>
      <w:proofErr w:type="spellStart"/>
      <w:r w:rsidRPr="005F1C18">
        <w:rPr>
          <w:rFonts w:ascii="Times New Roman" w:eastAsia="Times New Roman" w:hAnsi="Times New Roman" w:cs="Times New Roman"/>
          <w:sz w:val="24"/>
          <w:szCs w:val="24"/>
        </w:rPr>
        <w:t>Sokhanvar</w:t>
      </w:r>
      <w:proofErr w:type="spellEnd"/>
      <w:r w:rsidRPr="005F1C18">
        <w:rPr>
          <w:rFonts w:ascii="Times New Roman" w:eastAsia="Times New Roman" w:hAnsi="Times New Roman" w:cs="Times New Roman"/>
          <w:sz w:val="24"/>
          <w:szCs w:val="24"/>
        </w:rPr>
        <w:t xml:space="preserve">, M., </w:t>
      </w:r>
      <w:proofErr w:type="spellStart"/>
      <w:r w:rsidRPr="005F1C18">
        <w:rPr>
          <w:rFonts w:ascii="Times New Roman" w:eastAsia="Times New Roman" w:hAnsi="Times New Roman" w:cs="Times New Roman"/>
          <w:sz w:val="24"/>
          <w:szCs w:val="24"/>
        </w:rPr>
        <w:t>Kakemam</w:t>
      </w:r>
      <w:proofErr w:type="spellEnd"/>
      <w:r w:rsidRPr="005F1C18">
        <w:rPr>
          <w:rFonts w:ascii="Times New Roman" w:eastAsia="Times New Roman" w:hAnsi="Times New Roman" w:cs="Times New Roman"/>
          <w:sz w:val="24"/>
          <w:szCs w:val="24"/>
        </w:rPr>
        <w:t xml:space="preserve">, E., &amp; </w:t>
      </w:r>
      <w:proofErr w:type="spellStart"/>
      <w:r w:rsidRPr="005F1C18">
        <w:rPr>
          <w:rFonts w:ascii="Times New Roman" w:eastAsia="Times New Roman" w:hAnsi="Times New Roman" w:cs="Times New Roman"/>
          <w:sz w:val="24"/>
          <w:szCs w:val="24"/>
        </w:rPr>
        <w:t>Najafi</w:t>
      </w:r>
      <w:proofErr w:type="spellEnd"/>
      <w:r w:rsidRPr="005F1C18">
        <w:rPr>
          <w:rFonts w:ascii="Times New Roman" w:eastAsia="Times New Roman" w:hAnsi="Times New Roman" w:cs="Times New Roman"/>
          <w:sz w:val="24"/>
          <w:szCs w:val="24"/>
        </w:rPr>
        <w:t>, a. (2016). The Relationship between Organizational Justice and Turnover intention of Hospital Nurses in Iran. </w:t>
      </w:r>
      <w:proofErr w:type="spellStart"/>
      <w:r w:rsidRPr="005F1C18">
        <w:rPr>
          <w:rFonts w:ascii="Times New Roman" w:eastAsia="Times New Roman" w:hAnsi="Times New Roman" w:cs="Times New Roman"/>
          <w:i/>
          <w:iCs/>
          <w:sz w:val="24"/>
          <w:szCs w:val="24"/>
        </w:rPr>
        <w:t>Materia</w:t>
      </w:r>
      <w:proofErr w:type="spellEnd"/>
      <w:r w:rsidRPr="005F1C18">
        <w:rPr>
          <w:rFonts w:ascii="Times New Roman" w:eastAsia="Times New Roman" w:hAnsi="Times New Roman" w:cs="Times New Roman"/>
          <w:i/>
          <w:iCs/>
          <w:sz w:val="24"/>
          <w:szCs w:val="24"/>
        </w:rPr>
        <w:t xml:space="preserve"> Socio </w:t>
      </w:r>
      <w:proofErr w:type="spellStart"/>
      <w:r w:rsidRPr="005F1C18">
        <w:rPr>
          <w:rFonts w:ascii="Times New Roman" w:eastAsia="Times New Roman" w:hAnsi="Times New Roman" w:cs="Times New Roman"/>
          <w:i/>
          <w:iCs/>
          <w:sz w:val="24"/>
          <w:szCs w:val="24"/>
        </w:rPr>
        <w:t>Medica</w:t>
      </w:r>
      <w:proofErr w:type="spellEnd"/>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28</w:t>
      </w:r>
      <w:r w:rsidRPr="005F1C18">
        <w:rPr>
          <w:rFonts w:ascii="Times New Roman" w:eastAsia="Times New Roman" w:hAnsi="Times New Roman" w:cs="Times New Roman"/>
          <w:sz w:val="24"/>
          <w:szCs w:val="24"/>
        </w:rPr>
        <w:t xml:space="preserve">(3), 205. </w:t>
      </w:r>
      <w:proofErr w:type="spellStart"/>
      <w:proofErr w:type="gramStart"/>
      <w:r w:rsidRPr="005F1C18">
        <w:rPr>
          <w:rFonts w:ascii="Times New Roman" w:eastAsia="Times New Roman" w:hAnsi="Times New Roman" w:cs="Times New Roman"/>
          <w:sz w:val="24"/>
          <w:szCs w:val="24"/>
        </w:rPr>
        <w:t>doi</w:t>
      </w:r>
      <w:proofErr w:type="spellEnd"/>
      <w:proofErr w:type="gramEnd"/>
      <w:r w:rsidRPr="005F1C18">
        <w:rPr>
          <w:rFonts w:ascii="Times New Roman" w:eastAsia="Times New Roman" w:hAnsi="Times New Roman" w:cs="Times New Roman"/>
          <w:sz w:val="24"/>
          <w:szCs w:val="24"/>
        </w:rPr>
        <w:t>: 10.5455/msm.2016.28.205-209</w:t>
      </w:r>
    </w:p>
    <w:p w14:paraId="59C42BD7" w14:textId="77777777"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 xml:space="preserve">Yuan, G., </w:t>
      </w:r>
      <w:proofErr w:type="spellStart"/>
      <w:r w:rsidRPr="005F1C18">
        <w:rPr>
          <w:rFonts w:ascii="Times New Roman" w:eastAsia="Times New Roman" w:hAnsi="Times New Roman" w:cs="Times New Roman"/>
          <w:sz w:val="24"/>
          <w:szCs w:val="24"/>
        </w:rPr>
        <w:t>Jia</w:t>
      </w:r>
      <w:proofErr w:type="spellEnd"/>
      <w:r w:rsidRPr="005F1C18">
        <w:rPr>
          <w:rFonts w:ascii="Times New Roman" w:eastAsia="Times New Roman" w:hAnsi="Times New Roman" w:cs="Times New Roman"/>
          <w:sz w:val="24"/>
          <w:szCs w:val="24"/>
        </w:rPr>
        <w:t>, L., &amp; Zhao, J. (2016). Organizational identification moderates the impact of organizational justice on job satisfaction. </w:t>
      </w:r>
      <w:r w:rsidRPr="005F1C18">
        <w:rPr>
          <w:rFonts w:ascii="Times New Roman" w:eastAsia="Times New Roman" w:hAnsi="Times New Roman" w:cs="Times New Roman"/>
          <w:i/>
          <w:iCs/>
          <w:sz w:val="24"/>
          <w:szCs w:val="24"/>
        </w:rPr>
        <w:t>Work</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54</w:t>
      </w:r>
      <w:r w:rsidRPr="005F1C18">
        <w:rPr>
          <w:rFonts w:ascii="Times New Roman" w:eastAsia="Times New Roman" w:hAnsi="Times New Roman" w:cs="Times New Roman"/>
          <w:sz w:val="24"/>
          <w:szCs w:val="24"/>
        </w:rPr>
        <w:t xml:space="preserve">(1), 189-195. </w:t>
      </w:r>
      <w:proofErr w:type="spellStart"/>
      <w:proofErr w:type="gramStart"/>
      <w:r w:rsidRPr="005F1C18">
        <w:rPr>
          <w:rFonts w:ascii="Times New Roman" w:eastAsia="Times New Roman" w:hAnsi="Times New Roman" w:cs="Times New Roman"/>
          <w:sz w:val="24"/>
          <w:szCs w:val="24"/>
        </w:rPr>
        <w:t>doi</w:t>
      </w:r>
      <w:proofErr w:type="spellEnd"/>
      <w:proofErr w:type="gramEnd"/>
      <w:r w:rsidRPr="005F1C18">
        <w:rPr>
          <w:rFonts w:ascii="Times New Roman" w:eastAsia="Times New Roman" w:hAnsi="Times New Roman" w:cs="Times New Roman"/>
          <w:sz w:val="24"/>
          <w:szCs w:val="24"/>
        </w:rPr>
        <w:t>: 10.3233/wor-162271</w:t>
      </w:r>
    </w:p>
    <w:p w14:paraId="55D2C45A" w14:textId="77777777" w:rsidR="005F1C18" w:rsidRPr="005F1C18" w:rsidRDefault="005F1C18" w:rsidP="005F1C18">
      <w:pPr>
        <w:spacing w:after="180" w:line="480" w:lineRule="auto"/>
        <w:ind w:left="450" w:hanging="450"/>
        <w:rPr>
          <w:rFonts w:ascii="Times New Roman" w:eastAsia="Times New Roman" w:hAnsi="Times New Roman" w:cs="Times New Roman"/>
          <w:sz w:val="24"/>
          <w:szCs w:val="24"/>
        </w:rPr>
      </w:pPr>
      <w:proofErr w:type="spellStart"/>
      <w:r w:rsidRPr="005F1C18">
        <w:rPr>
          <w:rFonts w:ascii="Times New Roman" w:eastAsia="Times New Roman" w:hAnsi="Times New Roman" w:cs="Times New Roman"/>
          <w:sz w:val="24"/>
          <w:szCs w:val="24"/>
        </w:rPr>
        <w:t>Zagladi</w:t>
      </w:r>
      <w:proofErr w:type="spellEnd"/>
      <w:r w:rsidRPr="005F1C18">
        <w:rPr>
          <w:rFonts w:ascii="Times New Roman" w:eastAsia="Times New Roman" w:hAnsi="Times New Roman" w:cs="Times New Roman"/>
          <w:sz w:val="24"/>
          <w:szCs w:val="24"/>
        </w:rPr>
        <w:t xml:space="preserve">, A., </w:t>
      </w:r>
      <w:proofErr w:type="spellStart"/>
      <w:r w:rsidRPr="005F1C18">
        <w:rPr>
          <w:rFonts w:ascii="Times New Roman" w:eastAsia="Times New Roman" w:hAnsi="Times New Roman" w:cs="Times New Roman"/>
          <w:sz w:val="24"/>
          <w:szCs w:val="24"/>
        </w:rPr>
        <w:t>Hadiwidjojo</w:t>
      </w:r>
      <w:proofErr w:type="spellEnd"/>
      <w:r w:rsidRPr="005F1C18">
        <w:rPr>
          <w:rFonts w:ascii="Times New Roman" w:eastAsia="Times New Roman" w:hAnsi="Times New Roman" w:cs="Times New Roman"/>
          <w:sz w:val="24"/>
          <w:szCs w:val="24"/>
        </w:rPr>
        <w:t xml:space="preserve">, D., </w:t>
      </w:r>
      <w:proofErr w:type="spellStart"/>
      <w:r w:rsidRPr="005F1C18">
        <w:rPr>
          <w:rFonts w:ascii="Times New Roman" w:eastAsia="Times New Roman" w:hAnsi="Times New Roman" w:cs="Times New Roman"/>
          <w:sz w:val="24"/>
          <w:szCs w:val="24"/>
        </w:rPr>
        <w:t>Rahayu</w:t>
      </w:r>
      <w:proofErr w:type="spellEnd"/>
      <w:r w:rsidRPr="005F1C18">
        <w:rPr>
          <w:rFonts w:ascii="Times New Roman" w:eastAsia="Times New Roman" w:hAnsi="Times New Roman" w:cs="Times New Roman"/>
          <w:sz w:val="24"/>
          <w:szCs w:val="24"/>
        </w:rPr>
        <w:t xml:space="preserve">, M., &amp; </w:t>
      </w:r>
      <w:proofErr w:type="spellStart"/>
      <w:r w:rsidRPr="005F1C18">
        <w:rPr>
          <w:rFonts w:ascii="Times New Roman" w:eastAsia="Times New Roman" w:hAnsi="Times New Roman" w:cs="Times New Roman"/>
          <w:sz w:val="24"/>
          <w:szCs w:val="24"/>
        </w:rPr>
        <w:t>Noermijati</w:t>
      </w:r>
      <w:proofErr w:type="spellEnd"/>
      <w:r w:rsidRPr="005F1C18">
        <w:rPr>
          <w:rFonts w:ascii="Times New Roman" w:eastAsia="Times New Roman" w:hAnsi="Times New Roman" w:cs="Times New Roman"/>
          <w:sz w:val="24"/>
          <w:szCs w:val="24"/>
        </w:rPr>
        <w:t>. (2015). The Role of Job Satisfaction and Power Distance in Determining the Influence of Organizational Justice Toward the Turnover Intention. </w:t>
      </w:r>
      <w:proofErr w:type="spellStart"/>
      <w:r w:rsidRPr="005F1C18">
        <w:rPr>
          <w:rFonts w:ascii="Times New Roman" w:eastAsia="Times New Roman" w:hAnsi="Times New Roman" w:cs="Times New Roman"/>
          <w:i/>
          <w:iCs/>
          <w:sz w:val="24"/>
          <w:szCs w:val="24"/>
        </w:rPr>
        <w:t>Procedia</w:t>
      </w:r>
      <w:proofErr w:type="spellEnd"/>
      <w:r w:rsidRPr="005F1C18">
        <w:rPr>
          <w:rFonts w:ascii="Times New Roman" w:eastAsia="Times New Roman" w:hAnsi="Times New Roman" w:cs="Times New Roman"/>
          <w:i/>
          <w:iCs/>
          <w:sz w:val="24"/>
          <w:szCs w:val="24"/>
        </w:rPr>
        <w:t xml:space="preserve"> - Social </w:t>
      </w:r>
      <w:proofErr w:type="gramStart"/>
      <w:r w:rsidRPr="005F1C18">
        <w:rPr>
          <w:rFonts w:ascii="Times New Roman" w:eastAsia="Times New Roman" w:hAnsi="Times New Roman" w:cs="Times New Roman"/>
          <w:i/>
          <w:iCs/>
          <w:sz w:val="24"/>
          <w:szCs w:val="24"/>
        </w:rPr>
        <w:t>And</w:t>
      </w:r>
      <w:proofErr w:type="gramEnd"/>
      <w:r w:rsidRPr="005F1C18">
        <w:rPr>
          <w:rFonts w:ascii="Times New Roman" w:eastAsia="Times New Roman" w:hAnsi="Times New Roman" w:cs="Times New Roman"/>
          <w:i/>
          <w:iCs/>
          <w:sz w:val="24"/>
          <w:szCs w:val="24"/>
        </w:rPr>
        <w:t xml:space="preserve"> Behavioral Sciences</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211</w:t>
      </w:r>
      <w:r w:rsidRPr="005F1C18">
        <w:rPr>
          <w:rFonts w:ascii="Times New Roman" w:eastAsia="Times New Roman" w:hAnsi="Times New Roman" w:cs="Times New Roman"/>
          <w:sz w:val="24"/>
          <w:szCs w:val="24"/>
        </w:rPr>
        <w:t xml:space="preserve">, 42-48. </w:t>
      </w:r>
      <w:proofErr w:type="spellStart"/>
      <w:proofErr w:type="gramStart"/>
      <w:r w:rsidRPr="005F1C18">
        <w:rPr>
          <w:rFonts w:ascii="Times New Roman" w:eastAsia="Times New Roman" w:hAnsi="Times New Roman" w:cs="Times New Roman"/>
          <w:sz w:val="24"/>
          <w:szCs w:val="24"/>
        </w:rPr>
        <w:t>doi</w:t>
      </w:r>
      <w:proofErr w:type="spellEnd"/>
      <w:proofErr w:type="gramEnd"/>
      <w:r w:rsidRPr="005F1C18">
        <w:rPr>
          <w:rFonts w:ascii="Times New Roman" w:eastAsia="Times New Roman" w:hAnsi="Times New Roman" w:cs="Times New Roman"/>
          <w:sz w:val="24"/>
          <w:szCs w:val="24"/>
        </w:rPr>
        <w:t>: 10.1016/j.sbspro.2015.11.007</w:t>
      </w:r>
    </w:p>
    <w:p w14:paraId="11C38418" w14:textId="77777777" w:rsidR="005F1C18" w:rsidRPr="005F1C18" w:rsidRDefault="005F1C18" w:rsidP="005F1C18">
      <w:pPr>
        <w:rPr>
          <w:rFonts w:ascii="Times New Roman" w:hAnsi="Times New Roman" w:cs="Times New Roman"/>
          <w:sz w:val="24"/>
          <w:szCs w:val="24"/>
        </w:rPr>
      </w:pPr>
    </w:p>
    <w:sectPr w:rsidR="005F1C18" w:rsidRPr="005F1C18" w:rsidSect="00516754">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Fizza Sabir" w:date="2018-11-27T10:01:00Z" w:initials="FS">
    <w:p w14:paraId="1BBC83B6" w14:textId="77777777" w:rsidR="00832F18" w:rsidRDefault="00832F18">
      <w:pPr>
        <w:pStyle w:val="CommentText"/>
      </w:pPr>
      <w:r>
        <w:rPr>
          <w:rStyle w:val="CommentReference"/>
        </w:rPr>
        <w:annotationRef/>
      </w:r>
      <w:r>
        <w:t>Write in full first and then in parenthesis here.</w:t>
      </w:r>
    </w:p>
    <w:p w14:paraId="2A1595EA" w14:textId="77777777" w:rsidR="004D4D2B" w:rsidRDefault="004D4D2B">
      <w:pPr>
        <w:pStyle w:val="CommentText"/>
      </w:pPr>
      <w:r>
        <w:t>Are you sure that the abbreviation you are using is correct as it is different to when its written in full? Pl check</w:t>
      </w:r>
    </w:p>
  </w:comment>
  <w:comment w:id="9" w:author="Fizza Sabir" w:date="2018-11-27T10:02:00Z" w:initials="FS">
    <w:p w14:paraId="1924FFB6" w14:textId="77777777" w:rsidR="00832F18" w:rsidRDefault="00832F18">
      <w:pPr>
        <w:pStyle w:val="CommentText"/>
      </w:pPr>
      <w:r>
        <w:rPr>
          <w:rStyle w:val="CommentReference"/>
        </w:rPr>
        <w:annotationRef/>
      </w:r>
      <w:r>
        <w:t>All should be in past, please correct everywhere</w:t>
      </w:r>
    </w:p>
    <w:p w14:paraId="3B72AA75" w14:textId="77777777" w:rsidR="00832F18" w:rsidRDefault="00832F18">
      <w:pPr>
        <w:pStyle w:val="CommentText"/>
      </w:pPr>
    </w:p>
  </w:comment>
  <w:comment w:id="11" w:author="Fizza Sabir" w:date="2018-11-27T10:03:00Z" w:initials="FS">
    <w:p w14:paraId="39020CF7" w14:textId="77777777" w:rsidR="00832F18" w:rsidRDefault="00832F18">
      <w:pPr>
        <w:pStyle w:val="CommentText"/>
      </w:pPr>
      <w:r>
        <w:rPr>
          <w:rStyle w:val="CommentReference"/>
        </w:rPr>
        <w:annotationRef/>
      </w:r>
      <w:r>
        <w:t>State here all three</w:t>
      </w:r>
    </w:p>
  </w:comment>
  <w:comment w:id="14" w:author="Fizza Sabir" w:date="2018-11-27T10:04:00Z" w:initials="FS">
    <w:p w14:paraId="1EB83DFE" w14:textId="77777777" w:rsidR="00832F18" w:rsidRDefault="00832F18">
      <w:pPr>
        <w:pStyle w:val="CommentText"/>
      </w:pPr>
      <w:r>
        <w:rPr>
          <w:rStyle w:val="CommentReference"/>
        </w:rPr>
        <w:annotationRef/>
      </w:r>
      <w:r>
        <w:t>Use correct tense</w:t>
      </w:r>
    </w:p>
  </w:comment>
  <w:comment w:id="26" w:author="Fizza Sabir" w:date="2018-11-27T10:06:00Z" w:initials="FS">
    <w:p w14:paraId="1D2F0015" w14:textId="77777777" w:rsidR="004D4D2B" w:rsidRDefault="004D4D2B">
      <w:pPr>
        <w:pStyle w:val="CommentText"/>
      </w:pPr>
      <w:r>
        <w:rPr>
          <w:rStyle w:val="CommentReference"/>
        </w:rPr>
        <w:annotationRef/>
      </w:r>
      <w:r>
        <w:t>Goodness! Very long sentence with so many commas in it, please break into a few</w:t>
      </w:r>
    </w:p>
  </w:comment>
  <w:comment w:id="33" w:author="Fizza Sabir" w:date="2018-11-27T10:07:00Z" w:initials="FS">
    <w:p w14:paraId="2F22F20F" w14:textId="77777777" w:rsidR="004D4D2B" w:rsidRDefault="004D4D2B">
      <w:pPr>
        <w:pStyle w:val="CommentText"/>
      </w:pPr>
      <w:r>
        <w:rPr>
          <w:rStyle w:val="CommentReference"/>
        </w:rPr>
        <w:annotationRef/>
      </w:r>
      <w:r>
        <w:t>Another long one</w:t>
      </w:r>
    </w:p>
  </w:comment>
  <w:comment w:id="40" w:author="Fizza Sabir" w:date="2018-11-27T10:08:00Z" w:initials="FS">
    <w:p w14:paraId="6AACE76A" w14:textId="77777777" w:rsidR="004D4D2B" w:rsidRDefault="004D4D2B">
      <w:pPr>
        <w:pStyle w:val="CommentText"/>
      </w:pPr>
      <w:r>
        <w:rPr>
          <w:rStyle w:val="CommentReference"/>
        </w:rPr>
        <w:annotationRef/>
      </w:r>
      <w:r>
        <w:t>Use the abbreviation only</w:t>
      </w:r>
    </w:p>
  </w:comment>
  <w:comment w:id="42" w:author="Fizza Sabir" w:date="2018-11-27T10:09:00Z" w:initials="FS">
    <w:p w14:paraId="0636AFAB" w14:textId="77777777" w:rsidR="004D4D2B" w:rsidRDefault="004D4D2B">
      <w:pPr>
        <w:pStyle w:val="CommentText"/>
      </w:pPr>
      <w:r>
        <w:rPr>
          <w:rStyle w:val="CommentReference"/>
        </w:rPr>
        <w:annotationRef/>
      </w:r>
      <w:proofErr w:type="gramStart"/>
      <w:r>
        <w:t>long</w:t>
      </w:r>
      <w:proofErr w:type="gramEnd"/>
    </w:p>
  </w:comment>
  <w:comment w:id="54" w:author="Fizza Sabir" w:date="2018-11-27T10:10:00Z" w:initials="FS">
    <w:p w14:paraId="7AFDE4A5" w14:textId="77777777" w:rsidR="004D4D2B" w:rsidRDefault="004D4D2B">
      <w:pPr>
        <w:pStyle w:val="CommentText"/>
      </w:pPr>
      <w:r>
        <w:rPr>
          <w:rStyle w:val="CommentReference"/>
        </w:rPr>
        <w:annotationRef/>
      </w:r>
      <w:r>
        <w:t>A reasonable sentence should not exceed three written lines</w:t>
      </w:r>
    </w:p>
  </w:comment>
  <w:comment w:id="57" w:author="Fizza Sabir" w:date="2018-11-27T10:14:00Z" w:initials="FS">
    <w:p w14:paraId="6939EAB5" w14:textId="1CE1C5D0" w:rsidR="00432061" w:rsidRDefault="00432061">
      <w:pPr>
        <w:pStyle w:val="CommentText"/>
      </w:pPr>
      <w:r>
        <w:rPr>
          <w:rStyle w:val="CommentReference"/>
        </w:rPr>
        <w:annotationRef/>
      </w:r>
      <w:r>
        <w:t>Long sentence</w:t>
      </w:r>
    </w:p>
  </w:comment>
  <w:comment w:id="69" w:author="Fizza Sabir" w:date="2018-11-27T10:16:00Z" w:initials="FS">
    <w:p w14:paraId="44303E21" w14:textId="19889EBC" w:rsidR="00D60A59" w:rsidRDefault="00D60A59">
      <w:pPr>
        <w:pStyle w:val="CommentText"/>
      </w:pPr>
      <w:r>
        <w:rPr>
          <w:rStyle w:val="CommentReference"/>
        </w:rPr>
        <w:annotationRef/>
      </w:r>
      <w:r>
        <w:t>Has? Pl check</w:t>
      </w:r>
    </w:p>
  </w:comment>
  <w:comment w:id="72" w:author="Fizza Sabir" w:date="2018-11-27T10:16:00Z" w:initials="FS">
    <w:p w14:paraId="4F6798F0" w14:textId="31422142" w:rsidR="00D60A59" w:rsidRDefault="00D60A59">
      <w:pPr>
        <w:pStyle w:val="CommentText"/>
      </w:pPr>
      <w:r>
        <w:rPr>
          <w:rStyle w:val="CommentReference"/>
        </w:rPr>
        <w:annotationRef/>
      </w:r>
      <w:r>
        <w:t>Pl use correct style, this is incorrect</w:t>
      </w:r>
    </w:p>
  </w:comment>
  <w:comment w:id="86" w:author="Fizza Sabir" w:date="2018-11-27T10:17:00Z" w:initials="FS">
    <w:p w14:paraId="41A14871" w14:textId="7C698E91" w:rsidR="00D60A59" w:rsidRDefault="00D60A59">
      <w:pPr>
        <w:pStyle w:val="CommentText"/>
      </w:pPr>
      <w:r>
        <w:rPr>
          <w:rStyle w:val="CommentReference"/>
        </w:rPr>
        <w:annotationRef/>
      </w:r>
      <w:r>
        <w:t xml:space="preserve">Weak sentence! L communicate your work in strong and definitive words. </w:t>
      </w:r>
    </w:p>
  </w:comment>
  <w:comment w:id="94" w:author="Fizza Sabir" w:date="2018-11-27T10:19:00Z" w:initials="FS">
    <w:p w14:paraId="123C2DF4" w14:textId="68408EBF" w:rsidR="00D60A59" w:rsidRDefault="00D60A59">
      <w:pPr>
        <w:pStyle w:val="CommentText"/>
      </w:pPr>
      <w:r>
        <w:rPr>
          <w:rStyle w:val="CommentReference"/>
        </w:rPr>
        <w:annotationRef/>
      </w:r>
      <w:r>
        <w:t>Style needs correction</w:t>
      </w:r>
    </w:p>
  </w:comment>
  <w:comment w:id="95" w:author="Fizza Sabir" w:date="2018-11-27T10:20:00Z" w:initials="FS">
    <w:p w14:paraId="0FB12B54" w14:textId="327CE62A" w:rsidR="00D60A59" w:rsidRDefault="00D60A59">
      <w:pPr>
        <w:pStyle w:val="CommentText"/>
      </w:pPr>
      <w:r>
        <w:rPr>
          <w:rStyle w:val="CommentReference"/>
        </w:rPr>
        <w:annotationRef/>
      </w:r>
      <w:r>
        <w:t>A single sentence cannot be considered a paragraph. Pl restructure</w:t>
      </w:r>
    </w:p>
  </w:comment>
  <w:comment w:id="98" w:author="Fizza Sabir" w:date="2018-11-27T10:21:00Z" w:initials="FS">
    <w:p w14:paraId="7C969A24" w14:textId="738A0C74" w:rsidR="00D60A59" w:rsidRDefault="00D60A59">
      <w:pPr>
        <w:pStyle w:val="CommentText"/>
      </w:pPr>
      <w:r>
        <w:rPr>
          <w:rStyle w:val="CommentReference"/>
        </w:rPr>
        <w:annotationRef/>
      </w:r>
      <w:r>
        <w:t>Make sure style is correct everywhere</w:t>
      </w:r>
    </w:p>
  </w:comment>
  <w:comment w:id="99" w:author="Fizza Sabir" w:date="2018-11-27T10:23:00Z" w:initials="FS">
    <w:p w14:paraId="120CBF78" w14:textId="720066CE" w:rsidR="00D60A59" w:rsidRDefault="00D60A59">
      <w:pPr>
        <w:pStyle w:val="CommentText"/>
      </w:pPr>
      <w:r>
        <w:rPr>
          <w:rStyle w:val="CommentReference"/>
        </w:rPr>
        <w:annotationRef/>
      </w:r>
      <w:r>
        <w:t>Very long sentence</w:t>
      </w:r>
    </w:p>
  </w:comment>
  <w:comment w:id="101" w:author="Fizza Sabir" w:date="2018-11-27T10:23:00Z" w:initials="FS">
    <w:p w14:paraId="1474E6F9" w14:textId="77614293" w:rsidR="00D60A59" w:rsidRDefault="00D60A59">
      <w:pPr>
        <w:pStyle w:val="CommentText"/>
      </w:pPr>
      <w:r>
        <w:rPr>
          <w:rStyle w:val="CommentReference"/>
        </w:rPr>
        <w:annotationRef/>
      </w:r>
      <w:r>
        <w:t>Needs correction</w:t>
      </w:r>
    </w:p>
  </w:comment>
  <w:comment w:id="115" w:author="Fizza Sabir" w:date="2018-11-27T10:27:00Z" w:initials="FS">
    <w:p w14:paraId="66C20F4D" w14:textId="77777777" w:rsidR="007422DF" w:rsidRDefault="007422DF">
      <w:pPr>
        <w:pStyle w:val="CommentText"/>
      </w:pPr>
      <w:r>
        <w:rPr>
          <w:rStyle w:val="CommentReference"/>
        </w:rPr>
        <w:annotationRef/>
      </w:r>
      <w:r>
        <w:t>Dear researcher, since having read the abstract I was waiting to see the hypotheses. These are on p.12 whereas the research questions are much above. Consider moving them up with the research questions.</w:t>
      </w:r>
    </w:p>
    <w:p w14:paraId="7C20BC53" w14:textId="28A302CA" w:rsidR="002C74E6" w:rsidRDefault="002C74E6">
      <w:pPr>
        <w:pStyle w:val="CommentText"/>
      </w:pPr>
      <w:r>
        <w:t>Review your first question and first hypothesis and try to bring them in line.</w:t>
      </w:r>
    </w:p>
  </w:comment>
  <w:comment w:id="118" w:author="Fizza Sabir" w:date="2018-11-27T10:29:00Z" w:initials="FS">
    <w:p w14:paraId="10AEC957" w14:textId="322C2C22" w:rsidR="002C74E6" w:rsidRDefault="002C74E6">
      <w:pPr>
        <w:pStyle w:val="CommentText"/>
      </w:pPr>
      <w:r>
        <w:rPr>
          <w:rStyle w:val="CommentReference"/>
        </w:rPr>
        <w:annotationRef/>
      </w:r>
      <w:r>
        <w:t>But you did not mention this in the abstract</w:t>
      </w:r>
    </w:p>
  </w:comment>
  <w:comment w:id="120" w:author="Fizza Sabir" w:date="2018-11-27T10:29:00Z" w:initials="FS">
    <w:p w14:paraId="63A5E8B8" w14:textId="2A0A6033" w:rsidR="002C74E6" w:rsidRDefault="002C74E6">
      <w:pPr>
        <w:pStyle w:val="CommentText"/>
      </w:pPr>
      <w:r>
        <w:rPr>
          <w:rStyle w:val="CommentReference"/>
        </w:rPr>
        <w:annotationRef/>
      </w:r>
      <w:r>
        <w:t>No need to write in full</w:t>
      </w:r>
    </w:p>
  </w:comment>
  <w:comment w:id="121" w:author="Fizza Sabir" w:date="2018-11-27T10:30:00Z" w:initials="FS">
    <w:p w14:paraId="0470B38E" w14:textId="77777777" w:rsidR="002C74E6" w:rsidRDefault="002C74E6">
      <w:pPr>
        <w:pStyle w:val="CommentText"/>
      </w:pPr>
      <w:r>
        <w:rPr>
          <w:rStyle w:val="CommentReference"/>
        </w:rPr>
        <w:annotationRef/>
      </w:r>
      <w:r>
        <w:t>So was this a non-probability random sampling of companies? This was the first stage sampling.</w:t>
      </w:r>
    </w:p>
    <w:p w14:paraId="6B194FC1" w14:textId="23B56D45" w:rsidR="002C74E6" w:rsidRDefault="002C74E6">
      <w:pPr>
        <w:pStyle w:val="CommentText"/>
      </w:pPr>
      <w:r>
        <w:t xml:space="preserve">Second stage was sampling of </w:t>
      </w:r>
      <w:proofErr w:type="spellStart"/>
      <w:r>
        <w:t>empolyees</w:t>
      </w:r>
      <w:proofErr w:type="spellEnd"/>
    </w:p>
  </w:comment>
  <w:comment w:id="122" w:author="Fizza Sabir" w:date="2018-11-27T10:35:00Z" w:initials="FS">
    <w:p w14:paraId="70AA9329" w14:textId="77777777" w:rsidR="002C74E6" w:rsidRDefault="002C74E6">
      <w:pPr>
        <w:pStyle w:val="CommentText"/>
      </w:pPr>
      <w:r>
        <w:rPr>
          <w:rStyle w:val="CommentReference"/>
        </w:rPr>
        <w:annotationRef/>
      </w:r>
      <w:r w:rsidR="007B5304">
        <w:t>Pl explain the process to convince the reader that it was really representative</w:t>
      </w:r>
    </w:p>
    <w:p w14:paraId="53652C69" w14:textId="5ADC8C9F" w:rsidR="007B5304" w:rsidRDefault="007B5304">
      <w:pPr>
        <w:pStyle w:val="CommentText"/>
      </w:pPr>
    </w:p>
  </w:comment>
  <w:comment w:id="132" w:author="Fizza Sabir" w:date="2018-11-27T10:36:00Z" w:initials="FS">
    <w:p w14:paraId="40D18BFF" w14:textId="00F19748" w:rsidR="00322900" w:rsidRDefault="00322900">
      <w:pPr>
        <w:pStyle w:val="CommentText"/>
      </w:pPr>
      <w:r>
        <w:rPr>
          <w:rStyle w:val="CommentReference"/>
        </w:rPr>
        <w:annotationRef/>
      </w:r>
      <w:r>
        <w:t xml:space="preserve">How many questions were there? How many were reverse scored? What was the </w:t>
      </w:r>
      <w:proofErr w:type="spellStart"/>
      <w:r>
        <w:t>cut off</w:t>
      </w:r>
      <w:proofErr w:type="spellEnd"/>
      <w:r>
        <w:t xml:space="preserve"> point</w:t>
      </w:r>
    </w:p>
  </w:comment>
  <w:comment w:id="143" w:author="Fizza Sabir" w:date="2018-11-27T10:39:00Z" w:initials="FS">
    <w:p w14:paraId="4790F739" w14:textId="6B1D2395" w:rsidR="00322900" w:rsidRDefault="00322900">
      <w:pPr>
        <w:pStyle w:val="CommentText"/>
      </w:pPr>
      <w:r>
        <w:rPr>
          <w:rStyle w:val="CommentReference"/>
        </w:rPr>
        <w:annotationRef/>
      </w:r>
      <w:r>
        <w:t>Dear researcher, these codes are meaningless. Add in the original items</w:t>
      </w:r>
    </w:p>
  </w:comment>
  <w:comment w:id="146" w:author="Fizza Sabir" w:date="2018-11-27T10:40:00Z" w:initials="FS">
    <w:p w14:paraId="6DC2BD59" w14:textId="68FCDF00" w:rsidR="00322900" w:rsidRDefault="00322900">
      <w:pPr>
        <w:pStyle w:val="CommentText"/>
      </w:pPr>
      <w:r>
        <w:rPr>
          <w:rStyle w:val="CommentReference"/>
        </w:rPr>
        <w:annotationRef/>
      </w:r>
      <w:r>
        <w:t>Don’t repeat what is already visible in the table</w:t>
      </w:r>
    </w:p>
  </w:comment>
  <w:comment w:id="151" w:author="Fizza Sabir" w:date="2018-11-27T10:42:00Z" w:initials="FS">
    <w:p w14:paraId="1C6EDBBF" w14:textId="482D1FBD" w:rsidR="00322900" w:rsidRDefault="00322900">
      <w:pPr>
        <w:pStyle w:val="CommentText"/>
      </w:pPr>
      <w:r>
        <w:rPr>
          <w:rStyle w:val="CommentReference"/>
        </w:rPr>
        <w:annotationRef/>
      </w:r>
      <w:r>
        <w:t>Use the style that’s commonly used</w:t>
      </w:r>
    </w:p>
  </w:comment>
  <w:comment w:id="162" w:author="Fizza Sabir" w:date="2018-11-27T10:43:00Z" w:initials="FS">
    <w:p w14:paraId="2213B18F" w14:textId="5433B1E4" w:rsidR="00322900" w:rsidRDefault="00322900">
      <w:pPr>
        <w:pStyle w:val="CommentText"/>
      </w:pPr>
      <w:r>
        <w:rPr>
          <w:rStyle w:val="CommentReference"/>
        </w:rPr>
        <w:annotationRef/>
      </w:r>
      <w:r>
        <w:t>Use past tense throughout</w:t>
      </w:r>
    </w:p>
  </w:comment>
  <w:comment w:id="166" w:author="Fizza Sabir" w:date="2018-11-27T10:45:00Z" w:initials="FS">
    <w:p w14:paraId="5A83D4BA" w14:textId="6E4FE011" w:rsidR="00322900" w:rsidRDefault="00322900">
      <w:pPr>
        <w:pStyle w:val="CommentText"/>
      </w:pPr>
      <w:r>
        <w:rPr>
          <w:rStyle w:val="CommentReference"/>
        </w:rPr>
        <w:annotationRef/>
      </w:r>
      <w:r>
        <w:t xml:space="preserve">Okay but what is the significance and implications of this study? Way forward? </w:t>
      </w:r>
      <w:r>
        <w:t>Any recommendations ?</w:t>
      </w:r>
      <w:bookmarkStart w:id="167" w:name="_GoBack"/>
      <w:bookmarkEnd w:id="167"/>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1595EA" w15:done="0"/>
  <w15:commentEx w15:paraId="3B72AA75" w15:done="0"/>
  <w15:commentEx w15:paraId="39020CF7" w15:done="0"/>
  <w15:commentEx w15:paraId="1EB83DFE" w15:done="0"/>
  <w15:commentEx w15:paraId="1D2F0015" w15:done="0"/>
  <w15:commentEx w15:paraId="2F22F20F" w15:done="0"/>
  <w15:commentEx w15:paraId="6AACE76A" w15:done="0"/>
  <w15:commentEx w15:paraId="0636AFAB" w15:done="0"/>
  <w15:commentEx w15:paraId="7AFDE4A5" w15:done="0"/>
  <w15:commentEx w15:paraId="6939EAB5" w15:done="0"/>
  <w15:commentEx w15:paraId="44303E21" w15:done="0"/>
  <w15:commentEx w15:paraId="4F6798F0" w15:done="0"/>
  <w15:commentEx w15:paraId="41A14871" w15:done="0"/>
  <w15:commentEx w15:paraId="123C2DF4" w15:done="0"/>
  <w15:commentEx w15:paraId="0FB12B54" w15:done="0"/>
  <w15:commentEx w15:paraId="7C969A24" w15:done="0"/>
  <w15:commentEx w15:paraId="120CBF78" w15:done="0"/>
  <w15:commentEx w15:paraId="1474E6F9" w15:done="0"/>
  <w15:commentEx w15:paraId="7C20BC53" w15:done="0"/>
  <w15:commentEx w15:paraId="10AEC957" w15:done="0"/>
  <w15:commentEx w15:paraId="63A5E8B8" w15:done="0"/>
  <w15:commentEx w15:paraId="6B194FC1" w15:done="0"/>
  <w15:commentEx w15:paraId="53652C69" w15:done="0"/>
  <w15:commentEx w15:paraId="40D18BFF" w15:done="0"/>
  <w15:commentEx w15:paraId="4790F739" w15:done="0"/>
  <w15:commentEx w15:paraId="6DC2BD59" w15:done="0"/>
  <w15:commentEx w15:paraId="1C6EDBBF" w15:done="0"/>
  <w15:commentEx w15:paraId="2213B18F" w15:done="0"/>
  <w15:commentEx w15:paraId="5A83D4B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F39312" w14:textId="77777777" w:rsidR="0043030E" w:rsidRDefault="0043030E" w:rsidP="00DD2D94">
      <w:pPr>
        <w:spacing w:after="0" w:line="240" w:lineRule="auto"/>
      </w:pPr>
      <w:r>
        <w:separator/>
      </w:r>
    </w:p>
  </w:endnote>
  <w:endnote w:type="continuationSeparator" w:id="0">
    <w:p w14:paraId="2E6EC305" w14:textId="77777777" w:rsidR="0043030E" w:rsidRDefault="0043030E" w:rsidP="00DD2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E7B35F" w14:textId="77777777" w:rsidR="0043030E" w:rsidRDefault="0043030E" w:rsidP="00DD2D94">
      <w:pPr>
        <w:spacing w:after="0" w:line="240" w:lineRule="auto"/>
      </w:pPr>
      <w:r>
        <w:separator/>
      </w:r>
    </w:p>
  </w:footnote>
  <w:footnote w:type="continuationSeparator" w:id="0">
    <w:p w14:paraId="1E2D35FD" w14:textId="77777777" w:rsidR="0043030E" w:rsidRDefault="0043030E" w:rsidP="00DD2D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92724"/>
      <w:docPartObj>
        <w:docPartGallery w:val="Page Numbers (Top of Page)"/>
        <w:docPartUnique/>
      </w:docPartObj>
    </w:sdtPr>
    <w:sdtEndPr/>
    <w:sdtContent>
      <w:p w14:paraId="01C81A8A" w14:textId="77777777" w:rsidR="006270AE" w:rsidRDefault="00520713">
        <w:pPr>
          <w:pStyle w:val="Header"/>
          <w:jc w:val="right"/>
        </w:pPr>
        <w:r>
          <w:fldChar w:fldCharType="begin"/>
        </w:r>
        <w:r>
          <w:instrText xml:space="preserve"> PAGE   \* MERGEFORMAT </w:instrText>
        </w:r>
        <w:r>
          <w:fldChar w:fldCharType="separate"/>
        </w:r>
        <w:r w:rsidR="00322900">
          <w:rPr>
            <w:noProof/>
          </w:rPr>
          <w:t>21</w:t>
        </w:r>
        <w:r>
          <w:rPr>
            <w:noProof/>
          </w:rPr>
          <w:fldChar w:fldCharType="end"/>
        </w:r>
      </w:p>
    </w:sdtContent>
  </w:sdt>
  <w:p w14:paraId="74AED93A" w14:textId="77777777" w:rsidR="006270AE" w:rsidRDefault="006270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F03770"/>
    <w:multiLevelType w:val="hybridMultilevel"/>
    <w:tmpl w:val="E34C5CD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
    <w:nsid w:val="6B4A39B8"/>
    <w:multiLevelType w:val="hybridMultilevel"/>
    <w:tmpl w:val="F2A8BF2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79C37545"/>
    <w:multiLevelType w:val="multilevel"/>
    <w:tmpl w:val="352063C8"/>
    <w:lvl w:ilvl="0">
      <w:start w:val="1"/>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1080" w:hanging="108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800" w:hanging="1800"/>
      </w:pPr>
      <w:rPr>
        <w:rFonts w:hint="default"/>
        <w:sz w:val="24"/>
      </w:rPr>
    </w:lvl>
    <w:lvl w:ilvl="6">
      <w:start w:val="1"/>
      <w:numFmt w:val="decimal"/>
      <w:lvlText w:val="%1.%2.%3.%4.%5.%6.%7."/>
      <w:lvlJc w:val="left"/>
      <w:pPr>
        <w:ind w:left="2160" w:hanging="216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520" w:hanging="2520"/>
      </w:pPr>
      <w:rPr>
        <w:rFonts w:hint="default"/>
        <w:sz w:val="24"/>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zza Sabir">
    <w15:presenceInfo w15:providerId="AD" w15:userId="S-1-5-21-3183106861-427318084-1828509416-1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BCF"/>
    <w:rsid w:val="00006171"/>
    <w:rsid w:val="0001692F"/>
    <w:rsid w:val="00031A34"/>
    <w:rsid w:val="00037B99"/>
    <w:rsid w:val="0004235B"/>
    <w:rsid w:val="00062643"/>
    <w:rsid w:val="00084CC5"/>
    <w:rsid w:val="0009599B"/>
    <w:rsid w:val="000A4AC0"/>
    <w:rsid w:val="000B102C"/>
    <w:rsid w:val="000B51B2"/>
    <w:rsid w:val="000D6E67"/>
    <w:rsid w:val="000F5954"/>
    <w:rsid w:val="000F633A"/>
    <w:rsid w:val="00100F83"/>
    <w:rsid w:val="001113D5"/>
    <w:rsid w:val="00113072"/>
    <w:rsid w:val="0012074E"/>
    <w:rsid w:val="00125DCC"/>
    <w:rsid w:val="00131032"/>
    <w:rsid w:val="00141CA4"/>
    <w:rsid w:val="00147916"/>
    <w:rsid w:val="00153842"/>
    <w:rsid w:val="00167186"/>
    <w:rsid w:val="00176204"/>
    <w:rsid w:val="00195366"/>
    <w:rsid w:val="001A4254"/>
    <w:rsid w:val="001A4EAF"/>
    <w:rsid w:val="001B4F82"/>
    <w:rsid w:val="001C1808"/>
    <w:rsid w:val="001D267F"/>
    <w:rsid w:val="0020186B"/>
    <w:rsid w:val="00247E23"/>
    <w:rsid w:val="00256170"/>
    <w:rsid w:val="00271BF6"/>
    <w:rsid w:val="00280284"/>
    <w:rsid w:val="00280F48"/>
    <w:rsid w:val="002A3AEB"/>
    <w:rsid w:val="002C74E6"/>
    <w:rsid w:val="002E734D"/>
    <w:rsid w:val="00311993"/>
    <w:rsid w:val="00322900"/>
    <w:rsid w:val="00337D55"/>
    <w:rsid w:val="003675F9"/>
    <w:rsid w:val="0037133F"/>
    <w:rsid w:val="00383993"/>
    <w:rsid w:val="00393DCC"/>
    <w:rsid w:val="003B0EE8"/>
    <w:rsid w:val="003E0E18"/>
    <w:rsid w:val="0040015F"/>
    <w:rsid w:val="00404485"/>
    <w:rsid w:val="00404826"/>
    <w:rsid w:val="00410613"/>
    <w:rsid w:val="00420BFA"/>
    <w:rsid w:val="004237A9"/>
    <w:rsid w:val="0043030E"/>
    <w:rsid w:val="00432061"/>
    <w:rsid w:val="00440896"/>
    <w:rsid w:val="004424B8"/>
    <w:rsid w:val="00451E3A"/>
    <w:rsid w:val="00492FFB"/>
    <w:rsid w:val="004B2B24"/>
    <w:rsid w:val="004B3F36"/>
    <w:rsid w:val="004B7513"/>
    <w:rsid w:val="004D3276"/>
    <w:rsid w:val="004D4A68"/>
    <w:rsid w:val="004D4D2B"/>
    <w:rsid w:val="004E782F"/>
    <w:rsid w:val="005147B6"/>
    <w:rsid w:val="00516754"/>
    <w:rsid w:val="00520713"/>
    <w:rsid w:val="00527495"/>
    <w:rsid w:val="00560916"/>
    <w:rsid w:val="00563D34"/>
    <w:rsid w:val="00587632"/>
    <w:rsid w:val="005A42F0"/>
    <w:rsid w:val="005D0063"/>
    <w:rsid w:val="005D77FA"/>
    <w:rsid w:val="005E7B5C"/>
    <w:rsid w:val="005F1C18"/>
    <w:rsid w:val="005F3324"/>
    <w:rsid w:val="006270AE"/>
    <w:rsid w:val="00651A6D"/>
    <w:rsid w:val="006561C4"/>
    <w:rsid w:val="00662E46"/>
    <w:rsid w:val="00664650"/>
    <w:rsid w:val="006854FF"/>
    <w:rsid w:val="006A0396"/>
    <w:rsid w:val="006A4466"/>
    <w:rsid w:val="006B7609"/>
    <w:rsid w:val="006C2D5E"/>
    <w:rsid w:val="006C33E1"/>
    <w:rsid w:val="006D336F"/>
    <w:rsid w:val="006E110F"/>
    <w:rsid w:val="006E2768"/>
    <w:rsid w:val="006F685C"/>
    <w:rsid w:val="00732276"/>
    <w:rsid w:val="0073291D"/>
    <w:rsid w:val="00740B1B"/>
    <w:rsid w:val="007422DF"/>
    <w:rsid w:val="00745C7E"/>
    <w:rsid w:val="00776E02"/>
    <w:rsid w:val="00780CDC"/>
    <w:rsid w:val="00791C1B"/>
    <w:rsid w:val="007A192D"/>
    <w:rsid w:val="007B48A6"/>
    <w:rsid w:val="007B5304"/>
    <w:rsid w:val="007B557E"/>
    <w:rsid w:val="007D50F0"/>
    <w:rsid w:val="007E0CF4"/>
    <w:rsid w:val="007E442C"/>
    <w:rsid w:val="007F2A01"/>
    <w:rsid w:val="00832F18"/>
    <w:rsid w:val="0083795C"/>
    <w:rsid w:val="00843EDD"/>
    <w:rsid w:val="00853BAF"/>
    <w:rsid w:val="00861101"/>
    <w:rsid w:val="00874798"/>
    <w:rsid w:val="008957AF"/>
    <w:rsid w:val="008A3409"/>
    <w:rsid w:val="008D2230"/>
    <w:rsid w:val="008F0566"/>
    <w:rsid w:val="0093175C"/>
    <w:rsid w:val="00942D39"/>
    <w:rsid w:val="0096082F"/>
    <w:rsid w:val="00967CC3"/>
    <w:rsid w:val="00984B28"/>
    <w:rsid w:val="00987E47"/>
    <w:rsid w:val="009905E6"/>
    <w:rsid w:val="009B4CA0"/>
    <w:rsid w:val="009B77BC"/>
    <w:rsid w:val="009C423A"/>
    <w:rsid w:val="009C61D0"/>
    <w:rsid w:val="009C7457"/>
    <w:rsid w:val="009F2246"/>
    <w:rsid w:val="009F771A"/>
    <w:rsid w:val="00A145A6"/>
    <w:rsid w:val="00A27D8B"/>
    <w:rsid w:val="00A3488D"/>
    <w:rsid w:val="00A50A7D"/>
    <w:rsid w:val="00A7039A"/>
    <w:rsid w:val="00AA5B63"/>
    <w:rsid w:val="00AB540C"/>
    <w:rsid w:val="00AC2CB4"/>
    <w:rsid w:val="00AC2FFC"/>
    <w:rsid w:val="00AE516E"/>
    <w:rsid w:val="00AF53C2"/>
    <w:rsid w:val="00B25C3D"/>
    <w:rsid w:val="00B325BC"/>
    <w:rsid w:val="00B33735"/>
    <w:rsid w:val="00B71886"/>
    <w:rsid w:val="00B74F3A"/>
    <w:rsid w:val="00B75816"/>
    <w:rsid w:val="00B940EB"/>
    <w:rsid w:val="00BA2023"/>
    <w:rsid w:val="00BA2E04"/>
    <w:rsid w:val="00BB02DD"/>
    <w:rsid w:val="00BB25E1"/>
    <w:rsid w:val="00C003C9"/>
    <w:rsid w:val="00C1599A"/>
    <w:rsid w:val="00C3149A"/>
    <w:rsid w:val="00C625B4"/>
    <w:rsid w:val="00C844EC"/>
    <w:rsid w:val="00C960AA"/>
    <w:rsid w:val="00CA53A3"/>
    <w:rsid w:val="00CC2B59"/>
    <w:rsid w:val="00CD7515"/>
    <w:rsid w:val="00CE2B1C"/>
    <w:rsid w:val="00CF4792"/>
    <w:rsid w:val="00CF5564"/>
    <w:rsid w:val="00CF5918"/>
    <w:rsid w:val="00D07A74"/>
    <w:rsid w:val="00D15116"/>
    <w:rsid w:val="00D4179C"/>
    <w:rsid w:val="00D60A59"/>
    <w:rsid w:val="00D63C3C"/>
    <w:rsid w:val="00D64753"/>
    <w:rsid w:val="00D702BF"/>
    <w:rsid w:val="00D92554"/>
    <w:rsid w:val="00DB776F"/>
    <w:rsid w:val="00DB7929"/>
    <w:rsid w:val="00DC02B8"/>
    <w:rsid w:val="00DC2F21"/>
    <w:rsid w:val="00DC3559"/>
    <w:rsid w:val="00DD2D94"/>
    <w:rsid w:val="00DE1BCF"/>
    <w:rsid w:val="00DE48A6"/>
    <w:rsid w:val="00DE70C2"/>
    <w:rsid w:val="00DF494D"/>
    <w:rsid w:val="00DF738E"/>
    <w:rsid w:val="00E2340E"/>
    <w:rsid w:val="00E25848"/>
    <w:rsid w:val="00E260A7"/>
    <w:rsid w:val="00E324AA"/>
    <w:rsid w:val="00E40F10"/>
    <w:rsid w:val="00E55C7B"/>
    <w:rsid w:val="00E731BA"/>
    <w:rsid w:val="00E75358"/>
    <w:rsid w:val="00EA151E"/>
    <w:rsid w:val="00EC1E48"/>
    <w:rsid w:val="00EE0D2F"/>
    <w:rsid w:val="00EE46E8"/>
    <w:rsid w:val="00F0314E"/>
    <w:rsid w:val="00F136E9"/>
    <w:rsid w:val="00F3590A"/>
    <w:rsid w:val="00F60135"/>
    <w:rsid w:val="00F777D5"/>
    <w:rsid w:val="00F900B1"/>
    <w:rsid w:val="00FB32AD"/>
    <w:rsid w:val="00FB7C2A"/>
    <w:rsid w:val="00FC722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B1F9E"/>
  <w15:docId w15:val="{C475AA3E-0394-F44A-9B65-46A05E525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754"/>
  </w:style>
  <w:style w:type="paragraph" w:styleId="Heading1">
    <w:name w:val="heading 1"/>
    <w:basedOn w:val="Normal"/>
    <w:next w:val="Normal"/>
    <w:link w:val="Heading1Char"/>
    <w:uiPriority w:val="9"/>
    <w:qFormat/>
    <w:rsid w:val="006F685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EA15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15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A15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D2D94"/>
    <w:rPr>
      <w:color w:val="0563C1" w:themeColor="hyperlink"/>
      <w:u w:val="single"/>
    </w:rPr>
  </w:style>
  <w:style w:type="paragraph" w:styleId="Header">
    <w:name w:val="header"/>
    <w:basedOn w:val="Normal"/>
    <w:link w:val="HeaderChar"/>
    <w:uiPriority w:val="99"/>
    <w:unhideWhenUsed/>
    <w:rsid w:val="00DD2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D94"/>
  </w:style>
  <w:style w:type="paragraph" w:styleId="Footer">
    <w:name w:val="footer"/>
    <w:basedOn w:val="Normal"/>
    <w:link w:val="FooterChar"/>
    <w:uiPriority w:val="99"/>
    <w:unhideWhenUsed/>
    <w:rsid w:val="00DD2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D94"/>
  </w:style>
  <w:style w:type="character" w:customStyle="1" w:styleId="Heading1Char">
    <w:name w:val="Heading 1 Char"/>
    <w:basedOn w:val="DefaultParagraphFont"/>
    <w:link w:val="Heading1"/>
    <w:uiPriority w:val="9"/>
    <w:rsid w:val="006F685C"/>
    <w:rPr>
      <w:rFonts w:asciiTheme="majorHAnsi" w:eastAsiaTheme="majorEastAsia" w:hAnsiTheme="majorHAnsi" w:cstheme="majorBidi"/>
      <w:b/>
      <w:bCs/>
      <w:color w:val="2F5496" w:themeColor="accent1" w:themeShade="BF"/>
      <w:sz w:val="28"/>
      <w:szCs w:val="28"/>
    </w:rPr>
  </w:style>
  <w:style w:type="paragraph" w:styleId="BalloonText">
    <w:name w:val="Balloon Text"/>
    <w:basedOn w:val="Normal"/>
    <w:link w:val="BalloonTextChar"/>
    <w:uiPriority w:val="99"/>
    <w:semiHidden/>
    <w:unhideWhenUsed/>
    <w:rsid w:val="00CF47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792"/>
    <w:rPr>
      <w:rFonts w:ascii="Tahoma" w:hAnsi="Tahoma" w:cs="Tahoma"/>
      <w:sz w:val="16"/>
      <w:szCs w:val="16"/>
    </w:rPr>
  </w:style>
  <w:style w:type="table" w:styleId="TableGrid">
    <w:name w:val="Table Grid"/>
    <w:basedOn w:val="TableNormal"/>
    <w:uiPriority w:val="39"/>
    <w:rsid w:val="002802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0015F"/>
    <w:pPr>
      <w:spacing w:after="0" w:line="240" w:lineRule="auto"/>
    </w:pPr>
  </w:style>
  <w:style w:type="paragraph" w:styleId="ListParagraph">
    <w:name w:val="List Paragraph"/>
    <w:basedOn w:val="Normal"/>
    <w:uiPriority w:val="34"/>
    <w:qFormat/>
    <w:rsid w:val="00337D55"/>
    <w:pPr>
      <w:ind w:left="720"/>
      <w:contextualSpacing/>
    </w:pPr>
  </w:style>
  <w:style w:type="paragraph" w:styleId="TOCHeading">
    <w:name w:val="TOC Heading"/>
    <w:basedOn w:val="Heading1"/>
    <w:next w:val="Normal"/>
    <w:uiPriority w:val="39"/>
    <w:unhideWhenUsed/>
    <w:qFormat/>
    <w:rsid w:val="00F60135"/>
    <w:pPr>
      <w:spacing w:line="276" w:lineRule="auto"/>
      <w:outlineLvl w:val="9"/>
    </w:pPr>
  </w:style>
  <w:style w:type="paragraph" w:styleId="TOC1">
    <w:name w:val="toc 1"/>
    <w:basedOn w:val="Normal"/>
    <w:next w:val="Normal"/>
    <w:autoRedefine/>
    <w:uiPriority w:val="39"/>
    <w:unhideWhenUsed/>
    <w:rsid w:val="00F60135"/>
    <w:pPr>
      <w:spacing w:after="100"/>
    </w:pPr>
  </w:style>
  <w:style w:type="paragraph" w:styleId="TOC2">
    <w:name w:val="toc 2"/>
    <w:basedOn w:val="Normal"/>
    <w:next w:val="Normal"/>
    <w:autoRedefine/>
    <w:uiPriority w:val="39"/>
    <w:unhideWhenUsed/>
    <w:rsid w:val="00F60135"/>
    <w:pPr>
      <w:spacing w:after="100"/>
      <w:ind w:left="220"/>
    </w:pPr>
  </w:style>
  <w:style w:type="character" w:styleId="CommentReference">
    <w:name w:val="annotation reference"/>
    <w:basedOn w:val="DefaultParagraphFont"/>
    <w:uiPriority w:val="99"/>
    <w:semiHidden/>
    <w:unhideWhenUsed/>
    <w:rsid w:val="00832F18"/>
    <w:rPr>
      <w:sz w:val="16"/>
      <w:szCs w:val="16"/>
    </w:rPr>
  </w:style>
  <w:style w:type="paragraph" w:styleId="CommentText">
    <w:name w:val="annotation text"/>
    <w:basedOn w:val="Normal"/>
    <w:link w:val="CommentTextChar"/>
    <w:uiPriority w:val="99"/>
    <w:semiHidden/>
    <w:unhideWhenUsed/>
    <w:rsid w:val="00832F18"/>
    <w:pPr>
      <w:spacing w:line="240" w:lineRule="auto"/>
    </w:pPr>
    <w:rPr>
      <w:sz w:val="20"/>
      <w:szCs w:val="20"/>
    </w:rPr>
  </w:style>
  <w:style w:type="character" w:customStyle="1" w:styleId="CommentTextChar">
    <w:name w:val="Comment Text Char"/>
    <w:basedOn w:val="DefaultParagraphFont"/>
    <w:link w:val="CommentText"/>
    <w:uiPriority w:val="99"/>
    <w:semiHidden/>
    <w:rsid w:val="00832F18"/>
    <w:rPr>
      <w:sz w:val="20"/>
      <w:szCs w:val="20"/>
    </w:rPr>
  </w:style>
  <w:style w:type="paragraph" w:styleId="CommentSubject">
    <w:name w:val="annotation subject"/>
    <w:basedOn w:val="CommentText"/>
    <w:next w:val="CommentText"/>
    <w:link w:val="CommentSubjectChar"/>
    <w:uiPriority w:val="99"/>
    <w:semiHidden/>
    <w:unhideWhenUsed/>
    <w:rsid w:val="00832F18"/>
    <w:rPr>
      <w:b/>
      <w:bCs/>
    </w:rPr>
  </w:style>
  <w:style w:type="character" w:customStyle="1" w:styleId="CommentSubjectChar">
    <w:name w:val="Comment Subject Char"/>
    <w:basedOn w:val="CommentTextChar"/>
    <w:link w:val="CommentSubject"/>
    <w:uiPriority w:val="99"/>
    <w:semiHidden/>
    <w:rsid w:val="00832F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05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EB979-8B38-4DF8-9762-4CAD5F095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22</Pages>
  <Words>5178</Words>
  <Characters>29521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Fizza Sabir</dc:creator>
  <cp:lastModifiedBy>Fizza Sabir</cp:lastModifiedBy>
  <cp:revision>6</cp:revision>
  <dcterms:created xsi:type="dcterms:W3CDTF">2018-11-26T22:54:00Z</dcterms:created>
  <dcterms:modified xsi:type="dcterms:W3CDTF">2018-11-26T23:46:00Z</dcterms:modified>
</cp:coreProperties>
</file>