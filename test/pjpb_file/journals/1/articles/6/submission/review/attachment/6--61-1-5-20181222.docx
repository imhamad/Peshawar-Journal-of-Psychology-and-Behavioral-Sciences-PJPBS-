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470B" w14:textId="77777777" w:rsidR="00A319AD" w:rsidRPr="00462A48" w:rsidRDefault="00A319AD" w:rsidP="004E281B">
      <w:pPr>
        <w:spacing w:line="360" w:lineRule="auto"/>
        <w:jc w:val="center"/>
        <w:rPr>
          <w:rFonts w:asciiTheme="majorBidi" w:hAnsiTheme="majorBidi" w:cstheme="majorBidi"/>
          <w:b/>
          <w:bCs/>
          <w:color w:val="000000" w:themeColor="text1"/>
          <w:sz w:val="24"/>
          <w:szCs w:val="24"/>
        </w:rPr>
      </w:pPr>
      <w:r w:rsidRPr="00462A48">
        <w:rPr>
          <w:rFonts w:asciiTheme="majorBidi" w:hAnsiTheme="majorBidi" w:cstheme="majorBidi"/>
          <w:b/>
          <w:bCs/>
          <w:color w:val="000000" w:themeColor="text1"/>
          <w:sz w:val="24"/>
          <w:szCs w:val="24"/>
        </w:rPr>
        <w:t>Linkages b</w:t>
      </w:r>
      <w:r w:rsidR="00A5173A" w:rsidRPr="00462A48">
        <w:rPr>
          <w:rFonts w:asciiTheme="majorBidi" w:hAnsiTheme="majorBidi" w:cstheme="majorBidi"/>
          <w:b/>
          <w:bCs/>
          <w:color w:val="000000" w:themeColor="text1"/>
          <w:sz w:val="24"/>
          <w:szCs w:val="24"/>
        </w:rPr>
        <w:t>etween Human Capital, Gender</w:t>
      </w:r>
      <w:r w:rsidRPr="00462A48">
        <w:rPr>
          <w:rFonts w:asciiTheme="majorBidi" w:hAnsiTheme="majorBidi" w:cstheme="majorBidi"/>
          <w:b/>
          <w:bCs/>
          <w:color w:val="000000" w:themeColor="text1"/>
          <w:sz w:val="24"/>
          <w:szCs w:val="24"/>
        </w:rPr>
        <w:t xml:space="preserve"> Disaggregated Demand and E</w:t>
      </w:r>
      <w:r w:rsidR="00033107" w:rsidRPr="00462A48">
        <w:rPr>
          <w:rFonts w:asciiTheme="majorBidi" w:hAnsiTheme="majorBidi" w:cstheme="majorBidi"/>
          <w:b/>
          <w:bCs/>
          <w:color w:val="000000" w:themeColor="text1"/>
          <w:sz w:val="24"/>
          <w:szCs w:val="24"/>
        </w:rPr>
        <w:t>conomic Growth in Pakistan: An E</w:t>
      </w:r>
      <w:r w:rsidRPr="00462A48">
        <w:rPr>
          <w:rFonts w:asciiTheme="majorBidi" w:hAnsiTheme="majorBidi" w:cstheme="majorBidi"/>
          <w:b/>
          <w:bCs/>
          <w:color w:val="000000" w:themeColor="text1"/>
          <w:sz w:val="24"/>
          <w:szCs w:val="24"/>
        </w:rPr>
        <w:t>mpirical Analysis</w:t>
      </w:r>
    </w:p>
    <w:p w14:paraId="4A235C5E" w14:textId="77777777" w:rsidR="008972AC" w:rsidRPr="005C0DE4" w:rsidRDefault="005D3B1B" w:rsidP="005C0DE4">
      <w:pPr>
        <w:spacing w:line="360" w:lineRule="auto"/>
        <w:jc w:val="both"/>
        <w:rPr>
          <w:rFonts w:asciiTheme="majorBidi" w:hAnsiTheme="majorBidi" w:cstheme="majorBidi"/>
          <w:color w:val="000000" w:themeColor="text1"/>
        </w:rPr>
      </w:pPr>
      <w:commentRangeStart w:id="0"/>
      <w:r w:rsidRPr="005C0DE4">
        <w:rPr>
          <w:rFonts w:asciiTheme="majorBidi" w:hAnsiTheme="majorBidi" w:cstheme="majorBidi"/>
          <w:b/>
          <w:bCs/>
          <w:color w:val="000000" w:themeColor="text1"/>
        </w:rPr>
        <w:t>Introduction</w:t>
      </w:r>
      <w:commentRangeEnd w:id="0"/>
      <w:r w:rsidR="00FA46A5">
        <w:rPr>
          <w:rStyle w:val="CommentReference"/>
        </w:rPr>
        <w:commentReference w:id="0"/>
      </w:r>
    </w:p>
    <w:p w14:paraId="499B673A" w14:textId="77777777" w:rsidR="00634FF6" w:rsidRDefault="008972AC" w:rsidP="00E764B4">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Human capital is a collection of possessions </w:t>
      </w:r>
      <w:ins w:id="1" w:author="Fizza Sabir" w:date="2018-11-09T09:22:00Z">
        <w:r w:rsidR="00FA46A5">
          <w:rPr>
            <w:rFonts w:asciiTheme="majorBidi" w:hAnsiTheme="majorBidi" w:cstheme="majorBidi"/>
            <w:color w:val="000000" w:themeColor="text1"/>
          </w:rPr>
          <w:t xml:space="preserve">of </w:t>
        </w:r>
      </w:ins>
      <w:r w:rsidRPr="00462A48">
        <w:rPr>
          <w:rFonts w:asciiTheme="majorBidi" w:hAnsiTheme="majorBidi" w:cstheme="majorBidi"/>
          <w:color w:val="000000" w:themeColor="text1"/>
        </w:rPr>
        <w:t>all the acquaintance talents, skills, abilities, experience,</w:t>
      </w:r>
      <w:r w:rsidR="00782E02">
        <w:rPr>
          <w:rFonts w:asciiTheme="majorBidi" w:hAnsiTheme="majorBidi" w:cstheme="majorBidi"/>
          <w:color w:val="000000" w:themeColor="text1"/>
        </w:rPr>
        <w:t xml:space="preserve"> </w:t>
      </w:r>
      <w:r w:rsidR="00782E02" w:rsidRPr="00462A48">
        <w:rPr>
          <w:rFonts w:asciiTheme="majorBidi" w:hAnsiTheme="majorBidi" w:cstheme="majorBidi"/>
          <w:color w:val="000000" w:themeColor="text1"/>
        </w:rPr>
        <w:t xml:space="preserve">intelligence, training, judgment and wisdom controlled individually and collection by individuals in a population. </w:t>
      </w:r>
      <w:commentRangeStart w:id="2"/>
      <w:r w:rsidR="00782E02" w:rsidRPr="00462A48">
        <w:rPr>
          <w:rFonts w:asciiTheme="majorBidi" w:hAnsiTheme="majorBidi" w:cstheme="majorBidi"/>
          <w:color w:val="000000" w:themeColor="text1"/>
        </w:rPr>
        <w:t>Human capital has positive impact on economic growth. Human capital is an important source of Pakistan labor market. the stock of level of production, skill and ability</w:t>
      </w:r>
      <w:commentRangeEnd w:id="2"/>
      <w:r w:rsidR="00FA46A5">
        <w:rPr>
          <w:rStyle w:val="CommentReference"/>
        </w:rPr>
        <w:commentReference w:id="2"/>
      </w:r>
      <w:r w:rsidR="00782E02" w:rsidRPr="00462A48">
        <w:rPr>
          <w:rFonts w:asciiTheme="majorBidi" w:hAnsiTheme="majorBidi" w:cstheme="majorBidi"/>
          <w:color w:val="000000" w:themeColor="text1"/>
        </w:rPr>
        <w:t>. The research also has assurance that the submission to increase the Productivity</w:t>
      </w:r>
      <w:r w:rsidRPr="00462A48">
        <w:rPr>
          <w:rFonts w:asciiTheme="majorBidi" w:hAnsiTheme="majorBidi" w:cstheme="majorBidi"/>
          <w:color w:val="000000" w:themeColor="text1"/>
        </w:rPr>
        <w:t xml:space="preserve"> is right which shows that the output by investing in human capital is equally understood by the working ability of the workers.[</w:t>
      </w:r>
      <w:commentRangeStart w:id="3"/>
      <w:r w:rsidRPr="00462A48">
        <w:rPr>
          <w:rFonts w:asciiTheme="majorBidi" w:hAnsiTheme="majorBidi" w:cstheme="majorBidi"/>
          <w:color w:val="000000" w:themeColor="text1"/>
        </w:rPr>
        <w:t>Psacharopulos</w:t>
      </w:r>
      <w:commentRangeEnd w:id="3"/>
      <w:r w:rsidR="00FA46A5">
        <w:rPr>
          <w:rStyle w:val="CommentReference"/>
        </w:rPr>
        <w:commentReference w:id="3"/>
      </w:r>
      <w:r w:rsidRPr="00462A48">
        <w:rPr>
          <w:rFonts w:asciiTheme="majorBidi" w:hAnsiTheme="majorBidi" w:cstheme="majorBidi"/>
          <w:color w:val="000000" w:themeColor="text1"/>
        </w:rPr>
        <w:t xml:space="preserve"> (1981)]. </w:t>
      </w:r>
      <w:r w:rsidR="00D75C58" w:rsidRPr="00462A48">
        <w:rPr>
          <w:rFonts w:asciiTheme="majorBidi" w:hAnsiTheme="majorBidi" w:cstheme="majorBidi"/>
          <w:color w:val="000000" w:themeColor="text1"/>
        </w:rPr>
        <w:t xml:space="preserve">In this study, socio-economy and human factor is </w:t>
      </w:r>
      <w:r w:rsidR="00B203EE" w:rsidRPr="00462A48">
        <w:rPr>
          <w:rFonts w:asciiTheme="majorBidi" w:hAnsiTheme="majorBidi" w:cstheme="majorBidi"/>
          <w:color w:val="000000" w:themeColor="text1"/>
        </w:rPr>
        <w:t xml:space="preserve">an important factor </w:t>
      </w:r>
      <w:ins w:id="4" w:author="Fizza Sabir" w:date="2018-11-09T09:27:00Z">
        <w:r w:rsidR="00FA46A5">
          <w:rPr>
            <w:rFonts w:asciiTheme="majorBidi" w:hAnsiTheme="majorBidi" w:cstheme="majorBidi"/>
            <w:color w:val="000000" w:themeColor="text1"/>
          </w:rPr>
          <w:t xml:space="preserve">and </w:t>
        </w:r>
      </w:ins>
      <w:r w:rsidR="00B203EE" w:rsidRPr="00462A48">
        <w:rPr>
          <w:rFonts w:asciiTheme="majorBidi" w:hAnsiTheme="majorBidi" w:cstheme="majorBidi"/>
          <w:color w:val="000000" w:themeColor="text1"/>
        </w:rPr>
        <w:t>is</w:t>
      </w:r>
      <w:r w:rsidR="00D75C58" w:rsidRPr="00462A48">
        <w:rPr>
          <w:rFonts w:asciiTheme="majorBidi" w:hAnsiTheme="majorBidi" w:cstheme="majorBidi"/>
          <w:color w:val="000000" w:themeColor="text1"/>
        </w:rPr>
        <w:t xml:space="preserve"> directly and indirectly related to women’s participation in labor </w:t>
      </w:r>
      <w:r w:rsidR="00B203EE" w:rsidRPr="00462A48">
        <w:rPr>
          <w:rFonts w:asciiTheme="majorBidi" w:hAnsiTheme="majorBidi" w:cstheme="majorBidi"/>
          <w:color w:val="000000" w:themeColor="text1"/>
        </w:rPr>
        <w:t>market. The</w:t>
      </w:r>
      <w:r w:rsidRPr="00462A48">
        <w:rPr>
          <w:rFonts w:asciiTheme="majorBidi" w:hAnsiTheme="majorBidi" w:cstheme="majorBidi"/>
          <w:color w:val="000000" w:themeColor="text1"/>
        </w:rPr>
        <w:t xml:space="preserve"> study of the present days test, the part of the human capital for every person’s earnings on the provide data of Pakistan and show the heartening relationship among the social assets and income. The consequences of the research show that the method of learning and skills of the individual are the </w:t>
      </w:r>
      <w:r w:rsidRPr="00FA46A5">
        <w:rPr>
          <w:rFonts w:asciiTheme="majorBidi" w:hAnsiTheme="majorBidi" w:cstheme="majorBidi"/>
          <w:color w:val="000000" w:themeColor="text1"/>
          <w:highlight w:val="green"/>
          <w:rPrChange w:id="5" w:author="Fizza Sabir" w:date="2018-11-09T09:29:00Z">
            <w:rPr>
              <w:rFonts w:asciiTheme="majorBidi" w:hAnsiTheme="majorBidi" w:cstheme="majorBidi"/>
              <w:color w:val="000000" w:themeColor="text1"/>
            </w:rPr>
          </w:rPrChange>
        </w:rPr>
        <w:t>two major bases of the in sequence of human capital</w:t>
      </w:r>
      <w:r w:rsidRPr="00462A48">
        <w:rPr>
          <w:rFonts w:asciiTheme="majorBidi" w:hAnsiTheme="majorBidi" w:cstheme="majorBidi"/>
          <w:color w:val="000000" w:themeColor="text1"/>
        </w:rPr>
        <w:t>, which has the positive outcome on the every per</w:t>
      </w:r>
      <w:r w:rsidR="00D52928" w:rsidRPr="00462A48">
        <w:rPr>
          <w:rFonts w:asciiTheme="majorBidi" w:hAnsiTheme="majorBidi" w:cstheme="majorBidi"/>
          <w:color w:val="000000" w:themeColor="text1"/>
        </w:rPr>
        <w:t xml:space="preserve">son whole life incomes. [Becker </w:t>
      </w:r>
      <w:r w:rsidR="00BD168D" w:rsidRPr="00462A48">
        <w:rPr>
          <w:rFonts w:asciiTheme="majorBidi" w:hAnsiTheme="majorBidi" w:cstheme="majorBidi"/>
          <w:color w:val="000000" w:themeColor="text1"/>
        </w:rPr>
        <w:t>(1962); Mincer (1974</w:t>
      </w:r>
      <w:r w:rsidRPr="00462A48">
        <w:rPr>
          <w:rFonts w:asciiTheme="majorBidi" w:hAnsiTheme="majorBidi" w:cstheme="majorBidi"/>
          <w:color w:val="000000" w:themeColor="text1"/>
        </w:rPr>
        <w:t xml:space="preserve">)]. </w:t>
      </w:r>
    </w:p>
    <w:p w14:paraId="69D3F72E" w14:textId="77777777" w:rsidR="00BD168D" w:rsidRPr="00462A48" w:rsidRDefault="00800289"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We know that the learning is the major part of increase in the human capital skills. </w:t>
      </w:r>
      <w:r w:rsidR="00C747A6" w:rsidRPr="00462A48">
        <w:rPr>
          <w:rFonts w:asciiTheme="majorBidi" w:hAnsiTheme="majorBidi" w:cstheme="majorBidi"/>
          <w:color w:val="000000" w:themeColor="text1"/>
        </w:rPr>
        <w:t xml:space="preserve">A best quantity of </w:t>
      </w:r>
      <w:r w:rsidR="00C747A6" w:rsidRPr="00FA46A5">
        <w:rPr>
          <w:rFonts w:asciiTheme="majorBidi" w:hAnsiTheme="majorBidi" w:cstheme="majorBidi"/>
          <w:color w:val="000000" w:themeColor="text1"/>
          <w:highlight w:val="green"/>
          <w:rPrChange w:id="6" w:author="Fizza Sabir" w:date="2018-11-09T09:29:00Z">
            <w:rPr>
              <w:rFonts w:asciiTheme="majorBidi" w:hAnsiTheme="majorBidi" w:cstheme="majorBidi"/>
              <w:color w:val="000000" w:themeColor="text1"/>
            </w:rPr>
          </w:rPrChange>
        </w:rPr>
        <w:t>the research has</w:t>
      </w:r>
      <w:r w:rsidRPr="00FA46A5">
        <w:rPr>
          <w:rFonts w:asciiTheme="majorBidi" w:hAnsiTheme="majorBidi" w:cstheme="majorBidi"/>
          <w:color w:val="000000" w:themeColor="text1"/>
          <w:highlight w:val="green"/>
          <w:rPrChange w:id="7" w:author="Fizza Sabir" w:date="2018-11-09T09:29:00Z">
            <w:rPr>
              <w:rFonts w:asciiTheme="majorBidi" w:hAnsiTheme="majorBidi" w:cstheme="majorBidi"/>
              <w:color w:val="000000" w:themeColor="text1"/>
            </w:rPr>
          </w:rPrChange>
        </w:rPr>
        <w:t xml:space="preserve"> research and estimated the output</w:t>
      </w:r>
      <w:r w:rsidRPr="00462A48">
        <w:rPr>
          <w:rFonts w:asciiTheme="majorBidi" w:hAnsiTheme="majorBidi" w:cstheme="majorBidi"/>
          <w:color w:val="000000" w:themeColor="text1"/>
        </w:rPr>
        <w:t xml:space="preserve"> by the learning for the increase in wages in different countries. </w:t>
      </w:r>
      <w:r w:rsidR="00C747A6" w:rsidRPr="00462A48">
        <w:rPr>
          <w:rFonts w:asciiTheme="majorBidi" w:hAnsiTheme="majorBidi" w:cstheme="majorBidi"/>
          <w:color w:val="000000" w:themeColor="text1"/>
        </w:rPr>
        <w:t>[ Psacharopoulos (1980, 1985, 1994); Pascharopoulos and Chu Ng (1992)].</w:t>
      </w:r>
    </w:p>
    <w:p w14:paraId="03BE9B1F" w14:textId="1594F036" w:rsidR="005F7315" w:rsidRPr="00462A48" w:rsidRDefault="00F278F8"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The result of these observation</w:t>
      </w:r>
      <w:ins w:id="8" w:author="Fizza Sabir" w:date="2018-11-09T09:31:00Z">
        <w:r w:rsidR="00BD2B37">
          <w:rPr>
            <w:rFonts w:asciiTheme="majorBidi" w:hAnsiTheme="majorBidi" w:cstheme="majorBidi"/>
            <w:color w:val="000000" w:themeColor="text1"/>
          </w:rPr>
          <w:t>s</w:t>
        </w:r>
      </w:ins>
      <w:r w:rsidRPr="00462A48">
        <w:rPr>
          <w:rFonts w:asciiTheme="majorBidi" w:hAnsiTheme="majorBidi" w:cstheme="majorBidi"/>
          <w:color w:val="000000" w:themeColor="text1"/>
        </w:rPr>
        <w:t xml:space="preserve"> discover a helpful quality for employees </w:t>
      </w:r>
      <w:r w:rsidRPr="00BD2B37">
        <w:rPr>
          <w:rFonts w:asciiTheme="majorBidi" w:hAnsiTheme="majorBidi" w:cstheme="majorBidi"/>
          <w:color w:val="000000" w:themeColor="text1"/>
          <w:highlight w:val="green"/>
          <w:rPrChange w:id="9" w:author="Fizza Sabir" w:date="2018-11-09T09:31:00Z">
            <w:rPr>
              <w:rFonts w:asciiTheme="majorBidi" w:hAnsiTheme="majorBidi" w:cstheme="majorBidi"/>
              <w:color w:val="000000" w:themeColor="text1"/>
            </w:rPr>
          </w:rPrChange>
        </w:rPr>
        <w:t xml:space="preserve">in the all </w:t>
      </w:r>
      <w:commentRangeStart w:id="10"/>
      <w:r w:rsidRPr="00BD2B37">
        <w:rPr>
          <w:rFonts w:asciiTheme="majorBidi" w:hAnsiTheme="majorBidi" w:cstheme="majorBidi"/>
          <w:color w:val="000000" w:themeColor="text1"/>
          <w:highlight w:val="green"/>
          <w:rPrChange w:id="11" w:author="Fizza Sabir" w:date="2018-11-09T09:31:00Z">
            <w:rPr>
              <w:rFonts w:asciiTheme="majorBidi" w:hAnsiTheme="majorBidi" w:cstheme="majorBidi"/>
              <w:color w:val="000000" w:themeColor="text1"/>
            </w:rPr>
          </w:rPrChange>
        </w:rPr>
        <w:t>those</w:t>
      </w:r>
      <w:commentRangeEnd w:id="10"/>
      <w:r w:rsidR="00BD2B37">
        <w:rPr>
          <w:rStyle w:val="CommentReference"/>
        </w:rPr>
        <w:commentReference w:id="10"/>
      </w:r>
      <w:r w:rsidRPr="00BD2B37">
        <w:rPr>
          <w:rFonts w:asciiTheme="majorBidi" w:hAnsiTheme="majorBidi" w:cstheme="majorBidi"/>
          <w:color w:val="000000" w:themeColor="text1"/>
          <w:highlight w:val="green"/>
          <w:rPrChange w:id="12" w:author="Fizza Sabir" w:date="2018-11-09T09:31:00Z">
            <w:rPr>
              <w:rFonts w:asciiTheme="majorBidi" w:hAnsiTheme="majorBidi" w:cstheme="majorBidi"/>
              <w:color w:val="000000" w:themeColor="text1"/>
            </w:rPr>
          </w:rPrChange>
        </w:rPr>
        <w:t xml:space="preserve"> countries.</w:t>
      </w:r>
      <w:r w:rsidRPr="00462A48">
        <w:rPr>
          <w:rFonts w:asciiTheme="majorBidi" w:hAnsiTheme="majorBidi" w:cstheme="majorBidi"/>
          <w:color w:val="000000" w:themeColor="text1"/>
        </w:rPr>
        <w:t xml:space="preserve"> The limited education completed in </w:t>
      </w:r>
      <w:r w:rsidRPr="00BD2B37">
        <w:rPr>
          <w:rFonts w:asciiTheme="majorBidi" w:hAnsiTheme="majorBidi" w:cstheme="majorBidi"/>
          <w:color w:val="000000" w:themeColor="text1"/>
          <w:highlight w:val="green"/>
          <w:rPrChange w:id="13" w:author="Fizza Sabir" w:date="2018-11-09T09:32:00Z">
            <w:rPr>
              <w:rFonts w:asciiTheme="majorBidi" w:hAnsiTheme="majorBidi" w:cstheme="majorBidi"/>
              <w:color w:val="000000" w:themeColor="text1"/>
            </w:rPr>
          </w:rPrChange>
        </w:rPr>
        <w:t>the Pakistan</w:t>
      </w:r>
      <w:r w:rsidRPr="00462A48">
        <w:rPr>
          <w:rFonts w:asciiTheme="majorBidi" w:hAnsiTheme="majorBidi" w:cstheme="majorBidi"/>
          <w:color w:val="000000" w:themeColor="text1"/>
        </w:rPr>
        <w:t xml:space="preserve"> also discovers the progressive link between the learning process and wages. Most of the nat</w:t>
      </w:r>
      <w:r w:rsidR="00291355" w:rsidRPr="00462A48">
        <w:rPr>
          <w:rFonts w:asciiTheme="majorBidi" w:hAnsiTheme="majorBidi" w:cstheme="majorBidi"/>
          <w:color w:val="000000" w:themeColor="text1"/>
        </w:rPr>
        <w:t>ion-wide typical domestic invest</w:t>
      </w:r>
      <w:r w:rsidRPr="00462A48">
        <w:rPr>
          <w:rFonts w:asciiTheme="majorBidi" w:hAnsiTheme="majorBidi" w:cstheme="majorBidi"/>
          <w:color w:val="000000" w:themeColor="text1"/>
        </w:rPr>
        <w:t>i</w:t>
      </w:r>
      <w:r w:rsidR="00291355" w:rsidRPr="00462A48">
        <w:rPr>
          <w:rFonts w:asciiTheme="majorBidi" w:hAnsiTheme="majorBidi" w:cstheme="majorBidi"/>
          <w:color w:val="000000" w:themeColor="text1"/>
        </w:rPr>
        <w:t xml:space="preserve">gates do not contain the data of the </w:t>
      </w:r>
      <w:commentRangeStart w:id="14"/>
      <w:r w:rsidR="00291355" w:rsidRPr="00462A48">
        <w:rPr>
          <w:rFonts w:asciiTheme="majorBidi" w:hAnsiTheme="majorBidi" w:cstheme="majorBidi"/>
          <w:color w:val="000000" w:themeColor="text1"/>
        </w:rPr>
        <w:t>finished</w:t>
      </w:r>
      <w:commentRangeEnd w:id="14"/>
      <w:r w:rsidR="00BD2B37">
        <w:rPr>
          <w:rStyle w:val="CommentReference"/>
        </w:rPr>
        <w:commentReference w:id="14"/>
      </w:r>
      <w:r w:rsidR="00291355" w:rsidRPr="00462A48">
        <w:rPr>
          <w:rFonts w:asciiTheme="majorBidi" w:hAnsiTheme="majorBidi" w:cstheme="majorBidi"/>
          <w:color w:val="000000" w:themeColor="text1"/>
        </w:rPr>
        <w:t xml:space="preserve"> years of education, which is essential to approximate the Mincer and production task. </w:t>
      </w:r>
    </w:p>
    <w:p w14:paraId="4251ADF5" w14:textId="77777777" w:rsidR="008972AC" w:rsidRPr="00462A48" w:rsidRDefault="008972AC"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consequences of these explanation discover a obliging quality for employees in the all those countries. The limited educations completed in the Pakistan also ascertain the progressive association between the learning process and wages. We discover that the workers both male and female get the high wages as their level of education is going to be higher. The level of incomes increased with the ever increasing level of learning. As in the comparison, the wages of the male workers are high and the wages of the female workers is low. The difference between male and female workers is due to renowned judgments low-paying </w:t>
      </w:r>
      <w:commentRangeStart w:id="15"/>
      <w:r w:rsidRPr="00462A48">
        <w:rPr>
          <w:rFonts w:asciiTheme="majorBidi" w:hAnsiTheme="majorBidi" w:cstheme="majorBidi"/>
          <w:color w:val="000000" w:themeColor="text1"/>
        </w:rPr>
        <w:t>profession</w:t>
      </w:r>
      <w:commentRangeEnd w:id="15"/>
      <w:r w:rsidR="00D4193A">
        <w:rPr>
          <w:rStyle w:val="CommentReference"/>
        </w:rPr>
        <w:commentReference w:id="15"/>
      </w:r>
      <w:r w:rsidRPr="00462A48">
        <w:rPr>
          <w:rFonts w:asciiTheme="majorBidi" w:hAnsiTheme="majorBidi" w:cstheme="majorBidi"/>
          <w:color w:val="000000" w:themeColor="text1"/>
        </w:rPr>
        <w:t>.</w:t>
      </w:r>
      <w:r w:rsidR="00D75C58" w:rsidRPr="00462A48">
        <w:rPr>
          <w:rFonts w:asciiTheme="majorBidi" w:hAnsiTheme="majorBidi" w:cstheme="majorBidi"/>
          <w:color w:val="000000" w:themeColor="text1"/>
        </w:rPr>
        <w:t xml:space="preserve"> </w:t>
      </w:r>
    </w:p>
    <w:p w14:paraId="528B6499" w14:textId="77777777" w:rsidR="008972AC" w:rsidRPr="00462A48" w:rsidRDefault="008972AC"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Objective of the study:</w:t>
      </w:r>
    </w:p>
    <w:p w14:paraId="489F1E31" w14:textId="77777777"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To increase the level of </w:t>
      </w:r>
      <w:commentRangeStart w:id="16"/>
      <w:r w:rsidRPr="00462A48">
        <w:rPr>
          <w:rFonts w:asciiTheme="majorBidi" w:hAnsiTheme="majorBidi" w:cstheme="majorBidi"/>
          <w:color w:val="000000" w:themeColor="text1"/>
        </w:rPr>
        <w:t>incomes</w:t>
      </w:r>
      <w:commentRangeEnd w:id="16"/>
      <w:r w:rsidR="00D4193A">
        <w:rPr>
          <w:rStyle w:val="CommentReference"/>
        </w:rPr>
        <w:commentReference w:id="16"/>
      </w:r>
      <w:r w:rsidRPr="00462A48">
        <w:rPr>
          <w:rFonts w:asciiTheme="majorBidi" w:hAnsiTheme="majorBidi" w:cstheme="majorBidi"/>
          <w:color w:val="000000" w:themeColor="text1"/>
        </w:rPr>
        <w:t>.</w:t>
      </w:r>
    </w:p>
    <w:p w14:paraId="1B562B20" w14:textId="77777777"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provide equal rights to male and female employees.</w:t>
      </w:r>
    </w:p>
    <w:p w14:paraId="53C11EA0" w14:textId="77777777" w:rsidR="008972AC"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To increase the level of productivity.</w:t>
      </w:r>
    </w:p>
    <w:p w14:paraId="32C0BC37" w14:textId="77777777" w:rsidR="005F7315" w:rsidRPr="00462A48" w:rsidRDefault="008972AC" w:rsidP="004E281B">
      <w:pPr>
        <w:pStyle w:val="ListParagraph"/>
        <w:numPr>
          <w:ilvl w:val="0"/>
          <w:numId w:val="1"/>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To increase the amount of </w:t>
      </w:r>
      <w:commentRangeStart w:id="17"/>
      <w:r w:rsidRPr="00462A48">
        <w:rPr>
          <w:rFonts w:asciiTheme="majorBidi" w:hAnsiTheme="majorBidi" w:cstheme="majorBidi"/>
          <w:color w:val="000000" w:themeColor="text1"/>
        </w:rPr>
        <w:t>output</w:t>
      </w:r>
      <w:commentRangeEnd w:id="17"/>
      <w:r w:rsidR="008F2BE8">
        <w:rPr>
          <w:rStyle w:val="CommentReference"/>
        </w:rPr>
        <w:commentReference w:id="17"/>
      </w:r>
      <w:r w:rsidRPr="00462A48">
        <w:rPr>
          <w:rFonts w:asciiTheme="majorBidi" w:hAnsiTheme="majorBidi" w:cstheme="majorBidi"/>
          <w:color w:val="000000" w:themeColor="text1"/>
        </w:rPr>
        <w:t>.</w:t>
      </w:r>
    </w:p>
    <w:p w14:paraId="27014686" w14:textId="77777777" w:rsidR="00806867" w:rsidRPr="00462A48" w:rsidRDefault="0042253B"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b/>
          <w:bCs/>
          <w:color w:val="000000" w:themeColor="text1"/>
        </w:rPr>
        <w:t xml:space="preserve"> </w:t>
      </w:r>
      <w:r w:rsidR="00451454" w:rsidRPr="00462A48">
        <w:rPr>
          <w:rFonts w:asciiTheme="majorBidi" w:hAnsiTheme="majorBidi" w:cstheme="majorBidi"/>
          <w:b/>
          <w:bCs/>
          <w:color w:val="000000" w:themeColor="text1"/>
        </w:rPr>
        <w:t>Literature Review</w:t>
      </w:r>
    </w:p>
    <w:p w14:paraId="76FB5386" w14:textId="6E73C8E4"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Khan and Toor (1990-2002) examined the “The Changes in Returns to Education in Pakistan’’. This model studied the variation in Marginal Rates of Return of different level of education for pay receiving employees and shows that how the particular level of education has changed over time by the better additional investment. The research</w:t>
      </w:r>
      <w:del w:id="19" w:author="Fizza Sabir" w:date="2018-11-09T09:37:00Z">
        <w:r w:rsidRPr="00462A48" w:rsidDel="00D4193A">
          <w:rPr>
            <w:rFonts w:asciiTheme="majorBidi" w:hAnsiTheme="majorBidi" w:cstheme="majorBidi"/>
            <w:color w:val="000000" w:themeColor="text1"/>
          </w:rPr>
          <w:delText xml:space="preserve">er </w:delText>
        </w:r>
      </w:del>
      <w:r w:rsidRPr="00462A48">
        <w:rPr>
          <w:rFonts w:asciiTheme="majorBidi" w:hAnsiTheme="majorBidi" w:cstheme="majorBidi"/>
          <w:color w:val="000000" w:themeColor="text1"/>
        </w:rPr>
        <w:t>showed that the increasing return at different level of education. In this paper, The Mean Sample and Ordinary Least Square techniques were used for estimation of the variables. To estimate the variables the data was use of Pakistan Integrated Household Survey 1990 to 1991 and 2001 to 2002 which was published by the Federal Bureau of Statistics.</w:t>
      </w:r>
    </w:p>
    <w:p w14:paraId="22C03B82" w14:textId="4127B442"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Khalid et al</w:t>
      </w:r>
      <w:r w:rsidR="00D52928" w:rsidRPr="00462A48">
        <w:rPr>
          <w:rFonts w:asciiTheme="majorBidi" w:hAnsiTheme="majorBidi" w:cstheme="majorBidi"/>
          <w:color w:val="000000" w:themeColor="text1"/>
        </w:rPr>
        <w:t>. (</w:t>
      </w:r>
      <w:r w:rsidRPr="00462A48">
        <w:rPr>
          <w:rFonts w:asciiTheme="majorBidi" w:hAnsiTheme="majorBidi" w:cstheme="majorBidi"/>
          <w:color w:val="000000" w:themeColor="text1"/>
        </w:rPr>
        <w:t xml:space="preserve">2002) examined the Future of Girls’ Education in Pakistan. </w:t>
      </w:r>
      <w:r w:rsidRPr="0048101C">
        <w:rPr>
          <w:rFonts w:asciiTheme="majorBidi" w:hAnsiTheme="majorBidi" w:cstheme="majorBidi"/>
          <w:color w:val="000000" w:themeColor="text1"/>
          <w:highlight w:val="green"/>
          <w:rPrChange w:id="20" w:author="Fizza Sabir" w:date="2018-11-09T09:45:00Z">
            <w:rPr>
              <w:rFonts w:asciiTheme="majorBidi" w:hAnsiTheme="majorBidi" w:cstheme="majorBidi"/>
              <w:color w:val="000000" w:themeColor="text1"/>
            </w:rPr>
          </w:rPrChange>
        </w:rPr>
        <w:t>Secondary date used in this paper. They had taken variables was progress</w:t>
      </w:r>
      <w:r w:rsidRPr="00462A48">
        <w:rPr>
          <w:rFonts w:asciiTheme="majorBidi" w:hAnsiTheme="majorBidi" w:cstheme="majorBidi"/>
          <w:color w:val="000000" w:themeColor="text1"/>
        </w:rPr>
        <w:t xml:space="preserve"> in gross enrolment rates, </w:t>
      </w:r>
      <w:commentRangeStart w:id="21"/>
      <w:r w:rsidRPr="00462A48">
        <w:rPr>
          <w:rFonts w:asciiTheme="majorBidi" w:hAnsiTheme="majorBidi" w:cstheme="majorBidi"/>
          <w:color w:val="000000" w:themeColor="text1"/>
        </w:rPr>
        <w:t>%</w:t>
      </w:r>
      <w:commentRangeEnd w:id="21"/>
      <w:r w:rsidR="00E27994">
        <w:rPr>
          <w:rStyle w:val="CommentReference"/>
        </w:rPr>
        <w:commentReference w:id="21"/>
      </w:r>
      <w:r w:rsidRPr="00462A48">
        <w:rPr>
          <w:rFonts w:asciiTheme="majorBidi" w:hAnsiTheme="majorBidi" w:cstheme="majorBidi"/>
          <w:color w:val="000000" w:themeColor="text1"/>
        </w:rPr>
        <w:t xml:space="preserve"> of primary teachers by gender, literacy rate, productivity growth, female and male labor force. They focus on the increase in the literacy rate of developing countries and they pay more attention to achieve education for all. </w:t>
      </w:r>
      <w:del w:id="22" w:author="Fizza Sabir" w:date="2018-11-09T09:45:00Z">
        <w:r w:rsidRPr="00462A48" w:rsidDel="0048101C">
          <w:rPr>
            <w:rFonts w:asciiTheme="majorBidi" w:hAnsiTheme="majorBidi" w:cstheme="majorBidi"/>
            <w:color w:val="000000" w:themeColor="text1"/>
          </w:rPr>
          <w:delText xml:space="preserve">Pakistan was also the part of this developmental framework. </w:delText>
        </w:r>
      </w:del>
      <w:r w:rsidRPr="00462A48">
        <w:rPr>
          <w:rFonts w:asciiTheme="majorBidi" w:hAnsiTheme="majorBidi" w:cstheme="majorBidi"/>
          <w:color w:val="000000" w:themeColor="text1"/>
        </w:rPr>
        <w:t>The conclusion of this study that in the future, the countries pay the attention to the girls’ education which increase the importance of the girls and the % in literacy also increased by the efforts of institutions.</w:t>
      </w:r>
    </w:p>
    <w:p w14:paraId="43B7BF92"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Nasir (2005) observed the Analysis of occupational Choice in Pakistan. In the determination of earnings and success in the labor market, the occupational choice plays an important role. Men and Women have different occupational distribution; was the main discussion in this regard. The model of men and women occupational choices was estimated by using the Pakistan Integrated Household Survey (PIHS) 2001-2002 data. They had taken variables discussed in this model was men and women salaries, labor force in the market, skills, productivity of men and female worker, wages and literacy. The econometric technique Multinomial Logit (MNL) used in this paper. The conclusion of this analysis showed that the positive outcome on the earning of the workers. </w:t>
      </w:r>
    </w:p>
    <w:p w14:paraId="7B3D199B"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E078E6" w:rsidRPr="00462A48">
        <w:rPr>
          <w:rFonts w:asciiTheme="majorBidi" w:hAnsiTheme="majorBidi" w:cstheme="majorBidi"/>
        </w:rPr>
        <w:t xml:space="preserve">Faridi </w:t>
      </w:r>
      <w:r w:rsidR="00E078E6" w:rsidRPr="00462A48">
        <w:rPr>
          <w:rFonts w:asciiTheme="majorBidi" w:hAnsiTheme="majorBidi" w:cstheme="majorBidi"/>
          <w:i/>
        </w:rPr>
        <w:t>et al (</w:t>
      </w:r>
      <w:r w:rsidR="00E078E6" w:rsidRPr="00462A48">
        <w:rPr>
          <w:rFonts w:asciiTheme="majorBidi" w:hAnsiTheme="majorBidi" w:cstheme="majorBidi"/>
        </w:rPr>
        <w:t xml:space="preserve">2009) explored the </w:t>
      </w:r>
      <w:r w:rsidR="00E078E6" w:rsidRPr="00462A48">
        <w:rPr>
          <w:rFonts w:asciiTheme="majorBidi" w:hAnsiTheme="majorBidi" w:cstheme="majorBidi"/>
          <w:bCs/>
        </w:rPr>
        <w:t>Analysis of the Determinants of Male Labor Force Participation and Employment Status in Pakistan in the Case of Bahawalpur District</w:t>
      </w:r>
      <w:r w:rsidR="00E078E6" w:rsidRPr="00462A48">
        <w:rPr>
          <w:rFonts w:asciiTheme="majorBidi" w:hAnsiTheme="majorBidi" w:cstheme="majorBidi"/>
        </w:rPr>
        <w:t xml:space="preserve"> time series data used for this estimation. Econometric technique </w:t>
      </w:r>
      <w:r w:rsidR="00E078E6" w:rsidRPr="00462A48">
        <w:rPr>
          <w:rFonts w:asciiTheme="majorBidi" w:hAnsiTheme="majorBidi" w:cstheme="majorBidi"/>
          <w:iCs/>
        </w:rPr>
        <w:t xml:space="preserve">Binomial Logit and Multi-nomial Logit </w:t>
      </w:r>
      <w:r w:rsidR="00E078E6" w:rsidRPr="00462A48">
        <w:rPr>
          <w:rFonts w:asciiTheme="majorBidi" w:hAnsiTheme="majorBidi" w:cstheme="majorBidi"/>
        </w:rPr>
        <w:t>approached for this analysis.</w:t>
      </w:r>
      <w:r w:rsidR="00E078E6" w:rsidRPr="00462A48">
        <w:rPr>
          <w:rFonts w:asciiTheme="majorBidi" w:hAnsiTheme="majorBidi" w:cstheme="majorBidi"/>
          <w:iCs/>
        </w:rPr>
        <w:t xml:space="preserve"> </w:t>
      </w:r>
      <w:commentRangeStart w:id="23"/>
      <w:r w:rsidR="00E078E6" w:rsidRPr="00462A48">
        <w:rPr>
          <w:rFonts w:asciiTheme="majorBidi" w:hAnsiTheme="majorBidi" w:cstheme="majorBidi"/>
          <w:iCs/>
        </w:rPr>
        <w:t>we</w:t>
      </w:r>
      <w:commentRangeEnd w:id="23"/>
      <w:r w:rsidR="00E27994">
        <w:rPr>
          <w:rStyle w:val="CommentReference"/>
        </w:rPr>
        <w:commentReference w:id="23"/>
      </w:r>
      <w:r w:rsidR="00E078E6" w:rsidRPr="00462A48">
        <w:rPr>
          <w:rFonts w:asciiTheme="majorBidi" w:hAnsiTheme="majorBidi" w:cstheme="majorBidi"/>
          <w:iCs/>
        </w:rPr>
        <w:t xml:space="preserve"> have explored how participation and employment status change with age, level of education, region of </w:t>
      </w:r>
      <w:r w:rsidR="00E078E6" w:rsidRPr="00462A48">
        <w:rPr>
          <w:rFonts w:asciiTheme="majorBidi" w:hAnsiTheme="majorBidi" w:cstheme="majorBidi"/>
          <w:iCs/>
        </w:rPr>
        <w:lastRenderedPageBreak/>
        <w:t>residence, closed relative’s education and sex by using statistical analysis. It has been observed the various education levels, presence of Assets, dependency burden and location are significantly affecting participation in various employment statuses.</w:t>
      </w:r>
    </w:p>
    <w:p w14:paraId="720C39C7" w14:textId="77777777" w:rsidR="00634FF6" w:rsidRDefault="00E078E6"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iCs/>
        </w:rPr>
        <w:t xml:space="preserve">Faridi, Z.M &amp; Malik, </w:t>
      </w:r>
      <w:commentRangeStart w:id="24"/>
      <w:r w:rsidRPr="00462A48">
        <w:rPr>
          <w:rFonts w:asciiTheme="majorBidi" w:hAnsiTheme="majorBidi" w:cstheme="majorBidi"/>
          <w:iCs/>
        </w:rPr>
        <w:t>S</w:t>
      </w:r>
      <w:commentRangeEnd w:id="24"/>
      <w:r w:rsidR="00E27994">
        <w:rPr>
          <w:rStyle w:val="CommentReference"/>
        </w:rPr>
        <w:commentReference w:id="24"/>
      </w:r>
      <w:r w:rsidRPr="00462A48">
        <w:rPr>
          <w:rFonts w:asciiTheme="majorBidi" w:hAnsiTheme="majorBidi" w:cstheme="majorBidi"/>
          <w:iCs/>
        </w:rPr>
        <w:t xml:space="preserve"> (2009) </w:t>
      </w:r>
      <w:r w:rsidRPr="00462A48">
        <w:rPr>
          <w:rFonts w:asciiTheme="majorBidi" w:hAnsiTheme="majorBidi" w:cstheme="majorBidi"/>
        </w:rPr>
        <w:t xml:space="preserve">explored the Impact of Education on Female Labour Force Participation in Pakistan: Empirical Evidence from Primary Data Analysis time series data used for this estimation. Econometric technique </w:t>
      </w:r>
      <w:r w:rsidRPr="00462A48">
        <w:rPr>
          <w:rFonts w:asciiTheme="majorBidi" w:hAnsiTheme="majorBidi" w:cstheme="majorBidi"/>
          <w:iCs/>
        </w:rPr>
        <w:t xml:space="preserve">Binomial Logit and Multi-nomial Logit </w:t>
      </w:r>
      <w:r w:rsidRPr="00462A48">
        <w:rPr>
          <w:rFonts w:asciiTheme="majorBidi" w:hAnsiTheme="majorBidi" w:cstheme="majorBidi"/>
        </w:rPr>
        <w:t>approached for this analysis.</w:t>
      </w:r>
      <w:r w:rsidRPr="00462A48">
        <w:rPr>
          <w:rFonts w:asciiTheme="majorBidi" w:hAnsiTheme="majorBidi" w:cstheme="majorBidi"/>
          <w:iCs/>
        </w:rPr>
        <w:t xml:space="preserve"> The role of parents’ education turns out to be insignificant while the spouse educational status has positive and significant impact on female labour force participation. Thus study concluded that educated female is successful in attaining employment, raising output and growth.</w:t>
      </w:r>
    </w:p>
    <w:p w14:paraId="5A118BD7" w14:textId="77777777" w:rsidR="00634FF6" w:rsidRDefault="00E078E6"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iCs/>
        </w:rPr>
        <w:t xml:space="preserve">Faridi, </w:t>
      </w:r>
      <w:r w:rsidRPr="00462A48">
        <w:rPr>
          <w:rFonts w:asciiTheme="majorBidi" w:hAnsiTheme="majorBidi" w:cstheme="majorBidi"/>
          <w:i/>
          <w:iCs/>
        </w:rPr>
        <w:t>et al (</w:t>
      </w:r>
      <w:r w:rsidRPr="00462A48">
        <w:rPr>
          <w:rFonts w:asciiTheme="majorBidi" w:hAnsiTheme="majorBidi" w:cstheme="majorBidi"/>
          <w:iCs/>
        </w:rPr>
        <w:t xml:space="preserve">2010) </w:t>
      </w:r>
      <w:r w:rsidRPr="00462A48">
        <w:rPr>
          <w:rFonts w:asciiTheme="majorBidi" w:hAnsiTheme="majorBidi" w:cstheme="majorBidi"/>
        </w:rPr>
        <w:t>explored the</w:t>
      </w:r>
      <w:r w:rsidRPr="00462A48">
        <w:rPr>
          <w:rFonts w:asciiTheme="majorBidi" w:hAnsiTheme="majorBidi" w:cstheme="majorBidi"/>
          <w:bCs/>
        </w:rPr>
        <w:t xml:space="preserve"> Impact of Education on Students’ Earnings: A Case of Public</w:t>
      </w:r>
      <w:r w:rsidR="00634FF6">
        <w:rPr>
          <w:rFonts w:asciiTheme="majorBidi" w:hAnsiTheme="majorBidi" w:cstheme="majorBidi"/>
          <w:color w:val="000000" w:themeColor="text1"/>
        </w:rPr>
        <w:t xml:space="preserve"> </w:t>
      </w:r>
      <w:r w:rsidRPr="00462A48">
        <w:rPr>
          <w:rFonts w:asciiTheme="majorBidi" w:hAnsiTheme="majorBidi" w:cstheme="majorBidi"/>
          <w:bCs/>
        </w:rPr>
        <w:t>Sector Universities in Pakistan</w:t>
      </w:r>
      <w:r w:rsidRPr="00462A48">
        <w:rPr>
          <w:rFonts w:asciiTheme="majorBidi" w:hAnsiTheme="majorBidi" w:cstheme="majorBidi"/>
        </w:rPr>
        <w:t xml:space="preserve"> time series data used for this estimation. Econometric technique Ordinary Least Square Method used to analyze the impact of Educational level on Students’ earnings.</w:t>
      </w:r>
      <w:r w:rsidRPr="00462A48">
        <w:rPr>
          <w:rFonts w:asciiTheme="majorBidi" w:hAnsiTheme="majorBidi" w:cstheme="majorBidi"/>
          <w:iCs/>
        </w:rPr>
        <w:t xml:space="preserve"> </w:t>
      </w:r>
      <w:r w:rsidRPr="00462A48">
        <w:rPr>
          <w:rFonts w:asciiTheme="majorBidi" w:hAnsiTheme="majorBidi" w:cstheme="majorBidi"/>
        </w:rPr>
        <w:t xml:space="preserve">Our results showed that completed years of education and experience in years are positively and significantly contributing to monthly earnings of students in first model. </w:t>
      </w:r>
      <w:r w:rsidRPr="00E27994">
        <w:rPr>
          <w:rFonts w:asciiTheme="majorBidi" w:hAnsiTheme="majorBidi" w:cstheme="majorBidi"/>
          <w:highlight w:val="green"/>
          <w:rPrChange w:id="25" w:author="Fizza Sabir" w:date="2018-11-09T09:53:00Z">
            <w:rPr>
              <w:rFonts w:asciiTheme="majorBidi" w:hAnsiTheme="majorBidi" w:cstheme="majorBidi"/>
            </w:rPr>
          </w:rPrChange>
        </w:rPr>
        <w:t>At Each education levels</w:t>
      </w:r>
      <w:r w:rsidRPr="00462A48">
        <w:rPr>
          <w:rFonts w:asciiTheme="majorBidi" w:hAnsiTheme="majorBidi" w:cstheme="majorBidi"/>
        </w:rPr>
        <w:t>, the monthly earnings of students are increasing and have significant impact on earnings of students. Study shows that PhD and M.Phil students can earn more than bachelor students. This indicated positive contribution of educational level in earnings. Experience and number of hours worked also have a positive contribution in monthly earnings.</w:t>
      </w:r>
    </w:p>
    <w:p w14:paraId="6E2E9D61"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Chaudhry et al. (2010) observed The Effect of Health and Education on the Female Earnings. The measure of human capital; health and education are considered most significant. The main goal of this research was to find out the effects of health and education on the wages of the female workers in Pakistan. The technique used in this model were the descriptive and OLS. The health and education have the significant and positive impact on earnings of the female workers. The variables used in the study were education, health status, mortality rate, age and training.</w:t>
      </w:r>
    </w:p>
    <w:p w14:paraId="0D58901F"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Son (2010) looked out </w:t>
      </w:r>
      <w:commentRangeStart w:id="26"/>
      <w:r w:rsidRPr="00462A48">
        <w:rPr>
          <w:rFonts w:asciiTheme="majorBidi" w:hAnsiTheme="majorBidi" w:cstheme="majorBidi"/>
          <w:color w:val="000000" w:themeColor="text1"/>
        </w:rPr>
        <w:t>“</w:t>
      </w:r>
      <w:commentRangeEnd w:id="26"/>
      <w:r w:rsidR="00E27994">
        <w:rPr>
          <w:rStyle w:val="CommentReference"/>
        </w:rPr>
        <w:commentReference w:id="26"/>
      </w:r>
      <w:r w:rsidRPr="00462A48">
        <w:rPr>
          <w:rFonts w:asciiTheme="majorBidi" w:hAnsiTheme="majorBidi" w:cstheme="majorBidi"/>
          <w:color w:val="000000" w:themeColor="text1"/>
        </w:rPr>
        <w:t xml:space="preserve">The Human Capital Development “. This paper </w:t>
      </w:r>
      <w:commentRangeStart w:id="27"/>
      <w:r w:rsidRPr="00462A48">
        <w:rPr>
          <w:rFonts w:asciiTheme="majorBidi" w:hAnsiTheme="majorBidi" w:cstheme="majorBidi"/>
          <w:color w:val="000000" w:themeColor="text1"/>
        </w:rPr>
        <w:t>has</w:t>
      </w:r>
      <w:commentRangeEnd w:id="27"/>
      <w:r w:rsidR="00E27994">
        <w:rPr>
          <w:rStyle w:val="CommentReference"/>
        </w:rPr>
        <w:commentReference w:id="27"/>
      </w:r>
      <w:r w:rsidRPr="00462A48">
        <w:rPr>
          <w:rFonts w:asciiTheme="majorBidi" w:hAnsiTheme="majorBidi" w:cstheme="majorBidi"/>
          <w:color w:val="000000" w:themeColor="text1"/>
        </w:rPr>
        <w:t xml:space="preserve"> two main </w:t>
      </w:r>
      <w:r w:rsidR="00D52928" w:rsidRPr="00462A48">
        <w:rPr>
          <w:rFonts w:asciiTheme="majorBidi" w:hAnsiTheme="majorBidi" w:cstheme="majorBidi"/>
          <w:color w:val="000000" w:themeColor="text1"/>
        </w:rPr>
        <w:t>goals</w:t>
      </w:r>
      <w:r w:rsidRPr="00462A48">
        <w:rPr>
          <w:rFonts w:asciiTheme="majorBidi" w:hAnsiTheme="majorBidi" w:cstheme="majorBidi"/>
          <w:color w:val="000000" w:themeColor="text1"/>
        </w:rPr>
        <w:t xml:space="preserve">, Firstly, it worked on to measure the gaps in the human capital stock across the world. It showed that how effectively many countries were moving towards the development path by the improvement in human capital stock. Secondly, it worked on the contribution of the human capital for the purpose of Economic Growth, worked for the Employment Growth, which also have the effect on the human capital growth to explain the total output per workers’ growth. They had taken variables for literacy rate, school enrolment rates, years of schooling, education skills, workforce, gender disparity, total output and Gross Domestic </w:t>
      </w:r>
      <w:r w:rsidRPr="00462A48">
        <w:rPr>
          <w:rFonts w:asciiTheme="majorBidi" w:hAnsiTheme="majorBidi" w:cstheme="majorBidi"/>
          <w:color w:val="000000" w:themeColor="text1"/>
        </w:rPr>
        <w:lastRenderedPageBreak/>
        <w:t>Product (GDP). The world’s poorer areas like South Asia and Sub-Saharan Africa have the very low human capital in early 1950.</w:t>
      </w:r>
    </w:p>
    <w:p w14:paraId="199DAEBC" w14:textId="6434E31E"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Nasir and Nazil (2010) worked on the Education and Earnings in Pakistan and Returns to Human Capital. The theory of Human Capital was conventionally developed by Becker (1962) and Mincer (1974). To estimate the all variables, the dummy variable technique was used in this mode</w:t>
      </w:r>
      <w:del w:id="28" w:author="Fizza Sabir" w:date="2018-11-09T09:57:00Z">
        <w:r w:rsidRPr="00462A48" w:rsidDel="00E27994">
          <w:rPr>
            <w:rFonts w:asciiTheme="majorBidi" w:hAnsiTheme="majorBidi" w:cstheme="majorBidi"/>
            <w:color w:val="000000" w:themeColor="text1"/>
          </w:rPr>
          <w:delText>k</w:delText>
        </w:r>
      </w:del>
      <w:ins w:id="29" w:author="Fizza Sabir" w:date="2018-11-09T09:57:00Z">
        <w:r w:rsidR="00E27994">
          <w:rPr>
            <w:rFonts w:asciiTheme="majorBidi" w:hAnsiTheme="majorBidi" w:cstheme="majorBidi"/>
            <w:color w:val="000000" w:themeColor="text1"/>
          </w:rPr>
          <w:t>l</w:t>
        </w:r>
      </w:ins>
      <w:r w:rsidRPr="00462A48">
        <w:rPr>
          <w:rFonts w:asciiTheme="majorBidi" w:hAnsiTheme="majorBidi" w:cstheme="majorBidi"/>
          <w:color w:val="000000" w:themeColor="text1"/>
        </w:rPr>
        <w:t xml:space="preserve">. </w:t>
      </w:r>
      <w:r w:rsidRPr="00E27994">
        <w:rPr>
          <w:rFonts w:asciiTheme="majorBidi" w:hAnsiTheme="majorBidi" w:cstheme="majorBidi"/>
          <w:color w:val="000000" w:themeColor="text1"/>
          <w:highlight w:val="green"/>
          <w:rPrChange w:id="30" w:author="Fizza Sabir" w:date="2018-11-09T09:57:00Z">
            <w:rPr>
              <w:rFonts w:asciiTheme="majorBidi" w:hAnsiTheme="majorBidi" w:cstheme="majorBidi"/>
              <w:color w:val="000000" w:themeColor="text1"/>
            </w:rPr>
          </w:rPrChange>
        </w:rPr>
        <w:t>They variables used in this model</w:t>
      </w:r>
      <w:r w:rsidRPr="00462A48">
        <w:rPr>
          <w:rFonts w:asciiTheme="majorBidi" w:hAnsiTheme="majorBidi" w:cstheme="majorBidi"/>
          <w:color w:val="000000" w:themeColor="text1"/>
        </w:rPr>
        <w:t xml:space="preserve"> were completed years of schooling, age starting school, literacy, numeracy skills, quality of school, and technical training. Most of the nationally representative surveys of households do </w:t>
      </w:r>
      <w:r w:rsidR="00F70143" w:rsidRPr="00462A48">
        <w:rPr>
          <w:rFonts w:asciiTheme="majorBidi" w:hAnsiTheme="majorBidi" w:cstheme="majorBidi"/>
          <w:color w:val="000000" w:themeColor="text1"/>
        </w:rPr>
        <w:t>not contain</w:t>
      </w:r>
      <w:r w:rsidRPr="00462A48">
        <w:rPr>
          <w:rFonts w:asciiTheme="majorBidi" w:hAnsiTheme="majorBidi" w:cstheme="majorBidi"/>
          <w:color w:val="000000" w:themeColor="text1"/>
        </w:rPr>
        <w:t xml:space="preserve"> the information about the variables like; quality of school, literacy, age starting school, numeracy skills, quality of school, completed years of schooling. The Pakistan Integrated Household Survey (PIHS) worked on these variables to provide all the available data regarded to these above variables. </w:t>
      </w:r>
    </w:p>
    <w:p w14:paraId="514521FC" w14:textId="77777777" w:rsidR="00634FF6" w:rsidRDefault="00F25F71"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Himaz .R</w:t>
      </w:r>
      <w:r w:rsidR="0080686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(2011) examined that education and household welfare a case study of Sri-lanka. He used cross- section during the time period 1985 to 2006. The econometric technique OLS and QR was used.</w:t>
      </w:r>
      <w:r w:rsidR="004D6F3E" w:rsidRPr="00462A48">
        <w:rPr>
          <w:rFonts w:asciiTheme="majorBidi" w:hAnsiTheme="majorBidi" w:cstheme="majorBidi"/>
          <w:color w:val="000000" w:themeColor="text1"/>
        </w:rPr>
        <w:t xml:space="preserve"> In this paper two main findings that come out of analysis.</w:t>
      </w:r>
      <w:r w:rsidRPr="00462A48">
        <w:rPr>
          <w:rFonts w:asciiTheme="majorBidi" w:hAnsiTheme="majorBidi" w:cstheme="majorBidi"/>
          <w:color w:val="000000" w:themeColor="text1"/>
        </w:rPr>
        <w:t xml:space="preserve"> I</w:t>
      </w:r>
      <w:r w:rsidR="00A94CEC" w:rsidRPr="00462A48">
        <w:rPr>
          <w:rFonts w:asciiTheme="majorBidi" w:hAnsiTheme="majorBidi" w:cstheme="majorBidi"/>
          <w:color w:val="000000" w:themeColor="text1"/>
        </w:rPr>
        <w:t>n this result</w:t>
      </w:r>
      <w:r w:rsidRPr="00462A48">
        <w:rPr>
          <w:rFonts w:asciiTheme="majorBidi" w:hAnsiTheme="majorBidi" w:cstheme="majorBidi"/>
          <w:color w:val="000000" w:themeColor="text1"/>
        </w:rPr>
        <w:t xml:space="preserve"> shows that individual </w:t>
      </w:r>
      <w:r w:rsidR="004D6F3E" w:rsidRPr="00462A48">
        <w:rPr>
          <w:rFonts w:asciiTheme="majorBidi" w:hAnsiTheme="majorBidi" w:cstheme="majorBidi"/>
          <w:color w:val="000000" w:themeColor="text1"/>
        </w:rPr>
        <w:t>qualifications</w:t>
      </w:r>
      <w:r w:rsidRPr="00462A48">
        <w:rPr>
          <w:rFonts w:asciiTheme="majorBidi" w:hAnsiTheme="majorBidi" w:cstheme="majorBidi"/>
          <w:color w:val="000000" w:themeColor="text1"/>
        </w:rPr>
        <w:t xml:space="preserve"> are important in labor m</w:t>
      </w:r>
      <w:r w:rsidR="00A94CEC" w:rsidRPr="00462A48">
        <w:rPr>
          <w:rFonts w:asciiTheme="majorBidi" w:hAnsiTheme="majorBidi" w:cstheme="majorBidi"/>
          <w:color w:val="000000" w:themeColor="text1"/>
        </w:rPr>
        <w:t xml:space="preserve">arket and other result the upper qualities collision shows privileged force of education on welfare than lower qualities, </w:t>
      </w:r>
      <w:r w:rsidR="00E471E2" w:rsidRPr="00462A48">
        <w:rPr>
          <w:rFonts w:asciiTheme="majorBidi" w:hAnsiTheme="majorBidi" w:cstheme="majorBidi"/>
          <w:color w:val="000000" w:themeColor="text1"/>
        </w:rPr>
        <w:t>representative</w:t>
      </w:r>
      <w:r w:rsidR="00A94CEC" w:rsidRPr="00462A48">
        <w:rPr>
          <w:rFonts w:asciiTheme="majorBidi" w:hAnsiTheme="majorBidi" w:cstheme="majorBidi"/>
          <w:color w:val="000000" w:themeColor="text1"/>
        </w:rPr>
        <w:t xml:space="preserve"> that these households are </w:t>
      </w:r>
      <w:r w:rsidR="00E471E2" w:rsidRPr="00462A48">
        <w:rPr>
          <w:rFonts w:asciiTheme="majorBidi" w:hAnsiTheme="majorBidi" w:cstheme="majorBidi"/>
          <w:color w:val="000000" w:themeColor="text1"/>
        </w:rPr>
        <w:t>superior</w:t>
      </w:r>
      <w:r w:rsidR="00A94CEC" w:rsidRPr="00462A48">
        <w:rPr>
          <w:rFonts w:asciiTheme="majorBidi" w:hAnsiTheme="majorBidi" w:cstheme="majorBidi"/>
          <w:color w:val="000000" w:themeColor="text1"/>
        </w:rPr>
        <w:t xml:space="preserve"> their human capital welfare.</w:t>
      </w:r>
    </w:p>
    <w:p w14:paraId="6435A985"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Ali (2011) worked on “The Deficient Policy Communication, Deficient Outcomes-Capacity Building Policy under Education Reforms in Sindh, Pakistan. In (2003) USAID sponsored the programmed”Education Sector Reforms Assistance” (ESRA), to build the capacity of District Education Managers. The method of qualitative research was used to driven up the work for the more effective results. Most of the policies failed to achieve any of the arranged targets year after year despite the special management. The result of this model was to understand the capacity building policy of education managers in Pakistan.</w:t>
      </w:r>
    </w:p>
    <w:p w14:paraId="79B53F82"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Hassan and Cooray (2012) examined the effect of male and female health in economic growth; cross country evidence within a production function framework. The human capital plays the significant role in economic growth. The major purpose of the paper was to show that the life expectancy of male has a positive effect on the economic growth and the life expectancy of female has a negative impact. They had taken variables for life expectancy, age, health rate, capital stock, economic growth and GDP. The techniques used were OLS, random effect and three stage least squares estimation.</w:t>
      </w:r>
    </w:p>
    <w:p w14:paraId="39526985" w14:textId="77777777" w:rsidR="00634FF6" w:rsidRDefault="00E078E6"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iCs/>
        </w:rPr>
        <w:lastRenderedPageBreak/>
        <w:t xml:space="preserve">Khadim,z &amp; Akram ,w(2013) </w:t>
      </w:r>
      <w:r w:rsidRPr="00462A48">
        <w:rPr>
          <w:rFonts w:asciiTheme="majorBidi" w:hAnsiTheme="majorBidi" w:cstheme="majorBidi"/>
          <w:bCs/>
        </w:rPr>
        <w:t xml:space="preserve">Female Labor Force Participation in Formal Sector An Empirical Evidence from PSLM (2007-08) Econometric technique such as </w:t>
      </w:r>
      <w:r w:rsidRPr="00462A48">
        <w:rPr>
          <w:rFonts w:asciiTheme="majorBidi" w:hAnsiTheme="majorBidi" w:cstheme="majorBidi"/>
          <w:iCs/>
        </w:rPr>
        <w:t xml:space="preserve">Binomial Logit and Multi-nomial Logit </w:t>
      </w:r>
      <w:r w:rsidRPr="00462A48">
        <w:rPr>
          <w:rFonts w:asciiTheme="majorBidi" w:hAnsiTheme="majorBidi" w:cstheme="majorBidi"/>
        </w:rPr>
        <w:t>approached for this analysis. The empirical results of the study suggests that for women higher education attainments lead  to greater participation  in formal sector The results elucidate that there is greater probability of female labor force participation with education at primary and matriculation   level and the females are more likely to participate are married and belong to nuclear family living in urban  area</w:t>
      </w:r>
    </w:p>
    <w:p w14:paraId="29A6E092"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Afzal (2014) looked on the analysis of Earning Oriented Education System of Lahore </w:t>
      </w:r>
      <w:r w:rsidRPr="00462A48">
        <w:rPr>
          <w:rFonts w:asciiTheme="majorBidi" w:hAnsiTheme="majorBidi" w:cstheme="majorBidi"/>
          <w:color w:val="000000" w:themeColor="text1"/>
        </w:rPr>
        <w:br/>
        <w:t>Pakistan. The study describes the effect of the factors that affect the earnings and also estimates the Returns to the education (RTEdu) of the educational institutes in Lahore. They used the primary data for a sample of 8327 respondents in 2011 and econometric technique of ordinary least square (OLS) in this paper. They had taken variables of Computer skills, literacy rate, earning of individuals, and nature of job, family background, marital status, gender and training. The theory of Human Capital was valid in this regard. The final suggestion of this paper showed that the education have positive impact on the future life of the individuals.</w:t>
      </w:r>
    </w:p>
    <w:p w14:paraId="0201FEEF" w14:textId="77777777" w:rsidR="00634FF6" w:rsidRDefault="00806867"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Amir et al. (2015) discussed the impact of Education labor Force on Economic Growth of Pakistan. The time series data was used in the time period of 1973-2013. The techniques used in this model were the Augmented Dickey Fuller test (ADF), Vector Auto Regressive test (VAR) and the Johansen Co-integrated test. All these above tests were used for the estimation of the model. They had taken variables of labor force, physical capital, illiterate labor, labor force and real GDP. The findings of this study in the Economic Growth showed that the human capital has positive contribution. The research showed that the investments in the man can increase the productive growth at macro level. </w:t>
      </w:r>
    </w:p>
    <w:p w14:paraId="219DCBA7" w14:textId="77777777" w:rsidR="00634FF6" w:rsidRDefault="00F81A4E"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Mat et al.(2015) discussed that the impact of human capital investment on education and economic development in case of Sabah. </w:t>
      </w:r>
      <w:r w:rsidR="004D1435" w:rsidRPr="00462A48">
        <w:rPr>
          <w:rFonts w:asciiTheme="majorBidi" w:hAnsiTheme="majorBidi" w:cstheme="majorBidi"/>
          <w:color w:val="000000" w:themeColor="text1"/>
        </w:rPr>
        <w:t>The econometric technique ordinary least square (OLS) was used in this paper. The annual time period 1</w:t>
      </w:r>
      <w:r w:rsidR="0050111E" w:rsidRPr="00462A48">
        <w:rPr>
          <w:rFonts w:asciiTheme="majorBidi" w:hAnsiTheme="majorBidi" w:cstheme="majorBidi"/>
          <w:color w:val="000000" w:themeColor="text1"/>
        </w:rPr>
        <w:t xml:space="preserve">980 to 2010 used </w:t>
      </w:r>
      <w:r w:rsidR="004D1435" w:rsidRPr="00462A48">
        <w:rPr>
          <w:rFonts w:asciiTheme="majorBidi" w:hAnsiTheme="majorBidi" w:cstheme="majorBidi"/>
          <w:color w:val="000000" w:themeColor="text1"/>
        </w:rPr>
        <w:t xml:space="preserve">and the Solow growth model theory also used. </w:t>
      </w:r>
      <w:r w:rsidR="0050111E" w:rsidRPr="00462A48">
        <w:rPr>
          <w:rFonts w:asciiTheme="majorBidi" w:hAnsiTheme="majorBidi" w:cstheme="majorBidi"/>
          <w:color w:val="000000" w:themeColor="text1"/>
        </w:rPr>
        <w:t xml:space="preserve">Gross domestic product (GDP) per capita used dependent variable and literacy rate, life expectancy at birth, Number of immigrations and Growth rate of capita was used as independent variables. </w:t>
      </w:r>
      <w:r w:rsidR="00EC1F11" w:rsidRPr="00462A48">
        <w:rPr>
          <w:rFonts w:asciiTheme="majorBidi" w:hAnsiTheme="majorBidi" w:cstheme="majorBidi"/>
          <w:color w:val="000000" w:themeColor="text1"/>
        </w:rPr>
        <w:t>The result shows that human capital on education boost literacy rate concerning the additional schooling attain of acquaintance.</w:t>
      </w:r>
    </w:p>
    <w:p w14:paraId="3D9A7B52" w14:textId="77777777" w:rsidR="000A7CEF" w:rsidRPr="00462A48" w:rsidRDefault="000A7CEF" w:rsidP="00634FF6">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Jamal .H (2015) worked on private return to education; a case study in Pakistan. </w:t>
      </w:r>
      <w:r w:rsidR="000F318C" w:rsidRPr="00462A48">
        <w:rPr>
          <w:rFonts w:asciiTheme="majorBidi" w:hAnsiTheme="majorBidi" w:cstheme="majorBidi"/>
          <w:color w:val="000000" w:themeColor="text1"/>
        </w:rPr>
        <w:t xml:space="preserve">He used the time period 1990-91 to 2012-13. The data was composed of 16 nationally labor force surveys through the period are utilize with some revision. </w:t>
      </w:r>
      <w:r w:rsidR="00886590" w:rsidRPr="00462A48">
        <w:rPr>
          <w:rFonts w:asciiTheme="majorBidi" w:hAnsiTheme="majorBidi" w:cstheme="majorBidi"/>
          <w:color w:val="000000" w:themeColor="text1"/>
        </w:rPr>
        <w:t>In this study traditional approach LFC was used.</w:t>
      </w:r>
      <w:r w:rsidR="00B63B41" w:rsidRPr="00462A48">
        <w:rPr>
          <w:rFonts w:asciiTheme="majorBidi" w:hAnsiTheme="majorBidi" w:cstheme="majorBidi"/>
          <w:color w:val="000000" w:themeColor="text1"/>
        </w:rPr>
        <w:t xml:space="preserve"> The source of data was collected Pakistan Bureau of Statistic (</w:t>
      </w:r>
      <w:commentRangeStart w:id="31"/>
      <w:r w:rsidR="00B63B41" w:rsidRPr="00462A48">
        <w:rPr>
          <w:rFonts w:asciiTheme="majorBidi" w:hAnsiTheme="majorBidi" w:cstheme="majorBidi"/>
          <w:color w:val="000000" w:themeColor="text1"/>
        </w:rPr>
        <w:t>PBS</w:t>
      </w:r>
      <w:commentRangeEnd w:id="31"/>
      <w:r w:rsidR="00E27994">
        <w:rPr>
          <w:rStyle w:val="CommentReference"/>
        </w:rPr>
        <w:commentReference w:id="31"/>
      </w:r>
      <w:r w:rsidR="00B63B41" w:rsidRPr="00462A48">
        <w:rPr>
          <w:rFonts w:asciiTheme="majorBidi" w:hAnsiTheme="majorBidi" w:cstheme="majorBidi"/>
          <w:color w:val="000000" w:themeColor="text1"/>
        </w:rPr>
        <w:t xml:space="preserve">). </w:t>
      </w:r>
    </w:p>
    <w:p w14:paraId="6A79C55D" w14:textId="77777777" w:rsidR="00806867" w:rsidRPr="00634FF6" w:rsidRDefault="00806867" w:rsidP="00634FF6">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lastRenderedPageBreak/>
        <w:t>Model Specification, Data and Methodology</w:t>
      </w:r>
    </w:p>
    <w:p w14:paraId="5C95730D" w14:textId="77777777"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This section will provide a justification on the data and methodology of this theory. Methodology will used to get the measurements. The source of data and the list of variables will be included here also. </w:t>
      </w:r>
    </w:p>
    <w:p w14:paraId="6C6B93A2" w14:textId="77777777" w:rsidR="00806867" w:rsidRPr="00634FF6" w:rsidRDefault="0042253B"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 xml:space="preserve">Data </w:t>
      </w:r>
      <w:r w:rsidR="00806867" w:rsidRPr="00634FF6">
        <w:rPr>
          <w:rFonts w:asciiTheme="majorBidi" w:hAnsiTheme="majorBidi" w:cstheme="majorBidi"/>
          <w:b/>
          <w:bCs/>
          <w:color w:val="000000" w:themeColor="text1"/>
        </w:rPr>
        <w:t xml:space="preserve">Sources and </w:t>
      </w:r>
      <w:commentRangeStart w:id="32"/>
      <w:r w:rsidR="00806867" w:rsidRPr="00634FF6">
        <w:rPr>
          <w:rFonts w:asciiTheme="majorBidi" w:hAnsiTheme="majorBidi" w:cstheme="majorBidi"/>
          <w:b/>
          <w:bCs/>
          <w:color w:val="000000" w:themeColor="text1"/>
        </w:rPr>
        <w:t>Definition</w:t>
      </w:r>
      <w:commentRangeEnd w:id="32"/>
      <w:r w:rsidR="009A2AD6">
        <w:rPr>
          <w:rStyle w:val="CommentReference"/>
        </w:rPr>
        <w:commentReference w:id="32"/>
      </w:r>
      <w:r w:rsidR="00806867" w:rsidRPr="00634FF6">
        <w:rPr>
          <w:rFonts w:asciiTheme="majorBidi" w:hAnsiTheme="majorBidi" w:cstheme="majorBidi"/>
          <w:b/>
          <w:bCs/>
          <w:color w:val="000000" w:themeColor="text1"/>
        </w:rPr>
        <w:t xml:space="preserve"> </w:t>
      </w:r>
    </w:p>
    <w:p w14:paraId="760BACDA" w14:textId="77777777"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Time series data used for study. To estimate the relationship among the variables used data from 1973 to 2016. The data was collect State Bank of Pakistan and IMF. The econometric technique of Auto Regressive Distribution Lag (ARDL) used in this study. Unit root of Augmented Dickey- Fuller (ADF) used apply to get rid of parameters. </w:t>
      </w:r>
    </w:p>
    <w:p w14:paraId="38F322E7" w14:textId="77777777" w:rsidR="00806867" w:rsidRPr="00634FF6" w:rsidRDefault="00973E54" w:rsidP="004E281B">
      <w:pPr>
        <w:spacing w:line="360" w:lineRule="auto"/>
        <w:jc w:val="both"/>
        <w:rPr>
          <w:rFonts w:asciiTheme="majorBidi" w:hAnsiTheme="majorBidi" w:cstheme="majorBidi"/>
          <w:b/>
          <w:bCs/>
          <w:color w:val="000000" w:themeColor="text1"/>
        </w:rPr>
      </w:pPr>
      <w:r w:rsidRPr="00634FF6">
        <w:rPr>
          <w:rFonts w:asciiTheme="majorBidi" w:hAnsiTheme="majorBidi" w:cstheme="majorBidi"/>
          <w:b/>
          <w:bCs/>
          <w:color w:val="000000" w:themeColor="text1"/>
        </w:rPr>
        <w:t>Model Specification</w:t>
      </w:r>
      <w:r w:rsidR="00806867" w:rsidRPr="00634FF6">
        <w:rPr>
          <w:rFonts w:asciiTheme="majorBidi" w:hAnsiTheme="majorBidi" w:cstheme="majorBidi"/>
          <w:b/>
          <w:bCs/>
          <w:color w:val="000000" w:themeColor="text1"/>
        </w:rPr>
        <w:t xml:space="preserve"> </w:t>
      </w:r>
    </w:p>
    <w:p w14:paraId="628ECD8F"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present study has been specified in following model;</w:t>
      </w:r>
    </w:p>
    <w:p w14:paraId="1B70D865"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Y= α+ β1 X + β2 X + β3 X + β4 X + β5 X + µ</w:t>
      </w:r>
    </w:p>
    <w:p w14:paraId="532A4E51"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Y= Gross Domestic Product (GDP) </w:t>
      </w:r>
    </w:p>
    <w:p w14:paraId="190B5909"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 1 = Education </w:t>
      </w:r>
    </w:p>
    <w:p w14:paraId="63637F6A"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X2 = Mortality </w:t>
      </w:r>
    </w:p>
    <w:p w14:paraId="7B1BFAD8"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X3 = Unemployment</w:t>
      </w:r>
    </w:p>
    <w:p w14:paraId="7B731B8A"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X4 = Age </w:t>
      </w:r>
    </w:p>
    <w:p w14:paraId="09F46CB4"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X5 = Enrolment</w:t>
      </w:r>
    </w:p>
    <w:p w14:paraId="00FAFAB4"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Now, justify the ARDL estimation equation</w:t>
      </w:r>
    </w:p>
    <w:p w14:paraId="37707F8B" w14:textId="77777777" w:rsidR="00806867" w:rsidRDefault="00806867" w:rsidP="00FC6C5C">
      <w:pPr>
        <w:spacing w:line="360" w:lineRule="auto"/>
        <w:ind w:firstLine="720"/>
        <w:jc w:val="both"/>
        <w:rPr>
          <w:ins w:id="33" w:author="Fizza Sabir" w:date="2018-11-09T10:10:00Z"/>
          <w:rFonts w:asciiTheme="majorBidi" w:hAnsiTheme="majorBidi" w:cstheme="majorBidi"/>
          <w:color w:val="000000" w:themeColor="text1"/>
        </w:rPr>
      </w:pPr>
      <w:r w:rsidRPr="00462A48">
        <w:rPr>
          <w:rFonts w:asciiTheme="majorBidi" w:hAnsiTheme="majorBidi" w:cstheme="majorBidi"/>
          <w:color w:val="000000" w:themeColor="text1"/>
        </w:rPr>
        <w:t xml:space="preserve">This equation Y is denoted by the dependent variables and their lagged, are also shows the independent variables. These variables have the different relationship some are positive and some negative. </w:t>
      </w:r>
      <w:r w:rsidR="009724AC" w:rsidRPr="00462A48">
        <w:rPr>
          <w:rFonts w:asciiTheme="majorBidi" w:hAnsiTheme="majorBidi" w:cstheme="majorBidi"/>
          <w:color w:val="000000" w:themeColor="text1"/>
        </w:rPr>
        <w:t xml:space="preserve">The steadiness of ARDL is skilled through compassion of study. </w:t>
      </w:r>
      <w:r w:rsidR="003055AE" w:rsidRPr="00462A48">
        <w:rPr>
          <w:rFonts w:asciiTheme="majorBidi" w:hAnsiTheme="majorBidi" w:cstheme="majorBidi"/>
          <w:color w:val="000000" w:themeColor="text1"/>
        </w:rPr>
        <w:t xml:space="preserve">The compassion psychiatry involves the sequential co-relation. </w:t>
      </w:r>
      <w:r w:rsidR="00124B76" w:rsidRPr="00462A48">
        <w:rPr>
          <w:rFonts w:asciiTheme="majorBidi" w:hAnsiTheme="majorBidi" w:cstheme="majorBidi"/>
          <w:color w:val="000000" w:themeColor="text1"/>
        </w:rPr>
        <w:t xml:space="preserve">Function farm, hetroskedasticity and normality. CUSUM and CUSUMSQ constancy is another way to decide the consistency of ARDL </w:t>
      </w:r>
      <w:commentRangeStart w:id="34"/>
      <w:commentRangeStart w:id="35"/>
      <w:r w:rsidR="00124B76" w:rsidRPr="00462A48">
        <w:rPr>
          <w:rFonts w:asciiTheme="majorBidi" w:hAnsiTheme="majorBidi" w:cstheme="majorBidi"/>
          <w:color w:val="000000" w:themeColor="text1"/>
        </w:rPr>
        <w:t>model</w:t>
      </w:r>
      <w:commentRangeEnd w:id="34"/>
      <w:r w:rsidR="009A2AD6">
        <w:rPr>
          <w:rStyle w:val="CommentReference"/>
        </w:rPr>
        <w:commentReference w:id="34"/>
      </w:r>
      <w:commentRangeEnd w:id="35"/>
      <w:r w:rsidR="008F2BE8">
        <w:rPr>
          <w:rStyle w:val="CommentReference"/>
        </w:rPr>
        <w:commentReference w:id="35"/>
      </w:r>
      <w:r w:rsidR="00124B76" w:rsidRPr="00462A48">
        <w:rPr>
          <w:rFonts w:asciiTheme="majorBidi" w:hAnsiTheme="majorBidi" w:cstheme="majorBidi"/>
          <w:color w:val="000000" w:themeColor="text1"/>
        </w:rPr>
        <w:t>.</w:t>
      </w:r>
    </w:p>
    <w:p w14:paraId="2989BBE9" w14:textId="77777777" w:rsidR="008F2BE8" w:rsidRPr="00462A48" w:rsidRDefault="008F2BE8" w:rsidP="00FC6C5C">
      <w:pPr>
        <w:spacing w:line="360" w:lineRule="auto"/>
        <w:ind w:firstLine="720"/>
        <w:jc w:val="both"/>
        <w:rPr>
          <w:rFonts w:asciiTheme="majorBidi" w:hAnsiTheme="majorBidi" w:cstheme="majorBidi"/>
          <w:color w:val="000000" w:themeColor="text1"/>
        </w:rPr>
      </w:pPr>
    </w:p>
    <w:p w14:paraId="71D9BB28" w14:textId="77777777" w:rsidR="00634FF6" w:rsidRPr="00634FF6"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73E54" w:rsidRPr="00634FF6">
        <w:rPr>
          <w:rFonts w:asciiTheme="majorBidi" w:hAnsiTheme="majorBidi" w:cstheme="majorBidi"/>
          <w:b/>
          <w:bCs/>
          <w:color w:val="000000" w:themeColor="text1"/>
        </w:rPr>
        <w:t xml:space="preserve">Figure 1: </w:t>
      </w:r>
    </w:p>
    <w:p w14:paraId="48EDD3A9" w14:textId="77777777"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lastRenderedPageBreak/>
        <w:t>Model of Depe</w:t>
      </w:r>
      <w:r w:rsidR="00973E54" w:rsidRPr="00462A48">
        <w:rPr>
          <w:rFonts w:asciiTheme="majorBidi" w:hAnsiTheme="majorBidi" w:cstheme="majorBidi"/>
          <w:b/>
          <w:bCs/>
          <w:i/>
          <w:iCs/>
          <w:color w:val="000000" w:themeColor="text1"/>
        </w:rPr>
        <w:t>ndent and independent variables</w:t>
      </w:r>
    </w:p>
    <w:p w14:paraId="66DDC40C" w14:textId="77777777" w:rsidR="00806867" w:rsidRPr="00462A48" w:rsidRDefault="00973E54"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806867" w:rsidRPr="00462A48">
        <w:rPr>
          <w:rFonts w:asciiTheme="majorBidi" w:hAnsiTheme="majorBidi" w:cstheme="majorBidi"/>
          <w:noProof/>
          <w:color w:val="000000" w:themeColor="text1"/>
          <w:lang w:val="en-AU" w:eastAsia="en-AU"/>
        </w:rPr>
        <w:drawing>
          <wp:inline distT="0" distB="0" distL="0" distR="0" wp14:anchorId="0A545F2A" wp14:editId="61D37358">
            <wp:extent cx="3168650" cy="178435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B6EF67" w14:textId="77777777" w:rsidR="00806867" w:rsidRPr="00462A48" w:rsidRDefault="00806867" w:rsidP="004E281B">
      <w:pPr>
        <w:spacing w:line="360" w:lineRule="auto"/>
        <w:jc w:val="both"/>
        <w:rPr>
          <w:rFonts w:asciiTheme="majorBidi" w:hAnsiTheme="majorBidi" w:cstheme="majorBidi"/>
          <w:color w:val="000000" w:themeColor="text1"/>
        </w:rPr>
      </w:pPr>
    </w:p>
    <w:p w14:paraId="590B2399" w14:textId="77777777"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There is Gross Domestic Product dependent variable and education, mortality, unemployment, age and enrolment are independent </w:t>
      </w:r>
      <w:commentRangeStart w:id="36"/>
      <w:r w:rsidRPr="00462A48">
        <w:rPr>
          <w:rFonts w:asciiTheme="majorBidi" w:hAnsiTheme="majorBidi" w:cstheme="majorBidi"/>
          <w:color w:val="000000" w:themeColor="text1"/>
        </w:rPr>
        <w:t>variables</w:t>
      </w:r>
      <w:commentRangeEnd w:id="36"/>
      <w:r w:rsidR="009A2AD6">
        <w:rPr>
          <w:rStyle w:val="CommentReference"/>
        </w:rPr>
        <w:commentReference w:id="36"/>
      </w:r>
      <w:r w:rsidRPr="00462A48">
        <w:rPr>
          <w:rFonts w:asciiTheme="majorBidi" w:hAnsiTheme="majorBidi" w:cstheme="majorBidi"/>
          <w:color w:val="000000" w:themeColor="text1"/>
        </w:rPr>
        <w:t>.</w:t>
      </w:r>
    </w:p>
    <w:p w14:paraId="1B6194FA" w14:textId="77777777"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Description of Variables</w:t>
      </w:r>
    </w:p>
    <w:p w14:paraId="099CFFFC" w14:textId="77777777"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 xml:space="preserve">Gross Domestic </w:t>
      </w:r>
      <w:r w:rsidR="00174CDF" w:rsidRPr="00FC6C5C">
        <w:rPr>
          <w:rFonts w:asciiTheme="majorBidi" w:hAnsiTheme="majorBidi" w:cstheme="majorBidi"/>
          <w:b/>
          <w:bCs/>
          <w:color w:val="000000" w:themeColor="text1"/>
        </w:rPr>
        <w:t>Product</w:t>
      </w:r>
    </w:p>
    <w:p w14:paraId="67150CC2" w14:textId="77777777"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Gross Domestic Product is one of the most usually used measures of an economy’s output. It is define as “total value of goods and services produced within a country’s margins in specific time period-monthly and yearly “GDP is a correct sign of a size of economy.</w:t>
      </w:r>
    </w:p>
    <w:p w14:paraId="2D9760BE" w14:textId="77777777" w:rsidR="00806867" w:rsidRPr="00FC6C5C" w:rsidRDefault="00174CDF"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Education</w:t>
      </w:r>
    </w:p>
    <w:p w14:paraId="236732F1" w14:textId="77777777" w:rsidR="00806867" w:rsidRPr="00462A48" w:rsidRDefault="00806867" w:rsidP="00FC6C5C">
      <w:pPr>
        <w:spacing w:line="360" w:lineRule="auto"/>
        <w:ind w:firstLine="720"/>
        <w:jc w:val="both"/>
        <w:rPr>
          <w:rFonts w:asciiTheme="majorBidi" w:hAnsiTheme="majorBidi" w:cstheme="majorBidi"/>
          <w:color w:val="000000" w:themeColor="text1"/>
        </w:rPr>
      </w:pPr>
      <w:commentRangeStart w:id="37"/>
      <w:r w:rsidRPr="009A2AD6">
        <w:rPr>
          <w:rFonts w:asciiTheme="majorBidi" w:hAnsiTheme="majorBidi" w:cstheme="majorBidi"/>
          <w:color w:val="000000" w:themeColor="text1"/>
          <w:highlight w:val="green"/>
          <w:rPrChange w:id="38" w:author="Fizza Sabir" w:date="2018-11-09T10:03:00Z">
            <w:rPr>
              <w:rFonts w:asciiTheme="majorBidi" w:hAnsiTheme="majorBidi" w:cstheme="majorBidi"/>
              <w:color w:val="000000" w:themeColor="text1"/>
            </w:rPr>
          </w:rPrChange>
        </w:rPr>
        <w:t>In</w:t>
      </w:r>
      <w:commentRangeEnd w:id="37"/>
      <w:r w:rsidR="009A2AD6">
        <w:rPr>
          <w:rStyle w:val="CommentReference"/>
        </w:rPr>
        <w:commentReference w:id="37"/>
      </w:r>
      <w:r w:rsidRPr="009A2AD6">
        <w:rPr>
          <w:rFonts w:asciiTheme="majorBidi" w:hAnsiTheme="majorBidi" w:cstheme="majorBidi"/>
          <w:color w:val="000000" w:themeColor="text1"/>
          <w:highlight w:val="green"/>
          <w:rPrChange w:id="39" w:author="Fizza Sabir" w:date="2018-11-09T10:03:00Z">
            <w:rPr>
              <w:rFonts w:asciiTheme="majorBidi" w:hAnsiTheme="majorBidi" w:cstheme="majorBidi"/>
              <w:color w:val="000000" w:themeColor="text1"/>
            </w:rPr>
          </w:rPrChange>
        </w:rPr>
        <w:t xml:space="preserve"> our economy, the education is very important in our life. Education level is an important in our economy. Education explained the get the knowledge of life, training programmed and aware of well educated People.</w:t>
      </w:r>
      <w:r w:rsidRPr="00462A48">
        <w:rPr>
          <w:rFonts w:asciiTheme="majorBidi" w:hAnsiTheme="majorBidi" w:cstheme="majorBidi"/>
          <w:color w:val="000000" w:themeColor="text1"/>
        </w:rPr>
        <w:t xml:space="preserve"> Education has </w:t>
      </w:r>
      <w:r w:rsidRPr="009A2AD6">
        <w:rPr>
          <w:rFonts w:asciiTheme="majorBidi" w:hAnsiTheme="majorBidi" w:cstheme="majorBidi"/>
          <w:color w:val="000000" w:themeColor="text1"/>
          <w:highlight w:val="green"/>
          <w:rPrChange w:id="40" w:author="Fizza Sabir" w:date="2018-11-09T10:03:00Z">
            <w:rPr>
              <w:rFonts w:asciiTheme="majorBidi" w:hAnsiTheme="majorBidi" w:cstheme="majorBidi"/>
              <w:color w:val="000000" w:themeColor="text1"/>
            </w:rPr>
          </w:rPrChange>
        </w:rPr>
        <w:t>positive effect of our life</w:t>
      </w:r>
      <w:r w:rsidRPr="00462A48">
        <w:rPr>
          <w:rFonts w:asciiTheme="majorBidi" w:hAnsiTheme="majorBidi" w:cstheme="majorBidi"/>
          <w:color w:val="000000" w:themeColor="text1"/>
        </w:rPr>
        <w:t>. In Pakistan, many people are well educated. People get the education primary and secondary system. In Pakistan 44% people are educated. In urban areas, women get education colleges and universities. In rural areas, women are getting less education because they worked field with men.</w:t>
      </w:r>
    </w:p>
    <w:p w14:paraId="4919F9D4" w14:textId="77777777" w:rsidR="00806867"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Mortality Rate</w:t>
      </w:r>
    </w:p>
    <w:p w14:paraId="04920F4A" w14:textId="77777777" w:rsidR="00806867" w:rsidRPr="00462A48" w:rsidRDefault="00806867" w:rsidP="00FC6C5C">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mortality rate is defined as the unit of death per 1000 person per </w:t>
      </w:r>
      <w:commentRangeStart w:id="41"/>
      <w:r w:rsidRPr="00462A48">
        <w:rPr>
          <w:rFonts w:asciiTheme="majorBidi" w:hAnsiTheme="majorBidi" w:cstheme="majorBidi"/>
          <w:color w:val="000000" w:themeColor="text1"/>
        </w:rPr>
        <w:t>year</w:t>
      </w:r>
      <w:commentRangeEnd w:id="41"/>
      <w:r w:rsidR="009A2AD6">
        <w:rPr>
          <w:rStyle w:val="CommentReference"/>
        </w:rPr>
        <w:commentReference w:id="41"/>
      </w:r>
      <w:r w:rsidRPr="00462A48">
        <w:rPr>
          <w:rFonts w:asciiTheme="majorBidi" w:hAnsiTheme="majorBidi" w:cstheme="majorBidi"/>
          <w:color w:val="000000" w:themeColor="text1"/>
        </w:rPr>
        <w:t>. 9.5 % mortality rate of the whole population. Much disease, for example cancer, TV and aids spread in our country. Many people face to problem. Many people are death lack of food and issue of health facilities. In Pakistan, the death rate increase day by day.</w:t>
      </w:r>
    </w:p>
    <w:p w14:paraId="7261321E" w14:textId="77777777"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lastRenderedPageBreak/>
        <w:t>Unemployment Rate</w:t>
      </w:r>
    </w:p>
    <w:p w14:paraId="15CC977F" w14:textId="77777777" w:rsidR="00806867" w:rsidRPr="00462A48" w:rsidRDefault="00806867" w:rsidP="00FC6C5C">
      <w:pPr>
        <w:spacing w:line="360" w:lineRule="auto"/>
        <w:ind w:firstLine="720"/>
        <w:jc w:val="both"/>
        <w:rPr>
          <w:rFonts w:asciiTheme="majorBidi" w:hAnsiTheme="majorBidi" w:cstheme="majorBidi"/>
          <w:color w:val="000000" w:themeColor="text1"/>
        </w:rPr>
      </w:pPr>
      <w:r w:rsidRPr="00066B96">
        <w:rPr>
          <w:rFonts w:asciiTheme="majorBidi" w:hAnsiTheme="majorBidi" w:cstheme="majorBidi"/>
          <w:color w:val="000000" w:themeColor="text1"/>
          <w:highlight w:val="green"/>
          <w:rPrChange w:id="42" w:author="Fizza Sabir" w:date="2018-11-09T10:04:00Z">
            <w:rPr>
              <w:rFonts w:asciiTheme="majorBidi" w:hAnsiTheme="majorBidi" w:cstheme="majorBidi"/>
              <w:color w:val="000000" w:themeColor="text1"/>
            </w:rPr>
          </w:rPrChange>
        </w:rPr>
        <w:t>Unemployment rate is referred to percentage of total labor Unemployment rate is referred to percentage of total labor force that is unemployment but they look employed and paid to work every time.</w:t>
      </w:r>
      <w:r w:rsidRPr="00462A48">
        <w:rPr>
          <w:rFonts w:asciiTheme="majorBidi" w:hAnsiTheme="majorBidi" w:cstheme="majorBidi"/>
          <w:color w:val="000000" w:themeColor="text1"/>
        </w:rPr>
        <w:t xml:space="preserve"> </w:t>
      </w:r>
      <w:r w:rsidRPr="00066B96">
        <w:rPr>
          <w:rFonts w:asciiTheme="majorBidi" w:hAnsiTheme="majorBidi" w:cstheme="majorBidi"/>
          <w:color w:val="000000" w:themeColor="text1"/>
          <w:highlight w:val="green"/>
          <w:rPrChange w:id="43" w:author="Fizza Sabir" w:date="2018-11-09T10:04:00Z">
            <w:rPr>
              <w:rFonts w:asciiTheme="majorBidi" w:hAnsiTheme="majorBidi" w:cstheme="majorBidi"/>
              <w:color w:val="000000" w:themeColor="text1"/>
            </w:rPr>
          </w:rPrChange>
        </w:rPr>
        <w:t xml:space="preserve">The unemployment person n start gets for work but they have no job. In our economy many people are </w:t>
      </w:r>
      <w:r w:rsidRPr="00066B96">
        <w:rPr>
          <w:rFonts w:asciiTheme="majorBidi" w:hAnsiTheme="majorBidi" w:cstheme="majorBidi"/>
          <w:color w:val="000000" w:themeColor="text1"/>
          <w:highlight w:val="green"/>
          <w:rPrChange w:id="44" w:author="Fizza Sabir" w:date="2018-11-09T10:05:00Z">
            <w:rPr>
              <w:rFonts w:asciiTheme="majorBidi" w:hAnsiTheme="majorBidi" w:cstheme="majorBidi"/>
              <w:color w:val="000000" w:themeColor="text1"/>
            </w:rPr>
          </w:rPrChange>
        </w:rPr>
        <w:t>unemployment.  In Pakistan, many people go to aboard countries and get the rupees of our family.</w:t>
      </w:r>
      <w:r w:rsidR="002347C6" w:rsidRPr="00066B96">
        <w:rPr>
          <w:rFonts w:asciiTheme="majorBidi" w:hAnsiTheme="majorBidi" w:cstheme="majorBidi"/>
          <w:color w:val="000000" w:themeColor="text1"/>
          <w:highlight w:val="green"/>
          <w:rPrChange w:id="45" w:author="Fizza Sabir" w:date="2018-11-09T10:05:00Z">
            <w:rPr>
              <w:rFonts w:asciiTheme="majorBidi" w:hAnsiTheme="majorBidi" w:cstheme="majorBidi"/>
              <w:color w:val="000000" w:themeColor="text1"/>
            </w:rPr>
          </w:rPrChange>
        </w:rPr>
        <w:t xml:space="preserve"> In our country the jobs are few because people face to unemployment. In Pakistan as compared to US countries people are jobless. They pay full time in. In Pakistan as compared to US countries people are jobless. They pay full time in work.</w:t>
      </w:r>
      <w:r w:rsidR="0033726A" w:rsidRPr="00066B96">
        <w:rPr>
          <w:rFonts w:asciiTheme="majorBidi" w:hAnsiTheme="majorBidi" w:cstheme="majorBidi"/>
          <w:color w:val="000000" w:themeColor="text1"/>
          <w:highlight w:val="green"/>
          <w:rPrChange w:id="46" w:author="Fizza Sabir" w:date="2018-11-09T10:05:00Z">
            <w:rPr>
              <w:rFonts w:asciiTheme="majorBidi" w:hAnsiTheme="majorBidi" w:cstheme="majorBidi"/>
              <w:color w:val="000000" w:themeColor="text1"/>
            </w:rPr>
          </w:rPrChange>
        </w:rPr>
        <w:t xml:space="preserve"> They are skilled person but in Pakistan people are not skilled and they are skilled person but in Pakistan people are not skilled and they do not proper time in our duty time. Moreover, they face to unemployment.</w:t>
      </w:r>
      <w:r w:rsidR="002347C6" w:rsidRPr="00462A48">
        <w:rPr>
          <w:rFonts w:asciiTheme="majorBidi" w:hAnsiTheme="majorBidi" w:cstheme="majorBidi"/>
          <w:color w:val="000000" w:themeColor="text1"/>
        </w:rPr>
        <w:t xml:space="preserve"> </w:t>
      </w:r>
    </w:p>
    <w:p w14:paraId="64DC9A82" w14:textId="77777777" w:rsidR="00806867" w:rsidRPr="00FC6C5C" w:rsidRDefault="00503D4B"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Employment</w:t>
      </w:r>
    </w:p>
    <w:p w14:paraId="7E204FFB" w14:textId="77777777" w:rsidR="00806867" w:rsidRPr="00462A48" w:rsidRDefault="00806867" w:rsidP="00FC6C5C">
      <w:pPr>
        <w:spacing w:line="360" w:lineRule="auto"/>
        <w:ind w:firstLine="720"/>
        <w:jc w:val="both"/>
        <w:rPr>
          <w:rFonts w:asciiTheme="majorBidi" w:hAnsiTheme="majorBidi" w:cstheme="majorBidi"/>
          <w:color w:val="000000" w:themeColor="text1"/>
        </w:rPr>
      </w:pPr>
      <w:r w:rsidRPr="00066B96">
        <w:rPr>
          <w:rFonts w:asciiTheme="majorBidi" w:hAnsiTheme="majorBidi" w:cstheme="majorBidi"/>
          <w:color w:val="000000" w:themeColor="text1"/>
          <w:highlight w:val="green"/>
          <w:rPrChange w:id="47" w:author="Fizza Sabir" w:date="2018-11-09T10:05:00Z">
            <w:rPr>
              <w:rFonts w:asciiTheme="majorBidi" w:hAnsiTheme="majorBidi" w:cstheme="majorBidi"/>
              <w:color w:val="000000" w:themeColor="text1"/>
            </w:rPr>
          </w:rPrChange>
        </w:rPr>
        <w:t>People are employed because they pay full time in our job and works. Many people do work in part time job and moreover, mostly people time spent in family business.  They are referred to employment. In Pakistan people are employed and unemployed. People seek the training programs and get the better jobs. Training system helps the people get better facilities of jobs. Many people work in offices and get the good salary. They are employed.</w:t>
      </w:r>
      <w:r w:rsidR="00293613" w:rsidRPr="00066B96">
        <w:rPr>
          <w:rFonts w:asciiTheme="majorBidi" w:hAnsiTheme="majorBidi" w:cstheme="majorBidi"/>
          <w:color w:val="000000" w:themeColor="text1"/>
          <w:highlight w:val="green"/>
          <w:rPrChange w:id="48" w:author="Fizza Sabir" w:date="2018-11-09T10:05:00Z">
            <w:rPr>
              <w:rFonts w:asciiTheme="majorBidi" w:hAnsiTheme="majorBidi" w:cstheme="majorBidi"/>
              <w:color w:val="000000" w:themeColor="text1"/>
            </w:rPr>
          </w:rPrChange>
        </w:rPr>
        <w:t xml:space="preserve"> Many people are skilled and seek the knowledge of better facilities of jobs.</w:t>
      </w:r>
      <w:r w:rsidRPr="00462A48">
        <w:rPr>
          <w:rFonts w:asciiTheme="majorBidi" w:hAnsiTheme="majorBidi" w:cstheme="majorBidi"/>
          <w:color w:val="000000" w:themeColor="text1"/>
        </w:rPr>
        <w:t xml:space="preserve"> </w:t>
      </w:r>
    </w:p>
    <w:p w14:paraId="38A93975" w14:textId="77777777" w:rsidR="00806867" w:rsidRPr="00FC6C5C" w:rsidRDefault="003E7635"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t>Enrollment</w:t>
      </w:r>
    </w:p>
    <w:p w14:paraId="4F0E1F49"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Matriculation, the method of initiate audience to a school</w:t>
      </w:r>
    </w:p>
    <w:p w14:paraId="6BD30EEE"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Total number of students appropriately registered </w:t>
      </w:r>
    </w:p>
    <w:p w14:paraId="1AF0B161"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contribution of human subject in a clinical tail</w:t>
      </w:r>
    </w:p>
    <w:p w14:paraId="1ED1A5E4"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method of being enters onto an electoral roll</w:t>
      </w:r>
    </w:p>
    <w:p w14:paraId="6BD5D286" w14:textId="77777777" w:rsidR="001D750B" w:rsidRPr="00462A48" w:rsidRDefault="001D750B"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Concurrent enrolment, the </w:t>
      </w:r>
      <w:r w:rsidR="00F3305F" w:rsidRPr="00462A48">
        <w:rPr>
          <w:rFonts w:asciiTheme="majorBidi" w:hAnsiTheme="majorBidi" w:cstheme="majorBidi"/>
          <w:color w:val="000000" w:themeColor="text1"/>
        </w:rPr>
        <w:t>procedure in which high school student enrolls</w:t>
      </w:r>
      <w:r w:rsidRPr="00462A48">
        <w:rPr>
          <w:rFonts w:asciiTheme="majorBidi" w:hAnsiTheme="majorBidi" w:cstheme="majorBidi"/>
          <w:color w:val="000000" w:themeColor="text1"/>
        </w:rPr>
        <w:t xml:space="preserve"> at a university or college typically to achieve college praise.</w:t>
      </w:r>
    </w:p>
    <w:p w14:paraId="04FA4F73" w14:textId="77777777" w:rsidR="00F3305F" w:rsidRPr="00462A48" w:rsidRDefault="00F3305F"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Biometrics, the procedure of addition a user&amp;#39;s credentials to the verification system. </w:t>
      </w:r>
    </w:p>
    <w:p w14:paraId="11C6B07E" w14:textId="77777777" w:rsidR="00041EC8" w:rsidRPr="00462A48" w:rsidRDefault="00041EC8"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suspicious curling of a trilobite over its yielding ventral </w:t>
      </w:r>
      <w:commentRangeStart w:id="49"/>
      <w:r w:rsidRPr="00462A48">
        <w:rPr>
          <w:rFonts w:asciiTheme="majorBidi" w:hAnsiTheme="majorBidi" w:cstheme="majorBidi"/>
          <w:color w:val="000000" w:themeColor="text1"/>
        </w:rPr>
        <w:t>organs</w:t>
      </w:r>
      <w:commentRangeEnd w:id="49"/>
      <w:r w:rsidR="00066B96">
        <w:rPr>
          <w:rStyle w:val="CommentReference"/>
        </w:rPr>
        <w:commentReference w:id="49"/>
      </w:r>
      <w:r w:rsidRPr="00462A48">
        <w:rPr>
          <w:rFonts w:asciiTheme="majorBidi" w:hAnsiTheme="majorBidi" w:cstheme="majorBidi"/>
          <w:color w:val="000000" w:themeColor="text1"/>
        </w:rPr>
        <w:t>.</w:t>
      </w:r>
    </w:p>
    <w:p w14:paraId="58441CEB" w14:textId="7D38EADC" w:rsidR="008F2BE8" w:rsidRDefault="008F2BE8" w:rsidP="004E281B">
      <w:pPr>
        <w:spacing w:line="360" w:lineRule="auto"/>
        <w:jc w:val="both"/>
        <w:rPr>
          <w:ins w:id="50" w:author="Fizza Sabir" w:date="2018-11-09T10:13:00Z"/>
          <w:rFonts w:asciiTheme="majorBidi" w:hAnsiTheme="majorBidi" w:cstheme="majorBidi"/>
          <w:b/>
          <w:bCs/>
          <w:color w:val="000000" w:themeColor="text1"/>
        </w:rPr>
      </w:pPr>
      <w:ins w:id="51" w:author="Fizza Sabir" w:date="2018-11-09T10:13:00Z">
        <w:r>
          <w:rPr>
            <w:rFonts w:asciiTheme="majorBidi" w:hAnsiTheme="majorBidi" w:cstheme="majorBidi"/>
            <w:b/>
            <w:bCs/>
            <w:color w:val="000000" w:themeColor="text1"/>
          </w:rPr>
          <w:t>This section should be labeled as results</w:t>
        </w:r>
      </w:ins>
    </w:p>
    <w:p w14:paraId="0E6D90B7" w14:textId="77777777" w:rsidR="00FC6C5C" w:rsidRPr="00FC6C5C" w:rsidRDefault="00806867" w:rsidP="004E281B">
      <w:pPr>
        <w:spacing w:line="360" w:lineRule="auto"/>
        <w:jc w:val="both"/>
        <w:rPr>
          <w:rFonts w:asciiTheme="majorBidi" w:hAnsiTheme="majorBidi" w:cstheme="majorBidi"/>
          <w:b/>
          <w:bCs/>
          <w:color w:val="000000" w:themeColor="text1"/>
        </w:rPr>
      </w:pPr>
      <w:r w:rsidRPr="00FC6C5C">
        <w:rPr>
          <w:rFonts w:asciiTheme="majorBidi" w:hAnsiTheme="majorBidi" w:cstheme="majorBidi"/>
          <w:b/>
          <w:bCs/>
          <w:color w:val="000000" w:themeColor="text1"/>
        </w:rPr>
        <w:lastRenderedPageBreak/>
        <w:t>Table 1:</w:t>
      </w:r>
    </w:p>
    <w:p w14:paraId="1C558623" w14:textId="77777777"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List of Explanatory Variable with Expected sign </w:t>
      </w:r>
    </w:p>
    <w:tbl>
      <w:tblPr>
        <w:tblStyle w:val="LightShading"/>
        <w:tblW w:w="0" w:type="auto"/>
        <w:tblLook w:val="04A0" w:firstRow="1" w:lastRow="0" w:firstColumn="1" w:lastColumn="0" w:noHBand="0" w:noVBand="1"/>
      </w:tblPr>
      <w:tblGrid>
        <w:gridCol w:w="7735"/>
      </w:tblGrid>
      <w:tr w:rsidR="00806867" w:rsidRPr="00FC6C5C" w14:paraId="7AC6C4DF" w14:textId="77777777" w:rsidTr="00FC6C5C">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735" w:type="dxa"/>
          </w:tcPr>
          <w:p w14:paraId="1807B566" w14:textId="77777777" w:rsidR="00806867" w:rsidRPr="00FC6C5C" w:rsidRDefault="00806867" w:rsidP="004E281B">
            <w:pPr>
              <w:spacing w:line="360" w:lineRule="auto"/>
              <w:jc w:val="both"/>
              <w:rPr>
                <w:rFonts w:asciiTheme="majorBidi" w:hAnsiTheme="majorBidi" w:cstheme="majorBidi"/>
                <w:b w:val="0"/>
                <w:color w:val="000000" w:themeColor="text1"/>
                <w:sz w:val="20"/>
                <w:szCs w:val="20"/>
              </w:rPr>
            </w:pPr>
            <w:r w:rsidRPr="00FC6C5C">
              <w:rPr>
                <w:rFonts w:asciiTheme="majorBidi" w:hAnsiTheme="majorBidi" w:cstheme="majorBidi"/>
                <w:b w:val="0"/>
                <w:color w:val="000000" w:themeColor="text1"/>
                <w:sz w:val="20"/>
                <w:szCs w:val="20"/>
              </w:rPr>
              <w:t xml:space="preserve">Variables        Description of data               source         unit of measurement         sing </w:t>
            </w:r>
          </w:p>
        </w:tc>
      </w:tr>
    </w:tbl>
    <w:p w14:paraId="367B8F68" w14:textId="77777777" w:rsidR="00806867" w:rsidRPr="00FC6C5C" w:rsidRDefault="00806867" w:rsidP="004E281B">
      <w:pPr>
        <w:spacing w:line="360" w:lineRule="auto"/>
        <w:jc w:val="both"/>
        <w:rPr>
          <w:rFonts w:asciiTheme="majorBidi" w:hAnsiTheme="majorBidi" w:cstheme="majorBidi"/>
          <w:color w:val="000000" w:themeColor="text1"/>
          <w:sz w:val="20"/>
          <w:szCs w:val="20"/>
        </w:rPr>
      </w:pPr>
    </w:p>
    <w:p w14:paraId="3D394DF1" w14:textId="77777777"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GDP              Gross Domestic Product           </w:t>
      </w:r>
      <w:commentRangeStart w:id="52"/>
      <w:r w:rsidRPr="00FC6C5C">
        <w:rPr>
          <w:rFonts w:asciiTheme="majorBidi" w:hAnsiTheme="majorBidi" w:cstheme="majorBidi"/>
          <w:color w:val="000000" w:themeColor="text1"/>
          <w:sz w:val="20"/>
          <w:szCs w:val="20"/>
        </w:rPr>
        <w:t>SBP</w:t>
      </w:r>
      <w:commentRangeEnd w:id="52"/>
      <w:r w:rsidR="00066B96">
        <w:rPr>
          <w:rStyle w:val="CommentReference"/>
        </w:rPr>
        <w:commentReference w:id="52"/>
      </w:r>
      <w:r w:rsidRPr="00FC6C5C">
        <w:rPr>
          <w:rFonts w:asciiTheme="majorBidi" w:hAnsiTheme="majorBidi" w:cstheme="majorBidi"/>
          <w:color w:val="000000" w:themeColor="text1"/>
          <w:sz w:val="20"/>
          <w:szCs w:val="20"/>
        </w:rPr>
        <w:t xml:space="preserve">                Million rupee             Positive</w:t>
      </w:r>
    </w:p>
    <w:p w14:paraId="5A6FE320" w14:textId="77777777"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EDU                        Education </w:t>
      </w:r>
      <w:r w:rsidRPr="00FC6C5C">
        <w:rPr>
          <w:rFonts w:asciiTheme="majorBidi" w:hAnsiTheme="majorBidi" w:cstheme="majorBidi"/>
          <w:color w:val="000000" w:themeColor="text1"/>
          <w:sz w:val="20"/>
          <w:szCs w:val="20"/>
        </w:rPr>
        <w:tab/>
        <w:t xml:space="preserve">             SBP                Million rupee             Positive</w:t>
      </w:r>
    </w:p>
    <w:p w14:paraId="116934E5" w14:textId="77777777"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Age                             </w:t>
      </w:r>
      <w:r w:rsidR="00FC6C5C">
        <w:rPr>
          <w:rFonts w:asciiTheme="majorBidi" w:hAnsiTheme="majorBidi" w:cstheme="majorBidi"/>
          <w:color w:val="000000" w:themeColor="text1"/>
          <w:sz w:val="20"/>
          <w:szCs w:val="20"/>
        </w:rPr>
        <w:t xml:space="preserve">  Age</w:t>
      </w:r>
      <w:r w:rsidR="00FC6C5C">
        <w:rPr>
          <w:rFonts w:asciiTheme="majorBidi" w:hAnsiTheme="majorBidi" w:cstheme="majorBidi"/>
          <w:color w:val="000000" w:themeColor="text1"/>
          <w:sz w:val="20"/>
          <w:szCs w:val="20"/>
        </w:rPr>
        <w:tab/>
        <w:t xml:space="preserve">              </w:t>
      </w:r>
      <w:r w:rsidRPr="00FC6C5C">
        <w:rPr>
          <w:rFonts w:asciiTheme="majorBidi" w:hAnsiTheme="majorBidi" w:cstheme="majorBidi"/>
          <w:color w:val="000000" w:themeColor="text1"/>
          <w:sz w:val="20"/>
          <w:szCs w:val="20"/>
        </w:rPr>
        <w:t>SBP                Million rupee             Positive</w:t>
      </w:r>
    </w:p>
    <w:p w14:paraId="0C1EE8BF" w14:textId="77777777"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Mort                     Mortality                         </w:t>
      </w:r>
      <w:commentRangeStart w:id="53"/>
      <w:r w:rsidRPr="00FC6C5C">
        <w:rPr>
          <w:rFonts w:asciiTheme="majorBidi" w:hAnsiTheme="majorBidi" w:cstheme="majorBidi"/>
          <w:color w:val="000000" w:themeColor="text1"/>
          <w:sz w:val="20"/>
          <w:szCs w:val="20"/>
        </w:rPr>
        <w:t>PIHS</w:t>
      </w:r>
      <w:commentRangeEnd w:id="53"/>
      <w:r w:rsidR="00066B96">
        <w:rPr>
          <w:rStyle w:val="CommentReference"/>
        </w:rPr>
        <w:commentReference w:id="53"/>
      </w:r>
      <w:r w:rsidRPr="00FC6C5C">
        <w:rPr>
          <w:rFonts w:asciiTheme="majorBidi" w:hAnsiTheme="majorBidi" w:cstheme="majorBidi"/>
          <w:color w:val="000000" w:themeColor="text1"/>
          <w:sz w:val="20"/>
          <w:szCs w:val="20"/>
        </w:rPr>
        <w:t xml:space="preserve">                     Million rupee            Negative</w:t>
      </w:r>
    </w:p>
    <w:p w14:paraId="18D399AB" w14:textId="77777777" w:rsidR="00806867" w:rsidRPr="00FC6C5C"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Unemp             </w:t>
      </w:r>
      <w:r w:rsidR="00F70143" w:rsidRPr="00FC6C5C">
        <w:rPr>
          <w:rFonts w:asciiTheme="majorBidi" w:hAnsiTheme="majorBidi" w:cstheme="majorBidi"/>
          <w:color w:val="000000" w:themeColor="text1"/>
          <w:sz w:val="20"/>
          <w:szCs w:val="20"/>
        </w:rPr>
        <w:t xml:space="preserve">Unemployment                    </w:t>
      </w:r>
      <w:r w:rsidRPr="00FC6C5C">
        <w:rPr>
          <w:rFonts w:asciiTheme="majorBidi" w:hAnsiTheme="majorBidi" w:cstheme="majorBidi"/>
          <w:color w:val="000000" w:themeColor="text1"/>
          <w:sz w:val="20"/>
          <w:szCs w:val="20"/>
        </w:rPr>
        <w:t xml:space="preserve"> IMF                     Million rupee            Negative </w:t>
      </w:r>
    </w:p>
    <w:p w14:paraId="08BAE408" w14:textId="77777777" w:rsidR="00806867" w:rsidRDefault="00806867" w:rsidP="004E281B">
      <w:pPr>
        <w:spacing w:line="360" w:lineRule="auto"/>
        <w:jc w:val="both"/>
        <w:rPr>
          <w:rFonts w:asciiTheme="majorBidi" w:hAnsiTheme="majorBidi" w:cstheme="majorBidi"/>
          <w:color w:val="000000" w:themeColor="text1"/>
          <w:sz w:val="20"/>
          <w:szCs w:val="20"/>
        </w:rPr>
      </w:pPr>
      <w:r w:rsidRPr="00FC6C5C">
        <w:rPr>
          <w:rFonts w:asciiTheme="majorBidi" w:hAnsiTheme="majorBidi" w:cstheme="majorBidi"/>
          <w:color w:val="000000" w:themeColor="text1"/>
          <w:sz w:val="20"/>
          <w:szCs w:val="20"/>
        </w:rPr>
        <w:t xml:space="preserve">Enroll                   Enrollment                        IMF                     Million rupee             Positive </w:t>
      </w:r>
    </w:p>
    <w:p w14:paraId="04CAAF26" w14:textId="77777777" w:rsidR="00FC6C5C" w:rsidRPr="00FC6C5C" w:rsidRDefault="00FC6C5C" w:rsidP="004E281B">
      <w:pPr>
        <w:spacing w:line="360" w:lineRule="auto"/>
        <w:jc w:val="both"/>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_____________________________________________________________________________</w:t>
      </w:r>
    </w:p>
    <w:p w14:paraId="6EADE6AB" w14:textId="77777777" w:rsidR="00A92F85" w:rsidRPr="00462A48" w:rsidRDefault="00A92F8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this table, the Mort and unemployment show negative association with GDP while EDU, AGE and Enroll positive association with GDP.</w:t>
      </w:r>
    </w:p>
    <w:p w14:paraId="20773239" w14:textId="77777777"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Table2: </w:t>
      </w:r>
      <w:r w:rsidR="00792200" w:rsidRPr="00462A48">
        <w:rPr>
          <w:rFonts w:asciiTheme="majorBidi" w:hAnsiTheme="majorBidi" w:cstheme="majorBidi"/>
          <w:b/>
          <w:bCs/>
          <w:i/>
          <w:iCs/>
          <w:color w:val="000000" w:themeColor="text1"/>
        </w:rPr>
        <w:t>Descriptive Analysis</w:t>
      </w:r>
    </w:p>
    <w:tbl>
      <w:tblPr>
        <w:tblStyle w:val="LightShading"/>
        <w:tblW w:w="0" w:type="auto"/>
        <w:tblLook w:val="04A0" w:firstRow="1" w:lastRow="0" w:firstColumn="1" w:lastColumn="0" w:noHBand="0" w:noVBand="1"/>
      </w:tblPr>
      <w:tblGrid>
        <w:gridCol w:w="7865"/>
      </w:tblGrid>
      <w:tr w:rsidR="00806867" w:rsidRPr="00030959" w14:paraId="65D8953A" w14:textId="77777777" w:rsidTr="0003095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865" w:type="dxa"/>
          </w:tcPr>
          <w:p w14:paraId="17CE712D" w14:textId="77777777" w:rsidR="00806867" w:rsidRPr="00030959" w:rsidRDefault="00806867" w:rsidP="004E281B">
            <w:pPr>
              <w:spacing w:line="360" w:lineRule="auto"/>
              <w:jc w:val="both"/>
              <w:rPr>
                <w:rFonts w:asciiTheme="majorBidi" w:hAnsiTheme="majorBidi" w:cstheme="majorBidi"/>
                <w:b w:val="0"/>
                <w:color w:val="000000" w:themeColor="text1"/>
                <w:sz w:val="20"/>
                <w:szCs w:val="20"/>
              </w:rPr>
            </w:pPr>
            <w:r w:rsidRPr="00030959">
              <w:rPr>
                <w:rFonts w:asciiTheme="majorBidi" w:hAnsiTheme="majorBidi" w:cstheme="majorBidi"/>
                <w:b w:val="0"/>
                <w:color w:val="000000" w:themeColor="text1"/>
                <w:sz w:val="20"/>
                <w:szCs w:val="20"/>
              </w:rPr>
              <w:t xml:space="preserve">Variables        Mean           Median          Std.Dev         Skewness        Kurtorsis       Jarque Bera </w:t>
            </w:r>
          </w:p>
        </w:tc>
      </w:tr>
    </w:tbl>
    <w:p w14:paraId="40E1AFA8" w14:textId="77777777" w:rsidR="00806867" w:rsidRPr="00030959" w:rsidRDefault="00806867" w:rsidP="004E281B">
      <w:pPr>
        <w:spacing w:line="360" w:lineRule="auto"/>
        <w:jc w:val="both"/>
        <w:rPr>
          <w:rFonts w:asciiTheme="majorBidi" w:hAnsiTheme="majorBidi" w:cstheme="majorBidi"/>
          <w:color w:val="000000" w:themeColor="text1"/>
          <w:sz w:val="20"/>
          <w:szCs w:val="20"/>
        </w:rPr>
      </w:pPr>
    </w:p>
    <w:p w14:paraId="2D1C94DA" w14:textId="77777777"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GDP               5.123                5.5               2.291             - 0.618          3.266             2.599</w:t>
      </w:r>
    </w:p>
    <w:p w14:paraId="3C873A59" w14:textId="77777777"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Edu                1.785366        1.80000       0.335940         0.386851      2.011207      2.692895</w:t>
      </w:r>
    </w:p>
    <w:p w14:paraId="2AD6494A" w14:textId="77777777"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Mort              128.3707       128.3000       28.16819        0.021571      1.680175       2.978990</w:t>
      </w:r>
    </w:p>
    <w:p w14:paraId="79C6775E" w14:textId="77777777"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Unemp          9.771799        9.600000      4.731128         0.527608      2.476382       2.370582</w:t>
      </w:r>
    </w:p>
    <w:p w14:paraId="4DDE4908" w14:textId="77777777" w:rsidR="00806867" w:rsidRPr="00030959"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Age               35.10443        35.90000       4.670657       -0.010334      1.333725       4.743869</w:t>
      </w:r>
    </w:p>
    <w:p w14:paraId="63A4A9B8" w14:textId="77777777" w:rsidR="00806867" w:rsidRDefault="00806867" w:rsidP="004E281B">
      <w:pPr>
        <w:spacing w:line="360" w:lineRule="auto"/>
        <w:jc w:val="both"/>
        <w:rPr>
          <w:rFonts w:asciiTheme="majorBidi" w:hAnsiTheme="majorBidi" w:cstheme="majorBidi"/>
          <w:color w:val="000000" w:themeColor="text1"/>
          <w:sz w:val="20"/>
          <w:szCs w:val="20"/>
        </w:rPr>
      </w:pPr>
      <w:r w:rsidRPr="00030959">
        <w:rPr>
          <w:rFonts w:asciiTheme="majorBidi" w:hAnsiTheme="majorBidi" w:cstheme="majorBidi"/>
          <w:color w:val="000000" w:themeColor="text1"/>
          <w:sz w:val="20"/>
          <w:szCs w:val="20"/>
        </w:rPr>
        <w:t>Enr                68.02244        70.68848       15.39021         0.294802      1.788144        3.102724</w:t>
      </w:r>
    </w:p>
    <w:p w14:paraId="3F0FF4AD" w14:textId="77777777" w:rsidR="00030959" w:rsidRPr="00462A48" w:rsidRDefault="00030959" w:rsidP="004E281B">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sz w:val="20"/>
          <w:szCs w:val="20"/>
        </w:rPr>
        <w:t>_______________________________________________________________________________</w:t>
      </w:r>
    </w:p>
    <w:p w14:paraId="622A5BD9"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values using E-views 9.5</w:t>
      </w:r>
    </w:p>
    <w:p w14:paraId="0E128D38"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In above table show the analysis of selected variables which are GDP, Edu, Mort, unemp, age and Enr. We show the mean, median, Skewness, jarque-Bera etc.</w:t>
      </w:r>
    </w:p>
    <w:p w14:paraId="78C05AB5" w14:textId="77777777" w:rsidR="00C14A9C" w:rsidRPr="00C14A9C" w:rsidRDefault="00C14A9C" w:rsidP="004E281B">
      <w:pPr>
        <w:spacing w:line="360" w:lineRule="auto"/>
        <w:jc w:val="both"/>
        <w:rPr>
          <w:rFonts w:asciiTheme="majorBidi" w:hAnsiTheme="majorBidi" w:cstheme="majorBidi"/>
          <w:b/>
          <w:bCs/>
          <w:color w:val="000000" w:themeColor="text1"/>
        </w:rPr>
      </w:pPr>
      <w:r w:rsidRPr="00C14A9C">
        <w:rPr>
          <w:rFonts w:asciiTheme="majorBidi" w:hAnsiTheme="majorBidi" w:cstheme="majorBidi"/>
          <w:b/>
          <w:bCs/>
          <w:color w:val="000000" w:themeColor="text1"/>
        </w:rPr>
        <w:t>Table3</w:t>
      </w:r>
    </w:p>
    <w:p w14:paraId="0664C8E5" w14:textId="77777777" w:rsidR="00806867" w:rsidRPr="00462A48" w:rsidRDefault="00BE0781"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r w:rsidR="00806867" w:rsidRPr="00462A48">
        <w:rPr>
          <w:rFonts w:asciiTheme="majorBidi" w:hAnsiTheme="majorBidi" w:cstheme="majorBidi"/>
          <w:b/>
          <w:bCs/>
          <w:i/>
          <w:iCs/>
          <w:color w:val="000000" w:themeColor="text1"/>
        </w:rPr>
        <w:t>ADF Test with Level and 1</w:t>
      </w:r>
      <w:r w:rsidR="00806867" w:rsidRPr="00462A48">
        <w:rPr>
          <w:rFonts w:asciiTheme="majorBidi" w:hAnsiTheme="majorBidi" w:cstheme="majorBidi"/>
          <w:b/>
          <w:bCs/>
          <w:i/>
          <w:iCs/>
          <w:color w:val="000000" w:themeColor="text1"/>
          <w:vertAlign w:val="superscript"/>
        </w:rPr>
        <w:t>st</w:t>
      </w:r>
      <w:r w:rsidRPr="00462A48">
        <w:rPr>
          <w:rFonts w:asciiTheme="majorBidi" w:hAnsiTheme="majorBidi" w:cstheme="majorBidi"/>
          <w:b/>
          <w:bCs/>
          <w:i/>
          <w:iCs/>
          <w:color w:val="000000" w:themeColor="text1"/>
        </w:rPr>
        <w:t xml:space="preserve"> Difference</w:t>
      </w:r>
    </w:p>
    <w:tbl>
      <w:tblPr>
        <w:tblStyle w:val="TableGrid"/>
        <w:tblW w:w="0" w:type="auto"/>
        <w:tblLook w:val="04A0" w:firstRow="1" w:lastRow="0" w:firstColumn="1" w:lastColumn="0" w:noHBand="0" w:noVBand="1"/>
      </w:tblPr>
      <w:tblGrid>
        <w:gridCol w:w="1596"/>
        <w:gridCol w:w="798"/>
        <w:gridCol w:w="798"/>
        <w:gridCol w:w="1596"/>
        <w:gridCol w:w="1596"/>
        <w:gridCol w:w="1596"/>
        <w:gridCol w:w="1596"/>
      </w:tblGrid>
      <w:tr w:rsidR="00806867" w:rsidRPr="00C14A9C" w14:paraId="7ED01F79" w14:textId="77777777" w:rsidTr="0055085D">
        <w:tc>
          <w:tcPr>
            <w:tcW w:w="3192" w:type="dxa"/>
            <w:gridSpan w:val="3"/>
          </w:tcPr>
          <w:p w14:paraId="637BA579" w14:textId="77777777" w:rsidR="00806867" w:rsidRPr="00C14A9C" w:rsidRDefault="00F25F71"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V</w:t>
            </w:r>
            <w:r w:rsidR="00806867" w:rsidRPr="00C14A9C">
              <w:rPr>
                <w:rFonts w:asciiTheme="majorBidi" w:hAnsiTheme="majorBidi" w:cstheme="majorBidi"/>
                <w:color w:val="000000" w:themeColor="text1"/>
                <w:sz w:val="20"/>
                <w:szCs w:val="20"/>
              </w:rPr>
              <w:t>ariables</w:t>
            </w:r>
          </w:p>
        </w:tc>
        <w:tc>
          <w:tcPr>
            <w:tcW w:w="3192" w:type="dxa"/>
            <w:gridSpan w:val="2"/>
          </w:tcPr>
          <w:p w14:paraId="1987FA36"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ADF test</w:t>
            </w:r>
          </w:p>
        </w:tc>
        <w:tc>
          <w:tcPr>
            <w:tcW w:w="3192" w:type="dxa"/>
            <w:gridSpan w:val="2"/>
          </w:tcPr>
          <w:p w14:paraId="1096A8A3"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                          Result</w:t>
            </w:r>
          </w:p>
        </w:tc>
      </w:tr>
      <w:tr w:rsidR="00806867" w:rsidRPr="00C14A9C" w14:paraId="756BC793" w14:textId="77777777" w:rsidTr="0055085D">
        <w:tc>
          <w:tcPr>
            <w:tcW w:w="2394" w:type="dxa"/>
            <w:gridSpan w:val="2"/>
          </w:tcPr>
          <w:p w14:paraId="11544FE2"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2394" w:type="dxa"/>
            <w:gridSpan w:val="2"/>
          </w:tcPr>
          <w:p w14:paraId="6A894C5E"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Level</w:t>
            </w:r>
          </w:p>
        </w:tc>
        <w:tc>
          <w:tcPr>
            <w:tcW w:w="3192" w:type="dxa"/>
            <w:gridSpan w:val="2"/>
          </w:tcPr>
          <w:p w14:paraId="3043A5FD"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w:t>
            </w:r>
            <w:r w:rsidRPr="00C14A9C">
              <w:rPr>
                <w:rFonts w:asciiTheme="majorBidi" w:hAnsiTheme="majorBidi" w:cstheme="majorBidi"/>
                <w:color w:val="000000" w:themeColor="text1"/>
                <w:sz w:val="20"/>
                <w:szCs w:val="20"/>
                <w:vertAlign w:val="superscript"/>
              </w:rPr>
              <w:t>st</w:t>
            </w:r>
            <w:r w:rsidRPr="00C14A9C">
              <w:rPr>
                <w:rFonts w:asciiTheme="majorBidi" w:hAnsiTheme="majorBidi" w:cstheme="majorBidi"/>
                <w:color w:val="000000" w:themeColor="text1"/>
                <w:sz w:val="20"/>
                <w:szCs w:val="20"/>
              </w:rPr>
              <w:t xml:space="preserve"> difference</w:t>
            </w:r>
          </w:p>
        </w:tc>
        <w:tc>
          <w:tcPr>
            <w:tcW w:w="1596" w:type="dxa"/>
          </w:tcPr>
          <w:p w14:paraId="2E43ADB5"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14:paraId="142B532A" w14:textId="77777777" w:rsidTr="0055085D">
        <w:tc>
          <w:tcPr>
            <w:tcW w:w="1596" w:type="dxa"/>
          </w:tcPr>
          <w:p w14:paraId="42D455E7"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p>
        </w:tc>
        <w:tc>
          <w:tcPr>
            <w:tcW w:w="1596" w:type="dxa"/>
            <w:gridSpan w:val="2"/>
          </w:tcPr>
          <w:p w14:paraId="66F0505D"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Intercept </w:t>
            </w:r>
          </w:p>
        </w:tc>
        <w:tc>
          <w:tcPr>
            <w:tcW w:w="1596" w:type="dxa"/>
          </w:tcPr>
          <w:p w14:paraId="2C47EAA2"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 xml:space="preserve">Trend </w:t>
            </w:r>
          </w:p>
        </w:tc>
        <w:tc>
          <w:tcPr>
            <w:tcW w:w="1596" w:type="dxa"/>
          </w:tcPr>
          <w:p w14:paraId="5E012370" w14:textId="77777777" w:rsidR="00806867" w:rsidRPr="00C14A9C" w:rsidRDefault="005063E3"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w:t>
            </w:r>
            <w:r w:rsidR="00806867" w:rsidRPr="00C14A9C">
              <w:rPr>
                <w:rFonts w:asciiTheme="majorBidi" w:hAnsiTheme="majorBidi" w:cstheme="majorBidi"/>
                <w:color w:val="000000" w:themeColor="text1"/>
                <w:sz w:val="20"/>
                <w:szCs w:val="20"/>
              </w:rPr>
              <w:t>ntercept</w:t>
            </w:r>
          </w:p>
        </w:tc>
        <w:tc>
          <w:tcPr>
            <w:tcW w:w="1596" w:type="dxa"/>
          </w:tcPr>
          <w:p w14:paraId="6CB970AD"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Trend</w:t>
            </w:r>
          </w:p>
        </w:tc>
        <w:tc>
          <w:tcPr>
            <w:tcW w:w="1596" w:type="dxa"/>
          </w:tcPr>
          <w:p w14:paraId="212499C1"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p>
        </w:tc>
      </w:tr>
      <w:tr w:rsidR="00806867" w:rsidRPr="00C14A9C" w14:paraId="116A2DAD" w14:textId="77777777" w:rsidTr="0055085D">
        <w:tc>
          <w:tcPr>
            <w:tcW w:w="1596" w:type="dxa"/>
          </w:tcPr>
          <w:p w14:paraId="5D2221C3"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GDP</w:t>
            </w:r>
          </w:p>
        </w:tc>
        <w:tc>
          <w:tcPr>
            <w:tcW w:w="1596" w:type="dxa"/>
            <w:gridSpan w:val="2"/>
          </w:tcPr>
          <w:p w14:paraId="017615D4"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1.950686</w:t>
            </w:r>
          </w:p>
        </w:tc>
        <w:tc>
          <w:tcPr>
            <w:tcW w:w="1596" w:type="dxa"/>
          </w:tcPr>
          <w:p w14:paraId="2A300D48"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0.131592</w:t>
            </w:r>
          </w:p>
        </w:tc>
        <w:tc>
          <w:tcPr>
            <w:tcW w:w="1596" w:type="dxa"/>
          </w:tcPr>
          <w:p w14:paraId="107A3D88"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-4.778045</w:t>
            </w:r>
          </w:p>
        </w:tc>
        <w:tc>
          <w:tcPr>
            <w:tcW w:w="1596" w:type="dxa"/>
          </w:tcPr>
          <w:p w14:paraId="3C973621"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-5.229734</w:t>
            </w:r>
          </w:p>
        </w:tc>
        <w:tc>
          <w:tcPr>
            <w:tcW w:w="1596" w:type="dxa"/>
          </w:tcPr>
          <w:p w14:paraId="10045629"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14:paraId="77A61AEF" w14:textId="77777777" w:rsidTr="0055085D">
        <w:tc>
          <w:tcPr>
            <w:tcW w:w="1596" w:type="dxa"/>
          </w:tcPr>
          <w:p w14:paraId="316703F7"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Edu</w:t>
            </w:r>
          </w:p>
        </w:tc>
        <w:tc>
          <w:tcPr>
            <w:tcW w:w="1596" w:type="dxa"/>
            <w:gridSpan w:val="2"/>
          </w:tcPr>
          <w:p w14:paraId="580FE475"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-1.924679</w:t>
            </w:r>
          </w:p>
        </w:tc>
        <w:tc>
          <w:tcPr>
            <w:tcW w:w="1596" w:type="dxa"/>
          </w:tcPr>
          <w:p w14:paraId="74BC5283"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-1.071376</w:t>
            </w:r>
          </w:p>
        </w:tc>
        <w:tc>
          <w:tcPr>
            <w:tcW w:w="1596" w:type="dxa"/>
          </w:tcPr>
          <w:p w14:paraId="77B66F03"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-4.750300</w:t>
            </w:r>
          </w:p>
        </w:tc>
        <w:tc>
          <w:tcPr>
            <w:tcW w:w="1596" w:type="dxa"/>
          </w:tcPr>
          <w:p w14:paraId="2CCDB702"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-4.883165</w:t>
            </w:r>
          </w:p>
        </w:tc>
        <w:tc>
          <w:tcPr>
            <w:tcW w:w="1596" w:type="dxa"/>
          </w:tcPr>
          <w:p w14:paraId="6AF2975F"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14:paraId="5ED9D137" w14:textId="77777777" w:rsidTr="0055085D">
        <w:tc>
          <w:tcPr>
            <w:tcW w:w="1596" w:type="dxa"/>
          </w:tcPr>
          <w:p w14:paraId="3A6433BE"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Mort</w:t>
            </w:r>
          </w:p>
        </w:tc>
        <w:tc>
          <w:tcPr>
            <w:tcW w:w="1596" w:type="dxa"/>
            <w:gridSpan w:val="2"/>
          </w:tcPr>
          <w:p w14:paraId="3121CFAC"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1.328003</w:t>
            </w:r>
          </w:p>
        </w:tc>
        <w:tc>
          <w:tcPr>
            <w:tcW w:w="1596" w:type="dxa"/>
          </w:tcPr>
          <w:p w14:paraId="7928D68B"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-5.834085</w:t>
            </w:r>
          </w:p>
        </w:tc>
        <w:tc>
          <w:tcPr>
            <w:tcW w:w="1596" w:type="dxa"/>
          </w:tcPr>
          <w:p w14:paraId="2EBB8344"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-3.729472</w:t>
            </w:r>
          </w:p>
        </w:tc>
        <w:tc>
          <w:tcPr>
            <w:tcW w:w="1596" w:type="dxa"/>
          </w:tcPr>
          <w:p w14:paraId="6AA7896A"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-3.903278</w:t>
            </w:r>
          </w:p>
        </w:tc>
        <w:tc>
          <w:tcPr>
            <w:tcW w:w="1596" w:type="dxa"/>
          </w:tcPr>
          <w:p w14:paraId="384F8CD0"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I(0)</w:t>
            </w:r>
          </w:p>
        </w:tc>
      </w:tr>
      <w:tr w:rsidR="00806867" w:rsidRPr="00C14A9C" w14:paraId="3BA48C8A" w14:textId="77777777" w:rsidTr="0055085D">
        <w:tc>
          <w:tcPr>
            <w:tcW w:w="1596" w:type="dxa"/>
          </w:tcPr>
          <w:p w14:paraId="653C1A06"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Unemp</w:t>
            </w:r>
          </w:p>
        </w:tc>
        <w:tc>
          <w:tcPr>
            <w:tcW w:w="1596" w:type="dxa"/>
            <w:gridSpan w:val="2"/>
          </w:tcPr>
          <w:p w14:paraId="4DBF395C"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-1.633038</w:t>
            </w:r>
          </w:p>
        </w:tc>
        <w:tc>
          <w:tcPr>
            <w:tcW w:w="1596" w:type="dxa"/>
          </w:tcPr>
          <w:p w14:paraId="3C086ED1"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-1.669866</w:t>
            </w:r>
          </w:p>
        </w:tc>
        <w:tc>
          <w:tcPr>
            <w:tcW w:w="1596" w:type="dxa"/>
          </w:tcPr>
          <w:p w14:paraId="2A900D16"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-10.27427</w:t>
            </w:r>
          </w:p>
        </w:tc>
        <w:tc>
          <w:tcPr>
            <w:tcW w:w="1596" w:type="dxa"/>
          </w:tcPr>
          <w:p w14:paraId="7352D191"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-10.13673</w:t>
            </w:r>
          </w:p>
        </w:tc>
        <w:tc>
          <w:tcPr>
            <w:tcW w:w="1596" w:type="dxa"/>
          </w:tcPr>
          <w:p w14:paraId="4B3E99F1"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14:paraId="40285159" w14:textId="77777777" w:rsidTr="0055085D">
        <w:tc>
          <w:tcPr>
            <w:tcW w:w="1596" w:type="dxa"/>
          </w:tcPr>
          <w:p w14:paraId="32B069BE"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Age</w:t>
            </w:r>
          </w:p>
        </w:tc>
        <w:tc>
          <w:tcPr>
            <w:tcW w:w="1596" w:type="dxa"/>
            <w:gridSpan w:val="2"/>
          </w:tcPr>
          <w:p w14:paraId="34D56F2C"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4.888981</w:t>
            </w:r>
          </w:p>
        </w:tc>
        <w:tc>
          <w:tcPr>
            <w:tcW w:w="1596" w:type="dxa"/>
          </w:tcPr>
          <w:p w14:paraId="7B16B9F5"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4.550720</w:t>
            </w:r>
          </w:p>
        </w:tc>
        <w:tc>
          <w:tcPr>
            <w:tcW w:w="1596" w:type="dxa"/>
          </w:tcPr>
          <w:p w14:paraId="31E8D714"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-5.673092</w:t>
            </w:r>
          </w:p>
        </w:tc>
        <w:tc>
          <w:tcPr>
            <w:tcW w:w="1596" w:type="dxa"/>
          </w:tcPr>
          <w:p w14:paraId="4C8FE378"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1.357399</w:t>
            </w:r>
          </w:p>
        </w:tc>
        <w:tc>
          <w:tcPr>
            <w:tcW w:w="1596" w:type="dxa"/>
          </w:tcPr>
          <w:p w14:paraId="47165E31"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r w:rsidR="00806867" w:rsidRPr="00C14A9C" w14:paraId="736CA635" w14:textId="77777777" w:rsidTr="0055085D">
        <w:tc>
          <w:tcPr>
            <w:tcW w:w="1596" w:type="dxa"/>
          </w:tcPr>
          <w:p w14:paraId="65C58B1D"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Enr</w:t>
            </w:r>
          </w:p>
        </w:tc>
        <w:tc>
          <w:tcPr>
            <w:tcW w:w="1596" w:type="dxa"/>
            <w:gridSpan w:val="2"/>
          </w:tcPr>
          <w:p w14:paraId="6676B1D2"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-0.004240</w:t>
            </w:r>
          </w:p>
        </w:tc>
        <w:tc>
          <w:tcPr>
            <w:tcW w:w="1596" w:type="dxa"/>
          </w:tcPr>
          <w:p w14:paraId="7290C0C5"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-2.613707</w:t>
            </w:r>
          </w:p>
        </w:tc>
        <w:tc>
          <w:tcPr>
            <w:tcW w:w="1596" w:type="dxa"/>
          </w:tcPr>
          <w:p w14:paraId="36402C98"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-6.383087</w:t>
            </w:r>
          </w:p>
        </w:tc>
        <w:tc>
          <w:tcPr>
            <w:tcW w:w="1596" w:type="dxa"/>
          </w:tcPr>
          <w:p w14:paraId="56FB93C4"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-6.404868</w:t>
            </w:r>
          </w:p>
        </w:tc>
        <w:tc>
          <w:tcPr>
            <w:tcW w:w="1596" w:type="dxa"/>
          </w:tcPr>
          <w:p w14:paraId="0C60AA29" w14:textId="77777777" w:rsidR="00806867" w:rsidRPr="00C14A9C" w:rsidRDefault="00806867" w:rsidP="004E281B">
            <w:pPr>
              <w:spacing w:line="360" w:lineRule="auto"/>
              <w:jc w:val="both"/>
              <w:rPr>
                <w:rFonts w:asciiTheme="majorBidi" w:hAnsiTheme="majorBidi" w:cstheme="majorBidi"/>
                <w:color w:val="000000" w:themeColor="text1"/>
                <w:sz w:val="20"/>
                <w:szCs w:val="20"/>
              </w:rPr>
            </w:pPr>
            <w:r w:rsidRPr="00C14A9C">
              <w:rPr>
                <w:rFonts w:asciiTheme="majorBidi" w:hAnsiTheme="majorBidi" w:cstheme="majorBidi"/>
                <w:color w:val="000000" w:themeColor="text1"/>
                <w:sz w:val="20"/>
                <w:szCs w:val="20"/>
              </w:rPr>
              <w:t>I(1)</w:t>
            </w:r>
          </w:p>
        </w:tc>
      </w:tr>
    </w:tbl>
    <w:p w14:paraId="2A312BC0" w14:textId="77777777"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Calculate are carried with the help of E-views 9.5. (Note *,**,*** indicator the significant at 1%, 5%, 10% respectively interpretation).</w:t>
      </w:r>
    </w:p>
    <w:p w14:paraId="3B683F30" w14:textId="77777777" w:rsidR="002077A3" w:rsidRPr="00462A48" w:rsidRDefault="004713AE"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above table we define different result of variables. In the ADF test we confirm the stationary of values in our time series data. When the values are at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difference and the best level then we will apply ARDL and some variables have 1</w:t>
      </w:r>
      <w:r w:rsidRPr="00462A48">
        <w:rPr>
          <w:rFonts w:asciiTheme="majorBidi" w:hAnsiTheme="majorBidi" w:cstheme="majorBidi"/>
          <w:color w:val="000000" w:themeColor="text1"/>
          <w:vertAlign w:val="superscript"/>
        </w:rPr>
        <w:t>st</w:t>
      </w:r>
      <w:r w:rsidRPr="00462A48">
        <w:rPr>
          <w:rFonts w:asciiTheme="majorBidi" w:hAnsiTheme="majorBidi" w:cstheme="majorBidi"/>
          <w:color w:val="000000" w:themeColor="text1"/>
        </w:rPr>
        <w:t xml:space="preserve"> and some have at best level. </w:t>
      </w:r>
      <w:r w:rsidR="002077A3" w:rsidRPr="00462A48">
        <w:rPr>
          <w:rFonts w:asciiTheme="majorBidi" w:hAnsiTheme="majorBidi" w:cstheme="majorBidi"/>
          <w:color w:val="000000" w:themeColor="text1"/>
        </w:rPr>
        <w:t>So, the result shows use the ARDL technique in this study.</w:t>
      </w:r>
    </w:p>
    <w:p w14:paraId="294CF77F" w14:textId="77777777" w:rsidR="00E85B62" w:rsidRDefault="00E85B62" w:rsidP="004E281B">
      <w:pPr>
        <w:tabs>
          <w:tab w:val="center" w:pos="4680"/>
        </w:tabs>
        <w:spacing w:line="360" w:lineRule="auto"/>
        <w:jc w:val="both"/>
        <w:rPr>
          <w:rFonts w:asciiTheme="majorBidi" w:hAnsiTheme="majorBidi" w:cstheme="majorBidi"/>
          <w:b/>
          <w:bCs/>
          <w:i/>
          <w:iCs/>
          <w:color w:val="000000" w:themeColor="text1"/>
        </w:rPr>
      </w:pPr>
      <w:r>
        <w:rPr>
          <w:rFonts w:asciiTheme="majorBidi" w:hAnsiTheme="majorBidi" w:cstheme="majorBidi"/>
          <w:b/>
          <w:bCs/>
          <w:i/>
          <w:iCs/>
          <w:color w:val="000000" w:themeColor="text1"/>
        </w:rPr>
        <w:t>Table 4</w:t>
      </w:r>
    </w:p>
    <w:p w14:paraId="08BF7B90" w14:textId="77777777" w:rsidR="00806867" w:rsidRPr="00462A48" w:rsidRDefault="00BE0781" w:rsidP="004E281B">
      <w:pPr>
        <w:tabs>
          <w:tab w:val="center" w:pos="4680"/>
        </w:tabs>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Bound Test</w:t>
      </w:r>
    </w:p>
    <w:p w14:paraId="34F3EE2C" w14:textId="77777777" w:rsidR="00C21427" w:rsidRPr="00462A48" w:rsidRDefault="00C2142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bound test shows the existence and nonexistence of the long run relationship. Here the bound test result are shown </w:t>
      </w:r>
      <w:commentRangeStart w:id="54"/>
      <w:r w:rsidRPr="00462A48">
        <w:rPr>
          <w:rFonts w:asciiTheme="majorBidi" w:hAnsiTheme="majorBidi" w:cstheme="majorBidi"/>
          <w:color w:val="000000" w:themeColor="text1"/>
        </w:rPr>
        <w:t>below</w:t>
      </w:r>
      <w:commentRangeEnd w:id="54"/>
      <w:r w:rsidR="008F2BE8">
        <w:rPr>
          <w:rStyle w:val="CommentReference"/>
        </w:rPr>
        <w:commentReference w:id="54"/>
      </w:r>
      <w:r w:rsidRPr="00462A48">
        <w:rPr>
          <w:rFonts w:asciiTheme="majorBidi" w:hAnsiTheme="majorBidi" w:cstheme="majorBidi"/>
          <w:color w:val="000000" w:themeColor="text1"/>
        </w:rPr>
        <w:t xml:space="preserve">. </w:t>
      </w:r>
    </w:p>
    <w:tbl>
      <w:tblPr>
        <w:tblStyle w:val="TableGrid"/>
        <w:tblW w:w="0" w:type="auto"/>
        <w:tblLook w:val="04A0" w:firstRow="1" w:lastRow="0" w:firstColumn="1" w:lastColumn="0" w:noHBand="0" w:noVBand="1"/>
      </w:tblPr>
      <w:tblGrid>
        <w:gridCol w:w="9576"/>
      </w:tblGrid>
      <w:tr w:rsidR="00806867" w:rsidRPr="00462A48" w14:paraId="0FA8E20D" w14:textId="77777777" w:rsidTr="0055085D">
        <w:tc>
          <w:tcPr>
            <w:tcW w:w="9576" w:type="dxa"/>
          </w:tcPr>
          <w:p w14:paraId="0D04E3EE" w14:textId="77777777"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F-statistics                                              6.276956</w:t>
            </w:r>
          </w:p>
        </w:tc>
      </w:tr>
      <w:tr w:rsidR="00806867" w:rsidRPr="00462A48" w14:paraId="37CB502E" w14:textId="77777777" w:rsidTr="0055085D">
        <w:tc>
          <w:tcPr>
            <w:tcW w:w="9576" w:type="dxa"/>
          </w:tcPr>
          <w:p w14:paraId="5CF4D63A" w14:textId="77777777" w:rsidR="00806867" w:rsidRPr="00462A48" w:rsidRDefault="00806867" w:rsidP="004E281B">
            <w:pPr>
              <w:tabs>
                <w:tab w:val="center" w:pos="4680"/>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Critical Bound Value                        LCB                          UCB</w:t>
            </w:r>
          </w:p>
        </w:tc>
      </w:tr>
    </w:tbl>
    <w:p w14:paraId="0DCFB7C6" w14:textId="77777777" w:rsidR="00806867" w:rsidRPr="00462A48" w:rsidRDefault="00806867" w:rsidP="004E281B">
      <w:pPr>
        <w:tabs>
          <w:tab w:val="center" w:pos="4680"/>
        </w:tabs>
        <w:spacing w:line="360" w:lineRule="auto"/>
        <w:jc w:val="both"/>
        <w:rPr>
          <w:rFonts w:asciiTheme="majorBidi" w:hAnsiTheme="majorBidi" w:cstheme="majorBidi"/>
          <w:color w:val="000000" w:themeColor="text1"/>
        </w:rPr>
      </w:pPr>
    </w:p>
    <w:p w14:paraId="74C9F035"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10%                                         2.08                               3  </w:t>
      </w:r>
    </w:p>
    <w:p w14:paraId="021113D3"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5%                                          2.39                              3.38</w:t>
      </w:r>
    </w:p>
    <w:tbl>
      <w:tblPr>
        <w:tblStyle w:val="LightShading"/>
        <w:tblW w:w="0" w:type="auto"/>
        <w:tblLook w:val="04A0" w:firstRow="1" w:lastRow="0" w:firstColumn="1" w:lastColumn="0" w:noHBand="0" w:noVBand="1"/>
      </w:tblPr>
      <w:tblGrid>
        <w:gridCol w:w="9576"/>
      </w:tblGrid>
      <w:tr w:rsidR="00806867" w:rsidRPr="00462A48" w14:paraId="7439CA82" w14:textId="77777777" w:rsidTr="004A0B9A">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576" w:type="dxa"/>
          </w:tcPr>
          <w:p w14:paraId="64322EC9" w14:textId="77777777" w:rsidR="00806867" w:rsidRPr="00462A48" w:rsidRDefault="00806867" w:rsidP="004E281B">
            <w:pPr>
              <w:spacing w:line="360" w:lineRule="auto"/>
              <w:jc w:val="both"/>
              <w:rPr>
                <w:rFonts w:asciiTheme="majorBidi" w:hAnsiTheme="majorBidi" w:cstheme="majorBidi"/>
                <w:color w:val="000000" w:themeColor="text1"/>
              </w:rPr>
            </w:pPr>
          </w:p>
        </w:tc>
      </w:tr>
    </w:tbl>
    <w:p w14:paraId="681AC6E0"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Source: Calculation is carried with the help of E-views 9.5. (Note *.**,*** indicator the significant at 1%, 5%, 10% respectively interpretation).</w:t>
      </w:r>
    </w:p>
    <w:p w14:paraId="664C5DB5"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above Bound test we illustrate the F-statistics values. The value which takes place in this test is high from all other values and the values of F-statistics better than upper boundaries and also better than know lower boundaries then it show Co-integration in the long-run relationship.</w:t>
      </w:r>
    </w:p>
    <w:p w14:paraId="1AB3DCE5" w14:textId="77777777" w:rsidR="004A0B9A" w:rsidRPr="004A0B9A" w:rsidRDefault="00806867" w:rsidP="004E281B">
      <w:pPr>
        <w:spacing w:line="360" w:lineRule="auto"/>
        <w:jc w:val="both"/>
        <w:rPr>
          <w:rFonts w:asciiTheme="majorBidi" w:hAnsiTheme="majorBidi" w:cstheme="majorBidi"/>
          <w:b/>
          <w:bCs/>
          <w:color w:val="000000" w:themeColor="text1"/>
        </w:rPr>
      </w:pPr>
      <w:r w:rsidRPr="004A0B9A">
        <w:rPr>
          <w:rFonts w:asciiTheme="majorBidi" w:hAnsiTheme="majorBidi" w:cstheme="majorBidi"/>
          <w:b/>
          <w:bCs/>
          <w:color w:val="000000" w:themeColor="text1"/>
        </w:rPr>
        <w:t>Table</w:t>
      </w:r>
      <w:r w:rsidR="0016799A" w:rsidRPr="004A0B9A">
        <w:rPr>
          <w:rFonts w:asciiTheme="majorBidi" w:hAnsiTheme="majorBidi" w:cstheme="majorBidi"/>
          <w:b/>
          <w:bCs/>
          <w:color w:val="000000" w:themeColor="text1"/>
        </w:rPr>
        <w:t xml:space="preserve"> </w:t>
      </w:r>
      <w:r w:rsidR="004A0B9A" w:rsidRPr="004A0B9A">
        <w:rPr>
          <w:rFonts w:asciiTheme="majorBidi" w:hAnsiTheme="majorBidi" w:cstheme="majorBidi"/>
          <w:b/>
          <w:bCs/>
          <w:color w:val="000000" w:themeColor="text1"/>
        </w:rPr>
        <w:t>6</w:t>
      </w:r>
    </w:p>
    <w:p w14:paraId="012E0580" w14:textId="77777777" w:rsidR="00806867" w:rsidRPr="00462A48" w:rsidRDefault="00806867"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Estimates of Long</w:t>
      </w:r>
      <w:r w:rsidR="0016799A" w:rsidRPr="00462A48">
        <w:rPr>
          <w:rFonts w:asciiTheme="majorBidi" w:hAnsiTheme="majorBidi" w:cstheme="majorBidi"/>
          <w:b/>
          <w:bCs/>
          <w:i/>
          <w:iCs/>
          <w:color w:val="000000" w:themeColor="text1"/>
        </w:rPr>
        <w:t>- Run Co-efficient of the Model</w:t>
      </w:r>
    </w:p>
    <w:p w14:paraId="5D95BDD7" w14:textId="77777777" w:rsidR="00DC7A70" w:rsidRPr="00462A48" w:rsidRDefault="00DC7A70"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There is a co-efficient of long run. We explain the effects of different variables.</w:t>
      </w:r>
    </w:p>
    <w:tbl>
      <w:tblPr>
        <w:tblStyle w:val="LightShading"/>
        <w:tblW w:w="0" w:type="auto"/>
        <w:tblLook w:val="04A0" w:firstRow="1" w:lastRow="0" w:firstColumn="1" w:lastColumn="0" w:noHBand="0" w:noVBand="1"/>
      </w:tblPr>
      <w:tblGrid>
        <w:gridCol w:w="7655"/>
      </w:tblGrid>
      <w:tr w:rsidR="00806867" w:rsidRPr="004A0B9A" w14:paraId="35E8AAC6" w14:textId="77777777" w:rsidTr="004A0B9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655" w:type="dxa"/>
          </w:tcPr>
          <w:p w14:paraId="54A0BFBD" w14:textId="77777777" w:rsidR="00806867" w:rsidRPr="004A0B9A" w:rsidRDefault="00806867" w:rsidP="004E281B">
            <w:pPr>
              <w:spacing w:line="360" w:lineRule="auto"/>
              <w:jc w:val="both"/>
              <w:rPr>
                <w:rFonts w:asciiTheme="majorBidi" w:hAnsiTheme="majorBidi" w:cstheme="majorBidi"/>
                <w:b w:val="0"/>
                <w:color w:val="000000" w:themeColor="text1"/>
                <w:sz w:val="20"/>
                <w:szCs w:val="20"/>
              </w:rPr>
            </w:pPr>
            <w:r w:rsidRPr="004A0B9A">
              <w:rPr>
                <w:rFonts w:asciiTheme="majorBidi" w:hAnsiTheme="majorBidi" w:cstheme="majorBidi"/>
                <w:b w:val="0"/>
                <w:color w:val="000000" w:themeColor="text1"/>
                <w:sz w:val="20"/>
                <w:szCs w:val="20"/>
              </w:rPr>
              <w:t xml:space="preserve">     Variables                   Coefficient                     Std.Error              t-ststistics          Prob </w:t>
            </w:r>
          </w:p>
        </w:tc>
      </w:tr>
    </w:tbl>
    <w:p w14:paraId="39EC4419" w14:textId="77777777" w:rsidR="00806867" w:rsidRPr="004A0B9A" w:rsidRDefault="00806867" w:rsidP="004E281B">
      <w:pPr>
        <w:spacing w:line="360" w:lineRule="auto"/>
        <w:jc w:val="both"/>
        <w:rPr>
          <w:rFonts w:asciiTheme="majorBidi" w:hAnsiTheme="majorBidi" w:cstheme="majorBidi"/>
          <w:color w:val="000000" w:themeColor="text1"/>
          <w:sz w:val="20"/>
          <w:szCs w:val="20"/>
        </w:rPr>
      </w:pPr>
    </w:p>
    <w:p w14:paraId="37FD4893" w14:textId="77777777"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GDP                      15.271104                 54.112769        0.282209        0.7799</w:t>
      </w:r>
    </w:p>
    <w:p w14:paraId="0AD612E9" w14:textId="77777777"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AGE                      42.306430                 6.953716          6.084003        0.0000</w:t>
      </w:r>
    </w:p>
    <w:p w14:paraId="51A03083" w14:textId="77777777" w:rsidR="00806867" w:rsidRPr="004A0B9A" w:rsidRDefault="00806867" w:rsidP="004E281B">
      <w:pPr>
        <w:tabs>
          <w:tab w:val="center" w:pos="4680"/>
        </w:tabs>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ENROLL                -4.3606430                 4.244654          -1.027491      0.3130</w:t>
      </w:r>
    </w:p>
    <w:p w14:paraId="0971F074" w14:textId="77777777"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UNEMP                   1.340513                   3.486882          0.384445       0.0367 </w:t>
      </w:r>
    </w:p>
    <w:p w14:paraId="732243F7" w14:textId="77777777"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MORT                    -6.442325                   1.653256           -3.896750     0.0006</w:t>
      </w:r>
    </w:p>
    <w:p w14:paraId="049652EB" w14:textId="77777777" w:rsidR="00806867" w:rsidRPr="004A0B9A" w:rsidRDefault="00806867" w:rsidP="004E281B">
      <w:pPr>
        <w:spacing w:line="360" w:lineRule="auto"/>
        <w:jc w:val="both"/>
        <w:rPr>
          <w:rFonts w:asciiTheme="majorBidi" w:hAnsiTheme="majorBidi" w:cstheme="majorBidi"/>
          <w:color w:val="000000" w:themeColor="text1"/>
          <w:sz w:val="20"/>
          <w:szCs w:val="20"/>
        </w:rPr>
      </w:pPr>
      <w:r w:rsidRPr="004A0B9A">
        <w:rPr>
          <w:rFonts w:asciiTheme="majorBidi" w:hAnsiTheme="majorBidi" w:cstheme="majorBidi"/>
          <w:color w:val="000000" w:themeColor="text1"/>
          <w:sz w:val="20"/>
          <w:szCs w:val="20"/>
        </w:rPr>
        <w:t xml:space="preserve">   C                         -903.082089             456.162820          -1.979736     0.0576</w:t>
      </w:r>
    </w:p>
    <w:tbl>
      <w:tblPr>
        <w:tblStyle w:val="LightShading"/>
        <w:tblW w:w="0" w:type="auto"/>
        <w:tblLook w:val="04A0" w:firstRow="1" w:lastRow="0" w:firstColumn="1" w:lastColumn="0" w:noHBand="0" w:noVBand="1"/>
      </w:tblPr>
      <w:tblGrid>
        <w:gridCol w:w="7565"/>
      </w:tblGrid>
      <w:tr w:rsidR="00806867" w:rsidRPr="004A0B9A" w14:paraId="5CE72339" w14:textId="77777777" w:rsidTr="004A0B9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7565" w:type="dxa"/>
          </w:tcPr>
          <w:p w14:paraId="15F7C256" w14:textId="77777777" w:rsidR="00806867" w:rsidRPr="004A0B9A" w:rsidRDefault="00806867" w:rsidP="004E281B">
            <w:pPr>
              <w:spacing w:line="360" w:lineRule="auto"/>
              <w:jc w:val="both"/>
              <w:rPr>
                <w:rFonts w:asciiTheme="majorBidi" w:hAnsiTheme="majorBidi" w:cstheme="majorBidi"/>
                <w:color w:val="000000" w:themeColor="text1"/>
                <w:sz w:val="20"/>
                <w:szCs w:val="20"/>
              </w:rPr>
            </w:pPr>
          </w:p>
        </w:tc>
      </w:tr>
    </w:tbl>
    <w:p w14:paraId="2A3F3493"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A coefficient of long-run relationship in this we define the different special effects of variables.</w:t>
      </w:r>
    </w:p>
    <w:p w14:paraId="55D0B056"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Here female labor force rate and education have positive effect of the economy. The effect of variables use of verify the probability less than 0.05 then it will be significant while the probability is greater than 0.05 than it will be insignificant, t- Statistics values must be equal to 2 that is significant and it can be in – significant of value of -1. </w:t>
      </w:r>
    </w:p>
    <w:p w14:paraId="4209B147" w14:textId="77777777" w:rsidR="009277AD" w:rsidRPr="009277AD" w:rsidRDefault="00806867" w:rsidP="004E281B">
      <w:pPr>
        <w:spacing w:line="360" w:lineRule="auto"/>
        <w:jc w:val="both"/>
        <w:rPr>
          <w:rFonts w:asciiTheme="majorBidi" w:hAnsiTheme="majorBidi" w:cstheme="majorBidi"/>
          <w:b/>
          <w:bCs/>
          <w:color w:val="000000" w:themeColor="text1"/>
        </w:rPr>
      </w:pPr>
      <w:r w:rsidRPr="00462A48">
        <w:rPr>
          <w:rFonts w:asciiTheme="majorBidi" w:hAnsiTheme="majorBidi" w:cstheme="majorBidi"/>
          <w:color w:val="000000" w:themeColor="text1"/>
        </w:rPr>
        <w:t xml:space="preserve"> </w:t>
      </w:r>
      <w:r w:rsidR="009277AD" w:rsidRPr="009277AD">
        <w:rPr>
          <w:rFonts w:asciiTheme="majorBidi" w:hAnsiTheme="majorBidi" w:cstheme="majorBidi"/>
          <w:b/>
          <w:bCs/>
          <w:color w:val="000000" w:themeColor="text1"/>
        </w:rPr>
        <w:t>Table7</w:t>
      </w:r>
    </w:p>
    <w:p w14:paraId="08E2C910" w14:textId="77777777" w:rsidR="00806867" w:rsidRPr="00462A48" w:rsidRDefault="0016799A" w:rsidP="004E281B">
      <w:pPr>
        <w:spacing w:line="360" w:lineRule="auto"/>
        <w:jc w:val="both"/>
        <w:rPr>
          <w:rFonts w:asciiTheme="majorBidi" w:hAnsiTheme="majorBidi" w:cstheme="majorBidi"/>
          <w:b/>
          <w:bCs/>
          <w:i/>
          <w:iCs/>
          <w:color w:val="000000" w:themeColor="text1"/>
        </w:rPr>
      </w:pPr>
      <w:r w:rsidRPr="00462A48">
        <w:rPr>
          <w:rFonts w:asciiTheme="majorBidi" w:hAnsiTheme="majorBidi" w:cstheme="majorBidi"/>
          <w:b/>
          <w:bCs/>
          <w:i/>
          <w:iCs/>
          <w:color w:val="000000" w:themeColor="text1"/>
        </w:rPr>
        <w:t xml:space="preserve"> </w:t>
      </w:r>
      <w:r w:rsidR="00806867" w:rsidRPr="00462A48">
        <w:rPr>
          <w:rFonts w:asciiTheme="majorBidi" w:hAnsiTheme="majorBidi" w:cstheme="majorBidi"/>
          <w:b/>
          <w:bCs/>
          <w:i/>
          <w:iCs/>
          <w:color w:val="000000" w:themeColor="text1"/>
        </w:rPr>
        <w:t>Estimates of Short-Run Co-efficient of the Model</w:t>
      </w:r>
    </w:p>
    <w:p w14:paraId="7F481D3C" w14:textId="77777777" w:rsidR="00563BDE" w:rsidRPr="00462A48" w:rsidRDefault="00563BDE"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There is coefficient of short run relationship. In this table we explain the effect of different. </w:t>
      </w:r>
    </w:p>
    <w:tbl>
      <w:tblPr>
        <w:tblStyle w:val="LightShading"/>
        <w:tblW w:w="0" w:type="auto"/>
        <w:tblLook w:val="04A0" w:firstRow="1" w:lastRow="0" w:firstColumn="1" w:lastColumn="0" w:noHBand="0" w:noVBand="1"/>
      </w:tblPr>
      <w:tblGrid>
        <w:gridCol w:w="8535"/>
      </w:tblGrid>
      <w:tr w:rsidR="00806867" w:rsidRPr="009277AD" w14:paraId="072D2C83" w14:textId="77777777" w:rsidTr="009277A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8535" w:type="dxa"/>
          </w:tcPr>
          <w:p w14:paraId="0C96905E" w14:textId="77777777" w:rsidR="00806867" w:rsidRPr="009277AD" w:rsidRDefault="00806867" w:rsidP="004E281B">
            <w:pPr>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lastRenderedPageBreak/>
              <w:t xml:space="preserve">Variables            Coefficient            Std.Error               t-Statistics          Prob </w:t>
            </w:r>
          </w:p>
        </w:tc>
      </w:tr>
    </w:tbl>
    <w:p w14:paraId="6B114034" w14:textId="77777777" w:rsidR="00806867" w:rsidRPr="009277AD" w:rsidRDefault="00806867" w:rsidP="004E281B">
      <w:pPr>
        <w:spacing w:line="360" w:lineRule="auto"/>
        <w:jc w:val="both"/>
        <w:rPr>
          <w:rFonts w:asciiTheme="majorBidi" w:hAnsiTheme="majorBidi" w:cstheme="majorBidi"/>
          <w:color w:val="000000" w:themeColor="text1"/>
          <w:sz w:val="20"/>
          <w:szCs w:val="20"/>
        </w:rPr>
      </w:pPr>
    </w:p>
    <w:p w14:paraId="0FD907F3" w14:textId="77777777"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D(GDP(-1)         0.278931</w:t>
      </w:r>
      <w:r w:rsidRPr="009277AD">
        <w:rPr>
          <w:rFonts w:asciiTheme="majorBidi" w:hAnsiTheme="majorBidi" w:cstheme="majorBidi"/>
          <w:color w:val="000000" w:themeColor="text1"/>
          <w:sz w:val="20"/>
          <w:szCs w:val="20"/>
        </w:rPr>
        <w:tab/>
        <w:t>0.112076</w:t>
      </w:r>
      <w:r w:rsidRPr="009277AD">
        <w:rPr>
          <w:rFonts w:asciiTheme="majorBidi" w:hAnsiTheme="majorBidi" w:cstheme="majorBidi"/>
          <w:color w:val="000000" w:themeColor="text1"/>
          <w:sz w:val="20"/>
          <w:szCs w:val="20"/>
        </w:rPr>
        <w:tab/>
        <w:t>2.488777</w:t>
      </w:r>
      <w:r w:rsidRPr="009277AD">
        <w:rPr>
          <w:rFonts w:asciiTheme="majorBidi" w:hAnsiTheme="majorBidi" w:cstheme="majorBidi"/>
          <w:color w:val="000000" w:themeColor="text1"/>
          <w:sz w:val="20"/>
          <w:szCs w:val="20"/>
        </w:rPr>
        <w:tab/>
        <w:t>0.0190</w:t>
      </w:r>
    </w:p>
    <w:p w14:paraId="1412AEE6" w14:textId="77777777"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 xml:space="preserve"> D(EDU)            70.36982</w:t>
      </w:r>
      <w:r w:rsidRPr="009277AD">
        <w:rPr>
          <w:rFonts w:asciiTheme="majorBidi" w:hAnsiTheme="majorBidi" w:cstheme="majorBidi"/>
          <w:color w:val="000000" w:themeColor="text1"/>
          <w:sz w:val="20"/>
          <w:szCs w:val="20"/>
        </w:rPr>
        <w:tab/>
        <w:t>35.88009</w:t>
      </w:r>
      <w:r w:rsidRPr="009277AD">
        <w:rPr>
          <w:rFonts w:asciiTheme="majorBidi" w:hAnsiTheme="majorBidi" w:cstheme="majorBidi"/>
          <w:color w:val="000000" w:themeColor="text1"/>
          <w:sz w:val="20"/>
          <w:szCs w:val="20"/>
        </w:rPr>
        <w:tab/>
        <w:t>1.961250</w:t>
      </w:r>
      <w:r w:rsidRPr="009277AD">
        <w:rPr>
          <w:rFonts w:asciiTheme="majorBidi" w:hAnsiTheme="majorBidi" w:cstheme="majorBidi"/>
          <w:color w:val="000000" w:themeColor="text1"/>
          <w:sz w:val="20"/>
          <w:szCs w:val="20"/>
        </w:rPr>
        <w:tab/>
        <w:t>0.0599</w:t>
      </w:r>
    </w:p>
    <w:p w14:paraId="2BCC7B2F" w14:textId="77777777" w:rsidR="00806867" w:rsidRPr="009277AD" w:rsidRDefault="00806867" w:rsidP="004E281B">
      <w:pPr>
        <w:tabs>
          <w:tab w:val="left" w:pos="1928"/>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D(AGE)</w:t>
      </w:r>
      <w:r w:rsidRPr="009277AD">
        <w:rPr>
          <w:rFonts w:asciiTheme="majorBidi" w:hAnsiTheme="majorBidi" w:cstheme="majorBidi"/>
          <w:color w:val="000000" w:themeColor="text1"/>
          <w:sz w:val="20"/>
          <w:szCs w:val="20"/>
        </w:rPr>
        <w:tab/>
        <w:t>12.62426</w:t>
      </w:r>
      <w:r w:rsidRPr="009277AD">
        <w:rPr>
          <w:rFonts w:asciiTheme="majorBidi" w:hAnsiTheme="majorBidi" w:cstheme="majorBidi"/>
          <w:color w:val="000000" w:themeColor="text1"/>
          <w:sz w:val="20"/>
          <w:szCs w:val="20"/>
        </w:rPr>
        <w:tab/>
        <w:t>4.460738</w:t>
      </w:r>
      <w:r w:rsidRPr="009277AD">
        <w:rPr>
          <w:rFonts w:asciiTheme="majorBidi" w:hAnsiTheme="majorBidi" w:cstheme="majorBidi"/>
          <w:color w:val="000000" w:themeColor="text1"/>
          <w:sz w:val="20"/>
          <w:szCs w:val="20"/>
        </w:rPr>
        <w:tab/>
        <w:t>2.830083</w:t>
      </w:r>
      <w:r w:rsidRPr="009277AD">
        <w:rPr>
          <w:rFonts w:asciiTheme="majorBidi" w:hAnsiTheme="majorBidi" w:cstheme="majorBidi"/>
          <w:color w:val="000000" w:themeColor="text1"/>
          <w:sz w:val="20"/>
          <w:szCs w:val="20"/>
        </w:rPr>
        <w:tab/>
        <w:t>0.0085</w:t>
      </w:r>
    </w:p>
    <w:p w14:paraId="5E9E7471" w14:textId="77777777"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D(AGE(-1)         -20.3534</w:t>
      </w:r>
      <w:r w:rsidRPr="009277AD">
        <w:rPr>
          <w:rFonts w:asciiTheme="majorBidi" w:hAnsiTheme="majorBidi" w:cstheme="majorBidi"/>
          <w:color w:val="000000" w:themeColor="text1"/>
          <w:sz w:val="20"/>
          <w:szCs w:val="20"/>
        </w:rPr>
        <w:tab/>
        <w:t>4.569877</w:t>
      </w:r>
      <w:r w:rsidRPr="009277AD">
        <w:rPr>
          <w:rFonts w:asciiTheme="majorBidi" w:hAnsiTheme="majorBidi" w:cstheme="majorBidi"/>
          <w:color w:val="000000" w:themeColor="text1"/>
          <w:sz w:val="20"/>
          <w:szCs w:val="20"/>
        </w:rPr>
        <w:tab/>
        <w:t>-4.453833</w:t>
      </w:r>
      <w:r w:rsidRPr="009277AD">
        <w:rPr>
          <w:rFonts w:asciiTheme="majorBidi" w:hAnsiTheme="majorBidi" w:cstheme="majorBidi"/>
          <w:color w:val="000000" w:themeColor="text1"/>
          <w:sz w:val="20"/>
          <w:szCs w:val="20"/>
        </w:rPr>
        <w:tab/>
        <w:t>0.0001</w:t>
      </w:r>
    </w:p>
    <w:p w14:paraId="7FE5FFFE" w14:textId="77777777"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D(ENROLL)       -1.076335</w:t>
      </w:r>
      <w:r w:rsidRPr="009277AD">
        <w:rPr>
          <w:rFonts w:asciiTheme="majorBidi" w:hAnsiTheme="majorBidi" w:cstheme="majorBidi"/>
          <w:color w:val="000000" w:themeColor="text1"/>
          <w:sz w:val="20"/>
          <w:szCs w:val="20"/>
        </w:rPr>
        <w:tab/>
        <w:t>2.131169</w:t>
      </w:r>
      <w:r w:rsidRPr="009277AD">
        <w:rPr>
          <w:rFonts w:asciiTheme="majorBidi" w:hAnsiTheme="majorBidi" w:cstheme="majorBidi"/>
          <w:color w:val="000000" w:themeColor="text1"/>
          <w:sz w:val="20"/>
          <w:szCs w:val="20"/>
        </w:rPr>
        <w:tab/>
        <w:t>-0.505044</w:t>
      </w:r>
      <w:r w:rsidRPr="009277AD">
        <w:rPr>
          <w:rFonts w:asciiTheme="majorBidi" w:hAnsiTheme="majorBidi" w:cstheme="majorBidi"/>
          <w:color w:val="000000" w:themeColor="text1"/>
          <w:sz w:val="20"/>
          <w:szCs w:val="20"/>
        </w:rPr>
        <w:tab/>
        <w:t>0.6175</w:t>
      </w:r>
    </w:p>
    <w:p w14:paraId="359AB786" w14:textId="77777777"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D(UNEMP)         -0.54416</w:t>
      </w:r>
      <w:r w:rsidRPr="009277AD">
        <w:rPr>
          <w:rFonts w:asciiTheme="majorBidi" w:hAnsiTheme="majorBidi" w:cstheme="majorBidi"/>
          <w:color w:val="000000" w:themeColor="text1"/>
          <w:sz w:val="20"/>
          <w:szCs w:val="20"/>
        </w:rPr>
        <w:tab/>
        <w:t>1.461700</w:t>
      </w:r>
      <w:r w:rsidRPr="009277AD">
        <w:rPr>
          <w:rFonts w:asciiTheme="majorBidi" w:hAnsiTheme="majorBidi" w:cstheme="majorBidi"/>
          <w:color w:val="000000" w:themeColor="text1"/>
          <w:sz w:val="20"/>
          <w:szCs w:val="20"/>
        </w:rPr>
        <w:tab/>
        <w:t>-0.372280</w:t>
      </w:r>
      <w:r w:rsidRPr="009277AD">
        <w:rPr>
          <w:rFonts w:asciiTheme="majorBidi" w:hAnsiTheme="majorBidi" w:cstheme="majorBidi"/>
          <w:color w:val="000000" w:themeColor="text1"/>
          <w:sz w:val="20"/>
          <w:szCs w:val="20"/>
        </w:rPr>
        <w:tab/>
        <w:t>0.7125</w:t>
      </w:r>
    </w:p>
    <w:p w14:paraId="0B7F5A16" w14:textId="77777777"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D (MORT)             -2.84660</w:t>
      </w:r>
      <w:r w:rsidRPr="009277AD">
        <w:rPr>
          <w:rFonts w:asciiTheme="majorBidi" w:hAnsiTheme="majorBidi" w:cstheme="majorBidi"/>
          <w:color w:val="000000" w:themeColor="text1"/>
          <w:sz w:val="20"/>
          <w:szCs w:val="20"/>
        </w:rPr>
        <w:tab/>
        <w:t>2.630330</w:t>
      </w:r>
      <w:r w:rsidRPr="009277AD">
        <w:rPr>
          <w:rFonts w:asciiTheme="majorBidi" w:hAnsiTheme="majorBidi" w:cstheme="majorBidi"/>
          <w:color w:val="000000" w:themeColor="text1"/>
          <w:sz w:val="20"/>
          <w:szCs w:val="20"/>
        </w:rPr>
        <w:tab/>
        <w:t>-1.082225</w:t>
      </w:r>
      <w:r w:rsidRPr="009277AD">
        <w:rPr>
          <w:rFonts w:asciiTheme="majorBidi" w:hAnsiTheme="majorBidi" w:cstheme="majorBidi"/>
          <w:color w:val="000000" w:themeColor="text1"/>
          <w:sz w:val="20"/>
          <w:szCs w:val="20"/>
        </w:rPr>
        <w:tab/>
        <w:t>0.2884</w:t>
      </w:r>
    </w:p>
    <w:p w14:paraId="2FAFBFA1" w14:textId="77777777" w:rsidR="00806867" w:rsidRPr="009277AD" w:rsidRDefault="00806867" w:rsidP="004E281B">
      <w:pPr>
        <w:tabs>
          <w:tab w:val="left" w:pos="4120"/>
          <w:tab w:val="left" w:pos="5979"/>
          <w:tab w:val="left" w:pos="7857"/>
        </w:tabs>
        <w:spacing w:line="360" w:lineRule="auto"/>
        <w:jc w:val="both"/>
        <w:rPr>
          <w:rFonts w:asciiTheme="majorBidi" w:hAnsiTheme="majorBidi" w:cstheme="majorBidi"/>
          <w:color w:val="000000" w:themeColor="text1"/>
          <w:sz w:val="20"/>
          <w:szCs w:val="20"/>
        </w:rPr>
      </w:pPr>
      <w:r w:rsidRPr="009277AD">
        <w:rPr>
          <w:rFonts w:asciiTheme="majorBidi" w:hAnsiTheme="majorBidi" w:cstheme="majorBidi"/>
          <w:color w:val="000000" w:themeColor="text1"/>
          <w:sz w:val="20"/>
          <w:szCs w:val="20"/>
        </w:rPr>
        <w:t>CoinEq (-1)          -0.491422</w:t>
      </w:r>
      <w:r w:rsidRPr="009277AD">
        <w:rPr>
          <w:rFonts w:asciiTheme="majorBidi" w:hAnsiTheme="majorBidi" w:cstheme="majorBidi"/>
          <w:color w:val="000000" w:themeColor="text1"/>
          <w:sz w:val="20"/>
          <w:szCs w:val="20"/>
        </w:rPr>
        <w:tab/>
        <w:t>0.077123</w:t>
      </w:r>
      <w:r w:rsidRPr="009277AD">
        <w:rPr>
          <w:rFonts w:asciiTheme="majorBidi" w:hAnsiTheme="majorBidi" w:cstheme="majorBidi"/>
          <w:color w:val="000000" w:themeColor="text1"/>
          <w:sz w:val="20"/>
          <w:szCs w:val="20"/>
        </w:rPr>
        <w:tab/>
        <w:t>-6.371952</w:t>
      </w:r>
      <w:r w:rsidRPr="009277AD">
        <w:rPr>
          <w:rFonts w:asciiTheme="majorBidi" w:hAnsiTheme="majorBidi" w:cstheme="majorBidi"/>
          <w:color w:val="000000" w:themeColor="text1"/>
          <w:sz w:val="20"/>
          <w:szCs w:val="20"/>
        </w:rPr>
        <w:tab/>
        <w:t>0.0000</w:t>
      </w:r>
    </w:p>
    <w:tbl>
      <w:tblPr>
        <w:tblStyle w:val="LightShading"/>
        <w:tblW w:w="0" w:type="auto"/>
        <w:tblLook w:val="04A0" w:firstRow="1" w:lastRow="0" w:firstColumn="1" w:lastColumn="0" w:noHBand="0" w:noVBand="1"/>
      </w:tblPr>
      <w:tblGrid>
        <w:gridCol w:w="8656"/>
      </w:tblGrid>
      <w:tr w:rsidR="00806867" w:rsidRPr="009277AD" w14:paraId="45D6BA28" w14:textId="77777777" w:rsidTr="009277AD">
        <w:trPr>
          <w:cnfStyle w:val="100000000000" w:firstRow="1" w:lastRow="0" w:firstColumn="0" w:lastColumn="0" w:oddVBand="0" w:evenVBand="0" w:oddHBand="0"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8656" w:type="dxa"/>
          </w:tcPr>
          <w:p w14:paraId="045761D4" w14:textId="77777777" w:rsidR="00987B26" w:rsidRPr="009277AD" w:rsidRDefault="00987B26" w:rsidP="004E281B">
            <w:pPr>
              <w:tabs>
                <w:tab w:val="left" w:pos="4120"/>
                <w:tab w:val="left" w:pos="5979"/>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R-Squared                        0.984108                  </w:t>
            </w:r>
            <w:r w:rsidRPr="009277AD">
              <w:rPr>
                <w:rFonts w:asciiTheme="majorBidi" w:hAnsiTheme="majorBidi" w:cstheme="majorBidi"/>
                <w:b w:val="0"/>
                <w:color w:val="000000" w:themeColor="text1"/>
                <w:sz w:val="20"/>
                <w:szCs w:val="20"/>
              </w:rPr>
              <w:tab/>
              <w:t>AIC   1.0852</w:t>
            </w:r>
          </w:p>
          <w:p w14:paraId="2750A96E" w14:textId="77777777" w:rsidR="00987B26" w:rsidRPr="009277AD" w:rsidRDefault="00987B26" w:rsidP="004E281B">
            <w:pPr>
              <w:tabs>
                <w:tab w:val="left" w:pos="720"/>
                <w:tab w:val="left" w:pos="1440"/>
                <w:tab w:val="left" w:pos="2160"/>
                <w:tab w:val="left" w:pos="2880"/>
                <w:tab w:val="left" w:pos="3600"/>
                <w:tab w:val="left" w:pos="4320"/>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Adjusted R-squared           0.9736</w:t>
            </w:r>
            <w:r w:rsidRPr="009277AD">
              <w:rPr>
                <w:rFonts w:asciiTheme="majorBidi" w:hAnsiTheme="majorBidi" w:cstheme="majorBidi"/>
                <w:b w:val="0"/>
                <w:color w:val="000000" w:themeColor="text1"/>
                <w:sz w:val="20"/>
                <w:szCs w:val="20"/>
              </w:rPr>
              <w:tab/>
            </w:r>
            <w:r w:rsidRPr="009277AD">
              <w:rPr>
                <w:rFonts w:asciiTheme="majorBidi" w:hAnsiTheme="majorBidi" w:cstheme="majorBidi"/>
                <w:b w:val="0"/>
                <w:color w:val="000000" w:themeColor="text1"/>
                <w:sz w:val="20"/>
                <w:szCs w:val="20"/>
              </w:rPr>
              <w:tab/>
            </w:r>
            <w:r w:rsidRPr="009277AD">
              <w:rPr>
                <w:rFonts w:asciiTheme="majorBidi" w:hAnsiTheme="majorBidi" w:cstheme="majorBidi"/>
                <w:b w:val="0"/>
                <w:color w:val="000000" w:themeColor="text1"/>
                <w:sz w:val="20"/>
                <w:szCs w:val="20"/>
              </w:rPr>
              <w:tab/>
              <w:t xml:space="preserve">   SC     1.8890</w:t>
            </w:r>
          </w:p>
          <w:p w14:paraId="5C80A944" w14:textId="77777777" w:rsidR="007C5CCC" w:rsidRPr="009277AD" w:rsidRDefault="007C5CCC" w:rsidP="004E281B">
            <w:pPr>
              <w:tabs>
                <w:tab w:val="left" w:pos="720"/>
                <w:tab w:val="left" w:pos="1440"/>
                <w:tab w:val="left" w:pos="2160"/>
                <w:tab w:val="left" w:pos="2880"/>
                <w:tab w:val="left" w:pos="3600"/>
                <w:tab w:val="left" w:pos="4320"/>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 xml:space="preserve">F-statistic                           </w:t>
            </w:r>
            <w:r w:rsidR="002B2F65" w:rsidRPr="009277AD">
              <w:rPr>
                <w:rFonts w:asciiTheme="majorBidi" w:hAnsiTheme="majorBidi" w:cstheme="majorBidi"/>
                <w:b w:val="0"/>
                <w:color w:val="000000" w:themeColor="text1"/>
                <w:sz w:val="20"/>
                <w:szCs w:val="20"/>
              </w:rPr>
              <w:t>18.5721</w:t>
            </w:r>
          </w:p>
          <w:p w14:paraId="4EEA7A68" w14:textId="77777777" w:rsidR="00987B26" w:rsidRPr="009277AD" w:rsidRDefault="00987B26" w:rsidP="004E281B">
            <w:pPr>
              <w:tabs>
                <w:tab w:val="left" w:pos="6061"/>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Prob (F-ststistic)                0.0000</w:t>
            </w:r>
            <w:r w:rsidRPr="009277AD">
              <w:rPr>
                <w:rFonts w:asciiTheme="majorBidi" w:hAnsiTheme="majorBidi" w:cstheme="majorBidi"/>
                <w:b w:val="0"/>
                <w:color w:val="000000" w:themeColor="text1"/>
                <w:sz w:val="20"/>
                <w:szCs w:val="20"/>
              </w:rPr>
              <w:tab/>
              <w:t>HQ   1.3615</w:t>
            </w:r>
          </w:p>
          <w:p w14:paraId="1466C66B" w14:textId="77777777" w:rsidR="00987B26" w:rsidRPr="009277AD" w:rsidRDefault="00987B26" w:rsidP="004E281B">
            <w:pPr>
              <w:tabs>
                <w:tab w:val="left" w:pos="6061"/>
              </w:tabs>
              <w:spacing w:line="360" w:lineRule="auto"/>
              <w:jc w:val="both"/>
              <w:rPr>
                <w:rFonts w:asciiTheme="majorBidi" w:hAnsiTheme="majorBidi" w:cstheme="majorBidi"/>
                <w:b w:val="0"/>
                <w:color w:val="000000" w:themeColor="text1"/>
                <w:sz w:val="20"/>
                <w:szCs w:val="20"/>
              </w:rPr>
            </w:pPr>
            <w:r w:rsidRPr="009277AD">
              <w:rPr>
                <w:rFonts w:asciiTheme="majorBidi" w:hAnsiTheme="majorBidi" w:cstheme="majorBidi"/>
                <w:b w:val="0"/>
                <w:color w:val="000000" w:themeColor="text1"/>
                <w:sz w:val="20"/>
                <w:szCs w:val="20"/>
              </w:rPr>
              <w:tab/>
              <w:t xml:space="preserve">Durbin-Watson  2.104414 </w:t>
            </w:r>
          </w:p>
        </w:tc>
      </w:tr>
    </w:tbl>
    <w:p w14:paraId="59B06EB7" w14:textId="77777777"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p>
    <w:p w14:paraId="609448AE" w14:textId="77777777"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coefficient Gross Domestic </w:t>
      </w:r>
      <w:r w:rsidR="00F70143" w:rsidRPr="00462A48">
        <w:rPr>
          <w:rFonts w:asciiTheme="majorBidi" w:hAnsiTheme="majorBidi" w:cstheme="majorBidi"/>
          <w:color w:val="000000" w:themeColor="text1"/>
        </w:rPr>
        <w:t>Product (</w:t>
      </w:r>
      <w:r w:rsidRPr="00462A48">
        <w:rPr>
          <w:rFonts w:asciiTheme="majorBidi" w:hAnsiTheme="majorBidi" w:cstheme="majorBidi"/>
          <w:color w:val="000000" w:themeColor="text1"/>
        </w:rPr>
        <w:t>GDP), EDU and AGE shows the Positive relationship and ENROLL, UNEMP and MORT shows the Negative relationship. In this table the effect of variables apply to verify the probability of values. If the probability is less than 0.05 then it will be significant while if the probability is greater than 0.05 then it will be insignificant.</w:t>
      </w:r>
    </w:p>
    <w:p w14:paraId="33B53220" w14:textId="77777777" w:rsidR="00806867" w:rsidRPr="00EB2CB4" w:rsidRDefault="00EB2CB4" w:rsidP="004E281B">
      <w:pPr>
        <w:tabs>
          <w:tab w:val="left" w:pos="4120"/>
          <w:tab w:val="left" w:pos="5979"/>
          <w:tab w:val="left" w:pos="7857"/>
        </w:tabs>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 xml:space="preserve"> Stability Test</w:t>
      </w:r>
    </w:p>
    <w:p w14:paraId="4950B337" w14:textId="77777777" w:rsidR="00806867" w:rsidRPr="00462A48" w:rsidRDefault="00806867" w:rsidP="004E281B">
      <w:pPr>
        <w:tabs>
          <w:tab w:val="left" w:pos="4120"/>
          <w:tab w:val="left" w:pos="5979"/>
          <w:tab w:val="left" w:pos="7857"/>
        </w:tabs>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The stability test should be defined CUSUM and CUSUM of Square test.</w:t>
      </w:r>
    </w:p>
    <w:p w14:paraId="37F82AA9" w14:textId="77777777" w:rsidR="00806867"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6144F5" w:rsidRPr="00462A48">
        <w:rPr>
          <w:rFonts w:asciiTheme="majorBidi" w:hAnsiTheme="majorBidi" w:cstheme="majorBidi"/>
          <w:noProof/>
          <w:color w:val="000000" w:themeColor="text1"/>
          <w:lang w:val="en-AU" w:eastAsia="en-AU"/>
        </w:rPr>
        <w:drawing>
          <wp:inline distT="0" distB="0" distL="0" distR="0" wp14:anchorId="07FCF3CE" wp14:editId="0E21CA7B">
            <wp:extent cx="2590799" cy="1428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593334" cy="1430148"/>
                    </a:xfrm>
                    <a:prstGeom prst="rect">
                      <a:avLst/>
                    </a:prstGeom>
                    <a:noFill/>
                    <a:ln w="9525">
                      <a:noFill/>
                      <a:miter lim="800000"/>
                      <a:headEnd/>
                      <a:tailEnd/>
                    </a:ln>
                  </pic:spPr>
                </pic:pic>
              </a:graphicData>
            </a:graphic>
          </wp:inline>
        </w:drawing>
      </w:r>
    </w:p>
    <w:p w14:paraId="46895B87" w14:textId="77777777" w:rsidR="006144F5" w:rsidRPr="00462A48" w:rsidRDefault="006144F5"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This diagram of CUSUM lies within red lines which are critical boundaries lies at 5% level so this shows the level is significant. This situation shows our model is </w:t>
      </w:r>
      <w:r w:rsidR="00875D2D" w:rsidRPr="00462A48">
        <w:rPr>
          <w:rFonts w:asciiTheme="majorBidi" w:hAnsiTheme="majorBidi" w:cstheme="majorBidi"/>
          <w:color w:val="000000" w:themeColor="text1"/>
        </w:rPr>
        <w:t>specific</w:t>
      </w:r>
      <w:r w:rsidRPr="00462A48">
        <w:rPr>
          <w:rFonts w:asciiTheme="majorBidi" w:hAnsiTheme="majorBidi" w:cstheme="majorBidi"/>
          <w:color w:val="000000" w:themeColor="text1"/>
        </w:rPr>
        <w:t xml:space="preserve"> and </w:t>
      </w:r>
      <w:r w:rsidR="00875D2D" w:rsidRPr="00462A48">
        <w:rPr>
          <w:rFonts w:asciiTheme="majorBidi" w:hAnsiTheme="majorBidi" w:cstheme="majorBidi"/>
          <w:color w:val="000000" w:themeColor="text1"/>
        </w:rPr>
        <w:t>exact</w:t>
      </w:r>
      <w:r w:rsidRPr="00462A48">
        <w:rPr>
          <w:rFonts w:asciiTheme="majorBidi" w:hAnsiTheme="majorBidi" w:cstheme="majorBidi"/>
          <w:color w:val="000000" w:themeColor="text1"/>
        </w:rPr>
        <w:t xml:space="preserve"> </w:t>
      </w:r>
      <w:r w:rsidR="00875D2D" w:rsidRPr="00462A48">
        <w:rPr>
          <w:rFonts w:asciiTheme="majorBidi" w:hAnsiTheme="majorBidi" w:cstheme="majorBidi"/>
          <w:color w:val="000000" w:themeColor="text1"/>
        </w:rPr>
        <w:t>established</w:t>
      </w:r>
      <w:r w:rsidRPr="00462A48">
        <w:rPr>
          <w:rFonts w:asciiTheme="majorBidi" w:hAnsiTheme="majorBidi" w:cstheme="majorBidi"/>
          <w:color w:val="000000" w:themeColor="text1"/>
        </w:rPr>
        <w:t xml:space="preserve">. </w:t>
      </w:r>
    </w:p>
    <w:p w14:paraId="1E89247C" w14:textId="77777777" w:rsidR="00875D2D" w:rsidRPr="00EB2CB4" w:rsidRDefault="00875D2D" w:rsidP="004E281B">
      <w:pPr>
        <w:spacing w:line="360" w:lineRule="auto"/>
        <w:jc w:val="both"/>
        <w:rPr>
          <w:rFonts w:asciiTheme="majorBidi" w:hAnsiTheme="majorBidi" w:cstheme="majorBidi"/>
          <w:b/>
          <w:bCs/>
          <w:color w:val="000000" w:themeColor="text1"/>
        </w:rPr>
      </w:pPr>
      <w:r w:rsidRPr="00EB2CB4">
        <w:rPr>
          <w:rFonts w:asciiTheme="majorBidi" w:hAnsiTheme="majorBidi" w:cstheme="majorBidi"/>
          <w:b/>
          <w:bCs/>
          <w:color w:val="000000" w:themeColor="text1"/>
        </w:rPr>
        <w:t>C</w:t>
      </w:r>
      <w:r w:rsidR="00250FBF" w:rsidRPr="00EB2CB4">
        <w:rPr>
          <w:rFonts w:asciiTheme="majorBidi" w:hAnsiTheme="majorBidi" w:cstheme="majorBidi"/>
          <w:b/>
          <w:bCs/>
          <w:color w:val="000000" w:themeColor="text1"/>
        </w:rPr>
        <w:t>USUM</w:t>
      </w:r>
      <w:r w:rsidR="0016799A" w:rsidRPr="00EB2CB4">
        <w:rPr>
          <w:rFonts w:asciiTheme="majorBidi" w:hAnsiTheme="majorBidi" w:cstheme="majorBidi"/>
          <w:b/>
          <w:bCs/>
          <w:color w:val="000000" w:themeColor="text1"/>
        </w:rPr>
        <w:t xml:space="preserve"> of Square Test</w:t>
      </w:r>
    </w:p>
    <w:p w14:paraId="0E4965BE" w14:textId="77777777" w:rsidR="00875D2D" w:rsidRPr="00462A48" w:rsidRDefault="00875D2D"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this diagram short run and long run checked by CUSUM of square test.</w:t>
      </w:r>
    </w:p>
    <w:p w14:paraId="30D0E272" w14:textId="77777777" w:rsidR="00875D2D" w:rsidRPr="00462A48" w:rsidRDefault="0016799A"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r w:rsidR="00875D2D" w:rsidRPr="00462A48">
        <w:rPr>
          <w:rFonts w:asciiTheme="majorBidi" w:hAnsiTheme="majorBidi" w:cstheme="majorBidi"/>
          <w:noProof/>
          <w:color w:val="000000" w:themeColor="text1"/>
          <w:lang w:val="en-AU" w:eastAsia="en-AU"/>
        </w:rPr>
        <w:drawing>
          <wp:inline distT="0" distB="0" distL="0" distR="0" wp14:anchorId="41617D57" wp14:editId="54125656">
            <wp:extent cx="2533650" cy="14922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2536130" cy="1493711"/>
                    </a:xfrm>
                    <a:prstGeom prst="rect">
                      <a:avLst/>
                    </a:prstGeom>
                    <a:noFill/>
                    <a:ln w="9525">
                      <a:noFill/>
                      <a:miter lim="800000"/>
                      <a:headEnd/>
                      <a:tailEnd/>
                    </a:ln>
                  </pic:spPr>
                </pic:pic>
              </a:graphicData>
            </a:graphic>
          </wp:inline>
        </w:drawing>
      </w:r>
    </w:p>
    <w:p w14:paraId="588C00A3" w14:textId="77777777" w:rsidR="00250FBF" w:rsidRPr="00462A48" w:rsidRDefault="00250FBF"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CUSUM Square lies within red lines which are critical boundaries lies at 5% level so this show the level is significant. This situation shows our model is precise and accurate established. </w:t>
      </w:r>
    </w:p>
    <w:p w14:paraId="0E014329" w14:textId="77777777" w:rsidR="00806867" w:rsidRPr="00EB2CB4" w:rsidRDefault="0016799A" w:rsidP="00EB2CB4">
      <w:pPr>
        <w:spacing w:line="360" w:lineRule="auto"/>
        <w:jc w:val="both"/>
        <w:rPr>
          <w:rFonts w:asciiTheme="majorBidi" w:hAnsiTheme="majorBidi" w:cstheme="majorBidi"/>
          <w:b/>
          <w:bCs/>
          <w:color w:val="000000" w:themeColor="text1"/>
        </w:rPr>
      </w:pPr>
      <w:commentRangeStart w:id="55"/>
      <w:r w:rsidRPr="00EB2CB4">
        <w:rPr>
          <w:rFonts w:asciiTheme="majorBidi" w:hAnsiTheme="majorBidi" w:cstheme="majorBidi"/>
          <w:b/>
          <w:bCs/>
          <w:color w:val="000000" w:themeColor="text1"/>
        </w:rPr>
        <w:t>Conclusion</w:t>
      </w:r>
      <w:commentRangeEnd w:id="55"/>
      <w:r w:rsidR="008F2BE8">
        <w:rPr>
          <w:rStyle w:val="CommentReference"/>
        </w:rPr>
        <w:commentReference w:id="55"/>
      </w:r>
    </w:p>
    <w:p w14:paraId="617A3C7B" w14:textId="77777777" w:rsidR="00806867" w:rsidRPr="00462A48" w:rsidRDefault="00806867" w:rsidP="00EB2CB4">
      <w:pPr>
        <w:spacing w:line="360" w:lineRule="auto"/>
        <w:ind w:firstLine="360"/>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The paper </w:t>
      </w:r>
      <w:r w:rsidRPr="008F2BE8">
        <w:rPr>
          <w:rFonts w:asciiTheme="majorBidi" w:hAnsiTheme="majorBidi" w:cstheme="majorBidi"/>
          <w:color w:val="000000" w:themeColor="text1"/>
          <w:highlight w:val="green"/>
          <w:rPrChange w:id="56" w:author="Fizza Sabir" w:date="2018-11-09T10:10:00Z">
            <w:rPr>
              <w:rFonts w:asciiTheme="majorBidi" w:hAnsiTheme="majorBidi" w:cstheme="majorBidi"/>
              <w:color w:val="000000" w:themeColor="text1"/>
            </w:rPr>
          </w:rPrChange>
        </w:rPr>
        <w:t>identified the major determinates of human capital</w:t>
      </w:r>
      <w:r w:rsidRPr="00462A48">
        <w:rPr>
          <w:rFonts w:asciiTheme="majorBidi" w:hAnsiTheme="majorBidi" w:cstheme="majorBidi"/>
          <w:color w:val="000000" w:themeColor="text1"/>
        </w:rPr>
        <w:t xml:space="preserve"> like Gross Domestic Product, Education, Age, Mortality, Unemployment and Enrolment. For this purpose we use time series data which covered the 1974 to 2016 and the source of data State Bank of Paki</w:t>
      </w:r>
      <w:r w:rsidR="00B203EE" w:rsidRPr="00462A48">
        <w:rPr>
          <w:rFonts w:asciiTheme="majorBidi" w:hAnsiTheme="majorBidi" w:cstheme="majorBidi"/>
          <w:color w:val="000000" w:themeColor="text1"/>
        </w:rPr>
        <w:t>stan. It has been used the ARDL</w:t>
      </w:r>
      <w:r w:rsidRPr="00462A48">
        <w:rPr>
          <w:rFonts w:asciiTheme="majorBidi" w:hAnsiTheme="majorBidi" w:cstheme="majorBidi"/>
          <w:color w:val="000000" w:themeColor="text1"/>
        </w:rPr>
        <w:t xml:space="preserve"> model. The study employed that total population of Pakistan play an important role in our country. Women’s participation in labor market is rising due to their increasing rate of literacy. </w:t>
      </w:r>
      <w:r w:rsidR="00034D7B" w:rsidRPr="00462A48">
        <w:rPr>
          <w:rFonts w:asciiTheme="majorBidi" w:hAnsiTheme="majorBidi" w:cstheme="majorBidi"/>
          <w:color w:val="000000" w:themeColor="text1"/>
        </w:rPr>
        <w:t>The researchers are the opinion women’s education is very important for our economy for its positively affects women’s participation in the labor market.</w:t>
      </w:r>
      <w:r w:rsidR="000550B7" w:rsidRPr="00462A48">
        <w:rPr>
          <w:rFonts w:asciiTheme="majorBidi" w:hAnsiTheme="majorBidi" w:cstheme="majorBidi"/>
          <w:color w:val="000000" w:themeColor="text1"/>
        </w:rPr>
        <w:t xml:space="preserve"> </w:t>
      </w:r>
      <w:r w:rsidRPr="00462A48">
        <w:rPr>
          <w:rFonts w:asciiTheme="majorBidi" w:hAnsiTheme="majorBidi" w:cstheme="majorBidi"/>
          <w:color w:val="000000" w:themeColor="text1"/>
        </w:rPr>
        <w:t>Hence, binomial logit model to find out women’s participation in labor mar</w:t>
      </w:r>
      <w:r w:rsidR="000550B7" w:rsidRPr="00462A48">
        <w:rPr>
          <w:rFonts w:asciiTheme="majorBidi" w:hAnsiTheme="majorBidi" w:cstheme="majorBidi"/>
          <w:color w:val="000000" w:themeColor="text1"/>
        </w:rPr>
        <w:t xml:space="preserve">ket. </w:t>
      </w:r>
      <w:r w:rsidRPr="00462A48">
        <w:rPr>
          <w:rFonts w:asciiTheme="majorBidi" w:hAnsiTheme="majorBidi" w:cstheme="majorBidi"/>
          <w:color w:val="000000" w:themeColor="text1"/>
        </w:rPr>
        <w:t>According to the findings of this research, experienced and trained women have more chances of jobs; hence, increase in employment in labor market. In this study, age and experience of women have been shown positive factors for women participation in country’s economic activities. Women’s less education have shown negative effects i</w:t>
      </w:r>
      <w:r w:rsidR="000550B7" w:rsidRPr="00462A48">
        <w:rPr>
          <w:rFonts w:asciiTheme="majorBidi" w:hAnsiTheme="majorBidi" w:cstheme="majorBidi"/>
          <w:color w:val="000000" w:themeColor="text1"/>
        </w:rPr>
        <w:t xml:space="preserve">n economic activities. The study finds out that per capita income increase due to decline in women’s self- employment. </w:t>
      </w:r>
      <w:r w:rsidR="001E3450" w:rsidRPr="00462A48">
        <w:rPr>
          <w:rFonts w:asciiTheme="majorBidi" w:hAnsiTheme="majorBidi" w:cstheme="majorBidi"/>
          <w:color w:val="000000" w:themeColor="text1"/>
        </w:rPr>
        <w:t xml:space="preserve"> The people should use the gifts of Allah and raise our country to the way of development. </w:t>
      </w:r>
      <w:r w:rsidR="00124BF8" w:rsidRPr="00462A48">
        <w:rPr>
          <w:rFonts w:asciiTheme="majorBidi" w:hAnsiTheme="majorBidi" w:cstheme="majorBidi"/>
          <w:color w:val="000000" w:themeColor="text1"/>
        </w:rPr>
        <w:t xml:space="preserve">We can increase our productivity level. The result shows that women’s participation is very low. </w:t>
      </w:r>
    </w:p>
    <w:p w14:paraId="296F2A8E" w14:textId="77777777" w:rsidR="00806867" w:rsidRPr="008E4B78" w:rsidRDefault="001216C3" w:rsidP="008E4B78">
      <w:pPr>
        <w:spacing w:line="360" w:lineRule="auto"/>
        <w:jc w:val="both"/>
        <w:rPr>
          <w:rFonts w:asciiTheme="majorBidi" w:hAnsiTheme="majorBidi" w:cstheme="majorBidi"/>
          <w:b/>
          <w:bCs/>
          <w:color w:val="000000" w:themeColor="text1"/>
        </w:rPr>
      </w:pPr>
      <w:r w:rsidRPr="008E4B78">
        <w:rPr>
          <w:rFonts w:asciiTheme="majorBidi" w:hAnsiTheme="majorBidi" w:cstheme="majorBidi"/>
          <w:b/>
          <w:bCs/>
          <w:color w:val="000000" w:themeColor="text1"/>
        </w:rPr>
        <w:t>Policy Implication</w:t>
      </w:r>
    </w:p>
    <w:p w14:paraId="28C04455" w14:textId="77777777" w:rsidR="00806867" w:rsidRPr="00462A48" w:rsidRDefault="00806867" w:rsidP="008E4B78">
      <w:pPr>
        <w:spacing w:line="360" w:lineRule="auto"/>
        <w:ind w:firstLine="720"/>
        <w:jc w:val="both"/>
        <w:rPr>
          <w:rFonts w:asciiTheme="majorBidi" w:hAnsiTheme="majorBidi" w:cstheme="majorBidi"/>
          <w:color w:val="000000" w:themeColor="text1"/>
        </w:rPr>
      </w:pPr>
      <w:r w:rsidRPr="00462A48">
        <w:rPr>
          <w:rFonts w:asciiTheme="majorBidi" w:hAnsiTheme="majorBidi" w:cstheme="majorBidi"/>
          <w:color w:val="000000" w:themeColor="text1"/>
        </w:rPr>
        <w:lastRenderedPageBreak/>
        <w:t xml:space="preserve">In this study, human capital has positive effect on the economy. The GDP will increase if we utilize the resource of increasing productivity. The education can increase the GDP of our country if there are best policy maker. The rate of mortality can be reduced because the people should know that would be better for them. In Pakistan female participation is very low. Women don’t get the education and not provide the basic needs of life. </w:t>
      </w:r>
    </w:p>
    <w:p w14:paraId="730A33F0"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improves the better situation of education following steps:</w:t>
      </w:r>
    </w:p>
    <w:p w14:paraId="69776DD4" w14:textId="77777777"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should improve the education facilities to the people of the country.</w:t>
      </w:r>
    </w:p>
    <w:p w14:paraId="25BD50BC" w14:textId="77777777"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It is suggested that government improve health system.</w:t>
      </w:r>
    </w:p>
    <w:p w14:paraId="6ACEF34B" w14:textId="77777777"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In rural areas, mostly women engaged in productive activities.</w:t>
      </w:r>
    </w:p>
    <w:p w14:paraId="20586A87" w14:textId="77777777"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Government should establish the training and professional school for women, so that increase the women income and participation in labor market. </w:t>
      </w:r>
    </w:p>
    <w:p w14:paraId="7AFB6E45" w14:textId="77777777"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Metric and intermediate level is not enough and provides the job opportunities of the skilled people. </w:t>
      </w:r>
    </w:p>
    <w:p w14:paraId="1AC233DF" w14:textId="77777777" w:rsidR="00806867"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Government should make policy and fix that the education is important for girls.</w:t>
      </w:r>
    </w:p>
    <w:p w14:paraId="274CAD95" w14:textId="77777777" w:rsidR="00ED344C" w:rsidRPr="00462A48" w:rsidRDefault="00806867" w:rsidP="004E281B">
      <w:pPr>
        <w:pStyle w:val="ListParagraph"/>
        <w:numPr>
          <w:ilvl w:val="0"/>
          <w:numId w:val="2"/>
        </w:num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All these factors like education, Age; employment etc. can increase our production levels.</w:t>
      </w:r>
    </w:p>
    <w:p w14:paraId="43ABF01D" w14:textId="77777777" w:rsidR="00806867" w:rsidRPr="00462A48" w:rsidRDefault="001216C3" w:rsidP="00C91779">
      <w:pPr>
        <w:spacing w:line="360" w:lineRule="auto"/>
        <w:jc w:val="center"/>
        <w:rPr>
          <w:rFonts w:asciiTheme="majorBidi" w:hAnsiTheme="majorBidi" w:cstheme="majorBidi"/>
          <w:b/>
          <w:bCs/>
          <w:color w:val="000000" w:themeColor="text1"/>
        </w:rPr>
      </w:pPr>
      <w:r w:rsidRPr="00462A48">
        <w:rPr>
          <w:rFonts w:asciiTheme="majorBidi" w:hAnsiTheme="majorBidi" w:cstheme="majorBidi"/>
          <w:b/>
          <w:bCs/>
          <w:color w:val="000000" w:themeColor="text1"/>
        </w:rPr>
        <w:t>Reference</w:t>
      </w:r>
      <w:r w:rsidR="00C91779">
        <w:rPr>
          <w:rFonts w:asciiTheme="majorBidi" w:hAnsiTheme="majorBidi" w:cstheme="majorBidi"/>
          <w:b/>
          <w:bCs/>
          <w:color w:val="000000" w:themeColor="text1"/>
        </w:rPr>
        <w:t>s</w:t>
      </w:r>
    </w:p>
    <w:p w14:paraId="36277136"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r w:rsidRPr="00462A48">
        <w:rPr>
          <w:rFonts w:asciiTheme="majorBidi" w:hAnsiTheme="majorBidi" w:cstheme="majorBidi"/>
          <w:color w:val="000000" w:themeColor="text1"/>
          <w:shd w:val="clear" w:color="auto" w:fill="FFFFFF"/>
        </w:rPr>
        <w:t>Afzal, M. (2014). Microeconometric Analysis of earnings oriented educational system of Lahore (Pakistan). </w:t>
      </w:r>
      <w:r w:rsidRPr="00462A48">
        <w:rPr>
          <w:rFonts w:asciiTheme="majorBidi" w:hAnsiTheme="majorBidi" w:cstheme="majorBidi"/>
          <w:i/>
          <w:iCs/>
          <w:color w:val="000000" w:themeColor="text1"/>
          <w:shd w:val="clear" w:color="auto" w:fill="FFFFFF"/>
        </w:rPr>
        <w:t>Pakistan Economic and Social Review</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52</w:t>
      </w:r>
      <w:r w:rsidRPr="00462A48">
        <w:rPr>
          <w:rFonts w:asciiTheme="majorBidi" w:hAnsiTheme="majorBidi" w:cstheme="majorBidi"/>
          <w:color w:val="000000" w:themeColor="text1"/>
          <w:shd w:val="clear" w:color="auto" w:fill="FFFFFF"/>
        </w:rPr>
        <w:t>(2), 227.</w:t>
      </w:r>
    </w:p>
    <w:p w14:paraId="222EF4F1" w14:textId="77777777"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Chaudhry, I. S., Faridi, M. Z., &amp; Anjum, S. (2010). The Effects of Health and Education on Female Earnings: Empirical Evidence from District Vehari. </w:t>
      </w:r>
      <w:r w:rsidRPr="00462A48">
        <w:rPr>
          <w:rFonts w:asciiTheme="majorBidi" w:hAnsiTheme="majorBidi" w:cstheme="majorBidi"/>
          <w:i/>
          <w:iCs/>
          <w:color w:val="000000" w:themeColor="text1"/>
          <w:shd w:val="clear" w:color="auto" w:fill="FFFFFF"/>
        </w:rPr>
        <w:t>Pakistan Journal of Social Sciences (PJSS)</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30</w:t>
      </w:r>
      <w:r w:rsidRPr="00462A48">
        <w:rPr>
          <w:rFonts w:asciiTheme="majorBidi" w:hAnsiTheme="majorBidi" w:cstheme="majorBidi"/>
          <w:color w:val="000000" w:themeColor="text1"/>
          <w:shd w:val="clear" w:color="auto" w:fill="FFFFFF"/>
        </w:rPr>
        <w:t>(1).</w:t>
      </w:r>
    </w:p>
    <w:p w14:paraId="7E779099" w14:textId="77777777" w:rsidR="005722DF" w:rsidRPr="00462A48" w:rsidRDefault="005722DF" w:rsidP="004E281B">
      <w:pPr>
        <w:spacing w:line="360" w:lineRule="auto"/>
        <w:ind w:left="720" w:hanging="720"/>
        <w:rPr>
          <w:rFonts w:asciiTheme="majorBidi" w:hAnsiTheme="majorBidi" w:cstheme="majorBidi"/>
          <w:color w:val="222222"/>
          <w:shd w:val="clear" w:color="auto" w:fill="FFFFFF"/>
        </w:rPr>
      </w:pPr>
      <w:r w:rsidRPr="00462A48">
        <w:rPr>
          <w:rFonts w:asciiTheme="majorBidi" w:hAnsiTheme="majorBidi" w:cstheme="majorBidi"/>
          <w:color w:val="222222"/>
          <w:shd w:val="clear" w:color="auto" w:fill="FFFFFF"/>
        </w:rPr>
        <w:t>Faridi, M. Z., Hussain, S., &amp; Bashir, F. (2010). Impact of Education on Students Earnings: A Case of Public Sector Universities in Pakistan.</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International Research Journal of Finance and Economics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42</w:t>
      </w:r>
      <w:r w:rsidRPr="00462A48">
        <w:rPr>
          <w:rFonts w:asciiTheme="majorBidi" w:hAnsiTheme="majorBidi" w:cstheme="majorBidi"/>
          <w:color w:val="222222"/>
          <w:shd w:val="clear" w:color="auto" w:fill="FFFFFF"/>
        </w:rPr>
        <w:t>, 171-178.</w:t>
      </w:r>
    </w:p>
    <w:p w14:paraId="4BF32F9F" w14:textId="77777777" w:rsidR="005722DF" w:rsidRPr="00462A48" w:rsidRDefault="005722DF" w:rsidP="004E281B">
      <w:pPr>
        <w:spacing w:line="360" w:lineRule="auto"/>
        <w:ind w:left="720" w:hanging="720"/>
        <w:rPr>
          <w:rFonts w:asciiTheme="majorBidi" w:hAnsiTheme="majorBidi" w:cstheme="majorBidi"/>
          <w:color w:val="222222"/>
          <w:shd w:val="clear" w:color="auto" w:fill="FFFFFF"/>
        </w:rPr>
      </w:pPr>
      <w:r w:rsidRPr="00462A48">
        <w:rPr>
          <w:rFonts w:asciiTheme="majorBidi" w:hAnsiTheme="majorBidi" w:cstheme="majorBidi"/>
          <w:color w:val="222222"/>
          <w:shd w:val="clear" w:color="auto" w:fill="FFFFFF"/>
        </w:rPr>
        <w:t>Faridi, M. Z., Malik, S., &amp; Basit, A. B. (2009). Impact of Education on Female Labour Force Participation in Pakistan: Empirical Evidence from Primary Data Analysis.</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(1).</w:t>
      </w:r>
    </w:p>
    <w:p w14:paraId="4B76D249" w14:textId="77777777" w:rsidR="00DF70FD" w:rsidRPr="00462A48" w:rsidRDefault="005722DF" w:rsidP="004E281B">
      <w:pPr>
        <w:spacing w:line="360" w:lineRule="auto"/>
        <w:ind w:left="720" w:hanging="720"/>
        <w:rPr>
          <w:rFonts w:asciiTheme="majorBidi" w:hAnsiTheme="majorBidi" w:cstheme="majorBidi"/>
          <w:color w:val="222222"/>
          <w:shd w:val="clear" w:color="auto" w:fill="FFFFFF"/>
        </w:rPr>
      </w:pPr>
      <w:r w:rsidRPr="00462A48">
        <w:rPr>
          <w:rFonts w:asciiTheme="majorBidi" w:hAnsiTheme="majorBidi" w:cstheme="majorBidi"/>
          <w:color w:val="222222"/>
          <w:shd w:val="clear" w:color="auto" w:fill="FFFFFF"/>
        </w:rPr>
        <w:lastRenderedPageBreak/>
        <w:t>Faridi, M. Z., Chaudhry, I. S., &amp; Basit, A. B. (2009). An Analysis of the Determinants of Male Labor Force Participation and Employment Status in Pakistan: The Case of Bahawalpur District.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Pakistan Journal of Social Sciences (PJSS)</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29</w:t>
      </w:r>
      <w:r w:rsidRPr="00462A48">
        <w:rPr>
          <w:rFonts w:asciiTheme="majorBidi" w:hAnsiTheme="majorBidi" w:cstheme="majorBidi"/>
          <w:color w:val="222222"/>
          <w:shd w:val="clear" w:color="auto" w:fill="FFFFFF"/>
        </w:rPr>
        <w:t>(2).</w:t>
      </w:r>
    </w:p>
    <w:p w14:paraId="286E0719" w14:textId="77777777" w:rsidR="00806867" w:rsidRPr="00462A48" w:rsidRDefault="00806867" w:rsidP="004E281B">
      <w:pPr>
        <w:spacing w:line="360" w:lineRule="auto"/>
        <w:ind w:left="720" w:hanging="720"/>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Hassan, G., &amp; Cooray, A. (2012). The effect of female and male health on economic growth: cross-country evidence within a production function framework.</w:t>
      </w:r>
    </w:p>
    <w:p w14:paraId="201315FD" w14:textId="77777777" w:rsidR="005063E3" w:rsidRPr="00462A48" w:rsidRDefault="005063E3" w:rsidP="004E281B">
      <w:pPr>
        <w:spacing w:line="360" w:lineRule="auto"/>
        <w:ind w:left="720" w:hanging="720"/>
        <w:rPr>
          <w:rFonts w:asciiTheme="majorBidi" w:hAnsiTheme="majorBidi" w:cstheme="majorBidi"/>
          <w:color w:val="000000" w:themeColor="text1"/>
          <w:shd w:val="clear" w:color="auto" w:fill="FFFFFF"/>
        </w:rPr>
      </w:pPr>
      <w:r w:rsidRPr="00462A48">
        <w:rPr>
          <w:rFonts w:asciiTheme="majorBidi" w:hAnsiTheme="majorBidi" w:cstheme="majorBidi"/>
          <w:color w:val="222222"/>
          <w:shd w:val="clear" w:color="auto" w:fill="FFFFFF"/>
        </w:rPr>
        <w:t>Himaz, R., &amp; Aturupane, H. (2011). </w:t>
      </w:r>
      <w:r w:rsidRPr="00462A48">
        <w:rPr>
          <w:rFonts w:asciiTheme="majorBidi" w:hAnsiTheme="majorBidi" w:cstheme="majorBidi"/>
          <w:i/>
          <w:iCs/>
          <w:color w:val="222222"/>
          <w:shd w:val="clear" w:color="auto" w:fill="FFFFFF"/>
        </w:rPr>
        <w:t>Education and Household Welfare in Sri Lanka from 1985 to 2006</w:t>
      </w:r>
      <w:r w:rsidRPr="00462A48">
        <w:rPr>
          <w:rFonts w:asciiTheme="majorBidi" w:hAnsiTheme="majorBidi" w:cstheme="majorBidi"/>
          <w:color w:val="222222"/>
          <w:shd w:val="clear" w:color="auto" w:fill="FFFFFF"/>
        </w:rPr>
        <w:t>. Department of Economics, University of Oxford.</w:t>
      </w:r>
    </w:p>
    <w:p w14:paraId="173F3E77" w14:textId="77777777" w:rsidR="009209FF" w:rsidRPr="00462A48" w:rsidRDefault="009209FF" w:rsidP="004E281B">
      <w:pPr>
        <w:spacing w:line="360" w:lineRule="auto"/>
        <w:ind w:left="720" w:hanging="720"/>
        <w:rPr>
          <w:rFonts w:asciiTheme="majorBidi" w:hAnsiTheme="majorBidi" w:cstheme="majorBidi"/>
          <w:color w:val="000000" w:themeColor="text1"/>
          <w:shd w:val="clear" w:color="auto" w:fill="FFFFFF"/>
        </w:rPr>
      </w:pPr>
      <w:r w:rsidRPr="00462A48">
        <w:rPr>
          <w:rFonts w:asciiTheme="majorBidi" w:hAnsiTheme="majorBidi" w:cstheme="majorBidi"/>
          <w:color w:val="222222"/>
          <w:shd w:val="clear" w:color="auto" w:fill="FFFFFF"/>
        </w:rPr>
        <w:t>Jamal, H. (2015). Private Returns to Education in Pakistan: A Statistical Investigation.</w:t>
      </w:r>
    </w:p>
    <w:p w14:paraId="704C0D81" w14:textId="77777777" w:rsidR="00DF70FD" w:rsidRPr="00462A48" w:rsidRDefault="00DF70FD" w:rsidP="004E281B">
      <w:pPr>
        <w:spacing w:line="360" w:lineRule="auto"/>
        <w:ind w:left="720" w:hanging="720"/>
        <w:rPr>
          <w:rFonts w:asciiTheme="majorBidi" w:hAnsiTheme="majorBidi" w:cstheme="majorBidi"/>
          <w:color w:val="222222"/>
          <w:shd w:val="clear" w:color="auto" w:fill="FFFFFF"/>
        </w:rPr>
      </w:pPr>
      <w:r w:rsidRPr="00462A48">
        <w:rPr>
          <w:rFonts w:asciiTheme="majorBidi" w:hAnsiTheme="majorBidi" w:cstheme="majorBidi"/>
          <w:color w:val="222222"/>
          <w:shd w:val="clear" w:color="auto" w:fill="FFFFFF"/>
        </w:rPr>
        <w:t>Khadim, Z., &amp; Akram, W. (2013). Female labor force participation in formal sector: An empirical evidence from PSLM (2007-08).</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Middle-East Journal of Scientific Research</w:t>
      </w:r>
      <w:r w:rsidRPr="00462A48">
        <w:rPr>
          <w:rFonts w:asciiTheme="majorBidi" w:hAnsiTheme="majorBidi" w:cstheme="majorBidi"/>
          <w:color w:val="222222"/>
          <w:shd w:val="clear" w:color="auto" w:fill="FFFFFF"/>
        </w:rPr>
        <w:t>,</w:t>
      </w:r>
      <w:r w:rsidRPr="00462A48">
        <w:rPr>
          <w:rStyle w:val="apple-converted-space"/>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14</w:t>
      </w:r>
      <w:r w:rsidRPr="00462A48">
        <w:rPr>
          <w:rFonts w:asciiTheme="majorBidi" w:hAnsiTheme="majorBidi" w:cstheme="majorBidi"/>
          <w:color w:val="222222"/>
          <w:shd w:val="clear" w:color="auto" w:fill="FFFFFF"/>
        </w:rPr>
        <w:t>(11), 1480-1488.</w:t>
      </w:r>
    </w:p>
    <w:p w14:paraId="30AF097F" w14:textId="77777777"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Khalid, H. S., &amp; Mukhtar, E. M. (2002). The future of girls’ education in Pakistan. </w:t>
      </w:r>
      <w:r w:rsidRPr="00462A48">
        <w:rPr>
          <w:rFonts w:asciiTheme="majorBidi" w:hAnsiTheme="majorBidi" w:cstheme="majorBidi"/>
          <w:i/>
          <w:iCs/>
          <w:color w:val="000000" w:themeColor="text1"/>
          <w:shd w:val="clear" w:color="auto" w:fill="FFFFFF"/>
        </w:rPr>
        <w:t>Islambad: UNESCO Offfice</w:t>
      </w:r>
      <w:r w:rsidRPr="00462A48">
        <w:rPr>
          <w:rFonts w:asciiTheme="majorBidi" w:hAnsiTheme="majorBidi" w:cstheme="majorBidi"/>
          <w:color w:val="000000" w:themeColor="text1"/>
          <w:shd w:val="clear" w:color="auto" w:fill="FFFFFF"/>
        </w:rPr>
        <w:t>.</w:t>
      </w:r>
    </w:p>
    <w:p w14:paraId="460C1BE3" w14:textId="77777777"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Khan, F. S., &amp; Toor, I. A. (2003). Changes in Returns to Education in Pakistan: 1990-2002.</w:t>
      </w:r>
    </w:p>
    <w:p w14:paraId="5996A9A2" w14:textId="77777777" w:rsidR="00D0094A" w:rsidRPr="00462A48" w:rsidRDefault="00D0094A"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222222"/>
          <w:shd w:val="clear" w:color="auto" w:fill="FFFFFF"/>
        </w:rPr>
        <w:t>Mat, N. A., Mansur, K., &amp; Mahmud, R. (2015). The relationship between human capital investment and economic development in Sabah. </w:t>
      </w:r>
      <w:r w:rsidRPr="00462A48">
        <w:rPr>
          <w:rFonts w:asciiTheme="majorBidi" w:hAnsiTheme="majorBidi" w:cstheme="majorBidi"/>
          <w:i/>
          <w:iCs/>
          <w:color w:val="222222"/>
          <w:shd w:val="clear" w:color="auto" w:fill="FFFFFF"/>
        </w:rPr>
        <w:t>Malaysian Journal of Business and Economics (MJBE)</w:t>
      </w:r>
      <w:r w:rsidRPr="00462A48">
        <w:rPr>
          <w:rFonts w:asciiTheme="majorBidi" w:hAnsiTheme="majorBidi" w:cstheme="majorBidi"/>
          <w:color w:val="222222"/>
          <w:shd w:val="clear" w:color="auto" w:fill="FFFFFF"/>
        </w:rPr>
        <w:t>, </w:t>
      </w:r>
      <w:r w:rsidRPr="00462A48">
        <w:rPr>
          <w:rFonts w:asciiTheme="majorBidi" w:hAnsiTheme="majorBidi" w:cstheme="majorBidi"/>
          <w:i/>
          <w:iCs/>
          <w:color w:val="222222"/>
          <w:shd w:val="clear" w:color="auto" w:fill="FFFFFF"/>
        </w:rPr>
        <w:t>2</w:t>
      </w:r>
      <w:r w:rsidRPr="00462A48">
        <w:rPr>
          <w:rFonts w:asciiTheme="majorBidi" w:hAnsiTheme="majorBidi" w:cstheme="majorBidi"/>
          <w:color w:val="222222"/>
          <w:shd w:val="clear" w:color="auto" w:fill="FFFFFF"/>
        </w:rPr>
        <w:t>(1).</w:t>
      </w:r>
    </w:p>
    <w:p w14:paraId="03F68159" w14:textId="77777777"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Nasir, Z. M. (2002). Returns to human capital in Pakistan: A gender disaggregated analysis.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1-28.</w:t>
      </w:r>
    </w:p>
    <w:p w14:paraId="22CCF07A" w14:textId="77777777"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Nasir, Z, M. &amp; Nazli, H. (2010).  Education and earnings in Pakistan. Working papers &amp; Research Reports; RR-NO.</w:t>
      </w:r>
    </w:p>
    <w:p w14:paraId="2B323431" w14:textId="77777777"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Nasir, Z. M. (2005). An analysis of occupational choice in Pakistan: A multinomial approach. </w:t>
      </w:r>
      <w:r w:rsidRPr="00462A48">
        <w:rPr>
          <w:rFonts w:asciiTheme="majorBidi" w:hAnsiTheme="majorBidi" w:cstheme="majorBidi"/>
          <w:i/>
          <w:iCs/>
          <w:color w:val="000000" w:themeColor="text1"/>
          <w:shd w:val="clear" w:color="auto" w:fill="FFFFFF"/>
        </w:rPr>
        <w:t>The Pakistan Development Review</w:t>
      </w:r>
      <w:r w:rsidRPr="00462A48">
        <w:rPr>
          <w:rFonts w:asciiTheme="majorBidi" w:hAnsiTheme="majorBidi" w:cstheme="majorBidi"/>
          <w:color w:val="000000" w:themeColor="text1"/>
          <w:shd w:val="clear" w:color="auto" w:fill="FFFFFF"/>
        </w:rPr>
        <w:t>, 57-79.</w:t>
      </w:r>
    </w:p>
    <w:p w14:paraId="4008F44C" w14:textId="77777777" w:rsidR="00806867" w:rsidRPr="00462A48" w:rsidRDefault="00806867" w:rsidP="004E281B">
      <w:pPr>
        <w:spacing w:line="360" w:lineRule="auto"/>
        <w:ind w:left="720" w:hanging="720"/>
        <w:jc w:val="both"/>
        <w:rPr>
          <w:rFonts w:asciiTheme="majorBidi" w:hAnsiTheme="majorBidi" w:cstheme="majorBidi"/>
          <w:color w:val="000000" w:themeColor="text1"/>
          <w:shd w:val="clear" w:color="auto" w:fill="FFFFFF"/>
        </w:rPr>
      </w:pPr>
      <w:r w:rsidRPr="00462A48">
        <w:rPr>
          <w:rFonts w:asciiTheme="majorBidi" w:hAnsiTheme="majorBidi" w:cstheme="majorBidi"/>
          <w:color w:val="000000" w:themeColor="text1"/>
          <w:shd w:val="clear" w:color="auto" w:fill="FFFFFF"/>
        </w:rPr>
        <w:t>Sajid, A. (2011). Deficient policy communication deficient outcomes-capacity building policy under education reforms in Sindh, Pakistan. </w:t>
      </w:r>
      <w:r w:rsidRPr="00462A48">
        <w:rPr>
          <w:rFonts w:asciiTheme="majorBidi" w:hAnsiTheme="majorBidi" w:cstheme="majorBidi"/>
          <w:i/>
          <w:iCs/>
          <w:color w:val="000000" w:themeColor="text1"/>
          <w:shd w:val="clear" w:color="auto" w:fill="FFFFFF"/>
        </w:rPr>
        <w:t>Bulletin of Education and Research</w:t>
      </w:r>
      <w:r w:rsidRPr="00462A48">
        <w:rPr>
          <w:rFonts w:asciiTheme="majorBidi" w:hAnsiTheme="majorBidi" w:cstheme="majorBidi"/>
          <w:color w:val="000000" w:themeColor="text1"/>
          <w:shd w:val="clear" w:color="auto" w:fill="FFFFFF"/>
        </w:rPr>
        <w:t>, </w:t>
      </w:r>
      <w:r w:rsidRPr="00462A48">
        <w:rPr>
          <w:rFonts w:asciiTheme="majorBidi" w:hAnsiTheme="majorBidi" w:cstheme="majorBidi"/>
          <w:i/>
          <w:iCs/>
          <w:color w:val="000000" w:themeColor="text1"/>
          <w:shd w:val="clear" w:color="auto" w:fill="FFFFFF"/>
        </w:rPr>
        <w:t>33</w:t>
      </w:r>
      <w:r w:rsidRPr="00462A48">
        <w:rPr>
          <w:rFonts w:asciiTheme="majorBidi" w:hAnsiTheme="majorBidi" w:cstheme="majorBidi"/>
          <w:color w:val="000000" w:themeColor="text1"/>
          <w:shd w:val="clear" w:color="auto" w:fill="FFFFFF"/>
        </w:rPr>
        <w:t>(1).</w:t>
      </w:r>
    </w:p>
    <w:p w14:paraId="3290DFCD"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r w:rsidRPr="00462A48">
        <w:rPr>
          <w:rFonts w:asciiTheme="majorBidi" w:hAnsiTheme="majorBidi" w:cstheme="majorBidi"/>
          <w:color w:val="000000" w:themeColor="text1"/>
          <w:shd w:val="clear" w:color="auto" w:fill="FFFFFF"/>
        </w:rPr>
        <w:t xml:space="preserve">Son, H. H. (2010). Human capital development Asian Development Bank Economics Working paper Series 225 (2010). </w:t>
      </w:r>
    </w:p>
    <w:p w14:paraId="7AE68D4B"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p>
    <w:p w14:paraId="79C75D92"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p>
    <w:p w14:paraId="705D9675"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p>
    <w:p w14:paraId="51620069"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p>
    <w:p w14:paraId="37B6AA5D"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p>
    <w:p w14:paraId="75B2930A"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p>
    <w:p w14:paraId="5EBFDDFE" w14:textId="77777777" w:rsidR="00806867" w:rsidRPr="00462A48" w:rsidRDefault="00806867" w:rsidP="004E281B">
      <w:pPr>
        <w:spacing w:line="360" w:lineRule="auto"/>
        <w:ind w:left="720" w:hanging="720"/>
        <w:jc w:val="both"/>
        <w:rPr>
          <w:rFonts w:asciiTheme="majorBidi" w:hAnsiTheme="majorBidi" w:cstheme="majorBidi"/>
          <w:color w:val="000000" w:themeColor="text1"/>
        </w:rPr>
      </w:pPr>
    </w:p>
    <w:p w14:paraId="01B440C1" w14:textId="77777777" w:rsidR="00806867" w:rsidRPr="00462A48" w:rsidRDefault="00806867" w:rsidP="004E281B">
      <w:pPr>
        <w:spacing w:line="360" w:lineRule="auto"/>
        <w:jc w:val="both"/>
        <w:rPr>
          <w:rFonts w:asciiTheme="majorBidi" w:hAnsiTheme="majorBidi" w:cstheme="majorBidi"/>
          <w:color w:val="000000" w:themeColor="text1"/>
        </w:rPr>
      </w:pPr>
    </w:p>
    <w:p w14:paraId="7B24D9AB" w14:textId="77777777" w:rsidR="00806867" w:rsidRPr="00462A48" w:rsidRDefault="00806867" w:rsidP="004E281B">
      <w:pPr>
        <w:spacing w:line="360" w:lineRule="auto"/>
        <w:jc w:val="both"/>
        <w:rPr>
          <w:rFonts w:asciiTheme="majorBidi" w:hAnsiTheme="majorBidi" w:cstheme="majorBidi"/>
          <w:color w:val="000000" w:themeColor="text1"/>
        </w:rPr>
      </w:pPr>
      <w:r w:rsidRPr="00462A48">
        <w:rPr>
          <w:rFonts w:asciiTheme="majorBidi" w:hAnsiTheme="majorBidi" w:cstheme="majorBidi"/>
          <w:color w:val="000000" w:themeColor="text1"/>
        </w:rPr>
        <w:t xml:space="preserve"> </w:t>
      </w:r>
    </w:p>
    <w:p w14:paraId="4FBF5FBF" w14:textId="77777777" w:rsidR="00806867" w:rsidRPr="00462A48" w:rsidRDefault="00806867" w:rsidP="004E281B">
      <w:pPr>
        <w:spacing w:line="360" w:lineRule="auto"/>
        <w:jc w:val="both"/>
        <w:rPr>
          <w:rFonts w:asciiTheme="majorBidi" w:hAnsiTheme="majorBidi" w:cstheme="majorBidi"/>
          <w:color w:val="000000" w:themeColor="text1"/>
          <w:vertAlign w:val="superscript"/>
        </w:rPr>
      </w:pPr>
      <w:r w:rsidRPr="00462A48">
        <w:rPr>
          <w:rFonts w:asciiTheme="majorBidi" w:hAnsiTheme="majorBidi" w:cstheme="majorBidi"/>
          <w:color w:val="000000" w:themeColor="text1"/>
          <w:vertAlign w:val="superscript"/>
        </w:rPr>
        <w:t xml:space="preserve"> </w:t>
      </w:r>
    </w:p>
    <w:p w14:paraId="7BC8FF12" w14:textId="77777777" w:rsidR="00A319AD" w:rsidRPr="00462A48" w:rsidRDefault="00A319AD" w:rsidP="004E281B">
      <w:pPr>
        <w:spacing w:line="360" w:lineRule="auto"/>
        <w:jc w:val="both"/>
        <w:rPr>
          <w:rFonts w:asciiTheme="majorBidi" w:hAnsiTheme="majorBidi" w:cstheme="majorBidi"/>
          <w:color w:val="000000" w:themeColor="text1"/>
        </w:rPr>
      </w:pPr>
    </w:p>
    <w:p w14:paraId="68EE49D3" w14:textId="77777777" w:rsidR="00A319AD" w:rsidRPr="00462A48" w:rsidRDefault="00A319AD" w:rsidP="004E281B">
      <w:pPr>
        <w:spacing w:line="360" w:lineRule="auto"/>
        <w:jc w:val="both"/>
        <w:rPr>
          <w:rFonts w:asciiTheme="majorBidi" w:hAnsiTheme="majorBidi" w:cstheme="majorBidi"/>
          <w:color w:val="000000" w:themeColor="text1"/>
        </w:rPr>
      </w:pPr>
    </w:p>
    <w:p w14:paraId="18932043" w14:textId="77777777" w:rsidR="00A319AD" w:rsidRPr="00462A48" w:rsidRDefault="00A319AD" w:rsidP="004E281B">
      <w:pPr>
        <w:spacing w:line="360" w:lineRule="auto"/>
        <w:jc w:val="both"/>
        <w:rPr>
          <w:rFonts w:asciiTheme="majorBidi" w:hAnsiTheme="majorBidi" w:cstheme="majorBidi"/>
          <w:color w:val="000000" w:themeColor="text1"/>
        </w:rPr>
      </w:pPr>
    </w:p>
    <w:p w14:paraId="5F496070" w14:textId="77777777" w:rsidR="00A319AD" w:rsidRPr="00462A48" w:rsidRDefault="00A319AD" w:rsidP="004E281B">
      <w:pPr>
        <w:spacing w:line="360" w:lineRule="auto"/>
        <w:jc w:val="both"/>
        <w:rPr>
          <w:rFonts w:asciiTheme="majorBidi" w:hAnsiTheme="majorBidi" w:cstheme="majorBidi"/>
          <w:color w:val="000000" w:themeColor="text1"/>
        </w:rPr>
      </w:pPr>
    </w:p>
    <w:p w14:paraId="1D058813" w14:textId="77777777" w:rsidR="00A319AD" w:rsidRPr="00462A48" w:rsidRDefault="00A319AD" w:rsidP="004E281B">
      <w:pPr>
        <w:spacing w:line="360" w:lineRule="auto"/>
        <w:jc w:val="both"/>
        <w:rPr>
          <w:rFonts w:asciiTheme="majorBidi" w:hAnsiTheme="majorBidi" w:cstheme="majorBidi"/>
          <w:color w:val="000000" w:themeColor="text1"/>
        </w:rPr>
      </w:pPr>
    </w:p>
    <w:p w14:paraId="7841FD24" w14:textId="77777777" w:rsidR="00A319AD" w:rsidRPr="00462A48" w:rsidRDefault="00A319AD" w:rsidP="004E281B">
      <w:pPr>
        <w:spacing w:line="360" w:lineRule="auto"/>
        <w:jc w:val="both"/>
        <w:rPr>
          <w:rFonts w:asciiTheme="majorBidi" w:hAnsiTheme="majorBidi" w:cstheme="majorBidi"/>
          <w:color w:val="000000" w:themeColor="text1"/>
        </w:rPr>
      </w:pPr>
    </w:p>
    <w:p w14:paraId="16994FC8" w14:textId="77777777" w:rsidR="00A319AD" w:rsidRPr="00462A48" w:rsidRDefault="00A319AD" w:rsidP="004E281B">
      <w:pPr>
        <w:spacing w:line="360" w:lineRule="auto"/>
        <w:jc w:val="both"/>
        <w:rPr>
          <w:rFonts w:asciiTheme="majorBidi" w:hAnsiTheme="majorBidi" w:cstheme="majorBidi"/>
          <w:color w:val="000000" w:themeColor="text1"/>
        </w:rPr>
      </w:pPr>
    </w:p>
    <w:p w14:paraId="12966F52" w14:textId="77777777" w:rsidR="00A319AD" w:rsidRPr="00462A48" w:rsidRDefault="00A319AD" w:rsidP="004E281B">
      <w:pPr>
        <w:spacing w:line="360" w:lineRule="auto"/>
        <w:jc w:val="both"/>
        <w:rPr>
          <w:rFonts w:asciiTheme="majorBidi" w:hAnsiTheme="majorBidi" w:cstheme="majorBidi"/>
          <w:color w:val="000000" w:themeColor="text1"/>
        </w:rPr>
      </w:pPr>
    </w:p>
    <w:p w14:paraId="30395117" w14:textId="77777777" w:rsidR="00A319AD" w:rsidRPr="00462A48" w:rsidRDefault="00A319AD" w:rsidP="004E281B">
      <w:pPr>
        <w:spacing w:line="360" w:lineRule="auto"/>
        <w:jc w:val="both"/>
        <w:rPr>
          <w:rFonts w:asciiTheme="majorBidi" w:hAnsiTheme="majorBidi" w:cstheme="majorBidi"/>
          <w:color w:val="000000" w:themeColor="text1"/>
        </w:rPr>
      </w:pPr>
    </w:p>
    <w:p w14:paraId="21E8B0F4" w14:textId="77777777" w:rsidR="00A319AD" w:rsidRPr="00462A48" w:rsidRDefault="00A319AD" w:rsidP="004E281B">
      <w:pPr>
        <w:spacing w:line="360" w:lineRule="auto"/>
        <w:jc w:val="both"/>
        <w:rPr>
          <w:rFonts w:asciiTheme="majorBidi" w:hAnsiTheme="majorBidi" w:cstheme="majorBidi"/>
          <w:color w:val="000000" w:themeColor="text1"/>
        </w:rPr>
      </w:pPr>
    </w:p>
    <w:p w14:paraId="76D9530F" w14:textId="77777777" w:rsidR="00D81080" w:rsidRPr="00462A48" w:rsidRDefault="00D81080" w:rsidP="004E281B">
      <w:pPr>
        <w:spacing w:line="360" w:lineRule="auto"/>
        <w:jc w:val="both"/>
        <w:rPr>
          <w:rFonts w:asciiTheme="majorBidi" w:hAnsiTheme="majorBidi" w:cstheme="majorBidi"/>
          <w:color w:val="000000" w:themeColor="text1"/>
        </w:rPr>
      </w:pPr>
    </w:p>
    <w:sectPr w:rsidR="00D81080" w:rsidRPr="00462A48" w:rsidSect="002A5F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izza Sabir" w:date="2018-11-09T09:27:00Z" w:initials="FS">
    <w:p w14:paraId="79FF55F2" w14:textId="77777777" w:rsidR="00FA46A5" w:rsidRDefault="00FA46A5">
      <w:pPr>
        <w:pStyle w:val="CommentText"/>
      </w:pPr>
      <w:r>
        <w:rPr>
          <w:rStyle w:val="CommentReference"/>
        </w:rPr>
        <w:annotationRef/>
      </w:r>
      <w:r>
        <w:t>This paper needs editing to fix the language. The author may be advised to get some professional help for this. I am highlighting a few examples in green where sentence structure is not okay</w:t>
      </w:r>
    </w:p>
  </w:comment>
  <w:comment w:id="2" w:author="Fizza Sabir" w:date="2018-11-09T09:25:00Z" w:initials="FS">
    <w:p w14:paraId="53912497" w14:textId="77777777" w:rsidR="00FA46A5" w:rsidRDefault="00FA46A5">
      <w:pPr>
        <w:pStyle w:val="CommentText"/>
      </w:pPr>
      <w:r>
        <w:rPr>
          <w:rStyle w:val="CommentReference"/>
        </w:rPr>
        <w:annotationRef/>
      </w:r>
      <w:r>
        <w:t>May be rephrased for clarity and to avoid the repetition of the term Human Capital</w:t>
      </w:r>
    </w:p>
  </w:comment>
  <w:comment w:id="3" w:author="Fizza Sabir" w:date="2018-11-09T09:26:00Z" w:initials="FS">
    <w:p w14:paraId="0235A27B" w14:textId="1750E604" w:rsidR="00FA46A5" w:rsidRDefault="00FA46A5">
      <w:pPr>
        <w:pStyle w:val="CommentText"/>
      </w:pPr>
      <w:r>
        <w:rPr>
          <w:rStyle w:val="CommentReference"/>
        </w:rPr>
        <w:annotationRef/>
      </w:r>
      <w:r>
        <w:t xml:space="preserve">The style of citation </w:t>
      </w:r>
      <w:r w:rsidR="00BD2B37">
        <w:t xml:space="preserve">in the paper </w:t>
      </w:r>
      <w:r>
        <w:t>is not APA, what style is this? Whereas</w:t>
      </w:r>
      <w:r w:rsidR="00BD2B37">
        <w:t>,</w:t>
      </w:r>
      <w:r>
        <w:t xml:space="preserve"> I can see the reference list is in APA style</w:t>
      </w:r>
    </w:p>
  </w:comment>
  <w:comment w:id="10" w:author="Fizza Sabir" w:date="2018-11-09T09:31:00Z" w:initials="FS">
    <w:p w14:paraId="0DD00968" w14:textId="2BA0C191" w:rsidR="00BD2B37" w:rsidRDefault="00BD2B37">
      <w:pPr>
        <w:pStyle w:val="CommentText"/>
      </w:pPr>
      <w:r>
        <w:rPr>
          <w:rStyle w:val="CommentReference"/>
        </w:rPr>
        <w:annotationRef/>
      </w:r>
      <w:r>
        <w:t>Which countries?</w:t>
      </w:r>
    </w:p>
  </w:comment>
  <w:comment w:id="14" w:author="Fizza Sabir" w:date="2018-11-09T09:32:00Z" w:initials="FS">
    <w:p w14:paraId="512EB45D" w14:textId="782E87D9" w:rsidR="00BD2B37" w:rsidRDefault="00BD2B37">
      <w:pPr>
        <w:pStyle w:val="CommentText"/>
      </w:pPr>
      <w:r>
        <w:rPr>
          <w:rStyle w:val="CommentReference"/>
        </w:rPr>
        <w:annotationRef/>
      </w:r>
      <w:r>
        <w:t xml:space="preserve">“Completion” of education is a better word than “finish” </w:t>
      </w:r>
    </w:p>
  </w:comment>
  <w:comment w:id="15" w:author="Fizza Sabir" w:date="2018-11-09T09:34:00Z" w:initials="FS">
    <w:p w14:paraId="0BC88660" w14:textId="5494C909" w:rsidR="00D4193A" w:rsidRDefault="00D4193A">
      <w:pPr>
        <w:pStyle w:val="CommentText"/>
      </w:pPr>
      <w:r>
        <w:rPr>
          <w:rStyle w:val="CommentReference"/>
        </w:rPr>
        <w:annotationRef/>
      </w:r>
      <w:r>
        <w:t>These claims are made without an evidence. Please validate your claims with some research-based evidence</w:t>
      </w:r>
    </w:p>
  </w:comment>
  <w:comment w:id="16" w:author="Fizza Sabir" w:date="2018-11-09T09:35:00Z" w:initials="FS">
    <w:p w14:paraId="6AF15062" w14:textId="1C687596" w:rsidR="00D4193A" w:rsidRDefault="00D4193A">
      <w:pPr>
        <w:pStyle w:val="CommentText"/>
      </w:pPr>
      <w:r>
        <w:rPr>
          <w:rStyle w:val="CommentReference"/>
        </w:rPr>
        <w:annotationRef/>
      </w:r>
      <w:r>
        <w:t>A research study can never achieve this objective. None of the objectives is a research objective. This section needs revision</w:t>
      </w:r>
    </w:p>
  </w:comment>
  <w:comment w:id="17" w:author="Fizza Sabir" w:date="2018-11-09T10:14:00Z" w:initials="FS">
    <w:p w14:paraId="0B96FE53" w14:textId="7B052607" w:rsidR="008F2BE8" w:rsidRDefault="008F2BE8">
      <w:pPr>
        <w:pStyle w:val="CommentText"/>
      </w:pPr>
      <w:r>
        <w:rPr>
          <w:rStyle w:val="CommentReference"/>
        </w:rPr>
        <w:annotationRef/>
      </w:r>
      <w:r>
        <w:t>Now when I have read the whole paper, none of these objectives have been achieved by this study and they are actually not achievable.</w:t>
      </w:r>
    </w:p>
    <w:p w14:paraId="0F90C3E5" w14:textId="29022B9A" w:rsidR="008F2BE8" w:rsidRDefault="008F2BE8">
      <w:pPr>
        <w:pStyle w:val="CommentText"/>
      </w:pPr>
      <w:r>
        <w:t>This section should be in line with the results, discussion, conclusion and recommendations section.</w:t>
      </w:r>
      <w:bookmarkStart w:id="18" w:name="_GoBack"/>
      <w:bookmarkEnd w:id="18"/>
    </w:p>
  </w:comment>
  <w:comment w:id="21" w:author="Fizza Sabir" w:date="2018-11-09T09:50:00Z" w:initials="FS">
    <w:p w14:paraId="651E0B10" w14:textId="3463BB00" w:rsidR="00E27994" w:rsidRDefault="00E27994">
      <w:pPr>
        <w:pStyle w:val="CommentText"/>
      </w:pPr>
      <w:r>
        <w:rPr>
          <w:rStyle w:val="CommentReference"/>
        </w:rPr>
        <w:annotationRef/>
      </w:r>
      <w:r>
        <w:t>Should be written as a word, not symbol</w:t>
      </w:r>
    </w:p>
  </w:comment>
  <w:comment w:id="23" w:author="Fizza Sabir" w:date="2018-11-09T09:51:00Z" w:initials="FS">
    <w:p w14:paraId="7109C923" w14:textId="7E8FF87B" w:rsidR="00E27994" w:rsidRDefault="00E27994">
      <w:pPr>
        <w:pStyle w:val="CommentText"/>
      </w:pPr>
      <w:r>
        <w:rPr>
          <w:rStyle w:val="CommentReference"/>
        </w:rPr>
        <w:annotationRef/>
      </w:r>
      <w:r>
        <w:t>Who?</w:t>
      </w:r>
    </w:p>
  </w:comment>
  <w:comment w:id="24" w:author="Fizza Sabir" w:date="2018-11-09T09:51:00Z" w:initials="FS">
    <w:p w14:paraId="743C7413" w14:textId="06962352" w:rsidR="00E27994" w:rsidRDefault="00E27994">
      <w:pPr>
        <w:pStyle w:val="CommentText"/>
      </w:pPr>
      <w:r>
        <w:rPr>
          <w:rStyle w:val="CommentReference"/>
        </w:rPr>
        <w:annotationRef/>
      </w:r>
      <w:r>
        <w:t>This style is incorrect style, correction needed in the whole document</w:t>
      </w:r>
    </w:p>
  </w:comment>
  <w:comment w:id="26" w:author="Fizza Sabir" w:date="2018-11-09T09:55:00Z" w:initials="FS">
    <w:p w14:paraId="504E49F9" w14:textId="7B6756BB" w:rsidR="00E27994" w:rsidRDefault="00E27994">
      <w:pPr>
        <w:pStyle w:val="CommentText"/>
      </w:pPr>
      <w:r>
        <w:rPr>
          <w:rStyle w:val="CommentReference"/>
        </w:rPr>
        <w:annotationRef/>
      </w:r>
      <w:r>
        <w:t>Style is inconsistent throughout the paper, use one style consistently</w:t>
      </w:r>
    </w:p>
  </w:comment>
  <w:comment w:id="27" w:author="Fizza Sabir" w:date="2018-11-09T09:55:00Z" w:initials="FS">
    <w:p w14:paraId="46773B85" w14:textId="5CA9AF2A" w:rsidR="00E27994" w:rsidRDefault="00E27994">
      <w:pPr>
        <w:pStyle w:val="CommentText"/>
      </w:pPr>
      <w:r>
        <w:rPr>
          <w:rStyle w:val="CommentReference"/>
        </w:rPr>
        <w:annotationRef/>
      </w:r>
      <w:r>
        <w:t>Past tense should be used when discussing a research that took place in past</w:t>
      </w:r>
    </w:p>
  </w:comment>
  <w:comment w:id="31" w:author="Fizza Sabir" w:date="2018-11-09T09:57:00Z" w:initials="FS">
    <w:p w14:paraId="5BF9EBC2" w14:textId="13601A0F" w:rsidR="00E27994" w:rsidRDefault="00E27994">
      <w:pPr>
        <w:pStyle w:val="CommentText"/>
      </w:pPr>
      <w:r>
        <w:rPr>
          <w:rStyle w:val="CommentReference"/>
        </w:rPr>
        <w:annotationRef/>
      </w:r>
      <w:r>
        <w:t>This section looks like a collection of studies, the authors should add their critical analysis of these studies and how these relate with the current research</w:t>
      </w:r>
    </w:p>
  </w:comment>
  <w:comment w:id="32" w:author="Fizza Sabir" w:date="2018-11-09T09:59:00Z" w:initials="FS">
    <w:p w14:paraId="0C8C2A8E" w14:textId="25C71C54" w:rsidR="009A2AD6" w:rsidRDefault="009A2AD6">
      <w:pPr>
        <w:pStyle w:val="CommentText"/>
      </w:pPr>
      <w:r>
        <w:rPr>
          <w:rStyle w:val="CommentReference"/>
        </w:rPr>
        <w:annotationRef/>
      </w:r>
      <w:r>
        <w:t>What was the source of data? Was this an open access data or had to get it from the WB and IMF on request?</w:t>
      </w:r>
    </w:p>
  </w:comment>
  <w:comment w:id="34" w:author="Fizza Sabir" w:date="2018-11-09T10:00:00Z" w:initials="FS">
    <w:p w14:paraId="629681FA" w14:textId="79466516" w:rsidR="009A2AD6" w:rsidRDefault="009A2AD6">
      <w:pPr>
        <w:pStyle w:val="CommentText"/>
      </w:pPr>
      <w:r>
        <w:rPr>
          <w:rStyle w:val="CommentReference"/>
        </w:rPr>
        <w:annotationRef/>
      </w:r>
      <w:r>
        <w:t>Apology can’t comment on this section as this Is not my area of expertise</w:t>
      </w:r>
    </w:p>
  </w:comment>
  <w:comment w:id="35" w:author="Fizza Sabir" w:date="2018-11-09T10:10:00Z" w:initials="FS">
    <w:p w14:paraId="62F29728" w14:textId="57A48414" w:rsidR="008F2BE8" w:rsidRDefault="008F2BE8">
      <w:pPr>
        <w:pStyle w:val="CommentText"/>
      </w:pPr>
      <w:r>
        <w:rPr>
          <w:rStyle w:val="CommentReference"/>
        </w:rPr>
        <w:annotationRef/>
      </w:r>
      <w:r>
        <w:t>Discuss the procedure and methods used for analysis</w:t>
      </w:r>
    </w:p>
  </w:comment>
  <w:comment w:id="36" w:author="Fizza Sabir" w:date="2018-11-09T10:01:00Z" w:initials="FS">
    <w:p w14:paraId="1CA0ED03" w14:textId="52AB8EE0" w:rsidR="009A2AD6" w:rsidRDefault="009A2AD6">
      <w:pPr>
        <w:pStyle w:val="CommentText"/>
      </w:pPr>
      <w:r>
        <w:rPr>
          <w:rStyle w:val="CommentReference"/>
        </w:rPr>
        <w:annotationRef/>
      </w:r>
      <w:r>
        <w:t>Okay then add arrows in the diagram to make it clear as the independent variables cannot be identified in this figure without the arrows</w:t>
      </w:r>
    </w:p>
  </w:comment>
  <w:comment w:id="37" w:author="Fizza Sabir" w:date="2018-11-09T10:03:00Z" w:initials="FS">
    <w:p w14:paraId="1A94FBF9" w14:textId="649E2D8B" w:rsidR="009A2AD6" w:rsidRDefault="009A2AD6">
      <w:pPr>
        <w:pStyle w:val="CommentText"/>
      </w:pPr>
      <w:r>
        <w:rPr>
          <w:rStyle w:val="CommentReference"/>
        </w:rPr>
        <w:annotationRef/>
      </w:r>
      <w:r>
        <w:t>Operational definition of education needs to be added here</w:t>
      </w:r>
    </w:p>
  </w:comment>
  <w:comment w:id="41" w:author="Fizza Sabir" w:date="2018-11-09T10:04:00Z" w:initials="FS">
    <w:p w14:paraId="23462BAD" w14:textId="6EC4A93E" w:rsidR="009A2AD6" w:rsidRDefault="009A2AD6">
      <w:pPr>
        <w:pStyle w:val="CommentText"/>
      </w:pPr>
      <w:r>
        <w:rPr>
          <w:rStyle w:val="CommentReference"/>
        </w:rPr>
        <w:annotationRef/>
      </w:r>
      <w:r>
        <w:t>Citation required here</w:t>
      </w:r>
    </w:p>
  </w:comment>
  <w:comment w:id="49" w:author="Fizza Sabir" w:date="2018-11-09T10:06:00Z" w:initials="FS">
    <w:p w14:paraId="35CA0362" w14:textId="49581AEE" w:rsidR="00066B96" w:rsidRDefault="00066B96">
      <w:pPr>
        <w:pStyle w:val="CommentText"/>
      </w:pPr>
      <w:r>
        <w:rPr>
          <w:rStyle w:val="CommentReference"/>
        </w:rPr>
        <w:annotationRef/>
      </w:r>
      <w:r>
        <w:t>This section is not making any sense. How is this related with the research? Rewrite please!</w:t>
      </w:r>
    </w:p>
  </w:comment>
  <w:comment w:id="52" w:author="Fizza Sabir" w:date="2018-11-09T10:07:00Z" w:initials="FS">
    <w:p w14:paraId="540DF015" w14:textId="76379538" w:rsidR="00066B96" w:rsidRDefault="00066B96">
      <w:pPr>
        <w:pStyle w:val="CommentText"/>
      </w:pPr>
      <w:r>
        <w:rPr>
          <w:rStyle w:val="CommentReference"/>
        </w:rPr>
        <w:annotationRef/>
      </w:r>
      <w:r>
        <w:t>Write in full somewhere before this table for readers’ understanding</w:t>
      </w:r>
    </w:p>
  </w:comment>
  <w:comment w:id="53" w:author="Fizza Sabir" w:date="2018-11-09T10:08:00Z" w:initials="FS">
    <w:p w14:paraId="4D648386" w14:textId="03DD5925" w:rsidR="00066B96" w:rsidRDefault="00066B96">
      <w:pPr>
        <w:pStyle w:val="CommentText"/>
      </w:pPr>
      <w:r>
        <w:rPr>
          <w:rStyle w:val="CommentReference"/>
        </w:rPr>
        <w:annotationRef/>
      </w:r>
      <w:r>
        <w:t>Same as above comment</w:t>
      </w:r>
    </w:p>
  </w:comment>
  <w:comment w:id="54" w:author="Fizza Sabir" w:date="2018-11-09T10:09:00Z" w:initials="FS">
    <w:p w14:paraId="2F1E38CC" w14:textId="2665C6D6" w:rsidR="008F2BE8" w:rsidRDefault="008F2BE8">
      <w:pPr>
        <w:pStyle w:val="CommentText"/>
      </w:pPr>
      <w:r>
        <w:rPr>
          <w:rStyle w:val="CommentReference"/>
        </w:rPr>
        <w:annotationRef/>
      </w:r>
      <w:r>
        <w:t>Table formatting style needs to be consistent</w:t>
      </w:r>
    </w:p>
  </w:comment>
  <w:comment w:id="55" w:author="Fizza Sabir" w:date="2018-11-09T10:11:00Z" w:initials="FS">
    <w:p w14:paraId="5D6BDB31" w14:textId="733BCD69" w:rsidR="008F2BE8" w:rsidRDefault="008F2BE8">
      <w:pPr>
        <w:pStyle w:val="CommentText"/>
      </w:pPr>
      <w:r>
        <w:rPr>
          <w:rStyle w:val="CommentReference"/>
        </w:rPr>
        <w:annotationRef/>
      </w:r>
      <w:r>
        <w:t>A discussion section needs to be added before the conclusion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FF55F2" w15:done="0"/>
  <w15:commentEx w15:paraId="53912497" w15:done="0"/>
  <w15:commentEx w15:paraId="0235A27B" w15:done="0"/>
  <w15:commentEx w15:paraId="0DD00968" w15:done="0"/>
  <w15:commentEx w15:paraId="512EB45D" w15:done="0"/>
  <w15:commentEx w15:paraId="0BC88660" w15:done="0"/>
  <w15:commentEx w15:paraId="6AF15062" w15:done="0"/>
  <w15:commentEx w15:paraId="0F90C3E5" w15:done="0"/>
  <w15:commentEx w15:paraId="651E0B10" w15:done="0"/>
  <w15:commentEx w15:paraId="7109C923" w15:done="0"/>
  <w15:commentEx w15:paraId="743C7413" w15:done="0"/>
  <w15:commentEx w15:paraId="504E49F9" w15:done="0"/>
  <w15:commentEx w15:paraId="46773B85" w15:done="0"/>
  <w15:commentEx w15:paraId="5BF9EBC2" w15:done="0"/>
  <w15:commentEx w15:paraId="0C8C2A8E" w15:done="0"/>
  <w15:commentEx w15:paraId="629681FA" w15:done="0"/>
  <w15:commentEx w15:paraId="62F29728" w15:done="0"/>
  <w15:commentEx w15:paraId="1CA0ED03" w15:done="0"/>
  <w15:commentEx w15:paraId="1A94FBF9" w15:done="0"/>
  <w15:commentEx w15:paraId="23462BAD" w15:done="0"/>
  <w15:commentEx w15:paraId="35CA0362" w15:done="0"/>
  <w15:commentEx w15:paraId="540DF015" w15:done="0"/>
  <w15:commentEx w15:paraId="4D648386" w15:done="0"/>
  <w15:commentEx w15:paraId="2F1E38CC" w15:done="0"/>
  <w15:commentEx w15:paraId="5D6BDB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7CA1E" w14:textId="77777777" w:rsidR="0034489F" w:rsidRDefault="0034489F" w:rsidP="00D75C58">
      <w:pPr>
        <w:spacing w:after="0" w:line="240" w:lineRule="auto"/>
      </w:pPr>
      <w:r>
        <w:separator/>
      </w:r>
    </w:p>
  </w:endnote>
  <w:endnote w:type="continuationSeparator" w:id="0">
    <w:p w14:paraId="0755445C" w14:textId="77777777" w:rsidR="0034489F" w:rsidRDefault="0034489F" w:rsidP="00D7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C93DC" w14:textId="77777777" w:rsidR="0034489F" w:rsidRDefault="0034489F" w:rsidP="00D75C58">
      <w:pPr>
        <w:spacing w:after="0" w:line="240" w:lineRule="auto"/>
      </w:pPr>
      <w:r>
        <w:separator/>
      </w:r>
    </w:p>
  </w:footnote>
  <w:footnote w:type="continuationSeparator" w:id="0">
    <w:p w14:paraId="414D9017" w14:textId="77777777" w:rsidR="0034489F" w:rsidRDefault="0034489F" w:rsidP="00D75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23812"/>
    <w:multiLevelType w:val="hybridMultilevel"/>
    <w:tmpl w:val="B59C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617DC"/>
    <w:multiLevelType w:val="hybridMultilevel"/>
    <w:tmpl w:val="F21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A2CF2"/>
    <w:multiLevelType w:val="hybridMultilevel"/>
    <w:tmpl w:val="103C0F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625CD"/>
    <w:multiLevelType w:val="hybridMultilevel"/>
    <w:tmpl w:val="9912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zza Sabir">
    <w15:presenceInfo w15:providerId="AD" w15:userId="S-1-5-21-3183106861-427318084-1828509416-1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9AD"/>
    <w:rsid w:val="000143B6"/>
    <w:rsid w:val="00016C23"/>
    <w:rsid w:val="00030959"/>
    <w:rsid w:val="00033107"/>
    <w:rsid w:val="00034D7B"/>
    <w:rsid w:val="00041EC8"/>
    <w:rsid w:val="000550B7"/>
    <w:rsid w:val="00066B96"/>
    <w:rsid w:val="00081DAF"/>
    <w:rsid w:val="000A7CEF"/>
    <w:rsid w:val="000F318C"/>
    <w:rsid w:val="000F6E61"/>
    <w:rsid w:val="0010145D"/>
    <w:rsid w:val="001216C3"/>
    <w:rsid w:val="00124B76"/>
    <w:rsid w:val="00124BF8"/>
    <w:rsid w:val="0016799A"/>
    <w:rsid w:val="00174CDF"/>
    <w:rsid w:val="001D750B"/>
    <w:rsid w:val="001E3450"/>
    <w:rsid w:val="002077A3"/>
    <w:rsid w:val="002347C6"/>
    <w:rsid w:val="00245E44"/>
    <w:rsid w:val="00250FBF"/>
    <w:rsid w:val="00291355"/>
    <w:rsid w:val="00293613"/>
    <w:rsid w:val="002B2F65"/>
    <w:rsid w:val="002D4C93"/>
    <w:rsid w:val="003055AE"/>
    <w:rsid w:val="00317C1E"/>
    <w:rsid w:val="0033726A"/>
    <w:rsid w:val="0034489F"/>
    <w:rsid w:val="003610F3"/>
    <w:rsid w:val="003E7635"/>
    <w:rsid w:val="003E7D5C"/>
    <w:rsid w:val="0042253B"/>
    <w:rsid w:val="00451454"/>
    <w:rsid w:val="00462A48"/>
    <w:rsid w:val="004713AE"/>
    <w:rsid w:val="0048101C"/>
    <w:rsid w:val="004A0B9A"/>
    <w:rsid w:val="004C2DBC"/>
    <w:rsid w:val="004C388E"/>
    <w:rsid w:val="004D1435"/>
    <w:rsid w:val="004D6F3E"/>
    <w:rsid w:val="004E281B"/>
    <w:rsid w:val="0050111E"/>
    <w:rsid w:val="00503D4B"/>
    <w:rsid w:val="005063E3"/>
    <w:rsid w:val="00511F95"/>
    <w:rsid w:val="00563BDE"/>
    <w:rsid w:val="005722DF"/>
    <w:rsid w:val="005C0DE4"/>
    <w:rsid w:val="005D11C7"/>
    <w:rsid w:val="005D3B1B"/>
    <w:rsid w:val="005E6536"/>
    <w:rsid w:val="005F7315"/>
    <w:rsid w:val="006144F5"/>
    <w:rsid w:val="00634FF6"/>
    <w:rsid w:val="00694525"/>
    <w:rsid w:val="00744890"/>
    <w:rsid w:val="00755868"/>
    <w:rsid w:val="00782E02"/>
    <w:rsid w:val="00792200"/>
    <w:rsid w:val="007C5CCC"/>
    <w:rsid w:val="00800289"/>
    <w:rsid w:val="00806867"/>
    <w:rsid w:val="008261BC"/>
    <w:rsid w:val="00875D2D"/>
    <w:rsid w:val="00886590"/>
    <w:rsid w:val="00894267"/>
    <w:rsid w:val="008972AC"/>
    <w:rsid w:val="008A3F61"/>
    <w:rsid w:val="008E4B78"/>
    <w:rsid w:val="008E4E7F"/>
    <w:rsid w:val="008F2BE8"/>
    <w:rsid w:val="008F7ADB"/>
    <w:rsid w:val="00911B86"/>
    <w:rsid w:val="009209FF"/>
    <w:rsid w:val="009277AD"/>
    <w:rsid w:val="00931097"/>
    <w:rsid w:val="00944453"/>
    <w:rsid w:val="00945C75"/>
    <w:rsid w:val="00951F59"/>
    <w:rsid w:val="0096032D"/>
    <w:rsid w:val="00971A04"/>
    <w:rsid w:val="009724AC"/>
    <w:rsid w:val="00973E54"/>
    <w:rsid w:val="00987B26"/>
    <w:rsid w:val="009A2AD6"/>
    <w:rsid w:val="00A319AD"/>
    <w:rsid w:val="00A5173A"/>
    <w:rsid w:val="00A92F85"/>
    <w:rsid w:val="00A94CEC"/>
    <w:rsid w:val="00B203EE"/>
    <w:rsid w:val="00B33CFD"/>
    <w:rsid w:val="00B63B41"/>
    <w:rsid w:val="00B8122D"/>
    <w:rsid w:val="00BA70F6"/>
    <w:rsid w:val="00BD168D"/>
    <w:rsid w:val="00BD2B37"/>
    <w:rsid w:val="00BE0781"/>
    <w:rsid w:val="00BE7DD8"/>
    <w:rsid w:val="00C14A9C"/>
    <w:rsid w:val="00C21427"/>
    <w:rsid w:val="00C236B1"/>
    <w:rsid w:val="00C57050"/>
    <w:rsid w:val="00C747A6"/>
    <w:rsid w:val="00C7719C"/>
    <w:rsid w:val="00C91779"/>
    <w:rsid w:val="00C9695B"/>
    <w:rsid w:val="00CA2A00"/>
    <w:rsid w:val="00CB23F1"/>
    <w:rsid w:val="00D0094A"/>
    <w:rsid w:val="00D22E8E"/>
    <w:rsid w:val="00D4193A"/>
    <w:rsid w:val="00D50C07"/>
    <w:rsid w:val="00D52928"/>
    <w:rsid w:val="00D75C58"/>
    <w:rsid w:val="00D81080"/>
    <w:rsid w:val="00DB1448"/>
    <w:rsid w:val="00DB330D"/>
    <w:rsid w:val="00DC7A70"/>
    <w:rsid w:val="00DE2301"/>
    <w:rsid w:val="00DF70FD"/>
    <w:rsid w:val="00E078E6"/>
    <w:rsid w:val="00E27994"/>
    <w:rsid w:val="00E471E2"/>
    <w:rsid w:val="00E66900"/>
    <w:rsid w:val="00E764B4"/>
    <w:rsid w:val="00E85B62"/>
    <w:rsid w:val="00EB2CB4"/>
    <w:rsid w:val="00EC1F11"/>
    <w:rsid w:val="00ED344C"/>
    <w:rsid w:val="00F02314"/>
    <w:rsid w:val="00F25F71"/>
    <w:rsid w:val="00F278F8"/>
    <w:rsid w:val="00F3305F"/>
    <w:rsid w:val="00F70143"/>
    <w:rsid w:val="00F81A4E"/>
    <w:rsid w:val="00F91DC3"/>
    <w:rsid w:val="00FA46A5"/>
    <w:rsid w:val="00FC6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3D49"/>
  <w15:docId w15:val="{4ECF65AE-A45E-A240-BE73-D1E650E8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AC"/>
    <w:pPr>
      <w:ind w:left="720"/>
      <w:contextualSpacing/>
    </w:pPr>
  </w:style>
  <w:style w:type="table" w:styleId="TableGrid">
    <w:name w:val="Table Grid"/>
    <w:basedOn w:val="TableNormal"/>
    <w:uiPriority w:val="59"/>
    <w:rsid w:val="008068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06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06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67"/>
    <w:rPr>
      <w:rFonts w:ascii="Tahoma" w:hAnsi="Tahoma" w:cs="Tahoma"/>
      <w:sz w:val="16"/>
      <w:szCs w:val="16"/>
    </w:rPr>
  </w:style>
  <w:style w:type="paragraph" w:styleId="Header">
    <w:name w:val="header"/>
    <w:basedOn w:val="Normal"/>
    <w:link w:val="HeaderChar"/>
    <w:uiPriority w:val="99"/>
    <w:semiHidden/>
    <w:unhideWhenUsed/>
    <w:rsid w:val="00D75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C58"/>
  </w:style>
  <w:style w:type="paragraph" w:styleId="Footer">
    <w:name w:val="footer"/>
    <w:basedOn w:val="Normal"/>
    <w:link w:val="FooterChar"/>
    <w:uiPriority w:val="99"/>
    <w:semiHidden/>
    <w:unhideWhenUsed/>
    <w:rsid w:val="00D75C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5C58"/>
  </w:style>
  <w:style w:type="character" w:customStyle="1" w:styleId="apple-converted-space">
    <w:name w:val="apple-converted-space"/>
    <w:basedOn w:val="DefaultParagraphFont"/>
    <w:rsid w:val="005722DF"/>
  </w:style>
  <w:style w:type="character" w:styleId="CommentReference">
    <w:name w:val="annotation reference"/>
    <w:basedOn w:val="DefaultParagraphFont"/>
    <w:uiPriority w:val="99"/>
    <w:semiHidden/>
    <w:unhideWhenUsed/>
    <w:rsid w:val="00FA46A5"/>
    <w:rPr>
      <w:sz w:val="16"/>
      <w:szCs w:val="16"/>
    </w:rPr>
  </w:style>
  <w:style w:type="paragraph" w:styleId="CommentText">
    <w:name w:val="annotation text"/>
    <w:basedOn w:val="Normal"/>
    <w:link w:val="CommentTextChar"/>
    <w:uiPriority w:val="99"/>
    <w:semiHidden/>
    <w:unhideWhenUsed/>
    <w:rsid w:val="00FA46A5"/>
    <w:pPr>
      <w:spacing w:line="240" w:lineRule="auto"/>
    </w:pPr>
    <w:rPr>
      <w:sz w:val="20"/>
      <w:szCs w:val="20"/>
    </w:rPr>
  </w:style>
  <w:style w:type="character" w:customStyle="1" w:styleId="CommentTextChar">
    <w:name w:val="Comment Text Char"/>
    <w:basedOn w:val="DefaultParagraphFont"/>
    <w:link w:val="CommentText"/>
    <w:uiPriority w:val="99"/>
    <w:semiHidden/>
    <w:rsid w:val="00FA46A5"/>
    <w:rPr>
      <w:sz w:val="20"/>
      <w:szCs w:val="20"/>
    </w:rPr>
  </w:style>
  <w:style w:type="paragraph" w:styleId="CommentSubject">
    <w:name w:val="annotation subject"/>
    <w:basedOn w:val="CommentText"/>
    <w:next w:val="CommentText"/>
    <w:link w:val="CommentSubjectChar"/>
    <w:uiPriority w:val="99"/>
    <w:semiHidden/>
    <w:unhideWhenUsed/>
    <w:rsid w:val="00FA46A5"/>
    <w:rPr>
      <w:b/>
      <w:bCs/>
    </w:rPr>
  </w:style>
  <w:style w:type="character" w:customStyle="1" w:styleId="CommentSubjectChar">
    <w:name w:val="Comment Subject Char"/>
    <w:basedOn w:val="CommentTextChar"/>
    <w:link w:val="CommentSubject"/>
    <w:uiPriority w:val="99"/>
    <w:semiHidden/>
    <w:rsid w:val="00FA46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348E32-B684-493B-AB8E-A9B9B91391F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837F658D-4288-406D-B7B0-B9AF48201728}">
      <dgm:prSet phldrT="[Text]" custT="1"/>
      <dgm:spPr>
        <a:solidFill>
          <a:schemeClr val="bg1">
            <a:lumMod val="75000"/>
          </a:schemeClr>
        </a:solidFill>
        <a:ln>
          <a:solidFill>
            <a:schemeClr val="accent1"/>
          </a:solidFill>
        </a:ln>
      </dgm:spPr>
      <dgm:t>
        <a:bodyPr/>
        <a:lstStyle/>
        <a:p>
          <a:r>
            <a:rPr lang="en-US" sz="1100" b="1">
              <a:solidFill>
                <a:sysClr val="windowText" lastClr="000000"/>
              </a:solidFill>
              <a:latin typeface="Times New Roman" pitchFamily="18" charset="0"/>
              <a:cs typeface="Times New Roman" pitchFamily="18" charset="0"/>
            </a:rPr>
            <a:t>GDP</a:t>
          </a:r>
        </a:p>
      </dgm:t>
    </dgm:pt>
    <dgm:pt modelId="{4677A60A-DC4F-4834-B73E-EF93AF3C2FDA}" type="parTrans" cxnId="{F148DFB9-8DAE-4CA0-80AD-7ED5DD30E008}">
      <dgm:prSet/>
      <dgm:spPr/>
      <dgm:t>
        <a:bodyPr/>
        <a:lstStyle/>
        <a:p>
          <a:endParaRPr lang="en-US"/>
        </a:p>
      </dgm:t>
    </dgm:pt>
    <dgm:pt modelId="{239475DC-2EC0-45F1-889B-08FE1676F91A}" type="sibTrans" cxnId="{F148DFB9-8DAE-4CA0-80AD-7ED5DD30E008}">
      <dgm:prSet/>
      <dgm:spPr/>
      <dgm:t>
        <a:bodyPr/>
        <a:lstStyle/>
        <a:p>
          <a:endParaRPr lang="en-US"/>
        </a:p>
      </dgm:t>
    </dgm:pt>
    <dgm:pt modelId="{8E142DAC-C8FA-4D01-8B55-F6AC8B4A0359}">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AGE</a:t>
          </a:r>
        </a:p>
      </dgm:t>
    </dgm:pt>
    <dgm:pt modelId="{670A2931-0373-481D-A9D9-61E63E7E2417}" type="parTrans" cxnId="{822FE16F-C0D8-4909-86B3-7CCAE7BFB35F}">
      <dgm:prSet/>
      <dgm:spPr/>
      <dgm:t>
        <a:bodyPr/>
        <a:lstStyle/>
        <a:p>
          <a:endParaRPr lang="en-US"/>
        </a:p>
      </dgm:t>
    </dgm:pt>
    <dgm:pt modelId="{3084E73F-42BF-49D3-B799-356A2D5D0954}" type="sibTrans" cxnId="{822FE16F-C0D8-4909-86B3-7CCAE7BFB35F}">
      <dgm:prSet/>
      <dgm:spPr/>
      <dgm:t>
        <a:bodyPr/>
        <a:lstStyle/>
        <a:p>
          <a:endParaRPr lang="en-US"/>
        </a:p>
      </dgm:t>
    </dgm:pt>
    <dgm:pt modelId="{981CDEAF-5A9F-4E27-B03E-88B68872CAAF}">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MORT</a:t>
          </a:r>
        </a:p>
      </dgm:t>
    </dgm:pt>
    <dgm:pt modelId="{F0B3E4F6-E512-4F02-87C1-FFF13965E72E}" type="parTrans" cxnId="{3400E0D3-E45F-4D38-B464-E0524766F666}">
      <dgm:prSet/>
      <dgm:spPr/>
      <dgm:t>
        <a:bodyPr/>
        <a:lstStyle/>
        <a:p>
          <a:endParaRPr lang="en-US"/>
        </a:p>
      </dgm:t>
    </dgm:pt>
    <dgm:pt modelId="{8AD6D937-C32D-46EA-9D7C-31B82BBD9470}" type="sibTrans" cxnId="{3400E0D3-E45F-4D38-B464-E0524766F666}">
      <dgm:prSet/>
      <dgm:spPr/>
      <dgm:t>
        <a:bodyPr/>
        <a:lstStyle/>
        <a:p>
          <a:endParaRPr lang="en-US"/>
        </a:p>
      </dgm:t>
    </dgm:pt>
    <dgm:pt modelId="{27D524E1-CC5F-45AC-82CA-4A6E57E57994}">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UNEMP</a:t>
          </a:r>
        </a:p>
      </dgm:t>
    </dgm:pt>
    <dgm:pt modelId="{3DF2B813-E8E9-4EE0-B78B-D6866058B3A9}" type="parTrans" cxnId="{DA314575-77E4-4CAC-BDE0-703362897769}">
      <dgm:prSet/>
      <dgm:spPr/>
      <dgm:t>
        <a:bodyPr/>
        <a:lstStyle/>
        <a:p>
          <a:endParaRPr lang="en-US"/>
        </a:p>
      </dgm:t>
    </dgm:pt>
    <dgm:pt modelId="{DFB8148F-4C87-45B6-A439-FADB5844AD5F}" type="sibTrans" cxnId="{DA314575-77E4-4CAC-BDE0-703362897769}">
      <dgm:prSet/>
      <dgm:spPr/>
      <dgm:t>
        <a:bodyPr/>
        <a:lstStyle/>
        <a:p>
          <a:endParaRPr lang="en-US"/>
        </a:p>
      </dgm:t>
    </dgm:pt>
    <dgm:pt modelId="{C887CC5C-A797-4CF0-A286-BB6683A031A0}">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EDU</a:t>
          </a:r>
        </a:p>
      </dgm:t>
    </dgm:pt>
    <dgm:pt modelId="{631A3A56-9092-4C5A-926C-A0A92615EEF6}" type="parTrans" cxnId="{91015EA8-87B8-4482-A99A-FB2D4767413C}">
      <dgm:prSet/>
      <dgm:spPr/>
      <dgm:t>
        <a:bodyPr/>
        <a:lstStyle/>
        <a:p>
          <a:endParaRPr lang="en-US"/>
        </a:p>
      </dgm:t>
    </dgm:pt>
    <dgm:pt modelId="{37710ABD-B5CD-4E63-AC3D-ABD75E76DDDD}" type="sibTrans" cxnId="{91015EA8-87B8-4482-A99A-FB2D4767413C}">
      <dgm:prSet/>
      <dgm:spPr/>
      <dgm:t>
        <a:bodyPr/>
        <a:lstStyle/>
        <a:p>
          <a:endParaRPr lang="en-US"/>
        </a:p>
      </dgm:t>
    </dgm:pt>
    <dgm:pt modelId="{71D01159-5CCC-4217-9E6A-2AB7CE2F64CD}">
      <dgm:prSet phldrT="[Text]" custT="1"/>
      <dgm:spPr>
        <a:solidFill>
          <a:schemeClr val="bg1">
            <a:lumMod val="50000"/>
          </a:schemeClr>
        </a:solidFill>
      </dgm:spPr>
      <dgm:t>
        <a:bodyPr/>
        <a:lstStyle/>
        <a:p>
          <a:r>
            <a:rPr lang="en-US" sz="1100">
              <a:solidFill>
                <a:sysClr val="windowText" lastClr="000000"/>
              </a:solidFill>
              <a:latin typeface="Times New Roman" pitchFamily="18" charset="0"/>
              <a:cs typeface="Times New Roman" pitchFamily="18" charset="0"/>
            </a:rPr>
            <a:t>ENROL</a:t>
          </a:r>
        </a:p>
      </dgm:t>
    </dgm:pt>
    <dgm:pt modelId="{72A2214A-6BC4-4F10-AF90-98E9DA809302}" type="parTrans" cxnId="{5DD11944-40A2-4719-AA68-5725E30FF33B}">
      <dgm:prSet/>
      <dgm:spPr/>
      <dgm:t>
        <a:bodyPr/>
        <a:lstStyle/>
        <a:p>
          <a:endParaRPr lang="en-US"/>
        </a:p>
      </dgm:t>
    </dgm:pt>
    <dgm:pt modelId="{5D0AABF5-FF74-444B-BADB-20A5D231DEF0}" type="sibTrans" cxnId="{5DD11944-40A2-4719-AA68-5725E30FF33B}">
      <dgm:prSet/>
      <dgm:spPr/>
      <dgm:t>
        <a:bodyPr/>
        <a:lstStyle/>
        <a:p>
          <a:endParaRPr lang="en-US"/>
        </a:p>
      </dgm:t>
    </dgm:pt>
    <dgm:pt modelId="{C211CCE9-5E02-4904-8C29-E4B15FB7975B}" type="pres">
      <dgm:prSet presAssocID="{30348E32-B684-493B-AB8E-A9B9B91391FB}" presName="diagram" presStyleCnt="0">
        <dgm:presLayoutVars>
          <dgm:chPref val="1"/>
          <dgm:dir/>
          <dgm:animOne val="branch"/>
          <dgm:animLvl val="lvl"/>
          <dgm:resizeHandles val="exact"/>
        </dgm:presLayoutVars>
      </dgm:prSet>
      <dgm:spPr/>
      <dgm:t>
        <a:bodyPr/>
        <a:lstStyle/>
        <a:p>
          <a:endParaRPr lang="en-AU"/>
        </a:p>
      </dgm:t>
    </dgm:pt>
    <dgm:pt modelId="{9982EDDE-6DE2-43C1-9557-3D9A865B150F}" type="pres">
      <dgm:prSet presAssocID="{837F658D-4288-406D-B7B0-B9AF48201728}" presName="root1" presStyleCnt="0"/>
      <dgm:spPr/>
    </dgm:pt>
    <dgm:pt modelId="{186CCBEF-227F-45C8-B997-50ABEEC54EC8}" type="pres">
      <dgm:prSet presAssocID="{837F658D-4288-406D-B7B0-B9AF48201728}" presName="LevelOneTextNode" presStyleLbl="node0" presStyleIdx="0" presStyleCnt="1" custLinFactNeighborX="-187" custLinFactNeighborY="-1196">
        <dgm:presLayoutVars>
          <dgm:chPref val="3"/>
        </dgm:presLayoutVars>
      </dgm:prSet>
      <dgm:spPr/>
      <dgm:t>
        <a:bodyPr/>
        <a:lstStyle/>
        <a:p>
          <a:endParaRPr lang="en-AU"/>
        </a:p>
      </dgm:t>
    </dgm:pt>
    <dgm:pt modelId="{AB1B92D8-01E0-40CC-B73D-1D471CFF87E5}" type="pres">
      <dgm:prSet presAssocID="{837F658D-4288-406D-B7B0-B9AF48201728}" presName="level2hierChild" presStyleCnt="0"/>
      <dgm:spPr/>
    </dgm:pt>
    <dgm:pt modelId="{492B634E-D480-45F9-83C4-6DA720D352D8}" type="pres">
      <dgm:prSet presAssocID="{670A2931-0373-481D-A9D9-61E63E7E2417}" presName="conn2-1" presStyleLbl="parChTrans1D2" presStyleIdx="0" presStyleCnt="2"/>
      <dgm:spPr/>
      <dgm:t>
        <a:bodyPr/>
        <a:lstStyle/>
        <a:p>
          <a:endParaRPr lang="en-AU"/>
        </a:p>
      </dgm:t>
    </dgm:pt>
    <dgm:pt modelId="{E83A6B75-9788-4EA6-8FA1-4D0403E0D696}" type="pres">
      <dgm:prSet presAssocID="{670A2931-0373-481D-A9D9-61E63E7E2417}" presName="connTx" presStyleLbl="parChTrans1D2" presStyleIdx="0" presStyleCnt="2"/>
      <dgm:spPr/>
      <dgm:t>
        <a:bodyPr/>
        <a:lstStyle/>
        <a:p>
          <a:endParaRPr lang="en-AU"/>
        </a:p>
      </dgm:t>
    </dgm:pt>
    <dgm:pt modelId="{A8DE4F4E-C664-4999-B351-E2923EBBF5B6}" type="pres">
      <dgm:prSet presAssocID="{8E142DAC-C8FA-4D01-8B55-F6AC8B4A0359}" presName="root2" presStyleCnt="0"/>
      <dgm:spPr/>
    </dgm:pt>
    <dgm:pt modelId="{DF084AA9-957D-4801-8788-A3F93CCAAB98}" type="pres">
      <dgm:prSet presAssocID="{8E142DAC-C8FA-4D01-8B55-F6AC8B4A0359}" presName="LevelTwoTextNode" presStyleLbl="node2" presStyleIdx="0" presStyleCnt="2">
        <dgm:presLayoutVars>
          <dgm:chPref val="3"/>
        </dgm:presLayoutVars>
      </dgm:prSet>
      <dgm:spPr/>
      <dgm:t>
        <a:bodyPr/>
        <a:lstStyle/>
        <a:p>
          <a:endParaRPr lang="en-AU"/>
        </a:p>
      </dgm:t>
    </dgm:pt>
    <dgm:pt modelId="{65D8A56F-19F0-40CE-AFEE-5CDEECCD4165}" type="pres">
      <dgm:prSet presAssocID="{8E142DAC-C8FA-4D01-8B55-F6AC8B4A0359}" presName="level3hierChild" presStyleCnt="0"/>
      <dgm:spPr/>
    </dgm:pt>
    <dgm:pt modelId="{5529235C-68EF-4F03-BECB-AD0FFDCA6002}" type="pres">
      <dgm:prSet presAssocID="{F0B3E4F6-E512-4F02-87C1-FFF13965E72E}" presName="conn2-1" presStyleLbl="parChTrans1D3" presStyleIdx="0" presStyleCnt="3"/>
      <dgm:spPr/>
      <dgm:t>
        <a:bodyPr/>
        <a:lstStyle/>
        <a:p>
          <a:endParaRPr lang="en-AU"/>
        </a:p>
      </dgm:t>
    </dgm:pt>
    <dgm:pt modelId="{48CE939A-17EC-422B-B1DB-654A87877F88}" type="pres">
      <dgm:prSet presAssocID="{F0B3E4F6-E512-4F02-87C1-FFF13965E72E}" presName="connTx" presStyleLbl="parChTrans1D3" presStyleIdx="0" presStyleCnt="3"/>
      <dgm:spPr/>
      <dgm:t>
        <a:bodyPr/>
        <a:lstStyle/>
        <a:p>
          <a:endParaRPr lang="en-AU"/>
        </a:p>
      </dgm:t>
    </dgm:pt>
    <dgm:pt modelId="{B8AB84F6-EDCB-4922-9B1E-7D7ABDA7EA56}" type="pres">
      <dgm:prSet presAssocID="{981CDEAF-5A9F-4E27-B03E-88B68872CAAF}" presName="root2" presStyleCnt="0"/>
      <dgm:spPr/>
    </dgm:pt>
    <dgm:pt modelId="{ACC812ED-F164-40D1-A7A0-66E76489C4F4}" type="pres">
      <dgm:prSet presAssocID="{981CDEAF-5A9F-4E27-B03E-88B68872CAAF}" presName="LevelTwoTextNode" presStyleLbl="node3" presStyleIdx="0" presStyleCnt="3">
        <dgm:presLayoutVars>
          <dgm:chPref val="3"/>
        </dgm:presLayoutVars>
      </dgm:prSet>
      <dgm:spPr/>
      <dgm:t>
        <a:bodyPr/>
        <a:lstStyle/>
        <a:p>
          <a:endParaRPr lang="en-AU"/>
        </a:p>
      </dgm:t>
    </dgm:pt>
    <dgm:pt modelId="{3124CD10-45F3-4491-81F8-2B6FBC4FE489}" type="pres">
      <dgm:prSet presAssocID="{981CDEAF-5A9F-4E27-B03E-88B68872CAAF}" presName="level3hierChild" presStyleCnt="0"/>
      <dgm:spPr/>
    </dgm:pt>
    <dgm:pt modelId="{3A89A0A2-1570-4742-B783-B6BF15077AA2}" type="pres">
      <dgm:prSet presAssocID="{3DF2B813-E8E9-4EE0-B78B-D6866058B3A9}" presName="conn2-1" presStyleLbl="parChTrans1D3" presStyleIdx="1" presStyleCnt="3"/>
      <dgm:spPr/>
      <dgm:t>
        <a:bodyPr/>
        <a:lstStyle/>
        <a:p>
          <a:endParaRPr lang="en-AU"/>
        </a:p>
      </dgm:t>
    </dgm:pt>
    <dgm:pt modelId="{FD710835-9D21-4E29-9BB2-CD4506BD6BC2}" type="pres">
      <dgm:prSet presAssocID="{3DF2B813-E8E9-4EE0-B78B-D6866058B3A9}" presName="connTx" presStyleLbl="parChTrans1D3" presStyleIdx="1" presStyleCnt="3"/>
      <dgm:spPr/>
      <dgm:t>
        <a:bodyPr/>
        <a:lstStyle/>
        <a:p>
          <a:endParaRPr lang="en-AU"/>
        </a:p>
      </dgm:t>
    </dgm:pt>
    <dgm:pt modelId="{6E7E0EB2-E010-4FBE-8387-5C9D18405287}" type="pres">
      <dgm:prSet presAssocID="{27D524E1-CC5F-45AC-82CA-4A6E57E57994}" presName="root2" presStyleCnt="0"/>
      <dgm:spPr/>
    </dgm:pt>
    <dgm:pt modelId="{1A3A280A-A701-47CD-A217-2FF7D366BD01}" type="pres">
      <dgm:prSet presAssocID="{27D524E1-CC5F-45AC-82CA-4A6E57E57994}" presName="LevelTwoTextNode" presStyleLbl="node3" presStyleIdx="1" presStyleCnt="3">
        <dgm:presLayoutVars>
          <dgm:chPref val="3"/>
        </dgm:presLayoutVars>
      </dgm:prSet>
      <dgm:spPr/>
      <dgm:t>
        <a:bodyPr/>
        <a:lstStyle/>
        <a:p>
          <a:endParaRPr lang="en-AU"/>
        </a:p>
      </dgm:t>
    </dgm:pt>
    <dgm:pt modelId="{DADB44D7-8989-4BA0-8857-2F6E42CDDCB4}" type="pres">
      <dgm:prSet presAssocID="{27D524E1-CC5F-45AC-82CA-4A6E57E57994}" presName="level3hierChild" presStyleCnt="0"/>
      <dgm:spPr/>
    </dgm:pt>
    <dgm:pt modelId="{2E1EC1A1-A3D2-4935-83E4-80B0B913944B}" type="pres">
      <dgm:prSet presAssocID="{631A3A56-9092-4C5A-926C-A0A92615EEF6}" presName="conn2-1" presStyleLbl="parChTrans1D2" presStyleIdx="1" presStyleCnt="2"/>
      <dgm:spPr/>
      <dgm:t>
        <a:bodyPr/>
        <a:lstStyle/>
        <a:p>
          <a:endParaRPr lang="en-AU"/>
        </a:p>
      </dgm:t>
    </dgm:pt>
    <dgm:pt modelId="{A9B78A1C-3B65-4D16-AB23-7BC75392BCA0}" type="pres">
      <dgm:prSet presAssocID="{631A3A56-9092-4C5A-926C-A0A92615EEF6}" presName="connTx" presStyleLbl="parChTrans1D2" presStyleIdx="1" presStyleCnt="2"/>
      <dgm:spPr/>
      <dgm:t>
        <a:bodyPr/>
        <a:lstStyle/>
        <a:p>
          <a:endParaRPr lang="en-AU"/>
        </a:p>
      </dgm:t>
    </dgm:pt>
    <dgm:pt modelId="{844C72D9-0CF2-418E-B5BB-1EAF0792A3A9}" type="pres">
      <dgm:prSet presAssocID="{C887CC5C-A797-4CF0-A286-BB6683A031A0}" presName="root2" presStyleCnt="0"/>
      <dgm:spPr/>
    </dgm:pt>
    <dgm:pt modelId="{7D962FD6-F3CD-429B-936B-BB8F7B7FA04C}" type="pres">
      <dgm:prSet presAssocID="{C887CC5C-A797-4CF0-A286-BB6683A031A0}" presName="LevelTwoTextNode" presStyleLbl="node2" presStyleIdx="1" presStyleCnt="2">
        <dgm:presLayoutVars>
          <dgm:chPref val="3"/>
        </dgm:presLayoutVars>
      </dgm:prSet>
      <dgm:spPr/>
      <dgm:t>
        <a:bodyPr/>
        <a:lstStyle/>
        <a:p>
          <a:endParaRPr lang="en-AU"/>
        </a:p>
      </dgm:t>
    </dgm:pt>
    <dgm:pt modelId="{554D9993-ACB9-43CE-9C4B-C8C70279891A}" type="pres">
      <dgm:prSet presAssocID="{C887CC5C-A797-4CF0-A286-BB6683A031A0}" presName="level3hierChild" presStyleCnt="0"/>
      <dgm:spPr/>
    </dgm:pt>
    <dgm:pt modelId="{701364DE-2404-432E-8797-9E0F6BF7DD40}" type="pres">
      <dgm:prSet presAssocID="{72A2214A-6BC4-4F10-AF90-98E9DA809302}" presName="conn2-1" presStyleLbl="parChTrans1D3" presStyleIdx="2" presStyleCnt="3"/>
      <dgm:spPr/>
      <dgm:t>
        <a:bodyPr/>
        <a:lstStyle/>
        <a:p>
          <a:endParaRPr lang="en-AU"/>
        </a:p>
      </dgm:t>
    </dgm:pt>
    <dgm:pt modelId="{E0686269-B84F-4EB0-A9C9-E718078AA121}" type="pres">
      <dgm:prSet presAssocID="{72A2214A-6BC4-4F10-AF90-98E9DA809302}" presName="connTx" presStyleLbl="parChTrans1D3" presStyleIdx="2" presStyleCnt="3"/>
      <dgm:spPr/>
      <dgm:t>
        <a:bodyPr/>
        <a:lstStyle/>
        <a:p>
          <a:endParaRPr lang="en-AU"/>
        </a:p>
      </dgm:t>
    </dgm:pt>
    <dgm:pt modelId="{D6552BBB-CE0E-4DB7-B526-0072617159F7}" type="pres">
      <dgm:prSet presAssocID="{71D01159-5CCC-4217-9E6A-2AB7CE2F64CD}" presName="root2" presStyleCnt="0"/>
      <dgm:spPr/>
    </dgm:pt>
    <dgm:pt modelId="{147A393A-8C04-4758-A5AB-0806CE4E7191}" type="pres">
      <dgm:prSet presAssocID="{71D01159-5CCC-4217-9E6A-2AB7CE2F64CD}" presName="LevelTwoTextNode" presStyleLbl="node3" presStyleIdx="2" presStyleCnt="3">
        <dgm:presLayoutVars>
          <dgm:chPref val="3"/>
        </dgm:presLayoutVars>
      </dgm:prSet>
      <dgm:spPr/>
      <dgm:t>
        <a:bodyPr/>
        <a:lstStyle/>
        <a:p>
          <a:endParaRPr lang="en-AU"/>
        </a:p>
      </dgm:t>
    </dgm:pt>
    <dgm:pt modelId="{94E924D8-5F81-48C1-BE24-C14CB78DDCB6}" type="pres">
      <dgm:prSet presAssocID="{71D01159-5CCC-4217-9E6A-2AB7CE2F64CD}" presName="level3hierChild" presStyleCnt="0"/>
      <dgm:spPr/>
    </dgm:pt>
  </dgm:ptLst>
  <dgm:cxnLst>
    <dgm:cxn modelId="{88E527BA-98E7-42C5-816D-C583C0D19DEB}" type="presOf" srcId="{837F658D-4288-406D-B7B0-B9AF48201728}" destId="{186CCBEF-227F-45C8-B997-50ABEEC54EC8}" srcOrd="0" destOrd="0" presId="urn:microsoft.com/office/officeart/2005/8/layout/hierarchy2"/>
    <dgm:cxn modelId="{EFD5C7B5-31A2-4E7A-B595-894CEF90F1B4}" type="presOf" srcId="{71D01159-5CCC-4217-9E6A-2AB7CE2F64CD}" destId="{147A393A-8C04-4758-A5AB-0806CE4E7191}" srcOrd="0" destOrd="0" presId="urn:microsoft.com/office/officeart/2005/8/layout/hierarchy2"/>
    <dgm:cxn modelId="{1654F564-7605-4FE4-996F-457BE484024E}" type="presOf" srcId="{C887CC5C-A797-4CF0-A286-BB6683A031A0}" destId="{7D962FD6-F3CD-429B-936B-BB8F7B7FA04C}" srcOrd="0" destOrd="0" presId="urn:microsoft.com/office/officeart/2005/8/layout/hierarchy2"/>
    <dgm:cxn modelId="{822FE16F-C0D8-4909-86B3-7CCAE7BFB35F}" srcId="{837F658D-4288-406D-B7B0-B9AF48201728}" destId="{8E142DAC-C8FA-4D01-8B55-F6AC8B4A0359}" srcOrd="0" destOrd="0" parTransId="{670A2931-0373-481D-A9D9-61E63E7E2417}" sibTransId="{3084E73F-42BF-49D3-B799-356A2D5D0954}"/>
    <dgm:cxn modelId="{F148DFB9-8DAE-4CA0-80AD-7ED5DD30E008}" srcId="{30348E32-B684-493B-AB8E-A9B9B91391FB}" destId="{837F658D-4288-406D-B7B0-B9AF48201728}" srcOrd="0" destOrd="0" parTransId="{4677A60A-DC4F-4834-B73E-EF93AF3C2FDA}" sibTransId="{239475DC-2EC0-45F1-889B-08FE1676F91A}"/>
    <dgm:cxn modelId="{155B6F26-F498-4A08-86AA-B83B683EFE67}" type="presOf" srcId="{F0B3E4F6-E512-4F02-87C1-FFF13965E72E}" destId="{48CE939A-17EC-422B-B1DB-654A87877F88}" srcOrd="1" destOrd="0" presId="urn:microsoft.com/office/officeart/2005/8/layout/hierarchy2"/>
    <dgm:cxn modelId="{3400E0D3-E45F-4D38-B464-E0524766F666}" srcId="{8E142DAC-C8FA-4D01-8B55-F6AC8B4A0359}" destId="{981CDEAF-5A9F-4E27-B03E-88B68872CAAF}" srcOrd="0" destOrd="0" parTransId="{F0B3E4F6-E512-4F02-87C1-FFF13965E72E}" sibTransId="{8AD6D937-C32D-46EA-9D7C-31B82BBD9470}"/>
    <dgm:cxn modelId="{DFF65F46-ADA3-4C73-AA03-976D95B06CFC}" type="presOf" srcId="{631A3A56-9092-4C5A-926C-A0A92615EEF6}" destId="{2E1EC1A1-A3D2-4935-83E4-80B0B913944B}" srcOrd="0" destOrd="0" presId="urn:microsoft.com/office/officeart/2005/8/layout/hierarchy2"/>
    <dgm:cxn modelId="{DA314575-77E4-4CAC-BDE0-703362897769}" srcId="{8E142DAC-C8FA-4D01-8B55-F6AC8B4A0359}" destId="{27D524E1-CC5F-45AC-82CA-4A6E57E57994}" srcOrd="1" destOrd="0" parTransId="{3DF2B813-E8E9-4EE0-B78B-D6866058B3A9}" sibTransId="{DFB8148F-4C87-45B6-A439-FADB5844AD5F}"/>
    <dgm:cxn modelId="{FEADA2E2-9E68-4F87-B845-54BBB6392E74}" type="presOf" srcId="{72A2214A-6BC4-4F10-AF90-98E9DA809302}" destId="{E0686269-B84F-4EB0-A9C9-E718078AA121}" srcOrd="1" destOrd="0" presId="urn:microsoft.com/office/officeart/2005/8/layout/hierarchy2"/>
    <dgm:cxn modelId="{34E01412-DFCD-4F96-8BD2-35B9DDA9C38F}" type="presOf" srcId="{670A2931-0373-481D-A9D9-61E63E7E2417}" destId="{492B634E-D480-45F9-83C4-6DA720D352D8}" srcOrd="0" destOrd="0" presId="urn:microsoft.com/office/officeart/2005/8/layout/hierarchy2"/>
    <dgm:cxn modelId="{5DD11944-40A2-4719-AA68-5725E30FF33B}" srcId="{C887CC5C-A797-4CF0-A286-BB6683A031A0}" destId="{71D01159-5CCC-4217-9E6A-2AB7CE2F64CD}" srcOrd="0" destOrd="0" parTransId="{72A2214A-6BC4-4F10-AF90-98E9DA809302}" sibTransId="{5D0AABF5-FF74-444B-BADB-20A5D231DEF0}"/>
    <dgm:cxn modelId="{9A5B5B06-EA9C-4C35-B6BD-CBC437880988}" type="presOf" srcId="{27D524E1-CC5F-45AC-82CA-4A6E57E57994}" destId="{1A3A280A-A701-47CD-A217-2FF7D366BD01}" srcOrd="0" destOrd="0" presId="urn:microsoft.com/office/officeart/2005/8/layout/hierarchy2"/>
    <dgm:cxn modelId="{E8CB6CA4-C658-42A3-A6F4-694B064D486A}" type="presOf" srcId="{3DF2B813-E8E9-4EE0-B78B-D6866058B3A9}" destId="{3A89A0A2-1570-4742-B783-B6BF15077AA2}" srcOrd="0" destOrd="0" presId="urn:microsoft.com/office/officeart/2005/8/layout/hierarchy2"/>
    <dgm:cxn modelId="{91015EA8-87B8-4482-A99A-FB2D4767413C}" srcId="{837F658D-4288-406D-B7B0-B9AF48201728}" destId="{C887CC5C-A797-4CF0-A286-BB6683A031A0}" srcOrd="1" destOrd="0" parTransId="{631A3A56-9092-4C5A-926C-A0A92615EEF6}" sibTransId="{37710ABD-B5CD-4E63-AC3D-ABD75E76DDDD}"/>
    <dgm:cxn modelId="{E4CA4746-BC14-44F3-BCA0-E6CAC16F8952}" type="presOf" srcId="{30348E32-B684-493B-AB8E-A9B9B91391FB}" destId="{C211CCE9-5E02-4904-8C29-E4B15FB7975B}" srcOrd="0" destOrd="0" presId="urn:microsoft.com/office/officeart/2005/8/layout/hierarchy2"/>
    <dgm:cxn modelId="{676F0D2B-2BEC-4ECF-82AC-5AE80A2CBF1E}" type="presOf" srcId="{8E142DAC-C8FA-4D01-8B55-F6AC8B4A0359}" destId="{DF084AA9-957D-4801-8788-A3F93CCAAB98}" srcOrd="0" destOrd="0" presId="urn:microsoft.com/office/officeart/2005/8/layout/hierarchy2"/>
    <dgm:cxn modelId="{8A208DF0-CC5D-4801-92B7-649E3A02EA80}" type="presOf" srcId="{3DF2B813-E8E9-4EE0-B78B-D6866058B3A9}" destId="{FD710835-9D21-4E29-9BB2-CD4506BD6BC2}" srcOrd="1" destOrd="0" presId="urn:microsoft.com/office/officeart/2005/8/layout/hierarchy2"/>
    <dgm:cxn modelId="{88B61D0F-463B-4EBC-8913-FE2306C525EB}" type="presOf" srcId="{F0B3E4F6-E512-4F02-87C1-FFF13965E72E}" destId="{5529235C-68EF-4F03-BECB-AD0FFDCA6002}" srcOrd="0" destOrd="0" presId="urn:microsoft.com/office/officeart/2005/8/layout/hierarchy2"/>
    <dgm:cxn modelId="{2F529760-5271-40DE-B0B1-EF6CE946F5D9}" type="presOf" srcId="{631A3A56-9092-4C5A-926C-A0A92615EEF6}" destId="{A9B78A1C-3B65-4D16-AB23-7BC75392BCA0}" srcOrd="1" destOrd="0" presId="urn:microsoft.com/office/officeart/2005/8/layout/hierarchy2"/>
    <dgm:cxn modelId="{3D94E3E4-6A7A-43DF-BA2B-49F88A05FEFF}" type="presOf" srcId="{72A2214A-6BC4-4F10-AF90-98E9DA809302}" destId="{701364DE-2404-432E-8797-9E0F6BF7DD40}" srcOrd="0" destOrd="0" presId="urn:microsoft.com/office/officeart/2005/8/layout/hierarchy2"/>
    <dgm:cxn modelId="{1EBE4929-4983-4332-B227-D2C56412DA0F}" type="presOf" srcId="{670A2931-0373-481D-A9D9-61E63E7E2417}" destId="{E83A6B75-9788-4EA6-8FA1-4D0403E0D696}" srcOrd="1" destOrd="0" presId="urn:microsoft.com/office/officeart/2005/8/layout/hierarchy2"/>
    <dgm:cxn modelId="{8E2FF3E8-6E65-4986-A135-F3BEE21198C2}" type="presOf" srcId="{981CDEAF-5A9F-4E27-B03E-88B68872CAAF}" destId="{ACC812ED-F164-40D1-A7A0-66E76489C4F4}" srcOrd="0" destOrd="0" presId="urn:microsoft.com/office/officeart/2005/8/layout/hierarchy2"/>
    <dgm:cxn modelId="{5614FD97-54EE-40AB-8148-47BE932BA247}" type="presParOf" srcId="{C211CCE9-5E02-4904-8C29-E4B15FB7975B}" destId="{9982EDDE-6DE2-43C1-9557-3D9A865B150F}" srcOrd="0" destOrd="0" presId="urn:microsoft.com/office/officeart/2005/8/layout/hierarchy2"/>
    <dgm:cxn modelId="{14C08FA8-D975-4A22-8AD0-BAF823F3D311}" type="presParOf" srcId="{9982EDDE-6DE2-43C1-9557-3D9A865B150F}" destId="{186CCBEF-227F-45C8-B997-50ABEEC54EC8}" srcOrd="0" destOrd="0" presId="urn:microsoft.com/office/officeart/2005/8/layout/hierarchy2"/>
    <dgm:cxn modelId="{EE3AAD38-A25B-4E6B-9524-1B1C82A9C750}" type="presParOf" srcId="{9982EDDE-6DE2-43C1-9557-3D9A865B150F}" destId="{AB1B92D8-01E0-40CC-B73D-1D471CFF87E5}" srcOrd="1" destOrd="0" presId="urn:microsoft.com/office/officeart/2005/8/layout/hierarchy2"/>
    <dgm:cxn modelId="{A9299BFE-F2E3-4F48-848E-0664BBAEF597}" type="presParOf" srcId="{AB1B92D8-01E0-40CC-B73D-1D471CFF87E5}" destId="{492B634E-D480-45F9-83C4-6DA720D352D8}" srcOrd="0" destOrd="0" presId="urn:microsoft.com/office/officeart/2005/8/layout/hierarchy2"/>
    <dgm:cxn modelId="{8842AEF1-3CE6-42F0-9E15-5C7F8C83C368}" type="presParOf" srcId="{492B634E-D480-45F9-83C4-6DA720D352D8}" destId="{E83A6B75-9788-4EA6-8FA1-4D0403E0D696}" srcOrd="0" destOrd="0" presId="urn:microsoft.com/office/officeart/2005/8/layout/hierarchy2"/>
    <dgm:cxn modelId="{3A514BB6-13C2-4EBD-BB3B-C6BEE47449F7}" type="presParOf" srcId="{AB1B92D8-01E0-40CC-B73D-1D471CFF87E5}" destId="{A8DE4F4E-C664-4999-B351-E2923EBBF5B6}" srcOrd="1" destOrd="0" presId="urn:microsoft.com/office/officeart/2005/8/layout/hierarchy2"/>
    <dgm:cxn modelId="{B8D1B8D8-161D-4EAC-BFA4-8C4521C70A3A}" type="presParOf" srcId="{A8DE4F4E-C664-4999-B351-E2923EBBF5B6}" destId="{DF084AA9-957D-4801-8788-A3F93CCAAB98}" srcOrd="0" destOrd="0" presId="urn:microsoft.com/office/officeart/2005/8/layout/hierarchy2"/>
    <dgm:cxn modelId="{A94BEDD0-D107-43E1-80E7-BA63E8215D60}" type="presParOf" srcId="{A8DE4F4E-C664-4999-B351-E2923EBBF5B6}" destId="{65D8A56F-19F0-40CE-AFEE-5CDEECCD4165}" srcOrd="1" destOrd="0" presId="urn:microsoft.com/office/officeart/2005/8/layout/hierarchy2"/>
    <dgm:cxn modelId="{66AC8725-E4C4-45D3-B091-E9E73F280DE0}" type="presParOf" srcId="{65D8A56F-19F0-40CE-AFEE-5CDEECCD4165}" destId="{5529235C-68EF-4F03-BECB-AD0FFDCA6002}" srcOrd="0" destOrd="0" presId="urn:microsoft.com/office/officeart/2005/8/layout/hierarchy2"/>
    <dgm:cxn modelId="{59CF24C3-4263-4166-A894-2801322D46A4}" type="presParOf" srcId="{5529235C-68EF-4F03-BECB-AD0FFDCA6002}" destId="{48CE939A-17EC-422B-B1DB-654A87877F88}" srcOrd="0" destOrd="0" presId="urn:microsoft.com/office/officeart/2005/8/layout/hierarchy2"/>
    <dgm:cxn modelId="{AFBFC66A-116B-4E88-9DF6-D9FEF8A09608}" type="presParOf" srcId="{65D8A56F-19F0-40CE-AFEE-5CDEECCD4165}" destId="{B8AB84F6-EDCB-4922-9B1E-7D7ABDA7EA56}" srcOrd="1" destOrd="0" presId="urn:microsoft.com/office/officeart/2005/8/layout/hierarchy2"/>
    <dgm:cxn modelId="{D802AA66-9B21-4D6A-80DD-251D474AE339}" type="presParOf" srcId="{B8AB84F6-EDCB-4922-9B1E-7D7ABDA7EA56}" destId="{ACC812ED-F164-40D1-A7A0-66E76489C4F4}" srcOrd="0" destOrd="0" presId="urn:microsoft.com/office/officeart/2005/8/layout/hierarchy2"/>
    <dgm:cxn modelId="{2169471C-DAED-42DC-9252-488ACF01EDD1}" type="presParOf" srcId="{B8AB84F6-EDCB-4922-9B1E-7D7ABDA7EA56}" destId="{3124CD10-45F3-4491-81F8-2B6FBC4FE489}" srcOrd="1" destOrd="0" presId="urn:microsoft.com/office/officeart/2005/8/layout/hierarchy2"/>
    <dgm:cxn modelId="{31430593-936C-4751-B75F-C57ECA205C99}" type="presParOf" srcId="{65D8A56F-19F0-40CE-AFEE-5CDEECCD4165}" destId="{3A89A0A2-1570-4742-B783-B6BF15077AA2}" srcOrd="2" destOrd="0" presId="urn:microsoft.com/office/officeart/2005/8/layout/hierarchy2"/>
    <dgm:cxn modelId="{AB489BA4-7C18-468E-93D9-8B57D67F13D7}" type="presParOf" srcId="{3A89A0A2-1570-4742-B783-B6BF15077AA2}" destId="{FD710835-9D21-4E29-9BB2-CD4506BD6BC2}" srcOrd="0" destOrd="0" presId="urn:microsoft.com/office/officeart/2005/8/layout/hierarchy2"/>
    <dgm:cxn modelId="{CDD2888D-A120-46F1-866F-7CBACCA893AD}" type="presParOf" srcId="{65D8A56F-19F0-40CE-AFEE-5CDEECCD4165}" destId="{6E7E0EB2-E010-4FBE-8387-5C9D18405287}" srcOrd="3" destOrd="0" presId="urn:microsoft.com/office/officeart/2005/8/layout/hierarchy2"/>
    <dgm:cxn modelId="{4C684FEA-4A0F-434F-A9BE-DF9FEE2EEA93}" type="presParOf" srcId="{6E7E0EB2-E010-4FBE-8387-5C9D18405287}" destId="{1A3A280A-A701-47CD-A217-2FF7D366BD01}" srcOrd="0" destOrd="0" presId="urn:microsoft.com/office/officeart/2005/8/layout/hierarchy2"/>
    <dgm:cxn modelId="{79B001BC-D9D3-4EC3-BA41-39A338030404}" type="presParOf" srcId="{6E7E0EB2-E010-4FBE-8387-5C9D18405287}" destId="{DADB44D7-8989-4BA0-8857-2F6E42CDDCB4}" srcOrd="1" destOrd="0" presId="urn:microsoft.com/office/officeart/2005/8/layout/hierarchy2"/>
    <dgm:cxn modelId="{C8A8A008-368A-4712-BC7D-5E01986383C6}" type="presParOf" srcId="{AB1B92D8-01E0-40CC-B73D-1D471CFF87E5}" destId="{2E1EC1A1-A3D2-4935-83E4-80B0B913944B}" srcOrd="2" destOrd="0" presId="urn:microsoft.com/office/officeart/2005/8/layout/hierarchy2"/>
    <dgm:cxn modelId="{9D851085-68B1-4905-A468-872EDDC744D5}" type="presParOf" srcId="{2E1EC1A1-A3D2-4935-83E4-80B0B913944B}" destId="{A9B78A1C-3B65-4D16-AB23-7BC75392BCA0}" srcOrd="0" destOrd="0" presId="urn:microsoft.com/office/officeart/2005/8/layout/hierarchy2"/>
    <dgm:cxn modelId="{27C12E58-4C8B-4DAF-AC01-20DA5CF10511}" type="presParOf" srcId="{AB1B92D8-01E0-40CC-B73D-1D471CFF87E5}" destId="{844C72D9-0CF2-418E-B5BB-1EAF0792A3A9}" srcOrd="3" destOrd="0" presId="urn:microsoft.com/office/officeart/2005/8/layout/hierarchy2"/>
    <dgm:cxn modelId="{1C8E50A9-E7AF-427D-90C4-5DA0FF044FAD}" type="presParOf" srcId="{844C72D9-0CF2-418E-B5BB-1EAF0792A3A9}" destId="{7D962FD6-F3CD-429B-936B-BB8F7B7FA04C}" srcOrd="0" destOrd="0" presId="urn:microsoft.com/office/officeart/2005/8/layout/hierarchy2"/>
    <dgm:cxn modelId="{54E6052E-0A17-4CCE-A6D6-E9B638A1D21E}" type="presParOf" srcId="{844C72D9-0CF2-418E-B5BB-1EAF0792A3A9}" destId="{554D9993-ACB9-43CE-9C4B-C8C70279891A}" srcOrd="1" destOrd="0" presId="urn:microsoft.com/office/officeart/2005/8/layout/hierarchy2"/>
    <dgm:cxn modelId="{046373BB-6BE0-444F-B24F-6AEE0959317B}" type="presParOf" srcId="{554D9993-ACB9-43CE-9C4B-C8C70279891A}" destId="{701364DE-2404-432E-8797-9E0F6BF7DD40}" srcOrd="0" destOrd="0" presId="urn:microsoft.com/office/officeart/2005/8/layout/hierarchy2"/>
    <dgm:cxn modelId="{5AECE870-B626-4432-94F3-630ED1D9BA46}" type="presParOf" srcId="{701364DE-2404-432E-8797-9E0F6BF7DD40}" destId="{E0686269-B84F-4EB0-A9C9-E718078AA121}" srcOrd="0" destOrd="0" presId="urn:microsoft.com/office/officeart/2005/8/layout/hierarchy2"/>
    <dgm:cxn modelId="{9250F9FD-745A-47B6-ADFD-0949934C3829}" type="presParOf" srcId="{554D9993-ACB9-43CE-9C4B-C8C70279891A}" destId="{D6552BBB-CE0E-4DB7-B526-0072617159F7}" srcOrd="1" destOrd="0" presId="urn:microsoft.com/office/officeart/2005/8/layout/hierarchy2"/>
    <dgm:cxn modelId="{FCDDEB78-D12C-49A3-9B36-94BBFE14AA8A}" type="presParOf" srcId="{D6552BBB-CE0E-4DB7-B526-0072617159F7}" destId="{147A393A-8C04-4758-A5AB-0806CE4E7191}" srcOrd="0" destOrd="0" presId="urn:microsoft.com/office/officeart/2005/8/layout/hierarchy2"/>
    <dgm:cxn modelId="{EB1DA66F-8E69-413B-A9CC-DAF8C83A9F30}" type="presParOf" srcId="{D6552BBB-CE0E-4DB7-B526-0072617159F7}" destId="{94E924D8-5F81-48C1-BE24-C14CB78DDCB6}"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6CCBEF-227F-45C8-B997-50ABEEC54EC8}">
      <dsp:nvSpPr>
        <dsp:cNvPr id="0" name=""/>
        <dsp:cNvSpPr/>
      </dsp:nvSpPr>
      <dsp:spPr>
        <a:xfrm>
          <a:off x="0" y="798597"/>
          <a:ext cx="833800" cy="416900"/>
        </a:xfrm>
        <a:prstGeom prst="roundRect">
          <a:avLst>
            <a:gd name="adj" fmla="val 10000"/>
          </a:avLst>
        </a:prstGeom>
        <a:solidFill>
          <a:schemeClr val="bg1">
            <a:lumMod val="7500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latin typeface="Times New Roman" pitchFamily="18" charset="0"/>
              <a:cs typeface="Times New Roman" pitchFamily="18" charset="0"/>
            </a:rPr>
            <a:t>GDP</a:t>
          </a:r>
        </a:p>
      </dsp:txBody>
      <dsp:txXfrm>
        <a:off x="12211" y="810808"/>
        <a:ext cx="809378" cy="392478"/>
      </dsp:txXfrm>
    </dsp:sp>
    <dsp:sp modelId="{492B634E-D480-45F9-83C4-6DA720D352D8}">
      <dsp:nvSpPr>
        <dsp:cNvPr id="0" name=""/>
        <dsp:cNvSpPr/>
      </dsp:nvSpPr>
      <dsp:spPr>
        <a:xfrm rot="18795306">
          <a:off x="757178" y="808724"/>
          <a:ext cx="486867" cy="42055"/>
        </a:xfrm>
        <a:custGeom>
          <a:avLst/>
          <a:gdLst/>
          <a:ahLst/>
          <a:cxnLst/>
          <a:rect l="0" t="0" r="0" b="0"/>
          <a:pathLst>
            <a:path>
              <a:moveTo>
                <a:pt x="0" y="21027"/>
              </a:moveTo>
              <a:lnTo>
                <a:pt x="48686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88440" y="817580"/>
        <a:ext cx="24343" cy="24343"/>
      </dsp:txXfrm>
    </dsp:sp>
    <dsp:sp modelId="{DF084AA9-957D-4801-8788-A3F93CCAAB98}">
      <dsp:nvSpPr>
        <dsp:cNvPr id="0" name=""/>
        <dsp:cNvSpPr/>
      </dsp:nvSpPr>
      <dsp:spPr>
        <a:xfrm>
          <a:off x="1167424" y="444007"/>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AGE</a:t>
          </a:r>
        </a:p>
      </dsp:txBody>
      <dsp:txXfrm>
        <a:off x="1179635" y="456218"/>
        <a:ext cx="809378" cy="392478"/>
      </dsp:txXfrm>
    </dsp:sp>
    <dsp:sp modelId="{5529235C-68EF-4F03-BECB-AD0FFDCA6002}">
      <dsp:nvSpPr>
        <dsp:cNvPr id="0" name=""/>
        <dsp:cNvSpPr/>
      </dsp:nvSpPr>
      <dsp:spPr>
        <a:xfrm rot="19457599">
          <a:off x="1962619" y="511570"/>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7716" y="522330"/>
        <a:ext cx="20536" cy="20536"/>
      </dsp:txXfrm>
    </dsp:sp>
    <dsp:sp modelId="{ACC812ED-F164-40D1-A7A0-66E76489C4F4}">
      <dsp:nvSpPr>
        <dsp:cNvPr id="0" name=""/>
        <dsp:cNvSpPr/>
      </dsp:nvSpPr>
      <dsp:spPr>
        <a:xfrm>
          <a:off x="2334745" y="204289"/>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MORT</a:t>
          </a:r>
        </a:p>
      </dsp:txBody>
      <dsp:txXfrm>
        <a:off x="2346956" y="216500"/>
        <a:ext cx="809378" cy="392478"/>
      </dsp:txXfrm>
    </dsp:sp>
    <dsp:sp modelId="{3A89A0A2-1570-4742-B783-B6BF15077AA2}">
      <dsp:nvSpPr>
        <dsp:cNvPr id="0" name=""/>
        <dsp:cNvSpPr/>
      </dsp:nvSpPr>
      <dsp:spPr>
        <a:xfrm rot="2142401">
          <a:off x="1962619" y="751288"/>
          <a:ext cx="410731" cy="42055"/>
        </a:xfrm>
        <a:custGeom>
          <a:avLst/>
          <a:gdLst/>
          <a:ahLst/>
          <a:cxnLst/>
          <a:rect l="0" t="0" r="0" b="0"/>
          <a:pathLst>
            <a:path>
              <a:moveTo>
                <a:pt x="0" y="21027"/>
              </a:moveTo>
              <a:lnTo>
                <a:pt x="410731"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7716" y="762047"/>
        <a:ext cx="20536" cy="20536"/>
      </dsp:txXfrm>
    </dsp:sp>
    <dsp:sp modelId="{1A3A280A-A701-47CD-A217-2FF7D366BD01}">
      <dsp:nvSpPr>
        <dsp:cNvPr id="0" name=""/>
        <dsp:cNvSpPr/>
      </dsp:nvSpPr>
      <dsp:spPr>
        <a:xfrm>
          <a:off x="2334745" y="683724"/>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UNEMP</a:t>
          </a:r>
        </a:p>
      </dsp:txBody>
      <dsp:txXfrm>
        <a:off x="2346956" y="695935"/>
        <a:ext cx="809378" cy="392478"/>
      </dsp:txXfrm>
    </dsp:sp>
    <dsp:sp modelId="{2E1EC1A1-A3D2-4935-83E4-80B0B913944B}">
      <dsp:nvSpPr>
        <dsp:cNvPr id="0" name=""/>
        <dsp:cNvSpPr/>
      </dsp:nvSpPr>
      <dsp:spPr>
        <a:xfrm rot="2852233">
          <a:off x="753523" y="1168301"/>
          <a:ext cx="494177" cy="42055"/>
        </a:xfrm>
        <a:custGeom>
          <a:avLst/>
          <a:gdLst/>
          <a:ahLst/>
          <a:cxnLst/>
          <a:rect l="0" t="0" r="0" b="0"/>
          <a:pathLst>
            <a:path>
              <a:moveTo>
                <a:pt x="0" y="21027"/>
              </a:moveTo>
              <a:lnTo>
                <a:pt x="494177" y="210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88258" y="1176974"/>
        <a:ext cx="24708" cy="24708"/>
      </dsp:txXfrm>
    </dsp:sp>
    <dsp:sp modelId="{7D962FD6-F3CD-429B-936B-BB8F7B7FA04C}">
      <dsp:nvSpPr>
        <dsp:cNvPr id="0" name=""/>
        <dsp:cNvSpPr/>
      </dsp:nvSpPr>
      <dsp:spPr>
        <a:xfrm>
          <a:off x="1167424"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EDU</a:t>
          </a:r>
        </a:p>
      </dsp:txBody>
      <dsp:txXfrm>
        <a:off x="1179635" y="1175371"/>
        <a:ext cx="809378" cy="392478"/>
      </dsp:txXfrm>
    </dsp:sp>
    <dsp:sp modelId="{701364DE-2404-432E-8797-9E0F6BF7DD40}">
      <dsp:nvSpPr>
        <dsp:cNvPr id="0" name=""/>
        <dsp:cNvSpPr/>
      </dsp:nvSpPr>
      <dsp:spPr>
        <a:xfrm>
          <a:off x="2001225" y="1350582"/>
          <a:ext cx="333520" cy="42055"/>
        </a:xfrm>
        <a:custGeom>
          <a:avLst/>
          <a:gdLst/>
          <a:ahLst/>
          <a:cxnLst/>
          <a:rect l="0" t="0" r="0" b="0"/>
          <a:pathLst>
            <a:path>
              <a:moveTo>
                <a:pt x="0" y="21027"/>
              </a:moveTo>
              <a:lnTo>
                <a:pt x="333520" y="21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9647" y="1363272"/>
        <a:ext cx="16676" cy="16676"/>
      </dsp:txXfrm>
    </dsp:sp>
    <dsp:sp modelId="{147A393A-8C04-4758-A5AB-0806CE4E7191}">
      <dsp:nvSpPr>
        <dsp:cNvPr id="0" name=""/>
        <dsp:cNvSpPr/>
      </dsp:nvSpPr>
      <dsp:spPr>
        <a:xfrm>
          <a:off x="2334745" y="1163160"/>
          <a:ext cx="833800" cy="416900"/>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Text" lastClr="000000"/>
              </a:solidFill>
              <a:latin typeface="Times New Roman" pitchFamily="18" charset="0"/>
              <a:cs typeface="Times New Roman" pitchFamily="18" charset="0"/>
            </a:rPr>
            <a:t>ENROL</a:t>
          </a:r>
        </a:p>
      </dsp:txBody>
      <dsp:txXfrm>
        <a:off x="2346956" y="1175371"/>
        <a:ext cx="809378" cy="392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22FB2-ABD7-4EF2-AFB4-970552F8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c:creator>
  <cp:lastModifiedBy>Fizza Sabir</cp:lastModifiedBy>
  <cp:revision>21</cp:revision>
  <dcterms:created xsi:type="dcterms:W3CDTF">2018-09-12T16:41:00Z</dcterms:created>
  <dcterms:modified xsi:type="dcterms:W3CDTF">2018-11-08T23:16:00Z</dcterms:modified>
</cp:coreProperties>
</file>