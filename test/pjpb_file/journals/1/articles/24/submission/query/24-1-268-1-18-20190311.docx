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FCE" w:rsidRDefault="007A1FCE" w:rsidP="007A1FCE">
      <w:pPr>
        <w:pStyle w:val="Default"/>
        <w:spacing w:line="360" w:lineRule="auto"/>
        <w:rPr>
          <w:b/>
          <w:bCs/>
        </w:rPr>
      </w:pPr>
      <w:r>
        <w:rPr>
          <w:b/>
          <w:bCs/>
        </w:rPr>
        <w:t>I</w:t>
      </w:r>
      <w:r w:rsidRPr="00E4629F">
        <w:rPr>
          <w:b/>
          <w:bCs/>
        </w:rPr>
        <w:t>mpact Of Social In</w:t>
      </w:r>
      <w:r w:rsidR="00C81981">
        <w:rPr>
          <w:b/>
          <w:bCs/>
        </w:rPr>
        <w:t xml:space="preserve">teraction Anxiety And Body Image on </w:t>
      </w:r>
      <w:r w:rsidR="00C81981" w:rsidRPr="00E4629F">
        <w:rPr>
          <w:b/>
          <w:bCs/>
        </w:rPr>
        <w:t>General Sleep Disturbance</w:t>
      </w:r>
      <w:r w:rsidRPr="00E4629F">
        <w:rPr>
          <w:b/>
          <w:bCs/>
        </w:rPr>
        <w:t xml:space="preserve"> Among Obese</w:t>
      </w:r>
    </w:p>
    <w:p w:rsidR="007A1FCE" w:rsidRDefault="007A1FCE" w:rsidP="00C22562">
      <w:pPr>
        <w:pStyle w:val="Default"/>
        <w:spacing w:line="360" w:lineRule="auto"/>
        <w:rPr>
          <w:b/>
          <w:bCs/>
        </w:rPr>
      </w:pPr>
    </w:p>
    <w:p w:rsidR="006868D9" w:rsidRDefault="006868D9" w:rsidP="00C22562">
      <w:pPr>
        <w:pStyle w:val="Default"/>
        <w:spacing w:line="360" w:lineRule="auto"/>
        <w:rPr>
          <w:b/>
          <w:bCs/>
        </w:rPr>
      </w:pPr>
    </w:p>
    <w:p w:rsidR="0098213A" w:rsidRPr="006868D9" w:rsidRDefault="0098213A" w:rsidP="0098213A">
      <w:pPr>
        <w:spacing w:line="360" w:lineRule="auto"/>
        <w:rPr>
          <w:rFonts w:asciiTheme="majorBidi" w:hAnsiTheme="majorBidi" w:cstheme="majorBidi"/>
          <w:b/>
          <w:bCs/>
          <w:sz w:val="24"/>
          <w:szCs w:val="24"/>
        </w:rPr>
      </w:pPr>
      <w:r w:rsidRPr="006868D9">
        <w:rPr>
          <w:rFonts w:asciiTheme="majorBidi" w:hAnsiTheme="majorBidi" w:cstheme="majorBidi"/>
          <w:b/>
          <w:bCs/>
          <w:sz w:val="24"/>
          <w:szCs w:val="24"/>
        </w:rPr>
        <w:t>Hira Nasrullah</w:t>
      </w:r>
      <w:r w:rsidR="00887F5F">
        <w:rPr>
          <w:rFonts w:asciiTheme="majorBidi" w:hAnsiTheme="majorBidi" w:cstheme="majorBidi"/>
          <w:b/>
          <w:bCs/>
          <w:sz w:val="24"/>
          <w:szCs w:val="24"/>
        </w:rPr>
        <w:t xml:space="preserve"> </w:t>
      </w:r>
      <w:ins w:id="0" w:author="Lenovo" w:date="2019-02-25T15:59:00Z">
        <w:r w:rsidR="00887F5F">
          <w:rPr>
            <w:rFonts w:asciiTheme="majorBidi" w:hAnsiTheme="majorBidi" w:cstheme="majorBidi"/>
            <w:b/>
            <w:bCs/>
            <w:sz w:val="24"/>
            <w:szCs w:val="24"/>
          </w:rPr>
          <w:t>(provide email address of Hira Nasrullah)</w:t>
        </w:r>
      </w:ins>
    </w:p>
    <w:p w:rsidR="0098213A" w:rsidRPr="00FB01EA" w:rsidRDefault="0098213A" w:rsidP="0098213A">
      <w:pPr>
        <w:widowControl w:val="0"/>
        <w:tabs>
          <w:tab w:val="left" w:pos="1008"/>
          <w:tab w:val="left" w:pos="6127"/>
        </w:tabs>
        <w:autoSpaceDE w:val="0"/>
        <w:autoSpaceDN w:val="0"/>
        <w:adjustRightInd w:val="0"/>
        <w:spacing w:line="360" w:lineRule="auto"/>
        <w:rPr>
          <w:rFonts w:ascii="Times New Roman" w:hAnsi="Times New Roman" w:cs="Times New Roman"/>
        </w:rPr>
      </w:pPr>
      <w:r w:rsidRPr="00FB01EA">
        <w:rPr>
          <w:rFonts w:ascii="Times New Roman" w:hAnsi="Times New Roman" w:cs="Times New Roman"/>
        </w:rPr>
        <w:t xml:space="preserve">Department of Applied Psychology, </w:t>
      </w:r>
    </w:p>
    <w:p w:rsidR="0098213A" w:rsidRPr="000611BA" w:rsidRDefault="0098213A" w:rsidP="0098213A">
      <w:pPr>
        <w:widowControl w:val="0"/>
        <w:tabs>
          <w:tab w:val="left" w:pos="1008"/>
          <w:tab w:val="left" w:pos="6127"/>
        </w:tabs>
        <w:autoSpaceDE w:val="0"/>
        <w:autoSpaceDN w:val="0"/>
        <w:adjustRightInd w:val="0"/>
        <w:spacing w:line="360" w:lineRule="auto"/>
        <w:rPr>
          <w:rFonts w:ascii="Times New Roman" w:hAnsi="Times New Roman" w:cs="Times New Roman"/>
          <w:color w:val="FF0000"/>
          <w:rPrChange w:id="1" w:author="Windows User" w:date="2019-02-27T02:06:00Z">
            <w:rPr>
              <w:rFonts w:ascii="Times New Roman" w:hAnsi="Times New Roman" w:cs="Times New Roman"/>
            </w:rPr>
          </w:rPrChange>
        </w:rPr>
      </w:pPr>
      <w:r w:rsidRPr="00FB01EA">
        <w:rPr>
          <w:rFonts w:ascii="Times New Roman" w:hAnsi="Times New Roman" w:cs="Times New Roman"/>
        </w:rPr>
        <w:t>B. Z. University Multan</w:t>
      </w:r>
      <w:ins w:id="2" w:author="Lenovo" w:date="2019-02-25T16:00:00Z">
        <w:r w:rsidR="00B56ACA">
          <w:rPr>
            <w:rFonts w:ascii="Times New Roman" w:hAnsi="Times New Roman" w:cs="Times New Roman"/>
          </w:rPr>
          <w:t xml:space="preserve"> </w:t>
        </w:r>
        <w:r w:rsidR="00B56ACA" w:rsidRPr="000611BA">
          <w:rPr>
            <w:rFonts w:ascii="Times New Roman" w:hAnsi="Times New Roman" w:cs="Times New Roman"/>
            <w:color w:val="FF0000"/>
            <w:rPrChange w:id="3" w:author="Windows User" w:date="2019-02-27T02:06:00Z">
              <w:rPr>
                <w:rFonts w:ascii="Times New Roman" w:hAnsi="Times New Roman" w:cs="Times New Roman"/>
              </w:rPr>
            </w:rPrChange>
          </w:rPr>
          <w:t>(Please write full name of the University with correct spelling)</w:t>
        </w:r>
      </w:ins>
    </w:p>
    <w:p w:rsidR="0098213A" w:rsidRPr="00FB01EA" w:rsidRDefault="0098213A" w:rsidP="0098213A">
      <w:pPr>
        <w:widowControl w:val="0"/>
        <w:tabs>
          <w:tab w:val="left" w:pos="1008"/>
          <w:tab w:val="left" w:pos="6127"/>
        </w:tabs>
        <w:autoSpaceDE w:val="0"/>
        <w:autoSpaceDN w:val="0"/>
        <w:adjustRightInd w:val="0"/>
        <w:spacing w:line="360" w:lineRule="auto"/>
        <w:rPr>
          <w:rFonts w:ascii="Times New Roman" w:hAnsi="Times New Roman" w:cs="Times New Roman"/>
          <w:b/>
          <w:lang w:val="en-GB"/>
        </w:rPr>
      </w:pPr>
      <w:r w:rsidRPr="00FB01EA">
        <w:rPr>
          <w:rFonts w:ascii="Times New Roman" w:hAnsi="Times New Roman" w:cs="Times New Roman"/>
          <w:b/>
          <w:lang w:val="en-GB"/>
        </w:rPr>
        <w:t>Dr. Iram Batool</w:t>
      </w:r>
      <w:r>
        <w:rPr>
          <w:rFonts w:ascii="Times New Roman" w:hAnsi="Times New Roman" w:cs="Times New Roman"/>
          <w:b/>
          <w:lang w:val="en-GB"/>
        </w:rPr>
        <w:t>*</w:t>
      </w:r>
    </w:p>
    <w:p w:rsidR="0098213A" w:rsidRPr="00FB01EA" w:rsidRDefault="0098213A" w:rsidP="0098213A">
      <w:pPr>
        <w:widowControl w:val="0"/>
        <w:tabs>
          <w:tab w:val="left" w:pos="1008"/>
          <w:tab w:val="left" w:pos="6127"/>
        </w:tabs>
        <w:autoSpaceDE w:val="0"/>
        <w:autoSpaceDN w:val="0"/>
        <w:adjustRightInd w:val="0"/>
        <w:spacing w:line="360" w:lineRule="auto"/>
        <w:rPr>
          <w:rFonts w:ascii="Times New Roman" w:hAnsi="Times New Roman" w:cs="Times New Roman"/>
        </w:rPr>
      </w:pPr>
      <w:r w:rsidRPr="00FB01EA">
        <w:rPr>
          <w:rFonts w:ascii="Times New Roman" w:hAnsi="Times New Roman" w:cs="Times New Roman"/>
        </w:rPr>
        <w:t xml:space="preserve">Department of Applied Psychology, </w:t>
      </w:r>
    </w:p>
    <w:p w:rsidR="0098213A" w:rsidRPr="00FB01EA" w:rsidRDefault="0098213A" w:rsidP="0098213A">
      <w:pPr>
        <w:widowControl w:val="0"/>
        <w:tabs>
          <w:tab w:val="left" w:pos="1008"/>
          <w:tab w:val="left" w:pos="6127"/>
        </w:tabs>
        <w:autoSpaceDE w:val="0"/>
        <w:autoSpaceDN w:val="0"/>
        <w:adjustRightInd w:val="0"/>
        <w:spacing w:line="360" w:lineRule="auto"/>
        <w:rPr>
          <w:rFonts w:ascii="Times New Roman" w:hAnsi="Times New Roman" w:cs="Times New Roman"/>
        </w:rPr>
      </w:pPr>
      <w:r w:rsidRPr="00FB01EA">
        <w:rPr>
          <w:rFonts w:ascii="Times New Roman" w:hAnsi="Times New Roman" w:cs="Times New Roman"/>
        </w:rPr>
        <w:t>B. Z. University Multan</w:t>
      </w:r>
    </w:p>
    <w:p w:rsidR="0098213A" w:rsidRPr="00FB01EA" w:rsidRDefault="0098213A" w:rsidP="0098213A">
      <w:pPr>
        <w:widowControl w:val="0"/>
        <w:tabs>
          <w:tab w:val="left" w:pos="1008"/>
          <w:tab w:val="left" w:pos="6127"/>
        </w:tabs>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Corresponding Author </w:t>
      </w:r>
      <w:r w:rsidRPr="00FB01EA">
        <w:rPr>
          <w:rFonts w:ascii="Times New Roman" w:hAnsi="Times New Roman" w:cs="Times New Roman"/>
        </w:rPr>
        <w:t xml:space="preserve">Email: </w:t>
      </w:r>
      <w:hyperlink r:id="rId8" w:history="1">
        <w:r w:rsidRPr="00FB01EA">
          <w:rPr>
            <w:rStyle w:val="Hyperlink"/>
            <w:rFonts w:ascii="Times New Roman" w:hAnsi="Times New Roman"/>
          </w:rPr>
          <w:t>i.batool@bzu.edu.pk</w:t>
        </w:r>
      </w:hyperlink>
    </w:p>
    <w:p w:rsidR="0098213A" w:rsidRDefault="0098213A" w:rsidP="00C22562">
      <w:pPr>
        <w:pStyle w:val="Default"/>
        <w:spacing w:line="360" w:lineRule="auto"/>
        <w:rPr>
          <w:b/>
          <w:bCs/>
        </w:rPr>
      </w:pPr>
    </w:p>
    <w:p w:rsidR="007A1FCE" w:rsidRDefault="007A1FCE" w:rsidP="00C22562">
      <w:pPr>
        <w:pStyle w:val="Default"/>
        <w:spacing w:line="360" w:lineRule="auto"/>
        <w:rPr>
          <w:b/>
          <w:bCs/>
        </w:rPr>
      </w:pPr>
    </w:p>
    <w:p w:rsidR="007A1FCE" w:rsidRDefault="007A1FCE" w:rsidP="00C22562">
      <w:pPr>
        <w:pStyle w:val="Default"/>
        <w:spacing w:line="360" w:lineRule="auto"/>
        <w:rPr>
          <w:b/>
          <w:bCs/>
        </w:rPr>
      </w:pPr>
    </w:p>
    <w:p w:rsidR="007A1FCE" w:rsidRDefault="007A1FCE" w:rsidP="00C22562">
      <w:pPr>
        <w:pStyle w:val="Default"/>
        <w:spacing w:line="360" w:lineRule="auto"/>
        <w:rPr>
          <w:b/>
          <w:bCs/>
        </w:rPr>
      </w:pPr>
    </w:p>
    <w:p w:rsidR="007A1FCE" w:rsidRDefault="007A1FCE" w:rsidP="00C22562">
      <w:pPr>
        <w:pStyle w:val="Default"/>
        <w:spacing w:line="360" w:lineRule="auto"/>
        <w:rPr>
          <w:b/>
          <w:bCs/>
        </w:rPr>
      </w:pPr>
    </w:p>
    <w:p w:rsidR="007A1FCE" w:rsidRDefault="007A1FCE" w:rsidP="00C22562">
      <w:pPr>
        <w:pStyle w:val="Default"/>
        <w:spacing w:line="360" w:lineRule="auto"/>
        <w:rPr>
          <w:b/>
          <w:bCs/>
        </w:rPr>
      </w:pPr>
    </w:p>
    <w:p w:rsidR="007A1FCE" w:rsidRDefault="007A1FCE" w:rsidP="00C22562">
      <w:pPr>
        <w:pStyle w:val="Default"/>
        <w:spacing w:line="360" w:lineRule="auto"/>
        <w:rPr>
          <w:b/>
          <w:bCs/>
        </w:rPr>
      </w:pPr>
    </w:p>
    <w:p w:rsidR="007A1FCE" w:rsidRDefault="007A1FCE" w:rsidP="00C22562">
      <w:pPr>
        <w:pStyle w:val="Default"/>
        <w:spacing w:line="360" w:lineRule="auto"/>
        <w:rPr>
          <w:b/>
          <w:bCs/>
        </w:rPr>
      </w:pPr>
    </w:p>
    <w:p w:rsidR="007A1FCE" w:rsidRDefault="007A1FCE" w:rsidP="00C22562">
      <w:pPr>
        <w:pStyle w:val="Default"/>
        <w:spacing w:line="360" w:lineRule="auto"/>
        <w:rPr>
          <w:b/>
          <w:bCs/>
        </w:rPr>
      </w:pPr>
    </w:p>
    <w:p w:rsidR="007A1FCE" w:rsidRDefault="007A1FCE" w:rsidP="00C22562">
      <w:pPr>
        <w:pStyle w:val="Default"/>
        <w:spacing w:line="360" w:lineRule="auto"/>
        <w:rPr>
          <w:b/>
          <w:bCs/>
        </w:rPr>
      </w:pPr>
    </w:p>
    <w:p w:rsidR="007A1FCE" w:rsidRDefault="007A1FCE" w:rsidP="00C22562">
      <w:pPr>
        <w:pStyle w:val="Default"/>
        <w:spacing w:line="360" w:lineRule="auto"/>
        <w:rPr>
          <w:b/>
          <w:bCs/>
        </w:rPr>
      </w:pPr>
    </w:p>
    <w:p w:rsidR="007A1FCE" w:rsidRDefault="007A1FCE" w:rsidP="00C22562">
      <w:pPr>
        <w:pStyle w:val="Default"/>
        <w:spacing w:line="360" w:lineRule="auto"/>
        <w:rPr>
          <w:b/>
          <w:bCs/>
        </w:rPr>
      </w:pPr>
    </w:p>
    <w:p w:rsidR="007A1FCE" w:rsidRDefault="007A1FCE" w:rsidP="00C22562">
      <w:pPr>
        <w:pStyle w:val="Default"/>
        <w:spacing w:line="360" w:lineRule="auto"/>
        <w:rPr>
          <w:b/>
          <w:bCs/>
        </w:rPr>
      </w:pPr>
    </w:p>
    <w:p w:rsidR="007A1FCE" w:rsidRDefault="007A1FCE" w:rsidP="00C22562">
      <w:pPr>
        <w:pStyle w:val="Default"/>
        <w:spacing w:line="360" w:lineRule="auto"/>
        <w:rPr>
          <w:b/>
          <w:bCs/>
        </w:rPr>
      </w:pPr>
    </w:p>
    <w:p w:rsidR="007A1FCE" w:rsidRDefault="007A1FCE" w:rsidP="00C22562">
      <w:pPr>
        <w:pStyle w:val="Default"/>
        <w:spacing w:line="360" w:lineRule="auto"/>
        <w:rPr>
          <w:b/>
          <w:bCs/>
        </w:rPr>
      </w:pPr>
    </w:p>
    <w:p w:rsidR="00C51053" w:rsidRDefault="00C51053" w:rsidP="00C22562">
      <w:pPr>
        <w:pStyle w:val="Default"/>
        <w:spacing w:line="360" w:lineRule="auto"/>
        <w:rPr>
          <w:b/>
          <w:bCs/>
        </w:rPr>
      </w:pPr>
    </w:p>
    <w:p w:rsidR="00E4629F" w:rsidRDefault="0098213A" w:rsidP="00C22562">
      <w:pPr>
        <w:pStyle w:val="Default"/>
        <w:spacing w:line="360" w:lineRule="auto"/>
        <w:rPr>
          <w:b/>
          <w:bCs/>
        </w:rPr>
      </w:pPr>
      <w:r>
        <w:rPr>
          <w:b/>
          <w:bCs/>
        </w:rPr>
        <w:lastRenderedPageBreak/>
        <w:t>I</w:t>
      </w:r>
      <w:r w:rsidR="00E4629F" w:rsidRPr="00E4629F">
        <w:rPr>
          <w:b/>
          <w:bCs/>
        </w:rPr>
        <w:t xml:space="preserve">mpact </w:t>
      </w:r>
      <w:r w:rsidR="00C51053">
        <w:rPr>
          <w:b/>
          <w:bCs/>
        </w:rPr>
        <w:t>o</w:t>
      </w:r>
      <w:r w:rsidR="007A1FCE" w:rsidRPr="00E4629F">
        <w:rPr>
          <w:b/>
          <w:bCs/>
        </w:rPr>
        <w:t xml:space="preserve">f General Sleep Disturbance Social Interaction Anxiety </w:t>
      </w:r>
      <w:r w:rsidR="008F6269" w:rsidRPr="00E4629F">
        <w:rPr>
          <w:b/>
          <w:bCs/>
        </w:rPr>
        <w:t>and</w:t>
      </w:r>
      <w:r w:rsidR="007A1FCE" w:rsidRPr="00E4629F">
        <w:rPr>
          <w:b/>
          <w:bCs/>
        </w:rPr>
        <w:t xml:space="preserve"> Body Shape Among Obese</w:t>
      </w:r>
    </w:p>
    <w:p w:rsidR="007A1FCE" w:rsidRDefault="007A1FCE" w:rsidP="00C22562">
      <w:pPr>
        <w:pStyle w:val="Default"/>
        <w:spacing w:line="360" w:lineRule="auto"/>
        <w:rPr>
          <w:b/>
          <w:bCs/>
        </w:rPr>
      </w:pPr>
    </w:p>
    <w:p w:rsidR="000B48AA" w:rsidRPr="00C22562" w:rsidRDefault="000B48AA" w:rsidP="007A1FCE">
      <w:pPr>
        <w:pStyle w:val="Default"/>
        <w:spacing w:line="360" w:lineRule="auto"/>
        <w:ind w:left="3600" w:firstLine="720"/>
      </w:pPr>
      <w:r w:rsidRPr="00C22562">
        <w:rPr>
          <w:b/>
          <w:bCs/>
        </w:rPr>
        <w:t xml:space="preserve">Abstract  </w:t>
      </w:r>
      <w:r w:rsidRPr="00C22562">
        <w:rPr>
          <w:b/>
          <w:bCs/>
        </w:rPr>
        <w:tab/>
      </w:r>
      <w:r w:rsidRPr="00C22562">
        <w:rPr>
          <w:b/>
          <w:bCs/>
        </w:rPr>
        <w:tab/>
      </w:r>
      <w:r w:rsidRPr="00C22562">
        <w:rPr>
          <w:b/>
          <w:bCs/>
        </w:rPr>
        <w:tab/>
      </w:r>
      <w:r w:rsidRPr="00C22562">
        <w:rPr>
          <w:b/>
          <w:bCs/>
        </w:rPr>
        <w:tab/>
      </w:r>
      <w:r w:rsidRPr="00C22562">
        <w:rPr>
          <w:b/>
          <w:bCs/>
        </w:rPr>
        <w:tab/>
      </w:r>
      <w:r w:rsidRPr="00C22562">
        <w:rPr>
          <w:b/>
          <w:bCs/>
        </w:rPr>
        <w:tab/>
      </w:r>
      <w:r w:rsidRPr="00C22562">
        <w:rPr>
          <w:b/>
          <w:bCs/>
        </w:rPr>
        <w:tab/>
      </w:r>
      <w:r w:rsidRPr="00C22562">
        <w:rPr>
          <w:b/>
          <w:bCs/>
        </w:rPr>
        <w:tab/>
      </w:r>
      <w:r w:rsidRPr="00C22562">
        <w:rPr>
          <w:b/>
          <w:bCs/>
        </w:rPr>
        <w:tab/>
      </w:r>
      <w:r w:rsidRPr="00C22562">
        <w:rPr>
          <w:b/>
          <w:bCs/>
        </w:rPr>
        <w:tab/>
      </w:r>
      <w:r w:rsidRPr="00C22562">
        <w:rPr>
          <w:b/>
          <w:bCs/>
        </w:rPr>
        <w:tab/>
      </w:r>
      <w:r w:rsidRPr="00C22562">
        <w:rPr>
          <w:b/>
          <w:bCs/>
        </w:rPr>
        <w:tab/>
      </w:r>
    </w:p>
    <w:p w:rsidR="000B48AA" w:rsidRPr="000611BA" w:rsidRDefault="000B48AA" w:rsidP="007A1FCE">
      <w:pPr>
        <w:spacing w:line="480" w:lineRule="auto"/>
        <w:ind w:firstLine="720"/>
        <w:jc w:val="both"/>
        <w:rPr>
          <w:rFonts w:ascii="Times New Roman" w:hAnsi="Times New Roman" w:cs="Times New Roman"/>
          <w:i/>
          <w:color w:val="FF0000"/>
          <w:sz w:val="24"/>
          <w:szCs w:val="24"/>
          <w:rPrChange w:id="4" w:author="Windows User" w:date="2019-02-27T02:07:00Z">
            <w:rPr>
              <w:rFonts w:ascii="Times New Roman" w:hAnsi="Times New Roman" w:cs="Times New Roman"/>
              <w:i/>
              <w:color w:val="000000" w:themeColor="text1"/>
              <w:sz w:val="24"/>
              <w:szCs w:val="24"/>
            </w:rPr>
          </w:rPrChange>
        </w:rPr>
      </w:pPr>
      <w:r w:rsidRPr="007A1FCE">
        <w:rPr>
          <w:rFonts w:ascii="Times New Roman" w:hAnsi="Times New Roman" w:cs="Times New Roman"/>
          <w:i/>
          <w:sz w:val="24"/>
          <w:szCs w:val="24"/>
        </w:rPr>
        <w:t xml:space="preserve">The purpose of the present study was to explore the impact of social interaction anxiety and body shape </w:t>
      </w:r>
      <w:r w:rsidR="00C81981">
        <w:rPr>
          <w:rFonts w:ascii="Times New Roman" w:hAnsi="Times New Roman" w:cs="Times New Roman"/>
          <w:i/>
          <w:sz w:val="24"/>
          <w:szCs w:val="24"/>
        </w:rPr>
        <w:t xml:space="preserve">on </w:t>
      </w:r>
      <w:r w:rsidR="00C81981" w:rsidRPr="007A1FCE">
        <w:rPr>
          <w:rFonts w:ascii="Times New Roman" w:hAnsi="Times New Roman" w:cs="Times New Roman"/>
          <w:i/>
          <w:sz w:val="24"/>
          <w:szCs w:val="24"/>
        </w:rPr>
        <w:t xml:space="preserve">general sleep disturbance </w:t>
      </w:r>
      <w:r w:rsidRPr="007A1FCE">
        <w:rPr>
          <w:rFonts w:ascii="Times New Roman" w:hAnsi="Times New Roman" w:cs="Times New Roman"/>
          <w:i/>
          <w:sz w:val="24"/>
          <w:szCs w:val="24"/>
        </w:rPr>
        <w:t>among obese</w:t>
      </w:r>
      <w:r w:rsidR="00F528F8">
        <w:rPr>
          <w:rFonts w:ascii="Times New Roman" w:hAnsi="Times New Roman" w:cs="Times New Roman"/>
          <w:i/>
          <w:sz w:val="24"/>
          <w:szCs w:val="24"/>
        </w:rPr>
        <w:t>d</w:t>
      </w:r>
      <w:ins w:id="5" w:author="Lenovo" w:date="2019-02-26T11:18:00Z">
        <w:r w:rsidR="001934C9">
          <w:rPr>
            <w:rFonts w:ascii="Times New Roman" w:hAnsi="Times New Roman" w:cs="Times New Roman"/>
            <w:i/>
            <w:sz w:val="24"/>
            <w:szCs w:val="24"/>
          </w:rPr>
          <w:t>(obese</w:t>
        </w:r>
      </w:ins>
      <w:ins w:id="6" w:author="Lenovo" w:date="2019-02-26T11:19:00Z">
        <w:r w:rsidR="001934C9">
          <w:rPr>
            <w:rFonts w:ascii="Times New Roman" w:hAnsi="Times New Roman" w:cs="Times New Roman"/>
            <w:i/>
            <w:sz w:val="24"/>
            <w:szCs w:val="24"/>
          </w:rPr>
          <w:t>)</w:t>
        </w:r>
      </w:ins>
      <w:r w:rsidRPr="007A1FCE">
        <w:rPr>
          <w:rFonts w:ascii="Times New Roman" w:hAnsi="Times New Roman" w:cs="Times New Roman"/>
          <w:i/>
          <w:sz w:val="24"/>
          <w:szCs w:val="24"/>
        </w:rPr>
        <w:t xml:space="preserve">. The sample consisted of 211 participants taken from general population. Their age range was between 20 to above 50 years. General Sleep Disturbance Scale (GSDS) by Kate Willkinson, </w:t>
      </w:r>
      <w:ins w:id="7" w:author="Lenovo" w:date="2019-02-25T15:41:00Z">
        <w:r w:rsidR="00DE7289">
          <w:rPr>
            <w:rFonts w:ascii="Times New Roman" w:hAnsi="Times New Roman" w:cs="Times New Roman"/>
            <w:i/>
            <w:sz w:val="24"/>
            <w:szCs w:val="24"/>
          </w:rPr>
          <w:t xml:space="preserve">and </w:t>
        </w:r>
      </w:ins>
      <w:r w:rsidRPr="007A1FCE">
        <w:rPr>
          <w:rFonts w:ascii="Times New Roman" w:hAnsi="Times New Roman" w:cs="Times New Roman"/>
          <w:i/>
          <w:sz w:val="24"/>
          <w:szCs w:val="24"/>
        </w:rPr>
        <w:t>Shai marcu, (2011),</w:t>
      </w:r>
      <w:ins w:id="8" w:author="Lenovo" w:date="2019-02-26T10:34:00Z">
        <w:r w:rsidR="00B60A9C">
          <w:rPr>
            <w:rFonts w:ascii="Times New Roman" w:hAnsi="Times New Roman" w:cs="Times New Roman"/>
            <w:i/>
            <w:sz w:val="24"/>
            <w:szCs w:val="24"/>
          </w:rPr>
          <w:t>no need of  refrence write it your own perspective</w:t>
        </w:r>
      </w:ins>
      <w:r w:rsidRPr="007A1FCE">
        <w:rPr>
          <w:rFonts w:ascii="Times New Roman" w:hAnsi="Times New Roman" w:cs="Times New Roman"/>
          <w:i/>
          <w:sz w:val="24"/>
          <w:szCs w:val="24"/>
        </w:rPr>
        <w:t xml:space="preserve"> Social Interaction Anxiety Scale (SIAS) by Mattick</w:t>
      </w:r>
      <w:ins w:id="9" w:author="Windows User" w:date="2019-02-27T02:34:00Z">
        <w:r w:rsidR="00D0101D">
          <w:rPr>
            <w:rFonts w:ascii="Times New Roman" w:hAnsi="Times New Roman" w:cs="Times New Roman"/>
            <w:i/>
            <w:sz w:val="24"/>
            <w:szCs w:val="24"/>
          </w:rPr>
          <w:t xml:space="preserve"> </w:t>
        </w:r>
        <w:r w:rsidR="00D0101D" w:rsidRPr="00D0101D">
          <w:rPr>
            <w:rFonts w:ascii="Times New Roman" w:hAnsi="Times New Roman" w:cs="Times New Roman"/>
            <w:i/>
            <w:color w:val="FF0000"/>
            <w:sz w:val="24"/>
            <w:szCs w:val="24"/>
            <w:rPrChange w:id="10" w:author="Windows User" w:date="2019-02-27T02:35:00Z">
              <w:rPr>
                <w:rFonts w:ascii="Times New Roman" w:hAnsi="Times New Roman" w:cs="Times New Roman"/>
                <w:i/>
                <w:sz w:val="24"/>
                <w:szCs w:val="24"/>
              </w:rPr>
            </w:rPrChange>
          </w:rPr>
          <w:t>and</w:t>
        </w:r>
      </w:ins>
      <w:ins w:id="11" w:author="Windows User" w:date="2019-02-27T02:35:00Z">
        <w:r w:rsidR="00D0101D">
          <w:rPr>
            <w:rFonts w:ascii="Times New Roman" w:hAnsi="Times New Roman" w:cs="Times New Roman"/>
            <w:i/>
            <w:color w:val="FF0000"/>
            <w:sz w:val="24"/>
            <w:szCs w:val="24"/>
          </w:rPr>
          <w:t>(&amp;)</w:t>
        </w:r>
      </w:ins>
      <w:ins w:id="12" w:author="Windows User" w:date="2019-02-27T02:34:00Z">
        <w:r w:rsidR="00D0101D" w:rsidRPr="00D0101D">
          <w:rPr>
            <w:rFonts w:ascii="Times New Roman" w:hAnsi="Times New Roman" w:cs="Times New Roman"/>
            <w:i/>
            <w:color w:val="FF0000"/>
            <w:sz w:val="24"/>
            <w:szCs w:val="24"/>
            <w:rPrChange w:id="13" w:author="Windows User" w:date="2019-02-27T02:35:00Z">
              <w:rPr>
                <w:rFonts w:ascii="Times New Roman" w:hAnsi="Times New Roman" w:cs="Times New Roman"/>
                <w:i/>
                <w:sz w:val="24"/>
                <w:szCs w:val="24"/>
              </w:rPr>
            </w:rPrChange>
          </w:rPr>
          <w:t xml:space="preserve"> </w:t>
        </w:r>
      </w:ins>
      <w:del w:id="14" w:author="Lenovo" w:date="2019-02-26T11:20:00Z">
        <w:r w:rsidR="00C81981" w:rsidDel="00E83CF0">
          <w:rPr>
            <w:rFonts w:ascii="Times New Roman" w:hAnsi="Times New Roman" w:cs="Times New Roman"/>
            <w:i/>
            <w:sz w:val="24"/>
            <w:szCs w:val="24"/>
          </w:rPr>
          <w:delText xml:space="preserve"> </w:delText>
        </w:r>
      </w:del>
      <w:del w:id="15" w:author="Lenovo" w:date="2019-02-25T15:41:00Z">
        <w:r w:rsidRPr="00E83CF0" w:rsidDel="00C31B2C">
          <w:rPr>
            <w:rFonts w:ascii="Times New Roman" w:hAnsi="Times New Roman" w:cs="Times New Roman"/>
            <w:i/>
            <w:sz w:val="24"/>
            <w:szCs w:val="24"/>
          </w:rPr>
          <w:delText>&amp;</w:delText>
        </w:r>
      </w:del>
      <w:del w:id="16" w:author="Lenovo" w:date="2019-02-26T11:20:00Z">
        <w:r w:rsidRPr="00E83CF0" w:rsidDel="00E83CF0">
          <w:rPr>
            <w:rFonts w:ascii="Times New Roman" w:hAnsi="Times New Roman" w:cs="Times New Roman"/>
            <w:i/>
            <w:sz w:val="24"/>
            <w:szCs w:val="24"/>
          </w:rPr>
          <w:delText xml:space="preserve"> </w:delText>
        </w:r>
      </w:del>
      <w:r w:rsidRPr="007A1FCE">
        <w:rPr>
          <w:rFonts w:ascii="Times New Roman" w:hAnsi="Times New Roman" w:cs="Times New Roman"/>
          <w:i/>
          <w:sz w:val="24"/>
          <w:szCs w:val="24"/>
        </w:rPr>
        <w:t>Clarke.</w:t>
      </w:r>
      <w:r w:rsidR="00F528F8">
        <w:rPr>
          <w:rFonts w:ascii="Times New Roman" w:hAnsi="Times New Roman" w:cs="Times New Roman"/>
          <w:i/>
          <w:sz w:val="24"/>
          <w:szCs w:val="24"/>
        </w:rPr>
        <w:t xml:space="preserve"> (</w:t>
      </w:r>
      <w:r w:rsidRPr="007A1FCE">
        <w:rPr>
          <w:rFonts w:ascii="Times New Roman" w:hAnsi="Times New Roman" w:cs="Times New Roman"/>
          <w:i/>
          <w:sz w:val="24"/>
          <w:szCs w:val="24"/>
        </w:rPr>
        <w:t>1996</w:t>
      </w:r>
      <w:r w:rsidR="00F528F8">
        <w:rPr>
          <w:rFonts w:ascii="Times New Roman" w:hAnsi="Times New Roman" w:cs="Times New Roman"/>
          <w:i/>
          <w:sz w:val="24"/>
          <w:szCs w:val="24"/>
        </w:rPr>
        <w:t>)</w:t>
      </w:r>
      <w:r w:rsidRPr="007A1FCE">
        <w:rPr>
          <w:rFonts w:ascii="Times New Roman" w:hAnsi="Times New Roman" w:cs="Times New Roman"/>
          <w:i/>
          <w:sz w:val="24"/>
          <w:szCs w:val="24"/>
        </w:rPr>
        <w:t xml:space="preserve">, Body Shape Scale (BSS) </w:t>
      </w:r>
      <w:r w:rsidRPr="007A1FCE">
        <w:rPr>
          <w:rFonts w:ascii="Times New Roman" w:hAnsi="Times New Roman" w:cs="Times New Roman"/>
          <w:i/>
          <w:sz w:val="24"/>
          <w:szCs w:val="24"/>
          <w:shd w:val="clear" w:color="auto" w:fill="FFFFFF"/>
        </w:rPr>
        <w:t xml:space="preserve">Cooper, Taylor, Cooper, &amp; Fairburn, (1987), were </w:t>
      </w:r>
      <w:r w:rsidRPr="007A1FCE">
        <w:rPr>
          <w:rFonts w:ascii="Times New Roman" w:hAnsi="Times New Roman" w:cs="Times New Roman"/>
          <w:i/>
          <w:sz w:val="24"/>
          <w:szCs w:val="24"/>
        </w:rPr>
        <w:t>used to measure the degree of general sleep disturbance, social Interaction anxiety, and body shape among obese. Results indicated</w:t>
      </w:r>
      <w:r w:rsidRPr="007A1FCE">
        <w:rPr>
          <w:rFonts w:ascii="Times New Roman" w:hAnsi="Times New Roman" w:cs="Times New Roman"/>
          <w:i/>
          <w:color w:val="000000" w:themeColor="text1"/>
          <w:sz w:val="24"/>
          <w:szCs w:val="24"/>
        </w:rPr>
        <w:t xml:space="preserve"> </w:t>
      </w:r>
      <w:r w:rsidR="007A1FCE">
        <w:rPr>
          <w:rFonts w:ascii="Times New Roman" w:hAnsi="Times New Roman" w:cs="Times New Roman"/>
          <w:i/>
          <w:color w:val="000000" w:themeColor="text1"/>
          <w:sz w:val="24"/>
          <w:szCs w:val="24"/>
        </w:rPr>
        <w:t xml:space="preserve">that General Sleep Disturbance and </w:t>
      </w:r>
      <w:r w:rsidR="007A1FCE" w:rsidRPr="007A1FCE">
        <w:rPr>
          <w:rFonts w:ascii="Times New Roman" w:hAnsi="Times New Roman" w:cs="Times New Roman"/>
          <w:i/>
          <w:color w:val="000000" w:themeColor="text1"/>
          <w:sz w:val="24"/>
          <w:szCs w:val="24"/>
        </w:rPr>
        <w:t>Social Interaction Anxiety</w:t>
      </w:r>
      <w:r w:rsidR="007A1FCE">
        <w:rPr>
          <w:rFonts w:ascii="Times New Roman" w:hAnsi="Times New Roman" w:cs="Times New Roman"/>
          <w:i/>
          <w:color w:val="000000" w:themeColor="text1"/>
          <w:sz w:val="24"/>
          <w:szCs w:val="24"/>
        </w:rPr>
        <w:t xml:space="preserve"> wa</w:t>
      </w:r>
      <w:r w:rsidRPr="007A1FCE">
        <w:rPr>
          <w:rFonts w:ascii="Times New Roman" w:hAnsi="Times New Roman" w:cs="Times New Roman"/>
          <w:i/>
          <w:color w:val="000000" w:themeColor="text1"/>
          <w:sz w:val="24"/>
          <w:szCs w:val="24"/>
        </w:rPr>
        <w:t>s high among the female as compared to male</w:t>
      </w:r>
      <w:r w:rsidR="007A1FCE">
        <w:rPr>
          <w:rFonts w:ascii="Times New Roman" w:hAnsi="Times New Roman" w:cs="Times New Roman"/>
          <w:i/>
          <w:color w:val="000000" w:themeColor="text1"/>
          <w:sz w:val="24"/>
          <w:szCs w:val="24"/>
        </w:rPr>
        <w:t xml:space="preserve"> </w:t>
      </w:r>
      <w:r w:rsidR="007A1FCE" w:rsidRPr="00F528F8">
        <w:rPr>
          <w:rFonts w:ascii="Times New Roman" w:hAnsi="Times New Roman" w:cs="Times New Roman"/>
          <w:i/>
          <w:sz w:val="24"/>
          <w:szCs w:val="24"/>
        </w:rPr>
        <w:t>(p&lt;0.0</w:t>
      </w:r>
      <w:r w:rsidR="00F528F8" w:rsidRPr="00F528F8">
        <w:rPr>
          <w:rFonts w:ascii="Times New Roman" w:hAnsi="Times New Roman" w:cs="Times New Roman"/>
          <w:i/>
          <w:sz w:val="24"/>
          <w:szCs w:val="24"/>
        </w:rPr>
        <w:t>1</w:t>
      </w:r>
      <w:r w:rsidR="007A1FCE" w:rsidRPr="00F528F8">
        <w:rPr>
          <w:rFonts w:ascii="Times New Roman" w:hAnsi="Times New Roman" w:cs="Times New Roman"/>
          <w:i/>
          <w:sz w:val="24"/>
          <w:szCs w:val="24"/>
        </w:rPr>
        <w:t>)</w:t>
      </w:r>
      <w:r w:rsidRPr="007A1FCE">
        <w:rPr>
          <w:rFonts w:ascii="Times New Roman" w:hAnsi="Times New Roman" w:cs="Times New Roman"/>
          <w:i/>
          <w:color w:val="000000" w:themeColor="text1"/>
          <w:sz w:val="24"/>
          <w:szCs w:val="24"/>
        </w:rPr>
        <w:t>. O</w:t>
      </w:r>
      <w:r w:rsidR="007A1FCE">
        <w:rPr>
          <w:rFonts w:ascii="Times New Roman" w:hAnsi="Times New Roman" w:cs="Times New Roman"/>
          <w:i/>
          <w:color w:val="000000" w:themeColor="text1"/>
          <w:sz w:val="24"/>
          <w:szCs w:val="24"/>
        </w:rPr>
        <w:t xml:space="preserve">n the other hand male were found more </w:t>
      </w:r>
      <w:r w:rsidRPr="007A1FCE">
        <w:rPr>
          <w:rFonts w:ascii="Times New Roman" w:hAnsi="Times New Roman" w:cs="Times New Roman"/>
          <w:i/>
          <w:color w:val="000000" w:themeColor="text1"/>
          <w:sz w:val="24"/>
          <w:szCs w:val="24"/>
        </w:rPr>
        <w:t xml:space="preserve">conscious about their body shape as compared to female. As concerned with demographic variables, sleep disturbance </w:t>
      </w:r>
      <w:r w:rsidR="007A1FCE">
        <w:rPr>
          <w:rFonts w:ascii="Times New Roman" w:hAnsi="Times New Roman" w:cs="Times New Roman"/>
          <w:i/>
          <w:color w:val="000000" w:themeColor="text1"/>
          <w:sz w:val="24"/>
          <w:szCs w:val="24"/>
        </w:rPr>
        <w:t>wa</w:t>
      </w:r>
      <w:r w:rsidRPr="007A1FCE">
        <w:rPr>
          <w:rFonts w:ascii="Times New Roman" w:hAnsi="Times New Roman" w:cs="Times New Roman"/>
          <w:i/>
          <w:color w:val="000000" w:themeColor="text1"/>
          <w:sz w:val="24"/>
          <w:szCs w:val="24"/>
        </w:rPr>
        <w:t>s high among unmarried individuals as co</w:t>
      </w:r>
      <w:r w:rsidR="00C51888">
        <w:rPr>
          <w:rFonts w:ascii="Times New Roman" w:hAnsi="Times New Roman" w:cs="Times New Roman"/>
          <w:i/>
          <w:color w:val="000000" w:themeColor="text1"/>
          <w:sz w:val="24"/>
          <w:szCs w:val="24"/>
        </w:rPr>
        <w:t>mpared to married ones</w:t>
      </w:r>
      <w:r w:rsidR="00F528F8">
        <w:rPr>
          <w:rFonts w:ascii="Times New Roman" w:hAnsi="Times New Roman" w:cs="Times New Roman"/>
          <w:i/>
          <w:color w:val="000000" w:themeColor="text1"/>
          <w:sz w:val="24"/>
          <w:szCs w:val="24"/>
        </w:rPr>
        <w:t xml:space="preserve"> </w:t>
      </w:r>
      <w:r w:rsidR="00F528F8" w:rsidRPr="00F528F8">
        <w:rPr>
          <w:rFonts w:ascii="Times New Roman" w:hAnsi="Times New Roman" w:cs="Times New Roman"/>
          <w:i/>
          <w:sz w:val="24"/>
          <w:szCs w:val="24"/>
        </w:rPr>
        <w:t>(p&lt;0.01)</w:t>
      </w:r>
      <w:r w:rsidR="00C51888">
        <w:rPr>
          <w:rFonts w:ascii="Times New Roman" w:hAnsi="Times New Roman" w:cs="Times New Roman"/>
          <w:i/>
          <w:color w:val="000000" w:themeColor="text1"/>
          <w:sz w:val="24"/>
          <w:szCs w:val="24"/>
        </w:rPr>
        <w:t>. While, m</w:t>
      </w:r>
      <w:r w:rsidRPr="007A1FCE">
        <w:rPr>
          <w:rFonts w:ascii="Times New Roman" w:hAnsi="Times New Roman" w:cs="Times New Roman"/>
          <w:i/>
          <w:color w:val="000000" w:themeColor="text1"/>
          <w:sz w:val="24"/>
          <w:szCs w:val="24"/>
        </w:rPr>
        <w:t>arried individuals get interacted with others more easily as compared to unmarried</w:t>
      </w:r>
      <w:r w:rsidR="00726555" w:rsidRPr="007A1FCE">
        <w:rPr>
          <w:rFonts w:ascii="Times New Roman" w:hAnsi="Times New Roman" w:cs="Times New Roman"/>
          <w:i/>
          <w:color w:val="000000" w:themeColor="text1"/>
          <w:sz w:val="24"/>
          <w:szCs w:val="24"/>
        </w:rPr>
        <w:t>. People in late adulthood</w:t>
      </w:r>
      <w:r w:rsidRPr="007A1FCE">
        <w:rPr>
          <w:rFonts w:ascii="Times New Roman" w:hAnsi="Times New Roman" w:cs="Times New Roman"/>
          <w:i/>
          <w:color w:val="000000" w:themeColor="text1"/>
          <w:sz w:val="24"/>
          <w:szCs w:val="24"/>
        </w:rPr>
        <w:t xml:space="preserve"> are more social</w:t>
      </w:r>
      <w:r w:rsidR="00726555" w:rsidRPr="007A1FCE">
        <w:rPr>
          <w:rFonts w:ascii="Times New Roman" w:hAnsi="Times New Roman" w:cs="Times New Roman"/>
          <w:i/>
          <w:color w:val="000000" w:themeColor="text1"/>
          <w:sz w:val="24"/>
          <w:szCs w:val="24"/>
        </w:rPr>
        <w:t>l</w:t>
      </w:r>
      <w:r w:rsidRPr="007A1FCE">
        <w:rPr>
          <w:rFonts w:ascii="Times New Roman" w:hAnsi="Times New Roman" w:cs="Times New Roman"/>
          <w:i/>
          <w:color w:val="000000" w:themeColor="text1"/>
          <w:sz w:val="24"/>
          <w:szCs w:val="24"/>
        </w:rPr>
        <w:t>y interacted as compared to young one</w:t>
      </w:r>
      <w:r w:rsidR="00726555" w:rsidRPr="007A1FCE">
        <w:rPr>
          <w:rFonts w:ascii="Times New Roman" w:hAnsi="Times New Roman" w:cs="Times New Roman"/>
          <w:i/>
          <w:color w:val="000000" w:themeColor="text1"/>
          <w:sz w:val="24"/>
          <w:szCs w:val="24"/>
        </w:rPr>
        <w:t>s</w:t>
      </w:r>
      <w:r w:rsidRPr="007A1FCE">
        <w:rPr>
          <w:rFonts w:ascii="Times New Roman" w:hAnsi="Times New Roman" w:cs="Times New Roman"/>
          <w:i/>
          <w:color w:val="000000" w:themeColor="text1"/>
          <w:sz w:val="24"/>
          <w:szCs w:val="24"/>
        </w:rPr>
        <w:t xml:space="preserve">. </w:t>
      </w:r>
      <w:r w:rsidR="00726555" w:rsidRPr="007A1FCE">
        <w:rPr>
          <w:rFonts w:ascii="Times New Roman" w:hAnsi="Times New Roman" w:cs="Times New Roman"/>
          <w:i/>
          <w:color w:val="000000" w:themeColor="text1"/>
          <w:sz w:val="24"/>
          <w:szCs w:val="24"/>
        </w:rPr>
        <w:t>Social Interaction Anxiety and Sleep disturbance are positively correlated with each other</w:t>
      </w:r>
      <w:r w:rsidRPr="007A1FCE">
        <w:rPr>
          <w:rFonts w:ascii="Times New Roman" w:hAnsi="Times New Roman" w:cs="Times New Roman"/>
          <w:i/>
          <w:color w:val="000000" w:themeColor="text1"/>
          <w:sz w:val="24"/>
          <w:szCs w:val="24"/>
        </w:rPr>
        <w:t>.</w:t>
      </w:r>
      <w:ins w:id="17" w:author="Lenovo" w:date="2019-02-26T10:36:00Z">
        <w:r w:rsidR="00B60A9C">
          <w:rPr>
            <w:rFonts w:ascii="Times New Roman" w:hAnsi="Times New Roman" w:cs="Times New Roman"/>
            <w:i/>
            <w:color w:val="000000" w:themeColor="text1"/>
            <w:sz w:val="24"/>
            <w:szCs w:val="24"/>
          </w:rPr>
          <w:t xml:space="preserve"> </w:t>
        </w:r>
        <w:r w:rsidR="00B60A9C" w:rsidRPr="000611BA">
          <w:rPr>
            <w:rFonts w:ascii="Times New Roman" w:hAnsi="Times New Roman" w:cs="Times New Roman"/>
            <w:i/>
            <w:color w:val="FF0000"/>
            <w:sz w:val="24"/>
            <w:szCs w:val="24"/>
            <w:rPrChange w:id="18" w:author="Windows User" w:date="2019-02-27T02:07:00Z">
              <w:rPr>
                <w:rFonts w:ascii="Times New Roman" w:hAnsi="Times New Roman" w:cs="Times New Roman"/>
                <w:i/>
                <w:color w:val="000000" w:themeColor="text1"/>
                <w:sz w:val="24"/>
                <w:szCs w:val="24"/>
              </w:rPr>
            </w:rPrChange>
          </w:rPr>
          <w:t>(</w:t>
        </w:r>
        <w:del w:id="19" w:author="Windows User" w:date="2019-02-27T02:07:00Z">
          <w:r w:rsidR="00B60A9C" w:rsidRPr="000611BA" w:rsidDel="000611BA">
            <w:rPr>
              <w:rFonts w:ascii="Times New Roman" w:hAnsi="Times New Roman" w:cs="Times New Roman"/>
              <w:i/>
              <w:color w:val="FF0000"/>
              <w:sz w:val="24"/>
              <w:szCs w:val="24"/>
              <w:rPrChange w:id="20" w:author="Windows User" w:date="2019-02-27T02:07:00Z">
                <w:rPr>
                  <w:rFonts w:ascii="Times New Roman" w:hAnsi="Times New Roman" w:cs="Times New Roman"/>
                  <w:i/>
                  <w:color w:val="000000" w:themeColor="text1"/>
                  <w:sz w:val="24"/>
                  <w:szCs w:val="24"/>
                </w:rPr>
              </w:rPrChange>
            </w:rPr>
            <w:delText>conclusion</w:delText>
          </w:r>
        </w:del>
      </w:ins>
      <w:ins w:id="21" w:author="Windows User" w:date="2019-02-27T02:07:00Z">
        <w:r w:rsidR="000611BA" w:rsidRPr="000611BA">
          <w:rPr>
            <w:rFonts w:ascii="Times New Roman" w:hAnsi="Times New Roman" w:cs="Times New Roman"/>
            <w:i/>
            <w:color w:val="FF0000"/>
            <w:sz w:val="24"/>
            <w:szCs w:val="24"/>
          </w:rPr>
          <w:t>Conclusion</w:t>
        </w:r>
      </w:ins>
      <w:ins w:id="22" w:author="Lenovo" w:date="2019-02-26T10:36:00Z">
        <w:r w:rsidR="00B60A9C" w:rsidRPr="000611BA">
          <w:rPr>
            <w:rFonts w:ascii="Times New Roman" w:hAnsi="Times New Roman" w:cs="Times New Roman"/>
            <w:i/>
            <w:color w:val="FF0000"/>
            <w:sz w:val="24"/>
            <w:szCs w:val="24"/>
            <w:rPrChange w:id="23" w:author="Windows User" w:date="2019-02-27T02:07:00Z">
              <w:rPr>
                <w:rFonts w:ascii="Times New Roman" w:hAnsi="Times New Roman" w:cs="Times New Roman"/>
                <w:i/>
                <w:color w:val="000000" w:themeColor="text1"/>
                <w:sz w:val="24"/>
                <w:szCs w:val="24"/>
              </w:rPr>
            </w:rPrChange>
          </w:rPr>
          <w:t xml:space="preserve"> should be précised and accurate)</w:t>
        </w:r>
      </w:ins>
    </w:p>
    <w:p w:rsidR="00B60A9C" w:rsidRDefault="00005971">
      <w:pPr>
        <w:spacing w:line="360" w:lineRule="auto"/>
        <w:ind w:firstLine="720"/>
        <w:jc w:val="both"/>
        <w:rPr>
          <w:rFonts w:ascii="Times New Roman" w:hAnsi="Times New Roman" w:cs="Times New Roman"/>
          <w:color w:val="000000" w:themeColor="text1"/>
          <w:sz w:val="24"/>
          <w:szCs w:val="24"/>
        </w:rPr>
        <w:pPrChange w:id="24" w:author="Lenovo" w:date="2019-02-25T16:02:00Z">
          <w:pPr>
            <w:spacing w:line="360" w:lineRule="auto"/>
            <w:jc w:val="both"/>
          </w:pPr>
        </w:pPrChange>
      </w:pPr>
      <w:r w:rsidRPr="00005971">
        <w:rPr>
          <w:rFonts w:ascii="Times New Roman" w:hAnsi="Times New Roman" w:cs="Times New Roman"/>
          <w:i/>
          <w:color w:val="000000" w:themeColor="text1"/>
          <w:sz w:val="24"/>
          <w:szCs w:val="24"/>
          <w:rPrChange w:id="25" w:author="Lenovo" w:date="2019-02-25T16:02:00Z">
            <w:rPr>
              <w:rFonts w:ascii="Times New Roman" w:hAnsi="Times New Roman" w:cs="Times New Roman"/>
              <w:b/>
              <w:color w:val="000000" w:themeColor="text1"/>
              <w:sz w:val="24"/>
              <w:szCs w:val="24"/>
            </w:rPr>
          </w:rPrChange>
        </w:rPr>
        <w:t>Keywords:</w:t>
      </w:r>
      <w:r w:rsidR="00726555" w:rsidRPr="00C22562">
        <w:rPr>
          <w:rFonts w:ascii="Times New Roman" w:hAnsi="Times New Roman" w:cs="Times New Roman"/>
          <w:b/>
          <w:color w:val="000000" w:themeColor="text1"/>
          <w:sz w:val="24"/>
          <w:szCs w:val="24"/>
        </w:rPr>
        <w:t xml:space="preserve"> </w:t>
      </w:r>
      <w:del w:id="26" w:author="Lenovo" w:date="2019-02-25T16:02:00Z">
        <w:r w:rsidR="00726555" w:rsidRPr="00C22562" w:rsidDel="00D42D06">
          <w:rPr>
            <w:rFonts w:ascii="Times New Roman" w:hAnsi="Times New Roman" w:cs="Times New Roman"/>
            <w:color w:val="000000" w:themeColor="text1"/>
            <w:sz w:val="24"/>
            <w:szCs w:val="24"/>
          </w:rPr>
          <w:delText xml:space="preserve">General </w:delText>
        </w:r>
      </w:del>
      <w:ins w:id="27" w:author="Lenovo" w:date="2019-02-25T16:02:00Z">
        <w:r w:rsidR="00D42D06">
          <w:rPr>
            <w:rFonts w:ascii="Times New Roman" w:hAnsi="Times New Roman" w:cs="Times New Roman"/>
            <w:color w:val="000000" w:themeColor="text1"/>
            <w:sz w:val="24"/>
            <w:szCs w:val="24"/>
          </w:rPr>
          <w:t>g</w:t>
        </w:r>
        <w:r w:rsidR="00D42D06" w:rsidRPr="00C22562">
          <w:rPr>
            <w:rFonts w:ascii="Times New Roman" w:hAnsi="Times New Roman" w:cs="Times New Roman"/>
            <w:color w:val="000000" w:themeColor="text1"/>
            <w:sz w:val="24"/>
            <w:szCs w:val="24"/>
          </w:rPr>
          <w:t xml:space="preserve">eneral </w:t>
        </w:r>
      </w:ins>
      <w:del w:id="28" w:author="Lenovo" w:date="2019-02-25T16:02:00Z">
        <w:r w:rsidR="00726555" w:rsidRPr="00C22562" w:rsidDel="00D42D06">
          <w:rPr>
            <w:rFonts w:ascii="Times New Roman" w:hAnsi="Times New Roman" w:cs="Times New Roman"/>
            <w:color w:val="000000" w:themeColor="text1"/>
            <w:sz w:val="24"/>
            <w:szCs w:val="24"/>
          </w:rPr>
          <w:delText xml:space="preserve">Sleep </w:delText>
        </w:r>
      </w:del>
      <w:ins w:id="29" w:author="Lenovo" w:date="2019-02-25T16:02:00Z">
        <w:r w:rsidR="00D42D06">
          <w:rPr>
            <w:rFonts w:ascii="Times New Roman" w:hAnsi="Times New Roman" w:cs="Times New Roman"/>
            <w:color w:val="000000" w:themeColor="text1"/>
            <w:sz w:val="24"/>
            <w:szCs w:val="24"/>
          </w:rPr>
          <w:t>s</w:t>
        </w:r>
        <w:r w:rsidR="00D42D06" w:rsidRPr="00C22562">
          <w:rPr>
            <w:rFonts w:ascii="Times New Roman" w:hAnsi="Times New Roman" w:cs="Times New Roman"/>
            <w:color w:val="000000" w:themeColor="text1"/>
            <w:sz w:val="24"/>
            <w:szCs w:val="24"/>
          </w:rPr>
          <w:t xml:space="preserve">leep </w:t>
        </w:r>
      </w:ins>
      <w:del w:id="30" w:author="Lenovo" w:date="2019-02-25T16:02:00Z">
        <w:r w:rsidR="00726555" w:rsidRPr="00C22562" w:rsidDel="00D42D06">
          <w:rPr>
            <w:rFonts w:ascii="Times New Roman" w:hAnsi="Times New Roman" w:cs="Times New Roman"/>
            <w:color w:val="000000" w:themeColor="text1"/>
            <w:sz w:val="24"/>
            <w:szCs w:val="24"/>
          </w:rPr>
          <w:delText>Disturbance</w:delText>
        </w:r>
      </w:del>
      <w:ins w:id="31" w:author="Lenovo" w:date="2019-02-25T16:02:00Z">
        <w:r w:rsidR="00D42D06">
          <w:rPr>
            <w:rFonts w:ascii="Times New Roman" w:hAnsi="Times New Roman" w:cs="Times New Roman"/>
            <w:color w:val="000000" w:themeColor="text1"/>
            <w:sz w:val="24"/>
            <w:szCs w:val="24"/>
          </w:rPr>
          <w:t>d</w:t>
        </w:r>
        <w:r w:rsidR="00D42D06" w:rsidRPr="00C22562">
          <w:rPr>
            <w:rFonts w:ascii="Times New Roman" w:hAnsi="Times New Roman" w:cs="Times New Roman"/>
            <w:color w:val="000000" w:themeColor="text1"/>
            <w:sz w:val="24"/>
            <w:szCs w:val="24"/>
          </w:rPr>
          <w:t>isturbance</w:t>
        </w:r>
      </w:ins>
      <w:r w:rsidR="00726555" w:rsidRPr="00C22562">
        <w:rPr>
          <w:rFonts w:ascii="Times New Roman" w:hAnsi="Times New Roman" w:cs="Times New Roman"/>
          <w:color w:val="000000" w:themeColor="text1"/>
          <w:sz w:val="24"/>
          <w:szCs w:val="24"/>
        </w:rPr>
        <w:t xml:space="preserve">, </w:t>
      </w:r>
      <w:del w:id="32" w:author="Lenovo" w:date="2019-02-25T16:02:00Z">
        <w:r w:rsidR="00726555" w:rsidRPr="00C22562" w:rsidDel="003E618A">
          <w:rPr>
            <w:rFonts w:ascii="Times New Roman" w:hAnsi="Times New Roman" w:cs="Times New Roman"/>
            <w:color w:val="000000" w:themeColor="text1"/>
            <w:sz w:val="24"/>
            <w:szCs w:val="24"/>
          </w:rPr>
          <w:delText xml:space="preserve">Social </w:delText>
        </w:r>
      </w:del>
      <w:ins w:id="33" w:author="Lenovo" w:date="2019-02-25T16:02:00Z">
        <w:r w:rsidR="003E618A">
          <w:rPr>
            <w:rFonts w:ascii="Times New Roman" w:hAnsi="Times New Roman" w:cs="Times New Roman"/>
            <w:color w:val="000000" w:themeColor="text1"/>
            <w:sz w:val="24"/>
            <w:szCs w:val="24"/>
          </w:rPr>
          <w:t>s</w:t>
        </w:r>
        <w:r w:rsidR="003E618A" w:rsidRPr="00C22562">
          <w:rPr>
            <w:rFonts w:ascii="Times New Roman" w:hAnsi="Times New Roman" w:cs="Times New Roman"/>
            <w:color w:val="000000" w:themeColor="text1"/>
            <w:sz w:val="24"/>
            <w:szCs w:val="24"/>
          </w:rPr>
          <w:t xml:space="preserve">ocial </w:t>
        </w:r>
      </w:ins>
      <w:del w:id="34" w:author="Lenovo" w:date="2019-02-25T16:02:00Z">
        <w:r w:rsidR="00726555" w:rsidRPr="00C22562" w:rsidDel="003E618A">
          <w:rPr>
            <w:rFonts w:ascii="Times New Roman" w:hAnsi="Times New Roman" w:cs="Times New Roman"/>
            <w:color w:val="000000" w:themeColor="text1"/>
            <w:sz w:val="24"/>
            <w:szCs w:val="24"/>
          </w:rPr>
          <w:delText xml:space="preserve">Interaction </w:delText>
        </w:r>
      </w:del>
      <w:ins w:id="35" w:author="Lenovo" w:date="2019-02-25T16:02:00Z">
        <w:r w:rsidR="003E618A">
          <w:rPr>
            <w:rFonts w:ascii="Times New Roman" w:hAnsi="Times New Roman" w:cs="Times New Roman"/>
            <w:color w:val="000000" w:themeColor="text1"/>
            <w:sz w:val="24"/>
            <w:szCs w:val="24"/>
          </w:rPr>
          <w:t>i</w:t>
        </w:r>
        <w:r w:rsidR="003E618A" w:rsidRPr="00C22562">
          <w:rPr>
            <w:rFonts w:ascii="Times New Roman" w:hAnsi="Times New Roman" w:cs="Times New Roman"/>
            <w:color w:val="000000" w:themeColor="text1"/>
            <w:sz w:val="24"/>
            <w:szCs w:val="24"/>
          </w:rPr>
          <w:t xml:space="preserve">nteraction </w:t>
        </w:r>
        <w:r w:rsidR="003E618A">
          <w:rPr>
            <w:rFonts w:ascii="Times New Roman" w:hAnsi="Times New Roman" w:cs="Times New Roman"/>
            <w:color w:val="000000" w:themeColor="text1"/>
            <w:sz w:val="24"/>
            <w:szCs w:val="24"/>
          </w:rPr>
          <w:t>a</w:t>
        </w:r>
      </w:ins>
      <w:del w:id="36" w:author="Lenovo" w:date="2019-02-25T16:02:00Z">
        <w:r w:rsidR="00726555" w:rsidRPr="00C22562" w:rsidDel="003E618A">
          <w:rPr>
            <w:rFonts w:ascii="Times New Roman" w:hAnsi="Times New Roman" w:cs="Times New Roman"/>
            <w:color w:val="000000" w:themeColor="text1"/>
            <w:sz w:val="24"/>
            <w:szCs w:val="24"/>
          </w:rPr>
          <w:delText>A</w:delText>
        </w:r>
      </w:del>
      <w:r w:rsidR="00726555" w:rsidRPr="00C22562">
        <w:rPr>
          <w:rFonts w:ascii="Times New Roman" w:hAnsi="Times New Roman" w:cs="Times New Roman"/>
          <w:color w:val="000000" w:themeColor="text1"/>
          <w:sz w:val="24"/>
          <w:szCs w:val="24"/>
        </w:rPr>
        <w:t xml:space="preserve">nxiety, </w:t>
      </w:r>
      <w:del w:id="37" w:author="Lenovo" w:date="2019-02-25T16:03:00Z">
        <w:r w:rsidR="00726555" w:rsidRPr="00C22562" w:rsidDel="003E618A">
          <w:rPr>
            <w:rFonts w:ascii="Times New Roman" w:hAnsi="Times New Roman" w:cs="Times New Roman"/>
            <w:color w:val="000000" w:themeColor="text1"/>
            <w:sz w:val="24"/>
            <w:szCs w:val="24"/>
          </w:rPr>
          <w:delText xml:space="preserve">Body </w:delText>
        </w:r>
      </w:del>
      <w:ins w:id="38" w:author="Lenovo" w:date="2019-02-25T16:03:00Z">
        <w:r w:rsidR="003E618A">
          <w:rPr>
            <w:rFonts w:ascii="Times New Roman" w:hAnsi="Times New Roman" w:cs="Times New Roman"/>
            <w:color w:val="000000" w:themeColor="text1"/>
            <w:sz w:val="24"/>
            <w:szCs w:val="24"/>
          </w:rPr>
          <w:t>b</w:t>
        </w:r>
        <w:r w:rsidR="003E618A" w:rsidRPr="00C22562">
          <w:rPr>
            <w:rFonts w:ascii="Times New Roman" w:hAnsi="Times New Roman" w:cs="Times New Roman"/>
            <w:color w:val="000000" w:themeColor="text1"/>
            <w:sz w:val="24"/>
            <w:szCs w:val="24"/>
          </w:rPr>
          <w:t xml:space="preserve">ody </w:t>
        </w:r>
        <w:r w:rsidR="003E618A">
          <w:rPr>
            <w:rFonts w:ascii="Times New Roman" w:hAnsi="Times New Roman" w:cs="Times New Roman"/>
            <w:color w:val="000000" w:themeColor="text1"/>
            <w:sz w:val="24"/>
            <w:szCs w:val="24"/>
          </w:rPr>
          <w:t>s</w:t>
        </w:r>
      </w:ins>
      <w:del w:id="39" w:author="Lenovo" w:date="2019-02-25T16:03:00Z">
        <w:r w:rsidR="00726555" w:rsidRPr="00C22562" w:rsidDel="003E618A">
          <w:rPr>
            <w:rFonts w:ascii="Times New Roman" w:hAnsi="Times New Roman" w:cs="Times New Roman"/>
            <w:color w:val="000000" w:themeColor="text1"/>
            <w:sz w:val="24"/>
            <w:szCs w:val="24"/>
          </w:rPr>
          <w:delText>S</w:delText>
        </w:r>
      </w:del>
      <w:r w:rsidR="00726555" w:rsidRPr="00C22562">
        <w:rPr>
          <w:rFonts w:ascii="Times New Roman" w:hAnsi="Times New Roman" w:cs="Times New Roman"/>
          <w:color w:val="000000" w:themeColor="text1"/>
          <w:sz w:val="24"/>
          <w:szCs w:val="24"/>
        </w:rPr>
        <w:t xml:space="preserve">hape, </w:t>
      </w:r>
      <w:ins w:id="40" w:author="Lenovo" w:date="2019-02-25T16:03:00Z">
        <w:r w:rsidR="003E618A">
          <w:rPr>
            <w:rFonts w:ascii="Times New Roman" w:hAnsi="Times New Roman" w:cs="Times New Roman"/>
            <w:color w:val="000000" w:themeColor="text1"/>
            <w:sz w:val="24"/>
            <w:szCs w:val="24"/>
          </w:rPr>
          <w:t>o</w:t>
        </w:r>
      </w:ins>
      <w:del w:id="41" w:author="Lenovo" w:date="2019-02-25T16:03:00Z">
        <w:r w:rsidR="00726555" w:rsidRPr="00C22562" w:rsidDel="003E618A">
          <w:rPr>
            <w:rFonts w:ascii="Times New Roman" w:hAnsi="Times New Roman" w:cs="Times New Roman"/>
            <w:color w:val="000000" w:themeColor="text1"/>
            <w:sz w:val="24"/>
            <w:szCs w:val="24"/>
          </w:rPr>
          <w:delText>O</w:delText>
        </w:r>
      </w:del>
      <w:r w:rsidR="00726555" w:rsidRPr="00C22562">
        <w:rPr>
          <w:rFonts w:ascii="Times New Roman" w:hAnsi="Times New Roman" w:cs="Times New Roman"/>
          <w:color w:val="000000" w:themeColor="text1"/>
          <w:sz w:val="24"/>
          <w:szCs w:val="24"/>
        </w:rPr>
        <w:t>bese</w:t>
      </w:r>
    </w:p>
    <w:p w:rsidR="00F528F8" w:rsidRPr="000611BA" w:rsidRDefault="00B202D3" w:rsidP="00C22562">
      <w:pPr>
        <w:spacing w:line="360" w:lineRule="auto"/>
        <w:rPr>
          <w:rFonts w:ascii="Times New Roman" w:hAnsi="Times New Roman" w:cs="Times New Roman"/>
          <w:b/>
          <w:color w:val="FF0000"/>
          <w:sz w:val="24"/>
          <w:szCs w:val="24"/>
          <w:rPrChange w:id="42" w:author="Windows User" w:date="2019-02-27T02:06:00Z">
            <w:rPr>
              <w:rFonts w:ascii="Times New Roman" w:hAnsi="Times New Roman" w:cs="Times New Roman"/>
              <w:b/>
              <w:sz w:val="24"/>
              <w:szCs w:val="24"/>
            </w:rPr>
          </w:rPrChange>
        </w:rPr>
      </w:pPr>
      <w:ins w:id="43" w:author="Lenovo" w:date="2019-02-25T16:03:00Z">
        <w:r>
          <w:rPr>
            <w:rFonts w:ascii="Times New Roman" w:hAnsi="Times New Roman" w:cs="Times New Roman"/>
            <w:b/>
            <w:sz w:val="24"/>
            <w:szCs w:val="24"/>
          </w:rPr>
          <w:t>(</w:t>
        </w:r>
        <w:r w:rsidRPr="000611BA">
          <w:rPr>
            <w:rFonts w:ascii="Times New Roman" w:hAnsi="Times New Roman" w:cs="Times New Roman"/>
            <w:b/>
            <w:color w:val="FF0000"/>
            <w:sz w:val="24"/>
            <w:szCs w:val="24"/>
            <w:rPrChange w:id="44" w:author="Windows User" w:date="2019-02-27T02:06:00Z">
              <w:rPr>
                <w:rFonts w:ascii="Times New Roman" w:hAnsi="Times New Roman" w:cs="Times New Roman"/>
                <w:b/>
                <w:sz w:val="24"/>
                <w:szCs w:val="24"/>
              </w:rPr>
            </w:rPrChange>
          </w:rPr>
          <w:t>Please check APA Manual 6</w:t>
        </w:r>
        <w:r w:rsidR="00005971" w:rsidRPr="000611BA">
          <w:rPr>
            <w:rFonts w:ascii="Times New Roman" w:hAnsi="Times New Roman" w:cs="Times New Roman"/>
            <w:b/>
            <w:color w:val="FF0000"/>
            <w:sz w:val="24"/>
            <w:szCs w:val="24"/>
            <w:vertAlign w:val="superscript"/>
            <w:rPrChange w:id="45" w:author="Windows User" w:date="2019-02-27T02:06:00Z">
              <w:rPr>
                <w:rFonts w:ascii="Times New Roman" w:hAnsi="Times New Roman" w:cs="Times New Roman"/>
                <w:b/>
                <w:sz w:val="24"/>
                <w:szCs w:val="24"/>
              </w:rPr>
            </w:rPrChange>
          </w:rPr>
          <w:t>th</w:t>
        </w:r>
        <w:r w:rsidRPr="000611BA">
          <w:rPr>
            <w:rFonts w:ascii="Times New Roman" w:hAnsi="Times New Roman" w:cs="Times New Roman"/>
            <w:b/>
            <w:color w:val="FF0000"/>
            <w:sz w:val="24"/>
            <w:szCs w:val="24"/>
            <w:rPrChange w:id="46" w:author="Windows User" w:date="2019-02-27T02:06:00Z">
              <w:rPr>
                <w:rFonts w:ascii="Times New Roman" w:hAnsi="Times New Roman" w:cs="Times New Roman"/>
                <w:b/>
                <w:sz w:val="24"/>
                <w:szCs w:val="24"/>
              </w:rPr>
            </w:rPrChange>
          </w:rPr>
          <w:t xml:space="preserve"> edition page 41)</w:t>
        </w:r>
      </w:ins>
    </w:p>
    <w:p w:rsidR="00F528F8" w:rsidRDefault="00F528F8" w:rsidP="00C22562">
      <w:pPr>
        <w:spacing w:line="360" w:lineRule="auto"/>
        <w:rPr>
          <w:rFonts w:ascii="Times New Roman" w:hAnsi="Times New Roman" w:cs="Times New Roman"/>
          <w:b/>
          <w:sz w:val="24"/>
          <w:szCs w:val="24"/>
        </w:rPr>
      </w:pPr>
    </w:p>
    <w:p w:rsidR="00F528F8" w:rsidRDefault="00F528F8" w:rsidP="00C22562">
      <w:pPr>
        <w:spacing w:line="360" w:lineRule="auto"/>
        <w:rPr>
          <w:rFonts w:ascii="Times New Roman" w:hAnsi="Times New Roman" w:cs="Times New Roman"/>
          <w:b/>
          <w:sz w:val="24"/>
          <w:szCs w:val="24"/>
        </w:rPr>
      </w:pPr>
    </w:p>
    <w:p w:rsidR="0098213A" w:rsidRDefault="0098213A" w:rsidP="00C22562">
      <w:pPr>
        <w:spacing w:line="360" w:lineRule="auto"/>
        <w:rPr>
          <w:rFonts w:ascii="Times New Roman" w:hAnsi="Times New Roman" w:cs="Times New Roman"/>
          <w:b/>
          <w:sz w:val="24"/>
          <w:szCs w:val="24"/>
        </w:rPr>
      </w:pPr>
    </w:p>
    <w:p w:rsidR="00F656B4" w:rsidRPr="00C22562" w:rsidRDefault="00726555" w:rsidP="00C22562">
      <w:pPr>
        <w:spacing w:line="360" w:lineRule="auto"/>
        <w:rPr>
          <w:rFonts w:ascii="Times New Roman" w:hAnsi="Times New Roman" w:cs="Times New Roman"/>
          <w:b/>
          <w:sz w:val="24"/>
          <w:szCs w:val="24"/>
        </w:rPr>
      </w:pPr>
      <w:r w:rsidRPr="00C22562">
        <w:rPr>
          <w:rFonts w:ascii="Times New Roman" w:hAnsi="Times New Roman" w:cs="Times New Roman"/>
          <w:b/>
          <w:sz w:val="24"/>
          <w:szCs w:val="24"/>
        </w:rPr>
        <w:t>Introduction</w:t>
      </w:r>
    </w:p>
    <w:p w:rsidR="00B953DC" w:rsidRPr="00C22562" w:rsidRDefault="00CB59A0" w:rsidP="00B60A9C">
      <w:pPr>
        <w:autoSpaceDE w:val="0"/>
        <w:autoSpaceDN w:val="0"/>
        <w:adjustRightInd w:val="0"/>
        <w:spacing w:afterLines="200" w:after="480" w:line="360" w:lineRule="auto"/>
        <w:ind w:firstLine="720"/>
        <w:contextualSpacing/>
        <w:jc w:val="both"/>
        <w:rPr>
          <w:rFonts w:ascii="Times New Roman" w:hAnsi="Times New Roman" w:cs="Times New Roman"/>
          <w:sz w:val="24"/>
          <w:szCs w:val="24"/>
        </w:rPr>
      </w:pPr>
      <w:r w:rsidRPr="00C22562">
        <w:rPr>
          <w:rFonts w:ascii="Times New Roman" w:hAnsi="Times New Roman" w:cs="Times New Roman"/>
          <w:sz w:val="24"/>
          <w:szCs w:val="24"/>
        </w:rPr>
        <w:t xml:space="preserve">Sleeplessness is an observation of insufficient sleep. </w:t>
      </w:r>
      <w:r w:rsidR="00B953DC" w:rsidRPr="00C22562">
        <w:rPr>
          <w:rFonts w:ascii="Times New Roman" w:hAnsi="Times New Roman" w:cs="Times New Roman"/>
          <w:sz w:val="24"/>
          <w:szCs w:val="24"/>
        </w:rPr>
        <w:t>It has been considered for a long time that the</w:t>
      </w:r>
      <w:r w:rsidR="00F656B4" w:rsidRPr="00C22562">
        <w:rPr>
          <w:rFonts w:ascii="Times New Roman" w:hAnsi="Times New Roman" w:cs="Times New Roman"/>
          <w:sz w:val="24"/>
          <w:szCs w:val="24"/>
        </w:rPr>
        <w:t xml:space="preserve"> basic reasons of Sleep Disturbance are</w:t>
      </w:r>
      <w:r w:rsidR="00B953DC" w:rsidRPr="00C22562">
        <w:rPr>
          <w:rFonts w:ascii="Times New Roman" w:hAnsi="Times New Roman" w:cs="Times New Roman"/>
          <w:sz w:val="24"/>
          <w:szCs w:val="24"/>
        </w:rPr>
        <w:t xml:space="preserve"> frustration and Tension (Adrien</w:t>
      </w:r>
      <w:r w:rsidR="0032177F" w:rsidRPr="00C22562">
        <w:rPr>
          <w:rFonts w:ascii="Times New Roman" w:hAnsi="Times New Roman" w:cs="Times New Roman"/>
          <w:sz w:val="24"/>
          <w:szCs w:val="24"/>
        </w:rPr>
        <w:t>, 2002</w:t>
      </w:r>
      <w:r w:rsidR="00B953DC" w:rsidRPr="00C22562">
        <w:rPr>
          <w:rFonts w:ascii="Times New Roman" w:hAnsi="Times New Roman" w:cs="Times New Roman"/>
          <w:sz w:val="24"/>
          <w:szCs w:val="24"/>
        </w:rPr>
        <w:t xml:space="preserve">), </w:t>
      </w:r>
      <w:r w:rsidR="00F656B4" w:rsidRPr="00C22562">
        <w:rPr>
          <w:rFonts w:ascii="Times New Roman" w:hAnsi="Times New Roman" w:cs="Times New Roman"/>
          <w:sz w:val="24"/>
          <w:szCs w:val="24"/>
        </w:rPr>
        <w:t xml:space="preserve">Sleep Disturbance also resulted in </w:t>
      </w:r>
      <w:r w:rsidR="00B953DC" w:rsidRPr="00C22562">
        <w:rPr>
          <w:rFonts w:ascii="Times New Roman" w:hAnsi="Times New Roman" w:cs="Times New Roman"/>
          <w:sz w:val="24"/>
          <w:szCs w:val="24"/>
        </w:rPr>
        <w:t xml:space="preserve">worse outcomes like Disturbance of mood, </w:t>
      </w:r>
      <w:r w:rsidR="0032177F" w:rsidRPr="00C22562">
        <w:rPr>
          <w:rFonts w:ascii="Times New Roman" w:hAnsi="Times New Roman" w:cs="Times New Roman"/>
          <w:sz w:val="24"/>
          <w:szCs w:val="24"/>
        </w:rPr>
        <w:t>Unc</w:t>
      </w:r>
      <w:r w:rsidR="00F656B4" w:rsidRPr="00C22562">
        <w:rPr>
          <w:rFonts w:ascii="Times New Roman" w:hAnsi="Times New Roman" w:cs="Times New Roman"/>
          <w:sz w:val="24"/>
          <w:szCs w:val="24"/>
        </w:rPr>
        <w:t>lear-sightedness</w:t>
      </w:r>
      <w:r w:rsidR="00B953DC" w:rsidRPr="00C22562">
        <w:rPr>
          <w:rFonts w:ascii="Times New Roman" w:hAnsi="Times New Roman" w:cs="Times New Roman"/>
          <w:sz w:val="24"/>
          <w:szCs w:val="24"/>
        </w:rPr>
        <w:t xml:space="preserve"> and </w:t>
      </w:r>
      <w:r w:rsidRPr="00C22562">
        <w:rPr>
          <w:rFonts w:ascii="Times New Roman" w:hAnsi="Times New Roman" w:cs="Times New Roman"/>
          <w:sz w:val="24"/>
          <w:szCs w:val="24"/>
        </w:rPr>
        <w:t xml:space="preserve">lose of </w:t>
      </w:r>
      <w:r w:rsidR="00F656B4" w:rsidRPr="00C22562">
        <w:rPr>
          <w:rFonts w:ascii="Times New Roman" w:hAnsi="Times New Roman" w:cs="Times New Roman"/>
          <w:sz w:val="24"/>
          <w:szCs w:val="24"/>
        </w:rPr>
        <w:t>self-motivation</w:t>
      </w:r>
      <w:r w:rsidR="00B953DC" w:rsidRPr="00C22562">
        <w:rPr>
          <w:rFonts w:ascii="Times New Roman" w:hAnsi="Times New Roman" w:cs="Times New Roman"/>
          <w:sz w:val="24"/>
          <w:szCs w:val="24"/>
        </w:rPr>
        <w:t>. (Harvey</w:t>
      </w:r>
      <w:r w:rsidR="001153AE" w:rsidRPr="00C22562">
        <w:rPr>
          <w:rFonts w:ascii="Times New Roman" w:hAnsi="Times New Roman" w:cs="Times New Roman"/>
          <w:sz w:val="24"/>
          <w:szCs w:val="24"/>
        </w:rPr>
        <w:t>,</w:t>
      </w:r>
      <w:r w:rsidR="004254DA">
        <w:rPr>
          <w:rFonts w:ascii="Times New Roman" w:hAnsi="Times New Roman" w:cs="Times New Roman"/>
          <w:sz w:val="24"/>
          <w:szCs w:val="24"/>
        </w:rPr>
        <w:t xml:space="preserve"> </w:t>
      </w:r>
      <w:r w:rsidR="001153AE" w:rsidRPr="00C22562">
        <w:rPr>
          <w:rFonts w:ascii="Times New Roman" w:hAnsi="Times New Roman" w:cs="Times New Roman"/>
          <w:sz w:val="24"/>
          <w:szCs w:val="24"/>
        </w:rPr>
        <w:t>2008</w:t>
      </w:r>
      <w:r w:rsidR="00B953DC" w:rsidRPr="00C22562">
        <w:rPr>
          <w:rFonts w:ascii="Times New Roman" w:hAnsi="Times New Roman" w:cs="Times New Roman"/>
          <w:sz w:val="24"/>
          <w:szCs w:val="24"/>
        </w:rPr>
        <w:t xml:space="preserve">). The Association among disturbance of mood, anxiety and </w:t>
      </w:r>
      <w:r w:rsidR="00F656B4" w:rsidRPr="00C22562">
        <w:rPr>
          <w:rFonts w:ascii="Times New Roman" w:hAnsi="Times New Roman" w:cs="Times New Roman"/>
          <w:sz w:val="24"/>
          <w:szCs w:val="24"/>
        </w:rPr>
        <w:t>S</w:t>
      </w:r>
      <w:r w:rsidR="00B953DC" w:rsidRPr="00C22562">
        <w:rPr>
          <w:rFonts w:ascii="Times New Roman" w:hAnsi="Times New Roman" w:cs="Times New Roman"/>
          <w:sz w:val="24"/>
          <w:szCs w:val="24"/>
        </w:rPr>
        <w:t>leep</w:t>
      </w:r>
      <w:r w:rsidR="00F656B4" w:rsidRPr="00C22562">
        <w:rPr>
          <w:rFonts w:ascii="Times New Roman" w:hAnsi="Times New Roman" w:cs="Times New Roman"/>
          <w:sz w:val="24"/>
          <w:szCs w:val="24"/>
        </w:rPr>
        <w:t xml:space="preserve"> Disturbance</w:t>
      </w:r>
      <w:r w:rsidR="00B953DC" w:rsidRPr="00C22562">
        <w:rPr>
          <w:rFonts w:ascii="Times New Roman" w:hAnsi="Times New Roman" w:cs="Times New Roman"/>
          <w:sz w:val="24"/>
          <w:szCs w:val="24"/>
        </w:rPr>
        <w:t xml:space="preserve"> in both </w:t>
      </w:r>
      <w:r w:rsidR="00F656B4" w:rsidRPr="00C22562">
        <w:rPr>
          <w:rFonts w:ascii="Times New Roman" w:hAnsi="Times New Roman" w:cs="Times New Roman"/>
          <w:sz w:val="24"/>
          <w:szCs w:val="24"/>
        </w:rPr>
        <w:t>mentally unhealthy</w:t>
      </w:r>
      <w:r w:rsidR="00B953DC" w:rsidRPr="00C22562">
        <w:rPr>
          <w:rFonts w:ascii="Times New Roman" w:hAnsi="Times New Roman" w:cs="Times New Roman"/>
          <w:sz w:val="24"/>
          <w:szCs w:val="24"/>
        </w:rPr>
        <w:t xml:space="preserve"> and healthy people </w:t>
      </w:r>
      <w:r w:rsidR="00F656B4" w:rsidRPr="00C22562">
        <w:rPr>
          <w:rFonts w:ascii="Times New Roman" w:hAnsi="Times New Roman" w:cs="Times New Roman"/>
          <w:sz w:val="24"/>
          <w:szCs w:val="24"/>
        </w:rPr>
        <w:t>have been</w:t>
      </w:r>
      <w:r w:rsidR="00B953DC" w:rsidRPr="00C22562">
        <w:rPr>
          <w:rFonts w:ascii="Times New Roman" w:hAnsi="Times New Roman" w:cs="Times New Roman"/>
          <w:sz w:val="24"/>
          <w:szCs w:val="24"/>
        </w:rPr>
        <w:t xml:space="preserve"> shown in recent studies. Hamilton</w:t>
      </w:r>
      <w:ins w:id="47" w:author="Lenovo" w:date="2019-02-26T10:37:00Z">
        <w:r w:rsidR="00C53F2D" w:rsidRPr="000611BA">
          <w:rPr>
            <w:rFonts w:ascii="Times New Roman" w:hAnsi="Times New Roman" w:cs="Times New Roman"/>
            <w:color w:val="FF0000"/>
            <w:sz w:val="24"/>
            <w:szCs w:val="24"/>
            <w:rPrChange w:id="48" w:author="Windows User" w:date="2019-02-27T02:08:00Z">
              <w:rPr>
                <w:rFonts w:ascii="Times New Roman" w:hAnsi="Times New Roman" w:cs="Times New Roman"/>
                <w:sz w:val="24"/>
                <w:szCs w:val="24"/>
              </w:rPr>
            </w:rPrChange>
          </w:rPr>
          <w:t>(</w:t>
        </w:r>
      </w:ins>
      <w:ins w:id="49" w:author="Lenovo" w:date="2019-02-26T10:45:00Z">
        <w:r w:rsidR="00C53F2D" w:rsidRPr="000611BA">
          <w:rPr>
            <w:rFonts w:ascii="Times New Roman" w:hAnsi="Times New Roman" w:cs="Times New Roman"/>
            <w:color w:val="FF0000"/>
            <w:sz w:val="24"/>
            <w:szCs w:val="24"/>
            <w:rPrChange w:id="50" w:author="Windows User" w:date="2019-02-27T02:08:00Z">
              <w:rPr>
                <w:rFonts w:ascii="Times New Roman" w:hAnsi="Times New Roman" w:cs="Times New Roman"/>
                <w:sz w:val="24"/>
                <w:szCs w:val="24"/>
              </w:rPr>
            </w:rPrChange>
          </w:rPr>
          <w:t>citing refrence in text, inclusion of year with paragraph</w:t>
        </w:r>
      </w:ins>
      <w:ins w:id="51" w:author="Lenovo" w:date="2019-02-26T10:37:00Z">
        <w:r w:rsidR="00B60A9C" w:rsidRPr="000611BA">
          <w:rPr>
            <w:rFonts w:ascii="Times New Roman" w:hAnsi="Times New Roman" w:cs="Times New Roman"/>
            <w:color w:val="FF0000"/>
            <w:sz w:val="24"/>
            <w:szCs w:val="24"/>
            <w:rPrChange w:id="52" w:author="Windows User" w:date="2019-02-27T02:08:00Z">
              <w:rPr>
                <w:rFonts w:ascii="Times New Roman" w:hAnsi="Times New Roman" w:cs="Times New Roman"/>
                <w:sz w:val="24"/>
                <w:szCs w:val="24"/>
              </w:rPr>
            </w:rPrChange>
          </w:rPr>
          <w:t>)</w:t>
        </w:r>
      </w:ins>
      <w:r w:rsidR="00B953DC" w:rsidRPr="00C22562">
        <w:rPr>
          <w:rFonts w:ascii="Times New Roman" w:hAnsi="Times New Roman" w:cs="Times New Roman"/>
          <w:sz w:val="24"/>
          <w:szCs w:val="24"/>
        </w:rPr>
        <w:t xml:space="preserve"> in the past</w:t>
      </w:r>
      <w:r w:rsidRPr="00C22562">
        <w:rPr>
          <w:rFonts w:ascii="Times New Roman" w:hAnsi="Times New Roman" w:cs="Times New Roman"/>
          <w:sz w:val="24"/>
          <w:szCs w:val="24"/>
        </w:rPr>
        <w:t>,</w:t>
      </w:r>
      <w:r w:rsidR="00B953DC" w:rsidRPr="00C22562">
        <w:rPr>
          <w:rFonts w:ascii="Times New Roman" w:hAnsi="Times New Roman" w:cs="Times New Roman"/>
          <w:sz w:val="24"/>
          <w:szCs w:val="24"/>
        </w:rPr>
        <w:t xml:space="preserve"> sa</w:t>
      </w:r>
      <w:r w:rsidR="00F656B4" w:rsidRPr="00C22562">
        <w:rPr>
          <w:rFonts w:ascii="Times New Roman" w:hAnsi="Times New Roman" w:cs="Times New Roman"/>
          <w:sz w:val="24"/>
          <w:szCs w:val="24"/>
        </w:rPr>
        <w:t>id</w:t>
      </w:r>
      <w:r w:rsidR="00B953DC" w:rsidRPr="00C22562">
        <w:rPr>
          <w:rFonts w:ascii="Times New Roman" w:hAnsi="Times New Roman" w:cs="Times New Roman"/>
          <w:sz w:val="24"/>
          <w:szCs w:val="24"/>
        </w:rPr>
        <w:t xml:space="preserve"> that</w:t>
      </w:r>
      <w:r w:rsidR="00F656B4" w:rsidRPr="00C22562">
        <w:rPr>
          <w:rFonts w:ascii="Times New Roman" w:hAnsi="Times New Roman" w:cs="Times New Roman"/>
          <w:sz w:val="24"/>
          <w:szCs w:val="24"/>
        </w:rPr>
        <w:t>,</w:t>
      </w:r>
      <w:r w:rsidR="00B953DC" w:rsidRPr="00C22562">
        <w:rPr>
          <w:rFonts w:ascii="Times New Roman" w:hAnsi="Times New Roman" w:cs="Times New Roman"/>
          <w:sz w:val="24"/>
          <w:szCs w:val="24"/>
        </w:rPr>
        <w:t xml:space="preserve"> stress </w:t>
      </w:r>
      <w:r w:rsidR="00F656B4" w:rsidRPr="00C22562">
        <w:rPr>
          <w:rFonts w:ascii="Times New Roman" w:hAnsi="Times New Roman" w:cs="Times New Roman"/>
          <w:sz w:val="24"/>
          <w:szCs w:val="24"/>
        </w:rPr>
        <w:t>is</w:t>
      </w:r>
      <w:r w:rsidR="00B953DC" w:rsidRPr="00C22562">
        <w:rPr>
          <w:rFonts w:ascii="Times New Roman" w:hAnsi="Times New Roman" w:cs="Times New Roman"/>
          <w:sz w:val="24"/>
          <w:szCs w:val="24"/>
        </w:rPr>
        <w:t xml:space="preserve"> the result of sleep disturbance. </w:t>
      </w:r>
      <w:r w:rsidR="00F656B4" w:rsidRPr="00C22562">
        <w:rPr>
          <w:rFonts w:ascii="Times New Roman" w:hAnsi="Times New Roman" w:cs="Times New Roman"/>
          <w:sz w:val="24"/>
          <w:szCs w:val="24"/>
        </w:rPr>
        <w:t>M</w:t>
      </w:r>
      <w:r w:rsidR="00B953DC" w:rsidRPr="00C22562">
        <w:rPr>
          <w:rFonts w:ascii="Times New Roman" w:hAnsi="Times New Roman" w:cs="Times New Roman"/>
          <w:sz w:val="24"/>
          <w:szCs w:val="24"/>
        </w:rPr>
        <w:t>any people</w:t>
      </w:r>
      <w:r w:rsidR="00F656B4" w:rsidRPr="00C22562">
        <w:rPr>
          <w:rFonts w:ascii="Times New Roman" w:hAnsi="Times New Roman" w:cs="Times New Roman"/>
          <w:sz w:val="24"/>
          <w:szCs w:val="24"/>
        </w:rPr>
        <w:t xml:space="preserve"> who are</w:t>
      </w:r>
      <w:r w:rsidR="00B953DC" w:rsidRPr="00C22562">
        <w:rPr>
          <w:rFonts w:ascii="Times New Roman" w:hAnsi="Times New Roman" w:cs="Times New Roman"/>
          <w:sz w:val="24"/>
          <w:szCs w:val="24"/>
        </w:rPr>
        <w:t xml:space="preserve"> affected from depression have claimed that their main problem is sleep; all</w:t>
      </w:r>
      <w:r w:rsidR="00F656B4" w:rsidRPr="00C22562">
        <w:rPr>
          <w:rFonts w:ascii="Times New Roman" w:hAnsi="Times New Roman" w:cs="Times New Roman"/>
          <w:sz w:val="24"/>
          <w:szCs w:val="24"/>
        </w:rPr>
        <w:t xml:space="preserve"> their</w:t>
      </w:r>
      <w:r w:rsidR="00B953DC" w:rsidRPr="00C22562">
        <w:rPr>
          <w:rFonts w:ascii="Times New Roman" w:hAnsi="Times New Roman" w:cs="Times New Roman"/>
          <w:sz w:val="24"/>
          <w:szCs w:val="24"/>
        </w:rPr>
        <w:t xml:space="preserve"> problems would come to an end if the sleep on time. Sabrra</w:t>
      </w:r>
      <w:r w:rsidR="007A72B3">
        <w:rPr>
          <w:rFonts w:ascii="Times New Roman" w:hAnsi="Times New Roman" w:cs="Times New Roman"/>
          <w:sz w:val="24"/>
          <w:szCs w:val="24"/>
        </w:rPr>
        <w:t xml:space="preserve"> </w:t>
      </w:r>
      <w:r w:rsidR="00B953DC" w:rsidRPr="00C22562">
        <w:rPr>
          <w:rFonts w:ascii="Times New Roman" w:hAnsi="Times New Roman" w:cs="Times New Roman"/>
          <w:sz w:val="24"/>
          <w:szCs w:val="24"/>
        </w:rPr>
        <w:t>&amp; Aleen</w:t>
      </w:r>
      <w:ins w:id="53" w:author="Lenovo" w:date="2019-02-26T10:37:00Z">
        <w:r w:rsidR="00C53F2D" w:rsidRPr="000611BA">
          <w:rPr>
            <w:rFonts w:ascii="Times New Roman" w:hAnsi="Times New Roman" w:cs="Times New Roman"/>
            <w:color w:val="FF0000"/>
            <w:sz w:val="24"/>
            <w:szCs w:val="24"/>
            <w:rPrChange w:id="54" w:author="Windows User" w:date="2019-02-27T02:08:00Z">
              <w:rPr>
                <w:rFonts w:ascii="Times New Roman" w:hAnsi="Times New Roman" w:cs="Times New Roman"/>
                <w:sz w:val="24"/>
                <w:szCs w:val="24"/>
              </w:rPr>
            </w:rPrChange>
          </w:rPr>
          <w:t>(</w:t>
        </w:r>
      </w:ins>
      <w:ins w:id="55" w:author="Lenovo" w:date="2019-02-26T10:46:00Z">
        <w:r w:rsidR="00C53F2D" w:rsidRPr="000611BA">
          <w:rPr>
            <w:rFonts w:ascii="Times New Roman" w:hAnsi="Times New Roman" w:cs="Times New Roman"/>
            <w:color w:val="FF0000"/>
            <w:sz w:val="24"/>
            <w:szCs w:val="24"/>
            <w:rPrChange w:id="56" w:author="Windows User" w:date="2019-02-27T02:08:00Z">
              <w:rPr>
                <w:rFonts w:ascii="Times New Roman" w:hAnsi="Times New Roman" w:cs="Times New Roman"/>
                <w:sz w:val="24"/>
                <w:szCs w:val="24"/>
              </w:rPr>
            </w:rPrChange>
          </w:rPr>
          <w:t>citing refrence in text inclusion of yea</w:t>
        </w:r>
      </w:ins>
      <w:ins w:id="57" w:author="Lenovo" w:date="2019-02-26T11:21:00Z">
        <w:r w:rsidR="00E83CF0" w:rsidRPr="000611BA">
          <w:rPr>
            <w:rFonts w:ascii="Times New Roman" w:hAnsi="Times New Roman" w:cs="Times New Roman"/>
            <w:color w:val="FF0000"/>
            <w:sz w:val="24"/>
            <w:szCs w:val="24"/>
            <w:rPrChange w:id="58" w:author="Windows User" w:date="2019-02-27T02:08:00Z">
              <w:rPr>
                <w:rFonts w:ascii="Times New Roman" w:hAnsi="Times New Roman" w:cs="Times New Roman"/>
                <w:sz w:val="24"/>
                <w:szCs w:val="24"/>
              </w:rPr>
            </w:rPrChange>
          </w:rPr>
          <w:t>r</w:t>
        </w:r>
      </w:ins>
      <w:ins w:id="59" w:author="Lenovo" w:date="2019-02-26T10:47:00Z">
        <w:r w:rsidR="00C53F2D" w:rsidRPr="000611BA">
          <w:rPr>
            <w:rFonts w:ascii="Times New Roman" w:hAnsi="Times New Roman" w:cs="Times New Roman"/>
            <w:color w:val="FF0000"/>
            <w:sz w:val="24"/>
            <w:szCs w:val="24"/>
            <w:rPrChange w:id="60" w:author="Windows User" w:date="2019-02-27T02:08:00Z">
              <w:rPr>
                <w:rFonts w:ascii="Times New Roman" w:hAnsi="Times New Roman" w:cs="Times New Roman"/>
                <w:sz w:val="24"/>
                <w:szCs w:val="24"/>
              </w:rPr>
            </w:rPrChange>
          </w:rPr>
          <w:t xml:space="preserve"> within paragraph</w:t>
        </w:r>
      </w:ins>
      <w:ins w:id="61" w:author="Lenovo" w:date="2019-02-26T10:46:00Z">
        <w:r w:rsidR="00C53F2D" w:rsidRPr="000611BA">
          <w:rPr>
            <w:rFonts w:ascii="Times New Roman" w:hAnsi="Times New Roman" w:cs="Times New Roman"/>
            <w:color w:val="FF0000"/>
            <w:sz w:val="24"/>
            <w:szCs w:val="24"/>
            <w:rPrChange w:id="62" w:author="Windows User" w:date="2019-02-27T02:08:00Z">
              <w:rPr>
                <w:rFonts w:ascii="Times New Roman" w:hAnsi="Times New Roman" w:cs="Times New Roman"/>
                <w:sz w:val="24"/>
                <w:szCs w:val="24"/>
              </w:rPr>
            </w:rPrChange>
          </w:rPr>
          <w:t>r</w:t>
        </w:r>
      </w:ins>
      <w:ins w:id="63" w:author="Lenovo" w:date="2019-02-26T10:37:00Z">
        <w:r w:rsidR="00B60A9C" w:rsidRPr="000611BA">
          <w:rPr>
            <w:rFonts w:ascii="Times New Roman" w:hAnsi="Times New Roman" w:cs="Times New Roman"/>
            <w:color w:val="FF0000"/>
            <w:sz w:val="24"/>
            <w:szCs w:val="24"/>
            <w:rPrChange w:id="64" w:author="Windows User" w:date="2019-02-27T02:08:00Z">
              <w:rPr>
                <w:rFonts w:ascii="Times New Roman" w:hAnsi="Times New Roman" w:cs="Times New Roman"/>
                <w:sz w:val="24"/>
                <w:szCs w:val="24"/>
              </w:rPr>
            </w:rPrChange>
          </w:rPr>
          <w:t>)</w:t>
        </w:r>
      </w:ins>
      <w:r w:rsidR="00B953DC" w:rsidRPr="00C22562">
        <w:rPr>
          <w:rFonts w:ascii="Times New Roman" w:hAnsi="Times New Roman" w:cs="Times New Roman"/>
          <w:sz w:val="24"/>
          <w:szCs w:val="24"/>
        </w:rPr>
        <w:t xml:space="preserve"> says, </w:t>
      </w:r>
      <w:r w:rsidR="004254DA">
        <w:rPr>
          <w:rFonts w:ascii="Times New Roman" w:hAnsi="Times New Roman" w:cs="Times New Roman"/>
          <w:sz w:val="24"/>
          <w:szCs w:val="24"/>
        </w:rPr>
        <w:t>t</w:t>
      </w:r>
      <w:r w:rsidR="00B953DC" w:rsidRPr="00C22562">
        <w:rPr>
          <w:rFonts w:ascii="Times New Roman" w:hAnsi="Times New Roman" w:cs="Times New Roman"/>
          <w:sz w:val="24"/>
          <w:szCs w:val="24"/>
        </w:rPr>
        <w:t xml:space="preserve">hat the Disruption </w:t>
      </w:r>
      <w:r w:rsidR="00F656B4" w:rsidRPr="00C22562">
        <w:rPr>
          <w:rFonts w:ascii="Times New Roman" w:hAnsi="Times New Roman" w:cs="Times New Roman"/>
          <w:sz w:val="24"/>
          <w:szCs w:val="24"/>
        </w:rPr>
        <w:t>o</w:t>
      </w:r>
      <w:r w:rsidR="00B953DC" w:rsidRPr="00C22562">
        <w:rPr>
          <w:rFonts w:ascii="Times New Roman" w:hAnsi="Times New Roman" w:cs="Times New Roman"/>
          <w:sz w:val="24"/>
          <w:szCs w:val="24"/>
        </w:rPr>
        <w:t xml:space="preserve">f sleep is commonly due to </w:t>
      </w:r>
      <w:r w:rsidR="00F656B4" w:rsidRPr="00C22562">
        <w:rPr>
          <w:rFonts w:ascii="Times New Roman" w:hAnsi="Times New Roman" w:cs="Times New Roman"/>
          <w:sz w:val="24"/>
          <w:szCs w:val="24"/>
        </w:rPr>
        <w:t>Stress and exhaustion</w:t>
      </w:r>
      <w:r w:rsidR="00B953DC" w:rsidRPr="00C22562">
        <w:rPr>
          <w:rFonts w:ascii="Times New Roman" w:hAnsi="Times New Roman" w:cs="Times New Roman"/>
          <w:sz w:val="24"/>
          <w:szCs w:val="24"/>
        </w:rPr>
        <w:t>.</w:t>
      </w:r>
      <w:r w:rsidR="004254DA">
        <w:rPr>
          <w:rFonts w:ascii="Times New Roman" w:hAnsi="Times New Roman" w:cs="Times New Roman"/>
          <w:sz w:val="24"/>
          <w:szCs w:val="24"/>
        </w:rPr>
        <w:t xml:space="preserve"> </w:t>
      </w:r>
      <w:r w:rsidR="00B953DC" w:rsidRPr="00C22562">
        <w:rPr>
          <w:rFonts w:ascii="Times New Roman" w:hAnsi="Times New Roman" w:cs="Times New Roman"/>
          <w:sz w:val="24"/>
          <w:szCs w:val="24"/>
        </w:rPr>
        <w:t>Disturbance of sleep results in many plausible issues linked to anxiety including threat related to neutralism on the way to non-clear urge and the excess amount of memories that are declared negatively determined. Disturbance of sleep increases the chances of depression and stress (Van der helm &amp; Walker, 2009).</w:t>
      </w:r>
    </w:p>
    <w:p w:rsidR="0056463A" w:rsidRPr="00C22562" w:rsidRDefault="00CB59A0" w:rsidP="00B20924">
      <w:pPr>
        <w:pStyle w:val="p"/>
        <w:shd w:val="clear" w:color="auto" w:fill="FFFFFF"/>
        <w:spacing w:before="166" w:beforeAutospacing="0" w:after="166" w:afterAutospacing="0" w:line="360" w:lineRule="auto"/>
        <w:jc w:val="both"/>
        <w:rPr>
          <w:color w:val="000000" w:themeColor="text1"/>
        </w:rPr>
      </w:pPr>
      <w:r w:rsidRPr="00C22562">
        <w:t>From all problems related to sleep, insomnia is common problem in most of the people. Insomnia is usually occurred up to 35% of the population (Karacan 1976; Bixler 1979</w:t>
      </w:r>
      <w:ins w:id="65" w:author="Lenovo" w:date="2019-02-26T10:49:00Z">
        <w:r w:rsidR="00701392">
          <w:t xml:space="preserve"> </w:t>
        </w:r>
        <w:r w:rsidR="00701392" w:rsidRPr="000611BA">
          <w:rPr>
            <w:color w:val="FF0000"/>
            <w:rPrChange w:id="66" w:author="Windows User" w:date="2019-02-27T02:08:00Z">
              <w:rPr/>
            </w:rPrChange>
          </w:rPr>
          <w:t>ordering citation within the parnthesis</w:t>
        </w:r>
      </w:ins>
      <w:r w:rsidRPr="000611BA">
        <w:rPr>
          <w:color w:val="FF0000"/>
          <w:rPrChange w:id="67" w:author="Windows User" w:date="2019-02-27T02:08:00Z">
            <w:rPr/>
          </w:rPrChange>
        </w:rPr>
        <w:t>)</w:t>
      </w:r>
      <w:r w:rsidRPr="00C22562">
        <w:t xml:space="preserve">.There are some demographic variables like age and gender also influenced in insomnia and may also cause other health related issues. In most studies, it is revealed that the ratio of insomnia in women is higher than men, and main demographic variable is age. As age increases the ratio of insomnia also increases (Ford </w:t>
      </w:r>
      <w:ins w:id="68" w:author="Lenovo" w:date="2019-02-25T15:42:00Z">
        <w:r w:rsidR="00C7598D">
          <w:t>&amp;</w:t>
        </w:r>
      </w:ins>
      <w:del w:id="69" w:author="Lenovo" w:date="2019-02-25T15:42:00Z">
        <w:r w:rsidRPr="00C22562" w:rsidDel="00C7598D">
          <w:delText>and</w:delText>
        </w:r>
      </w:del>
      <w:r w:rsidRPr="00C22562">
        <w:t xml:space="preserve"> Kamerow, 1989). Other different causes of insomnia in psychiatric issues might be stress, depression and anxiety. In the range of anxiety, the issues related to social anxiety, withdrawal of love ones, unfulfilled social commitments, specific phobias, post-traumatic stress disorder and other daily life issues may be a source of insomnia</w:t>
      </w:r>
      <w:r w:rsidR="0056463A" w:rsidRPr="00C22562">
        <w:t xml:space="preserve"> (Walsh et al 1994; Wooten 1994). Some of the studies have also related </w:t>
      </w:r>
      <w:ins w:id="70" w:author="Lenovo" w:date="2019-02-25T15:42:00Z">
        <w:r w:rsidR="00C7598D">
          <w:t>s</w:t>
        </w:r>
      </w:ins>
      <w:del w:id="71" w:author="Lenovo" w:date="2019-02-25T15:42:00Z">
        <w:r w:rsidR="0056463A" w:rsidRPr="00C22562" w:rsidDel="00C7598D">
          <w:delText>S</w:delText>
        </w:r>
      </w:del>
      <w:r w:rsidR="0056463A" w:rsidRPr="00C22562">
        <w:t xml:space="preserve">leep </w:t>
      </w:r>
      <w:ins w:id="72" w:author="Lenovo" w:date="2019-02-25T15:42:00Z">
        <w:r w:rsidR="00C7598D">
          <w:t>d</w:t>
        </w:r>
      </w:ins>
      <w:del w:id="73" w:author="Lenovo" w:date="2019-02-25T15:42:00Z">
        <w:r w:rsidR="0056463A" w:rsidRPr="00C22562" w:rsidDel="00C7598D">
          <w:delText>D</w:delText>
        </w:r>
      </w:del>
      <w:r w:rsidR="0056463A" w:rsidRPr="00C22562">
        <w:t xml:space="preserve">isturbance to </w:t>
      </w:r>
      <w:ins w:id="74" w:author="Lenovo" w:date="2019-02-25T15:42:00Z">
        <w:r w:rsidR="00C7598D">
          <w:t>o</w:t>
        </w:r>
      </w:ins>
      <w:del w:id="75" w:author="Lenovo" w:date="2019-02-25T15:42:00Z">
        <w:r w:rsidR="0056463A" w:rsidRPr="00C22562" w:rsidDel="00C7598D">
          <w:delText>O</w:delText>
        </w:r>
      </w:del>
      <w:r w:rsidR="0056463A" w:rsidRPr="00C22562">
        <w:t xml:space="preserve">besity and investigated the relationship among both </w:t>
      </w:r>
      <w:r w:rsidR="0056463A" w:rsidRPr="00C22562">
        <w:rPr>
          <w:color w:val="000000" w:themeColor="text1"/>
        </w:rPr>
        <w:t>(</w:t>
      </w:r>
      <w:r w:rsidR="004254DA">
        <w:rPr>
          <w:color w:val="000000"/>
          <w:shd w:val="clear" w:color="auto" w:fill="FFFFFF"/>
        </w:rPr>
        <w:t>Goodwin et a</w:t>
      </w:r>
      <w:r w:rsidR="001153AE" w:rsidRPr="00C22562">
        <w:rPr>
          <w:color w:val="000000"/>
          <w:shd w:val="clear" w:color="auto" w:fill="FFFFFF"/>
        </w:rPr>
        <w:t>l</w:t>
      </w:r>
      <w:r w:rsidR="0056463A" w:rsidRPr="00C22562">
        <w:rPr>
          <w:color w:val="000000"/>
          <w:shd w:val="clear" w:color="auto" w:fill="FFFFFF"/>
        </w:rPr>
        <w:t>,</w:t>
      </w:r>
      <w:r w:rsidR="0098213A">
        <w:rPr>
          <w:color w:val="000000"/>
          <w:shd w:val="clear" w:color="auto" w:fill="FFFFFF"/>
        </w:rPr>
        <w:t xml:space="preserve"> </w:t>
      </w:r>
      <w:r w:rsidR="0056463A" w:rsidRPr="00C22562">
        <w:rPr>
          <w:color w:val="000000"/>
          <w:shd w:val="clear" w:color="auto" w:fill="FFFFFF"/>
        </w:rPr>
        <w:t>20</w:t>
      </w:r>
      <w:r w:rsidR="001153AE" w:rsidRPr="00C22562">
        <w:rPr>
          <w:color w:val="000000"/>
          <w:shd w:val="clear" w:color="auto" w:fill="FFFFFF"/>
        </w:rPr>
        <w:t>07</w:t>
      </w:r>
      <w:r w:rsidR="0056463A" w:rsidRPr="00C22562">
        <w:rPr>
          <w:color w:val="000000" w:themeColor="text1"/>
        </w:rPr>
        <w:t xml:space="preserve">). </w:t>
      </w:r>
    </w:p>
    <w:p w:rsidR="00027B67" w:rsidRPr="00C22562" w:rsidRDefault="007A72B3" w:rsidP="00B20924">
      <w:pPr>
        <w:pStyle w:val="norm"/>
        <w:shd w:val="clear" w:color="auto" w:fill="FFFFFF"/>
        <w:spacing w:before="240" w:beforeAutospacing="0" w:after="240" w:afterAutospacing="0" w:line="360" w:lineRule="auto"/>
        <w:ind w:firstLine="720"/>
        <w:jc w:val="both"/>
        <w:rPr>
          <w:color w:val="000000" w:themeColor="text1"/>
        </w:rPr>
      </w:pPr>
      <w:r w:rsidRPr="00C22562">
        <w:rPr>
          <w:color w:val="000000" w:themeColor="text1"/>
        </w:rPr>
        <w:lastRenderedPageBreak/>
        <w:t>Different</w:t>
      </w:r>
      <w:r w:rsidR="0056463A" w:rsidRPr="00C22562">
        <w:rPr>
          <w:color w:val="000000" w:themeColor="text1"/>
        </w:rPr>
        <w:t xml:space="preserve"> researches have shown increased levels of obesity issue in relation with decrement in sleep duration. (</w:t>
      </w:r>
      <w:r>
        <w:rPr>
          <w:color w:val="000000" w:themeColor="text1"/>
          <w:shd w:val="clear" w:color="auto" w:fill="FFFFFF"/>
        </w:rPr>
        <w:t>Adrien,</w:t>
      </w:r>
      <w:del w:id="76" w:author="Lenovo" w:date="2019-02-26T10:56:00Z">
        <w:r w:rsidR="0056463A" w:rsidRPr="00C22562" w:rsidDel="00701392">
          <w:rPr>
            <w:color w:val="000000" w:themeColor="text1"/>
            <w:shd w:val="clear" w:color="auto" w:fill="FFFFFF"/>
          </w:rPr>
          <w:delText xml:space="preserve"> </w:delText>
        </w:r>
      </w:del>
      <w:r w:rsidR="0056463A" w:rsidRPr="00C22562">
        <w:rPr>
          <w:color w:val="000000" w:themeColor="text1"/>
          <w:shd w:val="clear" w:color="auto" w:fill="FFFFFF"/>
        </w:rPr>
        <w:t>2002</w:t>
      </w:r>
      <w:r w:rsidR="0056463A" w:rsidRPr="00C22562">
        <w:rPr>
          <w:color w:val="000000" w:themeColor="text1"/>
        </w:rPr>
        <w:t xml:space="preserve">). Many of studies have </w:t>
      </w:r>
      <w:r w:rsidR="009300C5">
        <w:rPr>
          <w:color w:val="000000" w:themeColor="text1"/>
        </w:rPr>
        <w:t>i</w:t>
      </w:r>
      <w:r w:rsidR="0056463A" w:rsidRPr="00C22562">
        <w:rPr>
          <w:color w:val="000000" w:themeColor="text1"/>
        </w:rPr>
        <w:t>ndicated that the sleep shortage problem may inclined individuals to weight gain by enhancing the body need and thus energy intake as a result of substitute levels of the body need controlling Chemical Compounds, such as gherkin and lepton. (</w:t>
      </w:r>
      <w:r>
        <w:rPr>
          <w:color w:val="000000" w:themeColor="text1"/>
          <w:shd w:val="clear" w:color="auto" w:fill="FFFFFF"/>
        </w:rPr>
        <w:t>Siegel, Leproult, Colecchia, L'Hermite-Balériaux, Nie</w:t>
      </w:r>
      <w:r w:rsidR="0056463A" w:rsidRPr="00C22562">
        <w:rPr>
          <w:color w:val="000000" w:themeColor="text1"/>
          <w:shd w:val="clear" w:color="auto" w:fill="FFFFFF"/>
        </w:rPr>
        <w:t xml:space="preserve">, Copinschi </w:t>
      </w:r>
      <w:r w:rsidR="0056463A" w:rsidRPr="00C22562">
        <w:rPr>
          <w:i/>
          <w:iCs/>
          <w:color w:val="000000" w:themeColor="text1"/>
          <w:shd w:val="clear" w:color="auto" w:fill="FFFFFF"/>
        </w:rPr>
        <w:t>et al</w:t>
      </w:r>
      <w:r w:rsidR="0056463A" w:rsidRPr="00C22562">
        <w:rPr>
          <w:color w:val="000000" w:themeColor="text1"/>
          <w:shd w:val="clear" w:color="auto" w:fill="FFFFFF"/>
        </w:rPr>
        <w:t>., 200</w:t>
      </w:r>
      <w:r w:rsidR="00422836" w:rsidRPr="00C22562">
        <w:rPr>
          <w:color w:val="000000" w:themeColor="text1"/>
          <w:shd w:val="clear" w:color="auto" w:fill="FFFFFF"/>
        </w:rPr>
        <w:t>5</w:t>
      </w:r>
      <w:r w:rsidR="0056463A" w:rsidRPr="00C22562">
        <w:rPr>
          <w:color w:val="000000" w:themeColor="text1"/>
        </w:rPr>
        <w:t>).</w:t>
      </w:r>
      <w:r w:rsidR="007B719F" w:rsidRPr="00C22562">
        <w:rPr>
          <w:color w:val="000000" w:themeColor="text1"/>
        </w:rPr>
        <w:t>The sleep shortage pattern is the most common sleep behavior, in-relation with obesity has been checked in various studies which suggested that there is relationship a relationship exists between both phenomenon. Lack of sleep is also linked with the poor instinctive control, menace behaviors and other mental as well as the cerebral deficits that may take part in the weight gain. While in contrast, some of the studies have also suggested that the short sleep pattern may not independently influence obesity (</w:t>
      </w:r>
      <w:r w:rsidR="009300C5" w:rsidRPr="009300C5">
        <w:rPr>
          <w:color w:val="000000" w:themeColor="text1"/>
        </w:rPr>
        <w:t>Fryar, Carroll,</w:t>
      </w:r>
      <w:r w:rsidR="009300C5">
        <w:rPr>
          <w:color w:val="000000" w:themeColor="text1"/>
        </w:rPr>
        <w:t xml:space="preserve"> &amp; Ogden,</w:t>
      </w:r>
      <w:r w:rsidR="009300C5" w:rsidRPr="009300C5">
        <w:rPr>
          <w:color w:val="000000" w:themeColor="text1"/>
        </w:rPr>
        <w:t xml:space="preserve"> 2012</w:t>
      </w:r>
      <w:r w:rsidR="007B719F" w:rsidRPr="00C22562">
        <w:rPr>
          <w:color w:val="000000" w:themeColor="text1"/>
        </w:rPr>
        <w:t>).</w:t>
      </w:r>
    </w:p>
    <w:p w:rsidR="004816BC" w:rsidRPr="00C22562" w:rsidRDefault="00027B67" w:rsidP="00B60A9C">
      <w:pPr>
        <w:autoSpaceDE w:val="0"/>
        <w:autoSpaceDN w:val="0"/>
        <w:adjustRightInd w:val="0"/>
        <w:spacing w:afterLines="200" w:after="480" w:line="360" w:lineRule="auto"/>
        <w:ind w:firstLine="720"/>
        <w:contextualSpacing/>
        <w:jc w:val="both"/>
        <w:rPr>
          <w:rFonts w:ascii="Times New Roman" w:hAnsi="Times New Roman" w:cs="Times New Roman"/>
          <w:sz w:val="24"/>
          <w:szCs w:val="24"/>
        </w:rPr>
      </w:pPr>
      <w:r w:rsidRPr="00C22562">
        <w:rPr>
          <w:rFonts w:ascii="Times New Roman" w:hAnsi="Times New Roman" w:cs="Times New Roman"/>
          <w:sz w:val="24"/>
          <w:szCs w:val="24"/>
        </w:rPr>
        <w:t>In few studies there is an overlap of anxiety and depression, and their association with the sleep disturbance. So it also has been endeavor to control this overlap for attaining more precise results of sleep disturbance and their association with anxiety. So the participants who have depression excluded from the study. After such scrutiny in studies, it has been founded a significant relationship between sleep and anxiety. For instance, it has been founded that the patients having complaints of insomnia and lack of energy has significantly higher scores in generalized anxiety disorders, social phobia patients, as compared to the patients having psychiatric disorders excluding ma</w:t>
      </w:r>
      <w:r w:rsidR="007A72B3">
        <w:rPr>
          <w:rFonts w:ascii="Times New Roman" w:hAnsi="Times New Roman" w:cs="Times New Roman"/>
          <w:sz w:val="24"/>
          <w:szCs w:val="24"/>
        </w:rPr>
        <w:t>jor depression (Stein, Chartier &amp; Walker,</w:t>
      </w:r>
      <w:r w:rsidRPr="00C22562">
        <w:rPr>
          <w:rFonts w:ascii="Times New Roman" w:hAnsi="Times New Roman" w:cs="Times New Roman"/>
          <w:sz w:val="24"/>
          <w:szCs w:val="24"/>
        </w:rPr>
        <w:t xml:space="preserve"> 1993).</w:t>
      </w:r>
      <w:r w:rsidR="004816BC" w:rsidRPr="00C22562">
        <w:rPr>
          <w:rFonts w:ascii="Times New Roman" w:hAnsi="Times New Roman" w:cs="Times New Roman"/>
          <w:sz w:val="24"/>
          <w:szCs w:val="24"/>
        </w:rPr>
        <w:t xml:space="preserve"> Generalized anxiety disorder  having diagnostic criteria including symptoms related to sleep, Particularly, generalized anxiety disorder’s diagnostic criteria include problems staying or falling asleep; restless, unsettled sleeps at night and exhaustion during the day (American Psychiatric Association, 2000).</w:t>
      </w:r>
    </w:p>
    <w:p w:rsidR="004816BC" w:rsidRPr="00C22562" w:rsidRDefault="004816BC" w:rsidP="00C22562">
      <w:pPr>
        <w:spacing w:line="360" w:lineRule="auto"/>
        <w:ind w:firstLine="720"/>
        <w:jc w:val="both"/>
        <w:rPr>
          <w:rFonts w:ascii="Times New Roman" w:hAnsi="Times New Roman" w:cs="Times New Roman"/>
          <w:sz w:val="24"/>
          <w:szCs w:val="24"/>
        </w:rPr>
      </w:pPr>
      <w:r w:rsidRPr="00C22562">
        <w:rPr>
          <w:rFonts w:ascii="Times New Roman" w:hAnsi="Times New Roman" w:cs="Times New Roman"/>
          <w:sz w:val="24"/>
          <w:szCs w:val="24"/>
        </w:rPr>
        <w:t>Another</w:t>
      </w:r>
      <w:r w:rsidR="006E79A9" w:rsidRPr="00C22562">
        <w:rPr>
          <w:rFonts w:ascii="Times New Roman" w:hAnsi="Times New Roman" w:cs="Times New Roman"/>
          <w:sz w:val="24"/>
          <w:szCs w:val="24"/>
        </w:rPr>
        <w:t xml:space="preserve"> concern</w:t>
      </w:r>
      <w:r w:rsidRPr="00C22562">
        <w:rPr>
          <w:rFonts w:ascii="Times New Roman" w:hAnsi="Times New Roman" w:cs="Times New Roman"/>
          <w:sz w:val="24"/>
          <w:szCs w:val="24"/>
        </w:rPr>
        <w:t xml:space="preserve"> issue named as social </w:t>
      </w:r>
      <w:r w:rsidR="006E79A9" w:rsidRPr="00C22562">
        <w:rPr>
          <w:rFonts w:ascii="Times New Roman" w:hAnsi="Times New Roman" w:cs="Times New Roman"/>
          <w:sz w:val="24"/>
          <w:szCs w:val="24"/>
        </w:rPr>
        <w:t>anxiety</w:t>
      </w:r>
      <w:r w:rsidRPr="00C22562">
        <w:rPr>
          <w:rFonts w:ascii="Times New Roman" w:hAnsi="Times New Roman" w:cs="Times New Roman"/>
          <w:sz w:val="24"/>
          <w:szCs w:val="24"/>
        </w:rPr>
        <w:t xml:space="preserve"> that </w:t>
      </w:r>
      <w:r w:rsidR="006E79A9" w:rsidRPr="00C22562">
        <w:rPr>
          <w:rFonts w:ascii="Times New Roman" w:hAnsi="Times New Roman" w:cs="Times New Roman"/>
          <w:sz w:val="24"/>
          <w:szCs w:val="24"/>
        </w:rPr>
        <w:t>also plays a role in sleep disturbance,</w:t>
      </w:r>
      <w:r w:rsidR="00B20924">
        <w:rPr>
          <w:rFonts w:ascii="Times New Roman" w:hAnsi="Times New Roman" w:cs="Times New Roman"/>
          <w:sz w:val="24"/>
          <w:szCs w:val="24"/>
        </w:rPr>
        <w:t xml:space="preserve"> </w:t>
      </w:r>
      <w:r w:rsidR="006E79A9" w:rsidRPr="00C22562">
        <w:rPr>
          <w:rFonts w:ascii="Times New Roman" w:hAnsi="Times New Roman" w:cs="Times New Roman"/>
          <w:sz w:val="24"/>
          <w:szCs w:val="24"/>
        </w:rPr>
        <w:t>people having lesser social issues</w:t>
      </w:r>
      <w:r w:rsidRPr="00C22562">
        <w:rPr>
          <w:rFonts w:ascii="Times New Roman" w:hAnsi="Times New Roman" w:cs="Times New Roman"/>
          <w:sz w:val="24"/>
          <w:szCs w:val="24"/>
        </w:rPr>
        <w:t xml:space="preserve"> have lesser rest </w:t>
      </w:r>
      <w:r w:rsidR="006E79A9" w:rsidRPr="00C22562">
        <w:rPr>
          <w:rFonts w:ascii="Times New Roman" w:hAnsi="Times New Roman" w:cs="Times New Roman"/>
          <w:sz w:val="24"/>
          <w:szCs w:val="24"/>
        </w:rPr>
        <w:t>problems</w:t>
      </w:r>
      <w:r w:rsidRPr="00C22562">
        <w:rPr>
          <w:rFonts w:ascii="Times New Roman" w:hAnsi="Times New Roman" w:cs="Times New Roman"/>
          <w:sz w:val="24"/>
          <w:szCs w:val="24"/>
        </w:rPr>
        <w:t xml:space="preserve">. </w:t>
      </w:r>
      <w:r w:rsidR="006E79A9" w:rsidRPr="00C22562">
        <w:rPr>
          <w:rFonts w:ascii="Times New Roman" w:hAnsi="Times New Roman" w:cs="Times New Roman"/>
          <w:sz w:val="24"/>
          <w:szCs w:val="24"/>
        </w:rPr>
        <w:t>Many people having different social problems also face restlessness</w:t>
      </w:r>
      <w:r w:rsidRPr="00C22562">
        <w:rPr>
          <w:rFonts w:ascii="Times New Roman" w:hAnsi="Times New Roman" w:cs="Times New Roman"/>
          <w:sz w:val="24"/>
          <w:szCs w:val="24"/>
        </w:rPr>
        <w:t xml:space="preserve">. There are number of variables related with the social uneasiness, these elements might be joblessness, absence of consideration from </w:t>
      </w:r>
      <w:r w:rsidR="006E79A9" w:rsidRPr="00C22562">
        <w:rPr>
          <w:rFonts w:ascii="Times New Roman" w:hAnsi="Times New Roman" w:cs="Times New Roman"/>
          <w:sz w:val="24"/>
          <w:szCs w:val="24"/>
        </w:rPr>
        <w:t>loved ones</w:t>
      </w:r>
      <w:r w:rsidRPr="00C22562">
        <w:rPr>
          <w:rFonts w:ascii="Times New Roman" w:hAnsi="Times New Roman" w:cs="Times New Roman"/>
          <w:sz w:val="24"/>
          <w:szCs w:val="24"/>
        </w:rPr>
        <w:t>, no sentimental relationship, and different connections like no companions or terrible associations with the relatives</w:t>
      </w:r>
      <w:r w:rsidR="007A72B3">
        <w:rPr>
          <w:rFonts w:ascii="Times New Roman" w:hAnsi="Times New Roman" w:cs="Times New Roman"/>
          <w:sz w:val="24"/>
          <w:szCs w:val="24"/>
        </w:rPr>
        <w:t xml:space="preserve"> </w:t>
      </w:r>
      <w:r w:rsidRPr="00C22562">
        <w:rPr>
          <w:rFonts w:ascii="Times New Roman" w:hAnsi="Times New Roman" w:cs="Times New Roman"/>
          <w:sz w:val="24"/>
          <w:szCs w:val="24"/>
        </w:rPr>
        <w:t>(Schneier et al., 1994). Another factor that bothers rest is nervousness</w:t>
      </w:r>
      <w:r w:rsidR="0019430F" w:rsidRPr="00C22562">
        <w:rPr>
          <w:rFonts w:ascii="Times New Roman" w:hAnsi="Times New Roman" w:cs="Times New Roman"/>
          <w:sz w:val="24"/>
          <w:szCs w:val="24"/>
        </w:rPr>
        <w:t xml:space="preserve"> which</w:t>
      </w:r>
      <w:r w:rsidRPr="00C22562">
        <w:rPr>
          <w:rFonts w:ascii="Times New Roman" w:hAnsi="Times New Roman" w:cs="Times New Roman"/>
          <w:sz w:val="24"/>
          <w:szCs w:val="24"/>
        </w:rPr>
        <w:t xml:space="preserve"> is regularly associated with a sleeping disorder, there may likewise be different issues like resting in daytimes, having bad dreams and extremely low quality of rest (Hasler et al., 2005). In an </w:t>
      </w:r>
      <w:r w:rsidRPr="00C22562">
        <w:rPr>
          <w:rFonts w:ascii="Times New Roman" w:hAnsi="Times New Roman" w:cs="Times New Roman"/>
          <w:sz w:val="24"/>
          <w:szCs w:val="24"/>
        </w:rPr>
        <w:lastRenderedPageBreak/>
        <w:t xml:space="preserve">examination 30 to 40 percent of individuals announced having unpredictable or manifestations like limited capacity to focus </w:t>
      </w:r>
      <w:r w:rsidR="0019430F" w:rsidRPr="00C22562">
        <w:rPr>
          <w:rFonts w:ascii="Times New Roman" w:hAnsi="Times New Roman" w:cs="Times New Roman"/>
          <w:sz w:val="24"/>
          <w:szCs w:val="24"/>
        </w:rPr>
        <w:t>on</w:t>
      </w:r>
      <w:r w:rsidR="006129FE">
        <w:rPr>
          <w:rFonts w:ascii="Times New Roman" w:hAnsi="Times New Roman" w:cs="Times New Roman"/>
          <w:sz w:val="24"/>
          <w:szCs w:val="24"/>
        </w:rPr>
        <w:t xml:space="preserve"> </w:t>
      </w:r>
      <w:r w:rsidR="0019430F" w:rsidRPr="00C22562">
        <w:rPr>
          <w:rFonts w:ascii="Times New Roman" w:hAnsi="Times New Roman" w:cs="Times New Roman"/>
          <w:sz w:val="24"/>
          <w:szCs w:val="24"/>
        </w:rPr>
        <w:t>sleep</w:t>
      </w:r>
      <w:r w:rsidRPr="00C22562">
        <w:rPr>
          <w:rFonts w:ascii="Times New Roman" w:hAnsi="Times New Roman" w:cs="Times New Roman"/>
          <w:sz w:val="24"/>
          <w:szCs w:val="24"/>
        </w:rPr>
        <w:t xml:space="preserve">, in which 10 to 15 percent individuals were analyzed </w:t>
      </w:r>
      <w:r w:rsidR="0019430F" w:rsidRPr="00C22562">
        <w:rPr>
          <w:rFonts w:ascii="Times New Roman" w:hAnsi="Times New Roman" w:cs="Times New Roman"/>
          <w:sz w:val="24"/>
          <w:szCs w:val="24"/>
        </w:rPr>
        <w:t>having</w:t>
      </w:r>
      <w:r w:rsidR="00F528F8">
        <w:rPr>
          <w:rFonts w:ascii="Times New Roman" w:hAnsi="Times New Roman" w:cs="Times New Roman"/>
          <w:sz w:val="24"/>
          <w:szCs w:val="24"/>
        </w:rPr>
        <w:t xml:space="preserve"> </w:t>
      </w:r>
      <w:r w:rsidR="0019430F" w:rsidRPr="00C22562">
        <w:rPr>
          <w:rFonts w:ascii="Times New Roman" w:hAnsi="Times New Roman" w:cs="Times New Roman"/>
          <w:sz w:val="24"/>
          <w:szCs w:val="24"/>
        </w:rPr>
        <w:t xml:space="preserve">continuous </w:t>
      </w:r>
      <w:r w:rsidRPr="00C22562">
        <w:rPr>
          <w:rFonts w:ascii="Times New Roman" w:hAnsi="Times New Roman" w:cs="Times New Roman"/>
          <w:sz w:val="24"/>
          <w:szCs w:val="24"/>
        </w:rPr>
        <w:t>slee</w:t>
      </w:r>
      <w:r w:rsidR="0019430F" w:rsidRPr="00C22562">
        <w:rPr>
          <w:rFonts w:ascii="Times New Roman" w:hAnsi="Times New Roman" w:cs="Times New Roman"/>
          <w:sz w:val="24"/>
          <w:szCs w:val="24"/>
        </w:rPr>
        <w:t>p</w:t>
      </w:r>
      <w:r w:rsidRPr="00C22562">
        <w:rPr>
          <w:rFonts w:ascii="Times New Roman" w:hAnsi="Times New Roman" w:cs="Times New Roman"/>
          <w:sz w:val="24"/>
          <w:szCs w:val="24"/>
        </w:rPr>
        <w:t xml:space="preserve"> disorder, tension</w:t>
      </w:r>
      <w:r w:rsidR="0019430F" w:rsidRPr="00C22562">
        <w:rPr>
          <w:rFonts w:ascii="Times New Roman" w:hAnsi="Times New Roman" w:cs="Times New Roman"/>
          <w:sz w:val="24"/>
          <w:szCs w:val="24"/>
        </w:rPr>
        <w:t xml:space="preserve">, </w:t>
      </w:r>
      <w:r w:rsidRPr="00C22562">
        <w:rPr>
          <w:rFonts w:ascii="Times New Roman" w:hAnsi="Times New Roman" w:cs="Times New Roman"/>
          <w:sz w:val="24"/>
          <w:szCs w:val="24"/>
        </w:rPr>
        <w:t xml:space="preserve">state of mind issue, </w:t>
      </w:r>
      <w:r w:rsidR="0019430F" w:rsidRPr="00C22562">
        <w:rPr>
          <w:rFonts w:ascii="Times New Roman" w:hAnsi="Times New Roman" w:cs="Times New Roman"/>
          <w:sz w:val="24"/>
          <w:szCs w:val="24"/>
        </w:rPr>
        <w:t xml:space="preserve">and other problems which suggests that </w:t>
      </w:r>
      <w:r w:rsidRPr="00C22562">
        <w:rPr>
          <w:rFonts w:ascii="Times New Roman" w:hAnsi="Times New Roman" w:cs="Times New Roman"/>
          <w:sz w:val="24"/>
          <w:szCs w:val="24"/>
        </w:rPr>
        <w:t>there is a tenacious difference in inclination of individuals confronting a sleep disorder and other related issues with rest (Roth and</w:t>
      </w:r>
      <w:ins w:id="77" w:author="Lenovo" w:date="2019-02-26T10:57:00Z">
        <w:r w:rsidR="00701392">
          <w:rPr>
            <w:rFonts w:ascii="Times New Roman" w:hAnsi="Times New Roman" w:cs="Times New Roman"/>
            <w:sz w:val="24"/>
            <w:szCs w:val="24"/>
          </w:rPr>
          <w:t>&amp;</w:t>
        </w:r>
      </w:ins>
      <w:r w:rsidRPr="00C22562">
        <w:rPr>
          <w:rFonts w:ascii="Times New Roman" w:hAnsi="Times New Roman" w:cs="Times New Roman"/>
          <w:sz w:val="24"/>
          <w:szCs w:val="24"/>
        </w:rPr>
        <w:t xml:space="preserve"> Roehrs, 2003). </w:t>
      </w:r>
    </w:p>
    <w:p w:rsidR="00E21505" w:rsidRPr="00C22562" w:rsidRDefault="00E21505" w:rsidP="00C22562">
      <w:pPr>
        <w:spacing w:line="360" w:lineRule="auto"/>
        <w:jc w:val="both"/>
        <w:rPr>
          <w:rFonts w:ascii="Times New Roman" w:hAnsi="Times New Roman" w:cs="Times New Roman"/>
          <w:b/>
          <w:bCs/>
          <w:sz w:val="24"/>
          <w:szCs w:val="24"/>
        </w:rPr>
      </w:pPr>
      <w:r w:rsidRPr="00C22562">
        <w:rPr>
          <w:rFonts w:ascii="Times New Roman" w:hAnsi="Times New Roman" w:cs="Times New Roman"/>
          <w:b/>
          <w:bCs/>
          <w:sz w:val="24"/>
          <w:szCs w:val="24"/>
        </w:rPr>
        <w:t xml:space="preserve">Obesity </w:t>
      </w:r>
      <w:r w:rsidR="00F528F8">
        <w:rPr>
          <w:rFonts w:ascii="Times New Roman" w:hAnsi="Times New Roman" w:cs="Times New Roman"/>
          <w:b/>
          <w:bCs/>
          <w:sz w:val="24"/>
          <w:szCs w:val="24"/>
        </w:rPr>
        <w:t>and</w:t>
      </w:r>
      <w:r w:rsidRPr="00C22562">
        <w:rPr>
          <w:rFonts w:ascii="Times New Roman" w:hAnsi="Times New Roman" w:cs="Times New Roman"/>
          <w:b/>
          <w:bCs/>
          <w:sz w:val="24"/>
          <w:szCs w:val="24"/>
        </w:rPr>
        <w:t xml:space="preserve"> Sleep Disturbance</w:t>
      </w:r>
    </w:p>
    <w:p w:rsidR="00E21505" w:rsidRPr="00C22562" w:rsidRDefault="00E21505" w:rsidP="00B20924">
      <w:pPr>
        <w:spacing w:line="360" w:lineRule="auto"/>
        <w:jc w:val="both"/>
        <w:rPr>
          <w:rFonts w:ascii="Times New Roman" w:hAnsi="Times New Roman" w:cs="Times New Roman"/>
          <w:sz w:val="24"/>
          <w:szCs w:val="24"/>
        </w:rPr>
      </w:pPr>
      <w:r w:rsidRPr="00C22562">
        <w:rPr>
          <w:rFonts w:ascii="Times New Roman" w:hAnsi="Times New Roman" w:cs="Times New Roman"/>
          <w:sz w:val="24"/>
          <w:szCs w:val="24"/>
        </w:rPr>
        <w:t>Researche</w:t>
      </w:r>
      <w:r w:rsidR="00B20924">
        <w:rPr>
          <w:rFonts w:ascii="Times New Roman" w:hAnsi="Times New Roman" w:cs="Times New Roman"/>
          <w:sz w:val="24"/>
          <w:szCs w:val="24"/>
        </w:rPr>
        <w:t>r</w:t>
      </w:r>
      <w:r w:rsidRPr="00C22562">
        <w:rPr>
          <w:rFonts w:ascii="Times New Roman" w:hAnsi="Times New Roman" w:cs="Times New Roman"/>
          <w:sz w:val="24"/>
          <w:szCs w:val="24"/>
        </w:rPr>
        <w:t xml:space="preserve">s have suggested that the other likely part of obesity is sleep disturbance. An investigation uncovered that long working hours and restlessness </w:t>
      </w:r>
      <w:r w:rsidR="00D61B82" w:rsidRPr="00C22562">
        <w:rPr>
          <w:rFonts w:ascii="Times New Roman" w:hAnsi="Times New Roman" w:cs="Times New Roman"/>
          <w:sz w:val="24"/>
          <w:szCs w:val="24"/>
        </w:rPr>
        <w:t>influence</w:t>
      </w:r>
      <w:r w:rsidRPr="00C22562">
        <w:rPr>
          <w:rFonts w:ascii="Times New Roman" w:hAnsi="Times New Roman" w:cs="Times New Roman"/>
          <w:sz w:val="24"/>
          <w:szCs w:val="24"/>
        </w:rPr>
        <w:t xml:space="preserve"> eating </w:t>
      </w:r>
      <w:r w:rsidR="00D61B82" w:rsidRPr="00C22562">
        <w:rPr>
          <w:rFonts w:ascii="Times New Roman" w:hAnsi="Times New Roman" w:cs="Times New Roman"/>
          <w:sz w:val="24"/>
          <w:szCs w:val="24"/>
        </w:rPr>
        <w:t>patterns</w:t>
      </w:r>
      <w:r w:rsidRPr="00C22562">
        <w:rPr>
          <w:rFonts w:ascii="Times New Roman" w:hAnsi="Times New Roman" w:cs="Times New Roman"/>
          <w:sz w:val="24"/>
          <w:szCs w:val="24"/>
        </w:rPr>
        <w:t xml:space="preserve"> as well as </w:t>
      </w:r>
      <w:r w:rsidR="00D61B82" w:rsidRPr="00C22562">
        <w:rPr>
          <w:rFonts w:ascii="Times New Roman" w:hAnsi="Times New Roman" w:cs="Times New Roman"/>
          <w:sz w:val="24"/>
          <w:szCs w:val="24"/>
        </w:rPr>
        <w:t>weight of individuals</w:t>
      </w:r>
      <w:r w:rsidRPr="00C22562">
        <w:rPr>
          <w:rFonts w:ascii="Times New Roman" w:hAnsi="Times New Roman" w:cs="Times New Roman"/>
          <w:sz w:val="24"/>
          <w:szCs w:val="24"/>
        </w:rPr>
        <w:t xml:space="preserve"> (Leger, 2000). </w:t>
      </w:r>
      <w:r w:rsidR="00D61B82" w:rsidRPr="00C22562">
        <w:rPr>
          <w:rFonts w:ascii="Times New Roman" w:hAnsi="Times New Roman" w:cs="Times New Roman"/>
          <w:sz w:val="24"/>
          <w:szCs w:val="24"/>
        </w:rPr>
        <w:t>Studies have also given an insight that teens are also facing the issue,</w:t>
      </w:r>
      <w:r w:rsidRPr="00C22562">
        <w:rPr>
          <w:rFonts w:ascii="Times New Roman" w:hAnsi="Times New Roman" w:cs="Times New Roman"/>
          <w:sz w:val="24"/>
          <w:szCs w:val="24"/>
        </w:rPr>
        <w:t xml:space="preserve"> </w:t>
      </w:r>
      <w:r w:rsidR="00F528F8">
        <w:rPr>
          <w:rFonts w:ascii="Times New Roman" w:hAnsi="Times New Roman" w:cs="Times New Roman"/>
          <w:sz w:val="24"/>
          <w:szCs w:val="24"/>
        </w:rPr>
        <w:t>a</w:t>
      </w:r>
      <w:r w:rsidRPr="00C22562">
        <w:rPr>
          <w:rFonts w:ascii="Times New Roman" w:hAnsi="Times New Roman" w:cs="Times New Roman"/>
          <w:sz w:val="24"/>
          <w:szCs w:val="24"/>
        </w:rPr>
        <w:t xml:space="preserve">n examination clarified that rate of lack of sleep in teenagers is higher than grown-ups and youthful kids (Mantz et al., 2000). At that point primary reason of lack of sleep in youths are "sitting in front of the TV, school plans, later check in time, working hours, and different exercises </w:t>
      </w:r>
      <w:r w:rsidR="00D61B82" w:rsidRPr="00C22562">
        <w:rPr>
          <w:rFonts w:ascii="Times New Roman" w:hAnsi="Times New Roman" w:cs="Times New Roman"/>
          <w:sz w:val="24"/>
          <w:szCs w:val="24"/>
        </w:rPr>
        <w:t>which affect their sleep wake cycle,</w:t>
      </w:r>
      <w:r w:rsidRPr="00C22562">
        <w:rPr>
          <w:rFonts w:ascii="Times New Roman" w:hAnsi="Times New Roman" w:cs="Times New Roman"/>
          <w:sz w:val="24"/>
          <w:szCs w:val="24"/>
        </w:rPr>
        <w:t xml:space="preserve"> Where youngsters  used to rest in late night and awaked in early morning (Wolfson </w:t>
      </w:r>
      <w:ins w:id="78" w:author="Lenovo" w:date="2019-02-25T15:43:00Z">
        <w:r w:rsidR="00C7598D">
          <w:rPr>
            <w:rFonts w:ascii="Times New Roman" w:hAnsi="Times New Roman" w:cs="Times New Roman"/>
            <w:sz w:val="24"/>
            <w:szCs w:val="24"/>
          </w:rPr>
          <w:t xml:space="preserve">&amp; </w:t>
        </w:r>
      </w:ins>
      <w:del w:id="79" w:author="Lenovo" w:date="2019-02-25T15:43:00Z">
        <w:r w:rsidRPr="00C22562" w:rsidDel="00C7598D">
          <w:rPr>
            <w:rFonts w:ascii="Times New Roman" w:hAnsi="Times New Roman" w:cs="Times New Roman"/>
            <w:sz w:val="24"/>
            <w:szCs w:val="24"/>
          </w:rPr>
          <w:delText>and</w:delText>
        </w:r>
      </w:del>
      <w:r w:rsidRPr="00C22562">
        <w:rPr>
          <w:rFonts w:ascii="Times New Roman" w:hAnsi="Times New Roman" w:cs="Times New Roman"/>
          <w:sz w:val="24"/>
          <w:szCs w:val="24"/>
        </w:rPr>
        <w:t xml:space="preserve"> Carskadon, 1998). It has been evaluated in the current investigations that since 1980 overall </w:t>
      </w:r>
      <w:r w:rsidR="00D61B82" w:rsidRPr="00C22562">
        <w:rPr>
          <w:rFonts w:ascii="Times New Roman" w:hAnsi="Times New Roman" w:cs="Times New Roman"/>
          <w:sz w:val="24"/>
          <w:szCs w:val="24"/>
        </w:rPr>
        <w:t>prevalence</w:t>
      </w:r>
      <w:r w:rsidRPr="00C22562">
        <w:rPr>
          <w:rFonts w:ascii="Times New Roman" w:hAnsi="Times New Roman" w:cs="Times New Roman"/>
          <w:sz w:val="24"/>
          <w:szCs w:val="24"/>
        </w:rPr>
        <w:t xml:space="preserve"> of </w:t>
      </w:r>
      <w:r w:rsidR="00D61B82" w:rsidRPr="00C22562">
        <w:rPr>
          <w:rFonts w:ascii="Times New Roman" w:hAnsi="Times New Roman" w:cs="Times New Roman"/>
          <w:sz w:val="24"/>
          <w:szCs w:val="24"/>
        </w:rPr>
        <w:t>obesity</w:t>
      </w:r>
      <w:r w:rsidRPr="00C22562">
        <w:rPr>
          <w:rFonts w:ascii="Times New Roman" w:hAnsi="Times New Roman" w:cs="Times New Roman"/>
          <w:sz w:val="24"/>
          <w:szCs w:val="24"/>
        </w:rPr>
        <w:t xml:space="preserve"> has been doubled. This </w:t>
      </w:r>
      <w:r w:rsidR="00D61B82" w:rsidRPr="00C22562">
        <w:rPr>
          <w:rFonts w:ascii="Times New Roman" w:hAnsi="Times New Roman" w:cs="Times New Roman"/>
          <w:sz w:val="24"/>
          <w:szCs w:val="24"/>
        </w:rPr>
        <w:t>obesity problem</w:t>
      </w:r>
      <w:r w:rsidRPr="00C22562">
        <w:rPr>
          <w:rFonts w:ascii="Times New Roman" w:hAnsi="Times New Roman" w:cs="Times New Roman"/>
          <w:sz w:val="24"/>
          <w:szCs w:val="24"/>
        </w:rPr>
        <w:t xml:space="preserve"> has been paralleled in present day society by a pattern of </w:t>
      </w:r>
      <w:r w:rsidR="00D61B82" w:rsidRPr="00C22562">
        <w:rPr>
          <w:rFonts w:ascii="Times New Roman" w:hAnsi="Times New Roman" w:cs="Times New Roman"/>
          <w:sz w:val="24"/>
          <w:szCs w:val="24"/>
        </w:rPr>
        <w:t>sleep disturbance</w:t>
      </w:r>
      <w:r w:rsidRPr="00C22562">
        <w:rPr>
          <w:rFonts w:ascii="Times New Roman" w:hAnsi="Times New Roman" w:cs="Times New Roman"/>
          <w:sz w:val="24"/>
          <w:szCs w:val="24"/>
        </w:rPr>
        <w:t xml:space="preserve">. The poor rest quality, which is regularly connected with the general rest </w:t>
      </w:r>
      <w:r w:rsidR="00D61B82" w:rsidRPr="00C22562">
        <w:rPr>
          <w:rFonts w:ascii="Times New Roman" w:hAnsi="Times New Roman" w:cs="Times New Roman"/>
          <w:sz w:val="24"/>
          <w:szCs w:val="24"/>
        </w:rPr>
        <w:t>problem</w:t>
      </w:r>
      <w:r w:rsidRPr="00C22562">
        <w:rPr>
          <w:rFonts w:ascii="Times New Roman" w:hAnsi="Times New Roman" w:cs="Times New Roman"/>
          <w:sz w:val="24"/>
          <w:szCs w:val="24"/>
        </w:rPr>
        <w:t>, has additionally turned into a successive objection</w:t>
      </w:r>
      <w:r w:rsidR="00D61B82" w:rsidRPr="00C22562">
        <w:rPr>
          <w:rFonts w:ascii="Times New Roman" w:hAnsi="Times New Roman" w:cs="Times New Roman"/>
          <w:sz w:val="24"/>
          <w:szCs w:val="24"/>
        </w:rPr>
        <w:t>. L</w:t>
      </w:r>
      <w:r w:rsidRPr="00C22562">
        <w:rPr>
          <w:rFonts w:ascii="Times New Roman" w:hAnsi="Times New Roman" w:cs="Times New Roman"/>
          <w:sz w:val="24"/>
          <w:szCs w:val="24"/>
        </w:rPr>
        <w:t>ack</w:t>
      </w:r>
      <w:r w:rsidR="00D61B82" w:rsidRPr="00C22562">
        <w:rPr>
          <w:rFonts w:ascii="Times New Roman" w:hAnsi="Times New Roman" w:cs="Times New Roman"/>
          <w:sz w:val="24"/>
          <w:szCs w:val="24"/>
        </w:rPr>
        <w:t xml:space="preserve"> of rest</w:t>
      </w:r>
      <w:r w:rsidRPr="00C22562">
        <w:rPr>
          <w:rFonts w:ascii="Times New Roman" w:hAnsi="Times New Roman" w:cs="Times New Roman"/>
          <w:sz w:val="24"/>
          <w:szCs w:val="24"/>
        </w:rPr>
        <w:t xml:space="preserve"> makes</w:t>
      </w:r>
      <w:r w:rsidR="00F528F8">
        <w:rPr>
          <w:rFonts w:ascii="Times New Roman" w:hAnsi="Times New Roman" w:cs="Times New Roman"/>
          <w:sz w:val="24"/>
          <w:szCs w:val="24"/>
        </w:rPr>
        <w:t xml:space="preserve"> </w:t>
      </w:r>
      <w:r w:rsidRPr="00C22562">
        <w:rPr>
          <w:rFonts w:ascii="Times New Roman" w:hAnsi="Times New Roman" w:cs="Times New Roman"/>
          <w:sz w:val="24"/>
          <w:szCs w:val="24"/>
        </w:rPr>
        <w:t xml:space="preserve">hormonal </w:t>
      </w:r>
      <w:r w:rsidR="00C66A79" w:rsidRPr="00C22562">
        <w:rPr>
          <w:rFonts w:ascii="Times New Roman" w:hAnsi="Times New Roman" w:cs="Times New Roman"/>
          <w:sz w:val="24"/>
          <w:szCs w:val="24"/>
        </w:rPr>
        <w:t>changes it has several hormones involved in this which are highly regulated by the sleep-wake cycle during 24 hours a day,</w:t>
      </w:r>
      <w:r w:rsidR="007A72B3">
        <w:rPr>
          <w:rFonts w:ascii="Times New Roman" w:hAnsi="Times New Roman" w:cs="Times New Roman"/>
          <w:sz w:val="24"/>
          <w:szCs w:val="24"/>
        </w:rPr>
        <w:t xml:space="preserve"> </w:t>
      </w:r>
      <w:r w:rsidR="00C66A79" w:rsidRPr="00C22562">
        <w:rPr>
          <w:rFonts w:ascii="Times New Roman" w:hAnsi="Times New Roman" w:cs="Times New Roman"/>
          <w:sz w:val="24"/>
          <w:szCs w:val="24"/>
        </w:rPr>
        <w:t>some neurotransmitters are highly responsible for it</w:t>
      </w:r>
      <w:r w:rsidRPr="00C22562">
        <w:rPr>
          <w:rFonts w:ascii="Times New Roman" w:hAnsi="Times New Roman" w:cs="Times New Roman"/>
          <w:sz w:val="24"/>
          <w:szCs w:val="24"/>
        </w:rPr>
        <w:t xml:space="preserve">, For example, serotonin discharge </w:t>
      </w:r>
      <w:r w:rsidR="00C66A79" w:rsidRPr="00C22562">
        <w:rPr>
          <w:rFonts w:ascii="Times New Roman" w:hAnsi="Times New Roman" w:cs="Times New Roman"/>
          <w:sz w:val="24"/>
          <w:szCs w:val="24"/>
        </w:rPr>
        <w:t>during the sleep</w:t>
      </w:r>
      <w:r w:rsidRPr="00C22562">
        <w:rPr>
          <w:rFonts w:ascii="Times New Roman" w:hAnsi="Times New Roman" w:cs="Times New Roman"/>
          <w:sz w:val="24"/>
          <w:szCs w:val="24"/>
        </w:rPr>
        <w:t xml:space="preserve"> (Bourgin et al., 2000). It has been</w:t>
      </w:r>
      <w:r w:rsidR="00C66A79" w:rsidRPr="00C22562">
        <w:rPr>
          <w:rFonts w:ascii="Times New Roman" w:hAnsi="Times New Roman" w:cs="Times New Roman"/>
          <w:sz w:val="24"/>
          <w:szCs w:val="24"/>
        </w:rPr>
        <w:t xml:space="preserve"> also</w:t>
      </w:r>
      <w:r w:rsidRPr="00C22562">
        <w:rPr>
          <w:rFonts w:ascii="Times New Roman" w:hAnsi="Times New Roman" w:cs="Times New Roman"/>
          <w:sz w:val="24"/>
          <w:szCs w:val="24"/>
        </w:rPr>
        <w:t xml:space="preserve"> watched that </w:t>
      </w:r>
      <w:r w:rsidR="00C66A79" w:rsidRPr="00C22562">
        <w:rPr>
          <w:rFonts w:ascii="Times New Roman" w:hAnsi="Times New Roman" w:cs="Times New Roman"/>
          <w:sz w:val="24"/>
          <w:szCs w:val="24"/>
        </w:rPr>
        <w:t>sleep disturbance</w:t>
      </w:r>
      <w:r w:rsidRPr="00C22562">
        <w:rPr>
          <w:rFonts w:ascii="Times New Roman" w:hAnsi="Times New Roman" w:cs="Times New Roman"/>
          <w:sz w:val="24"/>
          <w:szCs w:val="24"/>
        </w:rPr>
        <w:t xml:space="preserve"> is a </w:t>
      </w:r>
      <w:r w:rsidR="00C66A79" w:rsidRPr="00C22562">
        <w:rPr>
          <w:rFonts w:ascii="Times New Roman" w:hAnsi="Times New Roman" w:cs="Times New Roman"/>
          <w:sz w:val="24"/>
          <w:szCs w:val="24"/>
        </w:rPr>
        <w:t>problem</w:t>
      </w:r>
      <w:r w:rsidRPr="00C22562">
        <w:rPr>
          <w:rFonts w:ascii="Times New Roman" w:hAnsi="Times New Roman" w:cs="Times New Roman"/>
          <w:sz w:val="24"/>
          <w:szCs w:val="24"/>
        </w:rPr>
        <w:t xml:space="preserve"> that happens because of the impacts of digestion. Serotonin </w:t>
      </w:r>
      <w:r w:rsidR="00C66A79" w:rsidRPr="00C22562">
        <w:rPr>
          <w:rFonts w:ascii="Times New Roman" w:hAnsi="Times New Roman" w:cs="Times New Roman"/>
          <w:sz w:val="24"/>
          <w:szCs w:val="24"/>
        </w:rPr>
        <w:t>plays an important role in this regard,</w:t>
      </w:r>
      <w:r w:rsidRPr="00C22562">
        <w:rPr>
          <w:rFonts w:ascii="Times New Roman" w:hAnsi="Times New Roman" w:cs="Times New Roman"/>
          <w:sz w:val="24"/>
          <w:szCs w:val="24"/>
        </w:rPr>
        <w:t xml:space="preserve"> Generally the level of serotonin is substituted all through </w:t>
      </w:r>
      <w:r w:rsidR="00C66A79" w:rsidRPr="00C22562">
        <w:rPr>
          <w:rFonts w:ascii="Times New Roman" w:hAnsi="Times New Roman" w:cs="Times New Roman"/>
          <w:sz w:val="24"/>
          <w:szCs w:val="24"/>
        </w:rPr>
        <w:t>sleep duration</w:t>
      </w:r>
      <w:r w:rsidR="00F528F8">
        <w:rPr>
          <w:rFonts w:ascii="Times New Roman" w:hAnsi="Times New Roman" w:cs="Times New Roman"/>
          <w:sz w:val="24"/>
          <w:szCs w:val="24"/>
        </w:rPr>
        <w:t xml:space="preserve"> </w:t>
      </w:r>
      <w:r w:rsidR="00F46F4F" w:rsidRPr="00C22562">
        <w:rPr>
          <w:rFonts w:ascii="Times New Roman" w:hAnsi="Times New Roman" w:cs="Times New Roman"/>
          <w:sz w:val="24"/>
          <w:szCs w:val="24"/>
        </w:rPr>
        <w:t>s</w:t>
      </w:r>
      <w:r w:rsidRPr="00C22562">
        <w:rPr>
          <w:rFonts w:ascii="Times New Roman" w:hAnsi="Times New Roman" w:cs="Times New Roman"/>
          <w:sz w:val="24"/>
          <w:szCs w:val="24"/>
        </w:rPr>
        <w:t xml:space="preserve">o </w:t>
      </w:r>
      <w:r w:rsidR="00F46F4F" w:rsidRPr="00C22562">
        <w:rPr>
          <w:rFonts w:ascii="Times New Roman" w:hAnsi="Times New Roman" w:cs="Times New Roman"/>
          <w:sz w:val="24"/>
          <w:szCs w:val="24"/>
        </w:rPr>
        <w:t>sleep disturbance</w:t>
      </w:r>
      <w:r w:rsidRPr="00C22562">
        <w:rPr>
          <w:rFonts w:ascii="Times New Roman" w:hAnsi="Times New Roman" w:cs="Times New Roman"/>
          <w:sz w:val="24"/>
          <w:szCs w:val="24"/>
        </w:rPr>
        <w:t xml:space="preserve"> and rest unsettling </w:t>
      </w:r>
      <w:r w:rsidR="00F46F4F" w:rsidRPr="00C22562">
        <w:rPr>
          <w:rFonts w:ascii="Times New Roman" w:hAnsi="Times New Roman" w:cs="Times New Roman"/>
          <w:sz w:val="24"/>
          <w:szCs w:val="24"/>
        </w:rPr>
        <w:t>could be due to the lower efficiency and its extension could be the reason of sound sleep</w:t>
      </w:r>
      <w:r w:rsidRPr="00C22562">
        <w:rPr>
          <w:rFonts w:ascii="Times New Roman" w:hAnsi="Times New Roman" w:cs="Times New Roman"/>
          <w:sz w:val="24"/>
          <w:szCs w:val="24"/>
        </w:rPr>
        <w:t xml:space="preserve">. </w:t>
      </w:r>
      <w:r w:rsidR="00F46F4F" w:rsidRPr="00C22562">
        <w:rPr>
          <w:rFonts w:ascii="Times New Roman" w:hAnsi="Times New Roman" w:cs="Times New Roman"/>
          <w:sz w:val="24"/>
          <w:szCs w:val="24"/>
        </w:rPr>
        <w:t>Sleep disturbance</w:t>
      </w:r>
      <w:r w:rsidRPr="00C22562">
        <w:rPr>
          <w:rFonts w:ascii="Times New Roman" w:hAnsi="Times New Roman" w:cs="Times New Roman"/>
          <w:sz w:val="24"/>
          <w:szCs w:val="24"/>
        </w:rPr>
        <w:t xml:space="preserve"> may </w:t>
      </w:r>
      <w:r w:rsidR="00F46F4F" w:rsidRPr="00C22562">
        <w:rPr>
          <w:rFonts w:ascii="Times New Roman" w:hAnsi="Times New Roman" w:cs="Times New Roman"/>
          <w:sz w:val="24"/>
          <w:szCs w:val="24"/>
        </w:rPr>
        <w:t>play an important role in obesity</w:t>
      </w:r>
      <w:r w:rsidRPr="00C22562">
        <w:rPr>
          <w:rFonts w:ascii="Times New Roman" w:hAnsi="Times New Roman" w:cs="Times New Roman"/>
          <w:sz w:val="24"/>
          <w:szCs w:val="24"/>
        </w:rPr>
        <w:t xml:space="preserve"> (Wurtman </w:t>
      </w:r>
      <w:r w:rsidRPr="000611BA">
        <w:rPr>
          <w:rFonts w:ascii="Times New Roman" w:hAnsi="Times New Roman" w:cs="Times New Roman"/>
          <w:color w:val="FF0000"/>
          <w:sz w:val="24"/>
          <w:szCs w:val="24"/>
          <w:u w:val="single"/>
          <w:rPrChange w:id="80" w:author="Windows User" w:date="2019-02-27T02:10:00Z">
            <w:rPr>
              <w:rFonts w:ascii="Times New Roman" w:hAnsi="Times New Roman" w:cs="Times New Roman"/>
              <w:sz w:val="24"/>
              <w:szCs w:val="24"/>
            </w:rPr>
          </w:rPrChange>
        </w:rPr>
        <w:t>and</w:t>
      </w:r>
      <w:ins w:id="81" w:author="Lenovo" w:date="2019-02-26T10:38:00Z">
        <w:r w:rsidR="00B60A9C">
          <w:rPr>
            <w:rFonts w:ascii="Times New Roman" w:hAnsi="Times New Roman" w:cs="Times New Roman"/>
            <w:sz w:val="24"/>
            <w:szCs w:val="24"/>
          </w:rPr>
          <w:t>&amp;</w:t>
        </w:r>
      </w:ins>
      <w:r w:rsidRPr="00C22562">
        <w:rPr>
          <w:rFonts w:ascii="Times New Roman" w:hAnsi="Times New Roman" w:cs="Times New Roman"/>
          <w:sz w:val="24"/>
          <w:szCs w:val="24"/>
        </w:rPr>
        <w:t xml:space="preserve"> Wurtman, 1995). </w:t>
      </w:r>
    </w:p>
    <w:p w:rsidR="00C26ABA" w:rsidRPr="00C22562" w:rsidRDefault="0009368D" w:rsidP="00C22562">
      <w:pPr>
        <w:spacing w:line="360" w:lineRule="auto"/>
        <w:ind w:firstLine="720"/>
        <w:jc w:val="both"/>
        <w:rPr>
          <w:rFonts w:ascii="Times New Roman" w:hAnsi="Times New Roman" w:cs="Times New Roman"/>
          <w:sz w:val="24"/>
          <w:szCs w:val="24"/>
        </w:rPr>
      </w:pPr>
      <w:r w:rsidRPr="00C22562">
        <w:rPr>
          <w:rFonts w:ascii="Times New Roman" w:hAnsi="Times New Roman" w:cs="Times New Roman"/>
          <w:sz w:val="24"/>
          <w:szCs w:val="24"/>
        </w:rPr>
        <w:t>Different studies have demonstrated the effect of sleep disturbance on obesity and suggested that sleep disturbance could play a role in the prevalence of obesity</w:t>
      </w:r>
      <w:r w:rsidR="00BF2439" w:rsidRPr="00C22562">
        <w:rPr>
          <w:rFonts w:ascii="Times New Roman" w:hAnsi="Times New Roman" w:cs="Times New Roman"/>
          <w:sz w:val="24"/>
          <w:szCs w:val="24"/>
        </w:rPr>
        <w:t xml:space="preserve">, which have been centering upon the investigations in the grown-ups. </w:t>
      </w:r>
      <w:r w:rsidR="009114E8" w:rsidRPr="00C22562">
        <w:rPr>
          <w:rFonts w:ascii="Times New Roman" w:hAnsi="Times New Roman" w:cs="Times New Roman"/>
          <w:sz w:val="24"/>
          <w:szCs w:val="24"/>
        </w:rPr>
        <w:t>Different studies have discovered that there could be several reasons of obesity and it</w:t>
      </w:r>
      <w:r w:rsidR="00BF2439" w:rsidRPr="00C22562">
        <w:rPr>
          <w:rFonts w:ascii="Times New Roman" w:hAnsi="Times New Roman" w:cs="Times New Roman"/>
          <w:sz w:val="24"/>
          <w:szCs w:val="24"/>
        </w:rPr>
        <w:t xml:space="preserve"> has been multiplied since 1980. In 2008, 1 out of 10 grown-ups were watched </w:t>
      </w:r>
      <w:r w:rsidR="009114E8" w:rsidRPr="00C22562">
        <w:rPr>
          <w:rFonts w:ascii="Times New Roman" w:hAnsi="Times New Roman" w:cs="Times New Roman"/>
          <w:sz w:val="24"/>
          <w:szCs w:val="24"/>
        </w:rPr>
        <w:t>examined</w:t>
      </w:r>
      <w:r w:rsidR="00BF2439" w:rsidRPr="00C22562">
        <w:rPr>
          <w:rFonts w:ascii="Times New Roman" w:hAnsi="Times New Roman" w:cs="Times New Roman"/>
          <w:sz w:val="24"/>
          <w:szCs w:val="24"/>
        </w:rPr>
        <w:t xml:space="preserve">, </w:t>
      </w:r>
      <w:r w:rsidR="009114E8" w:rsidRPr="00C22562">
        <w:rPr>
          <w:rFonts w:ascii="Times New Roman" w:hAnsi="Times New Roman" w:cs="Times New Roman"/>
          <w:sz w:val="24"/>
          <w:szCs w:val="24"/>
        </w:rPr>
        <w:t xml:space="preserve">which gave the results that women are more likely to get </w:t>
      </w:r>
      <w:r w:rsidR="009114E8" w:rsidRPr="00C22562">
        <w:rPr>
          <w:rFonts w:ascii="Times New Roman" w:hAnsi="Times New Roman" w:cs="Times New Roman"/>
          <w:sz w:val="24"/>
          <w:szCs w:val="24"/>
        </w:rPr>
        <w:lastRenderedPageBreak/>
        <w:t>obesity than men,</w:t>
      </w:r>
      <w:r w:rsidR="00F528F8">
        <w:rPr>
          <w:rFonts w:ascii="Times New Roman" w:hAnsi="Times New Roman" w:cs="Times New Roman"/>
          <w:sz w:val="24"/>
          <w:szCs w:val="24"/>
        </w:rPr>
        <w:t xml:space="preserve"> </w:t>
      </w:r>
      <w:r w:rsidR="009114E8" w:rsidRPr="00C22562">
        <w:rPr>
          <w:rFonts w:ascii="Times New Roman" w:hAnsi="Times New Roman" w:cs="Times New Roman"/>
          <w:sz w:val="24"/>
          <w:szCs w:val="24"/>
        </w:rPr>
        <w:t xml:space="preserve">which was </w:t>
      </w:r>
      <w:r w:rsidR="00BF2439" w:rsidRPr="00C22562">
        <w:rPr>
          <w:rFonts w:ascii="Times New Roman" w:hAnsi="Times New Roman" w:cs="Times New Roman"/>
          <w:sz w:val="24"/>
          <w:szCs w:val="24"/>
        </w:rPr>
        <w:t xml:space="preserve">paralleled by a pattern of </w:t>
      </w:r>
      <w:r w:rsidR="009114E8" w:rsidRPr="00C22562">
        <w:rPr>
          <w:rFonts w:ascii="Times New Roman" w:hAnsi="Times New Roman" w:cs="Times New Roman"/>
          <w:sz w:val="24"/>
          <w:szCs w:val="24"/>
        </w:rPr>
        <w:t>sleep disturbance</w:t>
      </w:r>
      <w:r w:rsidR="00BF2439" w:rsidRPr="00C22562">
        <w:rPr>
          <w:rFonts w:ascii="Times New Roman" w:hAnsi="Times New Roman" w:cs="Times New Roman"/>
          <w:sz w:val="24"/>
          <w:szCs w:val="24"/>
        </w:rPr>
        <w:t>.</w:t>
      </w:r>
      <w:r w:rsidR="000A077C" w:rsidRPr="00C22562">
        <w:rPr>
          <w:rFonts w:ascii="Times New Roman" w:hAnsi="Times New Roman" w:cs="Times New Roman"/>
          <w:sz w:val="24"/>
          <w:szCs w:val="24"/>
        </w:rPr>
        <w:t xml:space="preserve"> Both experimental and survey researches have been done to investigate the role of sleep disturbance in the prevalence of </w:t>
      </w:r>
      <w:r w:rsidR="00F528F8">
        <w:rPr>
          <w:rFonts w:ascii="Times New Roman" w:hAnsi="Times New Roman" w:cs="Times New Roman"/>
          <w:sz w:val="24"/>
          <w:szCs w:val="24"/>
        </w:rPr>
        <w:t>obesity</w:t>
      </w:r>
      <w:r w:rsidR="000A077C" w:rsidRPr="00C22562">
        <w:rPr>
          <w:rFonts w:ascii="Times New Roman" w:hAnsi="Times New Roman" w:cs="Times New Roman"/>
          <w:sz w:val="24"/>
          <w:szCs w:val="24"/>
        </w:rPr>
        <w:t>.</w:t>
      </w:r>
      <w:r w:rsidR="00BF2439" w:rsidRPr="00C22562">
        <w:rPr>
          <w:rFonts w:ascii="Times New Roman" w:hAnsi="Times New Roman" w:cs="Times New Roman"/>
          <w:sz w:val="24"/>
          <w:szCs w:val="24"/>
        </w:rPr>
        <w:t xml:space="preserve"> It is watched that </w:t>
      </w:r>
      <w:r w:rsidR="00CB001E" w:rsidRPr="00C22562">
        <w:rPr>
          <w:rFonts w:ascii="Times New Roman" w:hAnsi="Times New Roman" w:cs="Times New Roman"/>
          <w:sz w:val="24"/>
          <w:szCs w:val="24"/>
        </w:rPr>
        <w:t>sleep</w:t>
      </w:r>
      <w:r w:rsidR="00BF2439" w:rsidRPr="00C22562">
        <w:rPr>
          <w:rFonts w:ascii="Times New Roman" w:hAnsi="Times New Roman" w:cs="Times New Roman"/>
          <w:sz w:val="24"/>
          <w:szCs w:val="24"/>
        </w:rPr>
        <w:t xml:space="preserve"> is a vital modulator of the neuro</w:t>
      </w:r>
      <w:r w:rsidR="00F528F8">
        <w:rPr>
          <w:rFonts w:ascii="Times New Roman" w:hAnsi="Times New Roman" w:cs="Times New Roman"/>
          <w:sz w:val="24"/>
          <w:szCs w:val="24"/>
        </w:rPr>
        <w:t xml:space="preserve"> </w:t>
      </w:r>
      <w:r w:rsidR="00BF2439" w:rsidRPr="00C22562">
        <w:rPr>
          <w:rFonts w:ascii="Times New Roman" w:hAnsi="Times New Roman" w:cs="Times New Roman"/>
          <w:sz w:val="24"/>
          <w:szCs w:val="24"/>
        </w:rPr>
        <w:t xml:space="preserve">endocrine capacity and the glucose digestion and </w:t>
      </w:r>
      <w:r w:rsidR="00CB001E" w:rsidRPr="00C22562">
        <w:rPr>
          <w:rFonts w:ascii="Times New Roman" w:hAnsi="Times New Roman" w:cs="Times New Roman"/>
          <w:sz w:val="24"/>
          <w:szCs w:val="24"/>
        </w:rPr>
        <w:t>sleep disturbance</w:t>
      </w:r>
      <w:r w:rsidR="00BF2439" w:rsidRPr="00C22562">
        <w:rPr>
          <w:rFonts w:ascii="Times New Roman" w:hAnsi="Times New Roman" w:cs="Times New Roman"/>
          <w:sz w:val="24"/>
          <w:szCs w:val="24"/>
        </w:rPr>
        <w:t xml:space="preserve"> which has been indicated bringing about the metabolic and an endocrine adjustment, including the diminished glucose resistance and modification of the craving managing hormone</w:t>
      </w:r>
      <w:r w:rsidR="00C26ABA" w:rsidRPr="00C22562">
        <w:rPr>
          <w:rFonts w:ascii="Times New Roman" w:hAnsi="Times New Roman" w:cs="Times New Roman"/>
          <w:sz w:val="24"/>
          <w:szCs w:val="24"/>
        </w:rPr>
        <w:t>, which suggests</w:t>
      </w:r>
      <w:r w:rsidR="00BF2439" w:rsidRPr="00C22562">
        <w:rPr>
          <w:rFonts w:ascii="Times New Roman" w:hAnsi="Times New Roman" w:cs="Times New Roman"/>
          <w:sz w:val="24"/>
          <w:szCs w:val="24"/>
        </w:rPr>
        <w:t xml:space="preserve"> that the</w:t>
      </w:r>
      <w:r w:rsidR="00F528F8">
        <w:rPr>
          <w:rFonts w:ascii="Times New Roman" w:hAnsi="Times New Roman" w:cs="Times New Roman"/>
          <w:sz w:val="24"/>
          <w:szCs w:val="24"/>
        </w:rPr>
        <w:t xml:space="preserve"> </w:t>
      </w:r>
      <w:r w:rsidR="00BF2439" w:rsidRPr="00C22562">
        <w:rPr>
          <w:rFonts w:ascii="Times New Roman" w:hAnsi="Times New Roman" w:cs="Times New Roman"/>
          <w:sz w:val="24"/>
          <w:szCs w:val="24"/>
        </w:rPr>
        <w:t xml:space="preserve">connection between </w:t>
      </w:r>
      <w:r w:rsidR="00C26ABA" w:rsidRPr="00C22562">
        <w:rPr>
          <w:rFonts w:ascii="Times New Roman" w:hAnsi="Times New Roman" w:cs="Times New Roman"/>
          <w:sz w:val="24"/>
          <w:szCs w:val="24"/>
        </w:rPr>
        <w:t>sleep disturbance</w:t>
      </w:r>
      <w:r w:rsidR="00BF2439" w:rsidRPr="00C22562">
        <w:rPr>
          <w:rFonts w:ascii="Times New Roman" w:hAnsi="Times New Roman" w:cs="Times New Roman"/>
          <w:sz w:val="24"/>
          <w:szCs w:val="24"/>
        </w:rPr>
        <w:t xml:space="preserve"> and </w:t>
      </w:r>
      <w:r w:rsidR="00C26ABA" w:rsidRPr="00C22562">
        <w:rPr>
          <w:rFonts w:ascii="Times New Roman" w:hAnsi="Times New Roman" w:cs="Times New Roman"/>
          <w:sz w:val="24"/>
          <w:szCs w:val="24"/>
        </w:rPr>
        <w:t>obesity (</w:t>
      </w:r>
      <w:r w:rsidR="00C22562" w:rsidRPr="00C22562">
        <w:rPr>
          <w:rFonts w:ascii="Times New Roman" w:hAnsi="Times New Roman" w:cs="Times New Roman"/>
          <w:sz w:val="24"/>
          <w:szCs w:val="24"/>
        </w:rPr>
        <w:t>Sabrara&amp; Allen</w:t>
      </w:r>
      <w:r w:rsidR="00C26ABA" w:rsidRPr="00C22562">
        <w:rPr>
          <w:rFonts w:ascii="Times New Roman" w:hAnsi="Times New Roman" w:cs="Times New Roman"/>
          <w:sz w:val="24"/>
          <w:szCs w:val="24"/>
        </w:rPr>
        <w:t>, 20</w:t>
      </w:r>
      <w:r w:rsidR="00C22562" w:rsidRPr="00C22562">
        <w:rPr>
          <w:rFonts w:ascii="Times New Roman" w:hAnsi="Times New Roman" w:cs="Times New Roman"/>
          <w:sz w:val="24"/>
          <w:szCs w:val="24"/>
        </w:rPr>
        <w:t>09</w:t>
      </w:r>
      <w:r w:rsidR="00C26ABA" w:rsidRPr="00C22562">
        <w:rPr>
          <w:rFonts w:ascii="Times New Roman" w:hAnsi="Times New Roman" w:cs="Times New Roman"/>
          <w:sz w:val="24"/>
          <w:szCs w:val="24"/>
        </w:rPr>
        <w:t>).</w:t>
      </w:r>
    </w:p>
    <w:p w:rsidR="00BE00CA" w:rsidRPr="00C22562" w:rsidRDefault="00C26ABA" w:rsidP="00B60A9C">
      <w:pPr>
        <w:autoSpaceDE w:val="0"/>
        <w:autoSpaceDN w:val="0"/>
        <w:adjustRightInd w:val="0"/>
        <w:spacing w:afterLines="200" w:after="480" w:line="360" w:lineRule="auto"/>
        <w:contextualSpacing/>
        <w:jc w:val="both"/>
        <w:rPr>
          <w:rFonts w:ascii="Times New Roman" w:hAnsi="Times New Roman" w:cs="Times New Roman"/>
          <w:b/>
          <w:sz w:val="24"/>
          <w:szCs w:val="24"/>
        </w:rPr>
      </w:pPr>
      <w:r w:rsidRPr="00C22562">
        <w:rPr>
          <w:rFonts w:ascii="Times New Roman" w:hAnsi="Times New Roman" w:cs="Times New Roman"/>
          <w:b/>
          <w:sz w:val="24"/>
          <w:szCs w:val="24"/>
        </w:rPr>
        <w:t>Association between Anxiety and Body Mass Index</w:t>
      </w:r>
    </w:p>
    <w:p w:rsidR="008E31AE" w:rsidRPr="00C22562" w:rsidRDefault="008E31AE">
      <w:pPr>
        <w:autoSpaceDE w:val="0"/>
        <w:autoSpaceDN w:val="0"/>
        <w:adjustRightInd w:val="0"/>
        <w:spacing w:afterLines="200" w:after="480" w:line="360" w:lineRule="auto"/>
        <w:ind w:firstLine="720"/>
        <w:contextualSpacing/>
        <w:jc w:val="both"/>
        <w:rPr>
          <w:rFonts w:ascii="Times New Roman" w:hAnsi="Times New Roman" w:cs="Times New Roman"/>
          <w:b/>
          <w:sz w:val="24"/>
          <w:szCs w:val="24"/>
        </w:rPr>
      </w:pPr>
      <w:r w:rsidRPr="00C22562">
        <w:rPr>
          <w:rFonts w:ascii="Times New Roman" w:hAnsi="Times New Roman" w:cs="Times New Roman"/>
          <w:sz w:val="24"/>
          <w:szCs w:val="24"/>
        </w:rPr>
        <w:t>Obesity, anxiety, and social uneasiness has solid affiliation. The general population having higher weight turn into the probability of tension and social anxiety. The normal estim</w:t>
      </w:r>
      <w:r w:rsidR="00F528F8">
        <w:rPr>
          <w:rFonts w:ascii="Times New Roman" w:hAnsi="Times New Roman" w:cs="Times New Roman"/>
          <w:sz w:val="24"/>
          <w:szCs w:val="24"/>
        </w:rPr>
        <w:t xml:space="preserve">ation of BMI (Body Mass Index) </w:t>
      </w:r>
      <w:r w:rsidRPr="00C22562">
        <w:rPr>
          <w:rFonts w:ascii="Times New Roman" w:hAnsi="Times New Roman" w:cs="Times New Roman"/>
          <w:sz w:val="24"/>
          <w:szCs w:val="24"/>
        </w:rPr>
        <w:t xml:space="preserve">is under twenty five. Individuals having 30 or 30+ BMI </w:t>
      </w:r>
      <w:ins w:id="82" w:author="Windows User" w:date="2019-02-27T02:36:00Z">
        <w:r w:rsidR="00DE1B0F">
          <w:rPr>
            <w:rFonts w:ascii="Times New Roman" w:hAnsi="Times New Roman" w:cs="Times New Roman"/>
            <w:sz w:val="24"/>
            <w:szCs w:val="24"/>
          </w:rPr>
          <w:t>s</w:t>
        </w:r>
      </w:ins>
      <w:r w:rsidRPr="00C22562">
        <w:rPr>
          <w:rFonts w:ascii="Times New Roman" w:hAnsi="Times New Roman" w:cs="Times New Roman"/>
          <w:sz w:val="24"/>
          <w:szCs w:val="24"/>
        </w:rPr>
        <w:t>entered into the range of obesity</w:t>
      </w:r>
      <w:ins w:id="83" w:author="Lenovo" w:date="2019-02-26T10:42:00Z">
        <w:r w:rsidR="00C53F2D">
          <w:rPr>
            <w:rFonts w:ascii="Times New Roman" w:hAnsi="Times New Roman" w:cs="Times New Roman"/>
            <w:sz w:val="24"/>
            <w:szCs w:val="24"/>
          </w:rPr>
          <w:t xml:space="preserve"> </w:t>
        </w:r>
      </w:ins>
      <w:r w:rsidRPr="00C22562">
        <w:rPr>
          <w:rFonts w:ascii="Times New Roman" w:hAnsi="Times New Roman" w:cs="Times New Roman"/>
          <w:sz w:val="24"/>
          <w:szCs w:val="24"/>
        </w:rPr>
        <w:t xml:space="preserve">. </w:t>
      </w:r>
      <w:ins w:id="84" w:author="Lenovo" w:date="2019-02-26T10:42:00Z">
        <w:r w:rsidR="00C53F2D" w:rsidRPr="00400233">
          <w:rPr>
            <w:rFonts w:ascii="Times New Roman" w:hAnsi="Times New Roman" w:cs="Times New Roman"/>
            <w:color w:val="FF0000"/>
            <w:sz w:val="24"/>
            <w:szCs w:val="24"/>
            <w:rPrChange w:id="85" w:author="Windows User" w:date="2019-02-27T02:18:00Z">
              <w:rPr>
                <w:rFonts w:ascii="Times New Roman" w:hAnsi="Times New Roman" w:cs="Times New Roman"/>
                <w:sz w:val="24"/>
                <w:szCs w:val="24"/>
              </w:rPr>
            </w:rPrChange>
          </w:rPr>
          <w:t>(add</w:t>
        </w:r>
      </w:ins>
      <w:ins w:id="86" w:author="Lenovo" w:date="2019-02-26T10:45:00Z">
        <w:r w:rsidR="00C53F2D" w:rsidRPr="00400233">
          <w:rPr>
            <w:rFonts w:ascii="Times New Roman" w:hAnsi="Times New Roman" w:cs="Times New Roman"/>
            <w:color w:val="FF0000"/>
            <w:sz w:val="24"/>
            <w:szCs w:val="24"/>
            <w:rPrChange w:id="87" w:author="Windows User" w:date="2019-02-27T02:18:00Z">
              <w:rPr>
                <w:rFonts w:ascii="Times New Roman" w:hAnsi="Times New Roman" w:cs="Times New Roman"/>
                <w:sz w:val="24"/>
                <w:szCs w:val="24"/>
              </w:rPr>
            </w:rPrChange>
          </w:rPr>
          <w:t xml:space="preserve"> citation </w:t>
        </w:r>
      </w:ins>
      <w:ins w:id="88" w:author="Lenovo" w:date="2019-02-26T10:42:00Z">
        <w:r w:rsidR="00C53F2D" w:rsidRPr="00400233">
          <w:rPr>
            <w:rFonts w:ascii="Times New Roman" w:hAnsi="Times New Roman" w:cs="Times New Roman"/>
            <w:color w:val="FF0000"/>
            <w:sz w:val="24"/>
            <w:szCs w:val="24"/>
            <w:rPrChange w:id="89" w:author="Windows User" w:date="2019-02-27T02:18:00Z">
              <w:rPr>
                <w:rFonts w:ascii="Times New Roman" w:hAnsi="Times New Roman" w:cs="Times New Roman"/>
                <w:sz w:val="24"/>
                <w:szCs w:val="24"/>
              </w:rPr>
            </w:rPrChange>
          </w:rPr>
          <w:t xml:space="preserve"> refrence of above statement</w:t>
        </w:r>
      </w:ins>
      <w:ins w:id="90" w:author="Windows User" w:date="2019-02-27T02:18:00Z">
        <w:r w:rsidR="00400233">
          <w:rPr>
            <w:rFonts w:ascii="Times New Roman" w:hAnsi="Times New Roman" w:cs="Times New Roman"/>
            <w:color w:val="FF0000"/>
            <w:sz w:val="24"/>
            <w:szCs w:val="24"/>
          </w:rPr>
          <w:t>)</w:t>
        </w:r>
      </w:ins>
      <w:ins w:id="91" w:author="Lenovo" w:date="2019-02-26T10:42:00Z">
        <w:r w:rsidR="00C53F2D">
          <w:rPr>
            <w:rFonts w:ascii="Times New Roman" w:hAnsi="Times New Roman" w:cs="Times New Roman"/>
            <w:sz w:val="24"/>
            <w:szCs w:val="24"/>
          </w:rPr>
          <w:t xml:space="preserve"> </w:t>
        </w:r>
      </w:ins>
      <w:r w:rsidRPr="00C22562">
        <w:rPr>
          <w:rFonts w:ascii="Times New Roman" w:hAnsi="Times New Roman" w:cs="Times New Roman"/>
          <w:sz w:val="24"/>
          <w:szCs w:val="24"/>
        </w:rPr>
        <w:t xml:space="preserve">These individuals pronounced as obese, on the grounds that their overweight make issues to keep up the connections with others in the society. These individuals ordinarily neglected to keep up their companionship, adoring and hint connections. Their sexual life additionally harms because of </w:t>
      </w:r>
      <w:r w:rsidR="008777CF" w:rsidRPr="00C22562">
        <w:rPr>
          <w:rFonts w:ascii="Times New Roman" w:hAnsi="Times New Roman" w:cs="Times New Roman"/>
          <w:sz w:val="24"/>
          <w:szCs w:val="24"/>
        </w:rPr>
        <w:t>neglecting behavior</w:t>
      </w:r>
      <w:r w:rsidRPr="00C22562">
        <w:rPr>
          <w:rFonts w:ascii="Times New Roman" w:hAnsi="Times New Roman" w:cs="Times New Roman"/>
          <w:sz w:val="24"/>
          <w:szCs w:val="24"/>
        </w:rPr>
        <w:t xml:space="preserve"> by the others. At first this examination directed on kids and demonstrated the outcomes that higher weight file have larger amount of social </w:t>
      </w:r>
      <w:r w:rsidR="0030138F" w:rsidRPr="00C22562">
        <w:rPr>
          <w:rFonts w:ascii="Times New Roman" w:hAnsi="Times New Roman" w:cs="Times New Roman"/>
          <w:sz w:val="24"/>
          <w:szCs w:val="24"/>
        </w:rPr>
        <w:t>anxiety</w:t>
      </w:r>
      <w:r w:rsidRPr="00C22562">
        <w:rPr>
          <w:rFonts w:ascii="Times New Roman" w:hAnsi="Times New Roman" w:cs="Times New Roman"/>
          <w:sz w:val="24"/>
          <w:szCs w:val="24"/>
        </w:rPr>
        <w:t>. Later on comparative investigation led on the grown-ups and comparative outcomes established (Rofey et al., 2009).</w:t>
      </w:r>
      <w:del w:id="92" w:author="Lenovo" w:date="2019-02-26T10:42:00Z">
        <w:r w:rsidRPr="00C22562" w:rsidDel="00C53F2D">
          <w:rPr>
            <w:rFonts w:ascii="Times New Roman" w:hAnsi="Times New Roman" w:cs="Times New Roman"/>
            <w:sz w:val="24"/>
            <w:szCs w:val="24"/>
          </w:rPr>
          <w:delText xml:space="preserve"> </w:delText>
        </w:r>
      </w:del>
      <w:ins w:id="93" w:author="Lenovo" w:date="2019-02-26T10:41:00Z">
        <w:r w:rsidR="00C53F2D">
          <w:rPr>
            <w:rFonts w:ascii="Times New Roman" w:hAnsi="Times New Roman" w:cs="Times New Roman"/>
            <w:sz w:val="24"/>
            <w:szCs w:val="24"/>
          </w:rPr>
          <w:t xml:space="preserve"> </w:t>
        </w:r>
      </w:ins>
      <w:r w:rsidRPr="00C22562">
        <w:rPr>
          <w:rFonts w:ascii="Times New Roman" w:hAnsi="Times New Roman" w:cs="Times New Roman"/>
          <w:sz w:val="24"/>
          <w:szCs w:val="24"/>
        </w:rPr>
        <w:t>Moreover, it is</w:t>
      </w:r>
      <w:r w:rsidR="0030138F" w:rsidRPr="00C22562">
        <w:rPr>
          <w:rFonts w:ascii="Times New Roman" w:hAnsi="Times New Roman" w:cs="Times New Roman"/>
          <w:sz w:val="24"/>
          <w:szCs w:val="24"/>
        </w:rPr>
        <w:t xml:space="preserve"> also possible that there could be other several reasons which could take part in obesity and the increment of BMI</w:t>
      </w:r>
      <w:r w:rsidR="00F528F8">
        <w:rPr>
          <w:rFonts w:ascii="Times New Roman" w:hAnsi="Times New Roman" w:cs="Times New Roman"/>
          <w:sz w:val="24"/>
          <w:szCs w:val="24"/>
        </w:rPr>
        <w:t xml:space="preserve"> </w:t>
      </w:r>
      <w:r w:rsidR="0030138F" w:rsidRPr="00C22562">
        <w:rPr>
          <w:rFonts w:ascii="Times New Roman" w:hAnsi="Times New Roman" w:cs="Times New Roman"/>
          <w:sz w:val="24"/>
          <w:szCs w:val="24"/>
        </w:rPr>
        <w:t xml:space="preserve">there could be different factors which could be the reason of the affiliation of both BMI and social anxiety, </w:t>
      </w:r>
      <w:r w:rsidRPr="00C22562">
        <w:rPr>
          <w:rFonts w:ascii="Times New Roman" w:hAnsi="Times New Roman" w:cs="Times New Roman"/>
          <w:sz w:val="24"/>
          <w:szCs w:val="24"/>
        </w:rPr>
        <w:t xml:space="preserve">For example, earlier examinations have demonstrated a relationship among backwards influences and issue with grown-up's indulging. While </w:t>
      </w:r>
      <w:r w:rsidR="0030138F" w:rsidRPr="00C22562">
        <w:rPr>
          <w:rFonts w:ascii="Times New Roman" w:hAnsi="Times New Roman" w:cs="Times New Roman"/>
          <w:sz w:val="24"/>
          <w:szCs w:val="24"/>
        </w:rPr>
        <w:t>excessive</w:t>
      </w:r>
      <w:r w:rsidRPr="00C22562">
        <w:rPr>
          <w:rFonts w:ascii="Times New Roman" w:hAnsi="Times New Roman" w:cs="Times New Roman"/>
          <w:sz w:val="24"/>
          <w:szCs w:val="24"/>
        </w:rPr>
        <w:t xml:space="preserve"> eating is connected with the weight, so it is an exceptionally natural reason for overweighting or </w:t>
      </w:r>
      <w:r w:rsidR="0030138F" w:rsidRPr="00C22562">
        <w:rPr>
          <w:rFonts w:ascii="Times New Roman" w:hAnsi="Times New Roman" w:cs="Times New Roman"/>
          <w:sz w:val="24"/>
          <w:szCs w:val="24"/>
        </w:rPr>
        <w:t>BMI</w:t>
      </w:r>
      <w:r w:rsidRPr="00C22562">
        <w:rPr>
          <w:rFonts w:ascii="Times New Roman" w:hAnsi="Times New Roman" w:cs="Times New Roman"/>
          <w:sz w:val="24"/>
          <w:szCs w:val="24"/>
        </w:rPr>
        <w:t xml:space="preserve"> (Jansen et al., 2008). </w:t>
      </w:r>
    </w:p>
    <w:p w:rsidR="00B60A9C" w:rsidRDefault="003C0B66">
      <w:pPr>
        <w:autoSpaceDE w:val="0"/>
        <w:autoSpaceDN w:val="0"/>
        <w:adjustRightInd w:val="0"/>
        <w:spacing w:afterLines="200" w:after="480" w:line="360" w:lineRule="auto"/>
        <w:contextualSpacing/>
        <w:jc w:val="both"/>
        <w:rPr>
          <w:rFonts w:ascii="Times New Roman" w:hAnsi="Times New Roman" w:cs="Times New Roman"/>
          <w:color w:val="000000" w:themeColor="text1"/>
          <w:sz w:val="24"/>
          <w:szCs w:val="24"/>
        </w:rPr>
      </w:pPr>
      <w:r w:rsidRPr="00C22562">
        <w:rPr>
          <w:rFonts w:ascii="Times New Roman" w:hAnsi="Times New Roman" w:cs="Times New Roman"/>
          <w:sz w:val="24"/>
          <w:szCs w:val="24"/>
        </w:rPr>
        <w:tab/>
      </w:r>
      <w:r w:rsidR="0046021A" w:rsidRPr="00C22562">
        <w:rPr>
          <w:rFonts w:ascii="Times New Roman" w:hAnsi="Times New Roman" w:cs="Times New Roman"/>
          <w:bCs/>
          <w:sz w:val="24"/>
          <w:szCs w:val="24"/>
        </w:rPr>
        <w:t>As concerned with others reason and factors some studies have been done in this regard to establish the results ab</w:t>
      </w:r>
      <w:ins w:id="94" w:author="Lenovo" w:date="2019-02-26T10:42:00Z">
        <w:r w:rsidR="00C53F2D" w:rsidRPr="00400233">
          <w:rPr>
            <w:rFonts w:ascii="Times New Roman" w:hAnsi="Times New Roman" w:cs="Times New Roman"/>
            <w:bCs/>
            <w:color w:val="FF0000"/>
            <w:sz w:val="24"/>
            <w:szCs w:val="24"/>
            <w:rPrChange w:id="95" w:author="Windows User" w:date="2019-02-27T02:18:00Z">
              <w:rPr>
                <w:rFonts w:ascii="Times New Roman" w:hAnsi="Times New Roman" w:cs="Times New Roman"/>
                <w:bCs/>
                <w:sz w:val="24"/>
                <w:szCs w:val="24"/>
              </w:rPr>
            </w:rPrChange>
          </w:rPr>
          <w:t>(?)</w:t>
        </w:r>
      </w:ins>
      <w:r w:rsidR="0046021A" w:rsidRPr="00400233">
        <w:rPr>
          <w:rFonts w:ascii="Times New Roman" w:hAnsi="Times New Roman" w:cs="Times New Roman"/>
          <w:bCs/>
          <w:color w:val="FF0000"/>
          <w:sz w:val="24"/>
          <w:szCs w:val="24"/>
          <w:rPrChange w:id="96" w:author="Windows User" w:date="2019-02-27T02:18:00Z">
            <w:rPr>
              <w:rFonts w:ascii="Times New Roman" w:hAnsi="Times New Roman" w:cs="Times New Roman"/>
              <w:bCs/>
              <w:sz w:val="24"/>
              <w:szCs w:val="24"/>
            </w:rPr>
          </w:rPrChange>
        </w:rPr>
        <w:t xml:space="preserve"> </w:t>
      </w:r>
      <w:r w:rsidR="0046021A" w:rsidRPr="00C22562">
        <w:rPr>
          <w:rFonts w:ascii="Times New Roman" w:hAnsi="Times New Roman" w:cs="Times New Roman"/>
          <w:bCs/>
          <w:sz w:val="24"/>
          <w:szCs w:val="24"/>
        </w:rPr>
        <w:t>out calorie gain and the increment of the BMI</w:t>
      </w:r>
      <w:r w:rsidR="006129FE">
        <w:rPr>
          <w:rFonts w:ascii="Times New Roman" w:hAnsi="Times New Roman" w:cs="Times New Roman"/>
          <w:bCs/>
          <w:sz w:val="24"/>
          <w:szCs w:val="24"/>
        </w:rPr>
        <w:t xml:space="preserve"> </w:t>
      </w:r>
      <w:r w:rsidR="004B6AB7" w:rsidRPr="00C22562">
        <w:rPr>
          <w:rFonts w:ascii="Times New Roman" w:hAnsi="Times New Roman" w:cs="Times New Roman"/>
          <w:bCs/>
          <w:sz w:val="24"/>
          <w:szCs w:val="24"/>
        </w:rPr>
        <w:t>which</w:t>
      </w:r>
      <w:r w:rsidR="00EB19AF" w:rsidRPr="00C22562">
        <w:rPr>
          <w:rFonts w:ascii="Times New Roman" w:hAnsi="Times New Roman" w:cs="Times New Roman"/>
          <w:bCs/>
          <w:sz w:val="24"/>
          <w:szCs w:val="24"/>
        </w:rPr>
        <w:t xml:space="preserve"> directed an examination and established the outcomes in a relationship between less physical movement and higher </w:t>
      </w:r>
      <w:r w:rsidR="004B6AB7" w:rsidRPr="00C22562">
        <w:rPr>
          <w:rFonts w:ascii="Times New Roman" w:hAnsi="Times New Roman" w:cs="Times New Roman"/>
          <w:bCs/>
          <w:sz w:val="24"/>
          <w:szCs w:val="24"/>
        </w:rPr>
        <w:t>BMI</w:t>
      </w:r>
      <w:r w:rsidR="00EB19AF" w:rsidRPr="00C22562">
        <w:rPr>
          <w:rFonts w:ascii="Times New Roman" w:hAnsi="Times New Roman" w:cs="Times New Roman"/>
          <w:bCs/>
          <w:sz w:val="24"/>
          <w:szCs w:val="24"/>
        </w:rPr>
        <w:t xml:space="preserve"> for pre-adult young ladies and young men. In this examination an uncommon point raised about the calories </w:t>
      </w:r>
      <w:r w:rsidR="004B6AB7" w:rsidRPr="00C22562">
        <w:rPr>
          <w:rFonts w:ascii="Times New Roman" w:hAnsi="Times New Roman" w:cs="Times New Roman"/>
          <w:bCs/>
          <w:sz w:val="24"/>
          <w:szCs w:val="24"/>
        </w:rPr>
        <w:t>enhancement</w:t>
      </w:r>
      <w:r w:rsidR="00EB19AF" w:rsidRPr="00C22562">
        <w:rPr>
          <w:rFonts w:ascii="Times New Roman" w:hAnsi="Times New Roman" w:cs="Times New Roman"/>
          <w:bCs/>
          <w:sz w:val="24"/>
          <w:szCs w:val="24"/>
        </w:rPr>
        <w:t xml:space="preserve"> and the level of </w:t>
      </w:r>
      <w:r w:rsidR="004B6AB7" w:rsidRPr="00C22562">
        <w:rPr>
          <w:rFonts w:ascii="Times New Roman" w:hAnsi="Times New Roman" w:cs="Times New Roman"/>
          <w:bCs/>
          <w:sz w:val="24"/>
          <w:szCs w:val="24"/>
        </w:rPr>
        <w:t>BMI</w:t>
      </w:r>
      <w:r w:rsidR="00EB19AF" w:rsidRPr="00C22562">
        <w:rPr>
          <w:rFonts w:ascii="Times New Roman" w:hAnsi="Times New Roman" w:cs="Times New Roman"/>
          <w:bCs/>
          <w:sz w:val="24"/>
          <w:szCs w:val="24"/>
        </w:rPr>
        <w:t xml:space="preserve"> (</w:t>
      </w:r>
      <w:r w:rsidR="006C3649">
        <w:rPr>
          <w:rFonts w:ascii="Times New Roman" w:hAnsi="Times New Roman" w:cs="Times New Roman"/>
          <w:bCs/>
          <w:sz w:val="24"/>
          <w:szCs w:val="24"/>
        </w:rPr>
        <w:t>Aronne,</w:t>
      </w:r>
      <w:r w:rsidR="006C3649" w:rsidRPr="006C3649">
        <w:rPr>
          <w:rFonts w:ascii="Times New Roman" w:hAnsi="Times New Roman" w:cs="Times New Roman"/>
          <w:bCs/>
          <w:sz w:val="24"/>
          <w:szCs w:val="24"/>
        </w:rPr>
        <w:t xml:space="preserve"> Mackintosh,</w:t>
      </w:r>
      <w:r w:rsidR="006C3649">
        <w:rPr>
          <w:rFonts w:ascii="Times New Roman" w:hAnsi="Times New Roman" w:cs="Times New Roman"/>
          <w:bCs/>
          <w:sz w:val="24"/>
          <w:szCs w:val="24"/>
        </w:rPr>
        <w:t xml:space="preserve"> Rosenbaum, </w:t>
      </w:r>
      <w:r w:rsidR="006C3649" w:rsidRPr="006C3649">
        <w:rPr>
          <w:rFonts w:ascii="Times New Roman" w:hAnsi="Times New Roman" w:cs="Times New Roman"/>
          <w:bCs/>
          <w:sz w:val="24"/>
          <w:szCs w:val="24"/>
        </w:rPr>
        <w:t xml:space="preserve"> Leibel, &amp;</w:t>
      </w:r>
      <w:r w:rsidR="006C3649">
        <w:rPr>
          <w:rFonts w:ascii="Times New Roman" w:hAnsi="Times New Roman" w:cs="Times New Roman"/>
          <w:bCs/>
          <w:sz w:val="24"/>
          <w:szCs w:val="24"/>
        </w:rPr>
        <w:t xml:space="preserve"> </w:t>
      </w:r>
      <w:r w:rsidR="006C3649" w:rsidRPr="006C3649">
        <w:rPr>
          <w:rFonts w:ascii="Times New Roman" w:hAnsi="Times New Roman" w:cs="Times New Roman"/>
          <w:bCs/>
          <w:sz w:val="24"/>
          <w:szCs w:val="24"/>
        </w:rPr>
        <w:t xml:space="preserve"> Hirsch,1997</w:t>
      </w:r>
      <w:r w:rsidR="006C3649">
        <w:rPr>
          <w:rFonts w:ascii="Times New Roman" w:hAnsi="Times New Roman" w:cs="Times New Roman"/>
          <w:bCs/>
          <w:sz w:val="24"/>
          <w:szCs w:val="24"/>
        </w:rPr>
        <w:t>).</w:t>
      </w:r>
    </w:p>
    <w:p w:rsidR="00B60A9C" w:rsidRDefault="000B6FE6">
      <w:pPr>
        <w:pStyle w:val="NormalWeb"/>
        <w:shd w:val="clear" w:color="auto" w:fill="FFFFFF"/>
        <w:spacing w:before="0" w:beforeAutospacing="0" w:afterLines="200" w:after="480" w:afterAutospacing="0" w:line="360" w:lineRule="auto"/>
        <w:contextualSpacing/>
        <w:jc w:val="both"/>
        <w:rPr>
          <w:color w:val="000000" w:themeColor="text1"/>
        </w:rPr>
      </w:pPr>
      <w:r w:rsidRPr="00C22562">
        <w:rPr>
          <w:color w:val="000000" w:themeColor="text1"/>
        </w:rPr>
        <w:lastRenderedPageBreak/>
        <w:t>The concept of weight management is important to keep control of so that the body can achieve and maintain good health. In today’s society, people have created an ideal sense of beauty and body image that is difficult to maintain. Women are especially prone to feeling dissatisfied with their body shape and feel pressured to stay thin. Comparisons of body weight, family and friend influence, environmental changes, food availability, and doctoral advice all affect body shape</w:t>
      </w:r>
      <w:r w:rsidR="00C22562" w:rsidRPr="00C22562">
        <w:rPr>
          <w:color w:val="000000" w:themeColor="text1"/>
        </w:rPr>
        <w:t xml:space="preserve">. </w:t>
      </w:r>
      <w:r w:rsidRPr="00C22562">
        <w:rPr>
          <w:color w:val="000000" w:themeColor="text1"/>
        </w:rPr>
        <w:t>Various shapes and sizes can form a healthy body, but exercise, rest, and nutritious food items must be part of the daily routine (</w:t>
      </w:r>
      <w:r w:rsidR="002F0FC5" w:rsidRPr="006C3649">
        <w:rPr>
          <w:color w:val="000000" w:themeColor="text1"/>
        </w:rPr>
        <w:t>Fox,</w:t>
      </w:r>
      <w:del w:id="97" w:author="Lenovo" w:date="2019-02-26T12:35:00Z">
        <w:r w:rsidR="002F0FC5" w:rsidRPr="006C3649" w:rsidDel="00BD37CB">
          <w:rPr>
            <w:color w:val="000000" w:themeColor="text1"/>
          </w:rPr>
          <w:delText xml:space="preserve">  </w:delText>
        </w:r>
      </w:del>
      <w:r w:rsidR="002F0FC5" w:rsidRPr="006C3649">
        <w:rPr>
          <w:color w:val="000000" w:themeColor="text1"/>
        </w:rPr>
        <w:t>&amp; Hillsdon, 2007)</w:t>
      </w:r>
      <w:r w:rsidRPr="00C22562">
        <w:rPr>
          <w:color w:val="000000" w:themeColor="text1"/>
        </w:rPr>
        <w:t>.</w:t>
      </w:r>
    </w:p>
    <w:p w:rsidR="00B60A9C" w:rsidRDefault="00426711">
      <w:pPr>
        <w:pStyle w:val="NormalWeb"/>
        <w:shd w:val="clear" w:color="auto" w:fill="FFFFFF"/>
        <w:spacing w:before="0" w:beforeAutospacing="0" w:afterLines="200" w:after="480" w:afterAutospacing="0" w:line="360" w:lineRule="auto"/>
        <w:contextualSpacing/>
        <w:jc w:val="both"/>
        <w:rPr>
          <w:b/>
          <w:color w:val="000000" w:themeColor="text1"/>
        </w:rPr>
      </w:pPr>
      <w:r w:rsidRPr="00C22562">
        <w:rPr>
          <w:b/>
          <w:color w:val="000000" w:themeColor="text1"/>
        </w:rPr>
        <w:t xml:space="preserve">Rationale </w:t>
      </w:r>
    </w:p>
    <w:p w:rsidR="00B60A9C" w:rsidRDefault="00426711">
      <w:pPr>
        <w:pStyle w:val="NormalWeb"/>
        <w:shd w:val="clear" w:color="auto" w:fill="FFFFFF"/>
        <w:spacing w:before="0" w:beforeAutospacing="0" w:afterLines="200" w:after="480" w:afterAutospacing="0" w:line="360" w:lineRule="auto"/>
        <w:contextualSpacing/>
        <w:jc w:val="both"/>
        <w:rPr>
          <w:ins w:id="98" w:author="Lenovo" w:date="2019-02-26T11:35:00Z"/>
        </w:rPr>
      </w:pPr>
      <w:r w:rsidRPr="00C22562">
        <w:rPr>
          <w:b/>
          <w:color w:val="000000" w:themeColor="text1"/>
        </w:rPr>
        <w:tab/>
      </w:r>
      <w:r w:rsidRPr="00C22562">
        <w:t xml:space="preserve">For a long time it has been considered that the basic reason of sleep disturbance is due to depression and anxiety. </w:t>
      </w:r>
      <w:r w:rsidRPr="00C22562">
        <w:rPr>
          <w:color w:val="000000" w:themeColor="text1"/>
        </w:rPr>
        <w:t>Obesity is such a syndrome that is highly created by the synergy of a combination of the genital, a</w:t>
      </w:r>
      <w:r w:rsidR="00E53E7D">
        <w:rPr>
          <w:color w:val="000000" w:themeColor="text1"/>
        </w:rPr>
        <w:t xml:space="preserve"> nutritious</w:t>
      </w:r>
      <w:r w:rsidRPr="00C22562">
        <w:rPr>
          <w:color w:val="000000" w:themeColor="text1"/>
        </w:rPr>
        <w:t>, the style of living &amp; some contingent factors</w:t>
      </w:r>
      <w:r w:rsidRPr="00C22562">
        <w:rPr>
          <w:b/>
        </w:rPr>
        <w:t xml:space="preserve">. </w:t>
      </w:r>
      <w:r w:rsidRPr="00C22562">
        <w:rPr>
          <w:bCs/>
        </w:rPr>
        <w:t>In presenting research the level of sleep disturbance social interaction anxiety and body shape among obese have been examined</w:t>
      </w:r>
      <w:r w:rsidRPr="00C22562">
        <w:rPr>
          <w:b/>
        </w:rPr>
        <w:t xml:space="preserve">. </w:t>
      </w:r>
      <w:r w:rsidRPr="00C22562">
        <w:t>In this study it has been elaborated the association between general sleep disturbance &amp; social interaction anxiety on the implications of body mass index</w:t>
      </w:r>
      <w:r w:rsidRPr="00C22562">
        <w:rPr>
          <w:b/>
        </w:rPr>
        <w:t xml:space="preserve">. </w:t>
      </w:r>
      <w:r w:rsidRPr="00C22562">
        <w:t>Purpose of the research was to check the relationship of general sleep disturbance and social interaction anxiety, and also to check the mediating effect of body shape.</w:t>
      </w:r>
    </w:p>
    <w:p w:rsidR="001C4A3F" w:rsidRPr="00400233" w:rsidRDefault="001C4A3F">
      <w:pPr>
        <w:pStyle w:val="NormalWeb"/>
        <w:shd w:val="clear" w:color="auto" w:fill="FFFFFF"/>
        <w:spacing w:before="0" w:beforeAutospacing="0" w:afterLines="200" w:after="480" w:afterAutospacing="0" w:line="360" w:lineRule="auto"/>
        <w:contextualSpacing/>
        <w:jc w:val="both"/>
        <w:rPr>
          <w:ins w:id="99" w:author="Lenovo" w:date="2019-02-26T11:35:00Z"/>
          <w:color w:val="FF0000"/>
          <w:rPrChange w:id="100" w:author="Windows User" w:date="2019-02-27T02:19:00Z">
            <w:rPr>
              <w:ins w:id="101" w:author="Lenovo" w:date="2019-02-26T11:35:00Z"/>
            </w:rPr>
          </w:rPrChange>
        </w:rPr>
      </w:pPr>
      <w:ins w:id="102" w:author="Lenovo" w:date="2019-02-26T11:35:00Z">
        <w:r w:rsidRPr="00400233">
          <w:rPr>
            <w:color w:val="FF0000"/>
            <w:rPrChange w:id="103" w:author="Windows User" w:date="2019-02-27T02:19:00Z">
              <w:rPr/>
            </w:rPrChange>
          </w:rPr>
          <w:t>(add indeginous  study as well)</w:t>
        </w:r>
      </w:ins>
    </w:p>
    <w:p w:rsidR="001C4A3F" w:rsidRPr="00400233" w:rsidRDefault="001C4A3F">
      <w:pPr>
        <w:pStyle w:val="NormalWeb"/>
        <w:shd w:val="clear" w:color="auto" w:fill="FFFFFF"/>
        <w:spacing w:before="0" w:beforeAutospacing="0" w:afterLines="200" w:after="480" w:afterAutospacing="0" w:line="360" w:lineRule="auto"/>
        <w:contextualSpacing/>
        <w:jc w:val="both"/>
        <w:rPr>
          <w:ins w:id="104" w:author="Lenovo" w:date="2019-02-26T11:25:00Z"/>
          <w:color w:val="FF0000"/>
          <w:rPrChange w:id="105" w:author="Windows User" w:date="2019-02-27T02:19:00Z">
            <w:rPr>
              <w:ins w:id="106" w:author="Lenovo" w:date="2019-02-26T11:25:00Z"/>
            </w:rPr>
          </w:rPrChange>
        </w:rPr>
      </w:pPr>
      <w:ins w:id="107" w:author="Lenovo" w:date="2019-02-26T11:35:00Z">
        <w:r w:rsidRPr="00400233">
          <w:rPr>
            <w:color w:val="FF0000"/>
            <w:rPrChange w:id="108" w:author="Windows User" w:date="2019-02-27T02:19:00Z">
              <w:rPr/>
            </w:rPrChange>
          </w:rPr>
          <w:t>(add recent studies in introduction of recent back five years)</w:t>
        </w:r>
      </w:ins>
    </w:p>
    <w:p w:rsidR="00E83CF0" w:rsidRPr="00400233" w:rsidRDefault="00E83CF0" w:rsidP="00E83CF0">
      <w:pPr>
        <w:pStyle w:val="NormalWeb"/>
        <w:shd w:val="clear" w:color="auto" w:fill="FFFFFF"/>
        <w:spacing w:before="0" w:beforeAutospacing="0" w:afterLines="200" w:after="480" w:afterAutospacing="0" w:line="360" w:lineRule="auto"/>
        <w:contextualSpacing/>
        <w:jc w:val="both"/>
        <w:rPr>
          <w:ins w:id="109" w:author="Lenovo" w:date="2019-02-26T11:25:00Z"/>
          <w:b/>
          <w:color w:val="FF0000"/>
          <w:rPrChange w:id="110" w:author="Windows User" w:date="2019-02-27T02:19:00Z">
            <w:rPr>
              <w:ins w:id="111" w:author="Lenovo" w:date="2019-02-26T11:25:00Z"/>
              <w:b/>
            </w:rPr>
          </w:rPrChange>
        </w:rPr>
      </w:pPr>
      <w:ins w:id="112" w:author="Lenovo" w:date="2019-02-26T11:25:00Z">
        <w:r w:rsidRPr="00400233">
          <w:rPr>
            <w:b/>
            <w:color w:val="FF0000"/>
            <w:rPrChange w:id="113" w:author="Windows User" w:date="2019-02-27T02:19:00Z">
              <w:rPr>
                <w:b/>
              </w:rPr>
            </w:rPrChange>
          </w:rPr>
          <w:t>(Mentioned objective and hypotheses of the study)</w:t>
        </w:r>
      </w:ins>
    </w:p>
    <w:p w:rsidR="00E83CF0" w:rsidRDefault="00E83CF0" w:rsidP="00B60A9C">
      <w:pPr>
        <w:pStyle w:val="NormalWeb"/>
        <w:shd w:val="clear" w:color="auto" w:fill="FFFFFF"/>
        <w:spacing w:before="0" w:beforeAutospacing="0" w:afterLines="200" w:after="480" w:afterAutospacing="0" w:line="360" w:lineRule="auto"/>
        <w:contextualSpacing/>
        <w:jc w:val="both"/>
        <w:rPr>
          <w:b/>
          <w:color w:val="000000" w:themeColor="text1"/>
        </w:rPr>
      </w:pPr>
    </w:p>
    <w:p w:rsidR="00B60A9C" w:rsidRDefault="00253819">
      <w:pPr>
        <w:pStyle w:val="NormalWeb"/>
        <w:shd w:val="clear" w:color="auto" w:fill="FFFFFF"/>
        <w:spacing w:before="0" w:beforeAutospacing="0" w:afterLines="200" w:after="480" w:afterAutospacing="0" w:line="360" w:lineRule="auto"/>
        <w:contextualSpacing/>
        <w:jc w:val="both"/>
        <w:rPr>
          <w:ins w:id="114" w:author="Lenovo" w:date="2019-02-26T11:00:00Z"/>
          <w:b/>
        </w:rPr>
      </w:pPr>
      <w:r w:rsidRPr="00C22562">
        <w:rPr>
          <w:b/>
        </w:rPr>
        <w:t>Method</w:t>
      </w:r>
      <w:r w:rsidR="00C00096" w:rsidRPr="00C22562">
        <w:rPr>
          <w:b/>
        </w:rPr>
        <w:t>s</w:t>
      </w:r>
    </w:p>
    <w:p w:rsidR="00F074E3" w:rsidDel="00E83CF0" w:rsidRDefault="00F074E3">
      <w:pPr>
        <w:pStyle w:val="NormalWeb"/>
        <w:shd w:val="clear" w:color="auto" w:fill="FFFFFF"/>
        <w:spacing w:before="0" w:beforeAutospacing="0" w:afterLines="200" w:after="480" w:afterAutospacing="0" w:line="360" w:lineRule="auto"/>
        <w:contextualSpacing/>
        <w:jc w:val="both"/>
        <w:rPr>
          <w:del w:id="115" w:author="Lenovo" w:date="2019-02-26T11:25:00Z"/>
          <w:b/>
        </w:rPr>
      </w:pPr>
    </w:p>
    <w:p w:rsidR="00B60A9C" w:rsidRDefault="00253819">
      <w:pPr>
        <w:pStyle w:val="NormalWeb"/>
        <w:shd w:val="clear" w:color="auto" w:fill="FFFFFF"/>
        <w:spacing w:before="0" w:beforeAutospacing="0" w:afterLines="200" w:after="480" w:afterAutospacing="0" w:line="360" w:lineRule="auto"/>
        <w:contextualSpacing/>
        <w:jc w:val="both"/>
        <w:rPr>
          <w:b/>
        </w:rPr>
      </w:pPr>
      <w:r w:rsidRPr="00C22562">
        <w:rPr>
          <w:b/>
        </w:rPr>
        <w:t>Participant</w:t>
      </w:r>
    </w:p>
    <w:p w:rsidR="00B60A9C" w:rsidRDefault="00253819">
      <w:pPr>
        <w:pStyle w:val="NormalWeb"/>
        <w:shd w:val="clear" w:color="auto" w:fill="FFFFFF"/>
        <w:spacing w:before="0" w:beforeAutospacing="0" w:afterLines="200" w:after="480" w:afterAutospacing="0" w:line="360" w:lineRule="auto"/>
        <w:contextualSpacing/>
        <w:jc w:val="both"/>
      </w:pPr>
      <w:r w:rsidRPr="00C22562">
        <w:tab/>
        <w:t xml:space="preserve">In order to obtain a sample for </w:t>
      </w:r>
      <w:r w:rsidR="0009382D" w:rsidRPr="00C22562">
        <w:t>current</w:t>
      </w:r>
      <w:r w:rsidRPr="00C22562">
        <w:t xml:space="preserve"> research, sample consisting of total 211 male</w:t>
      </w:r>
      <w:r w:rsidR="00E53E7D">
        <w:t>s</w:t>
      </w:r>
      <w:r w:rsidRPr="00C22562">
        <w:t xml:space="preserve"> and female</w:t>
      </w:r>
      <w:r w:rsidR="00E53E7D">
        <w:t>s</w:t>
      </w:r>
      <w:ins w:id="116" w:author="Lenovo" w:date="2019-02-26T10:58:00Z">
        <w:r w:rsidR="00701392">
          <w:t xml:space="preserve"> </w:t>
        </w:r>
      </w:ins>
      <w:ins w:id="117" w:author="Lenovo" w:date="2019-02-26T10:59:00Z">
        <w:r w:rsidR="00F074E3" w:rsidRPr="00400233">
          <w:rPr>
            <w:color w:val="FF0000"/>
            <w:rPrChange w:id="118" w:author="Windows User" w:date="2019-02-27T02:20:00Z">
              <w:rPr/>
            </w:rPrChange>
          </w:rPr>
          <w:t>(</w:t>
        </w:r>
      </w:ins>
      <w:ins w:id="119" w:author="Lenovo" w:date="2019-02-26T10:58:00Z">
        <w:r w:rsidR="00701392" w:rsidRPr="00400233">
          <w:rPr>
            <w:color w:val="FF0000"/>
            <w:rPrChange w:id="120" w:author="Windows User" w:date="2019-02-27T02:20:00Z">
              <w:rPr/>
            </w:rPrChange>
          </w:rPr>
          <w:t xml:space="preserve">separate the number of gender and mean age </w:t>
        </w:r>
      </w:ins>
      <w:ins w:id="121" w:author="Lenovo" w:date="2019-02-26T10:59:00Z">
        <w:r w:rsidR="00F074E3" w:rsidRPr="00400233">
          <w:rPr>
            <w:color w:val="FF0000"/>
            <w:rPrChange w:id="122" w:author="Windows User" w:date="2019-02-27T02:20:00Z">
              <w:rPr/>
            </w:rPrChange>
          </w:rPr>
          <w:t>of the participant)</w:t>
        </w:r>
      </w:ins>
      <w:ins w:id="123" w:author="Lenovo" w:date="2019-02-26T10:58:00Z">
        <w:r w:rsidR="00701392">
          <w:t xml:space="preserve"> </w:t>
        </w:r>
      </w:ins>
      <w:del w:id="124" w:author="Windows User" w:date="2019-02-27T02:20:00Z">
        <w:r w:rsidR="00571CEF" w:rsidDel="00400233">
          <w:delText xml:space="preserve"> </w:delText>
        </w:r>
      </w:del>
      <w:r w:rsidR="00571CEF">
        <w:t>of age range 20 to 5</w:t>
      </w:r>
      <w:r w:rsidR="00571CEF" w:rsidRPr="00C22562">
        <w:t>5</w:t>
      </w:r>
      <w:r w:rsidR="00571CEF">
        <w:t xml:space="preserve"> years</w:t>
      </w:r>
      <w:r w:rsidR="00571CEF" w:rsidRPr="00C22562">
        <w:t>.</w:t>
      </w:r>
      <w:r w:rsidR="0009382D" w:rsidRPr="00C22562">
        <w:t xml:space="preserve"> Q</w:t>
      </w:r>
      <w:r w:rsidRPr="00C22562">
        <w:t>uestionnaire</w:t>
      </w:r>
      <w:r w:rsidR="0009382D" w:rsidRPr="00C22562">
        <w:t xml:space="preserve">s were </w:t>
      </w:r>
      <w:r w:rsidRPr="00C22562">
        <w:t xml:space="preserve">administered on the </w:t>
      </w:r>
      <w:del w:id="125" w:author="Lenovo" w:date="2019-02-26T10:59:00Z">
        <w:r w:rsidR="004D078C" w:rsidDel="00F074E3">
          <w:delText>obesed</w:delText>
        </w:r>
      </w:del>
      <w:ins w:id="126" w:author="Lenovo" w:date="2019-02-26T10:59:00Z">
        <w:r w:rsidR="00F074E3">
          <w:t>obese</w:t>
        </w:r>
      </w:ins>
      <w:r w:rsidR="004D078C" w:rsidRPr="00C22562">
        <w:t xml:space="preserve"> </w:t>
      </w:r>
      <w:r w:rsidR="004D078C">
        <w:t xml:space="preserve">individuals </w:t>
      </w:r>
      <w:r w:rsidRPr="00C22562">
        <w:t>of southern Punjab.</w:t>
      </w:r>
      <w:ins w:id="127" w:author="Windows User" w:date="2019-02-27T02:20:00Z">
        <w:r w:rsidR="00400233" w:rsidRPr="00132B10">
          <w:rPr>
            <w:color w:val="FF0000"/>
          </w:rPr>
          <w:t>(</w:t>
        </w:r>
      </w:ins>
      <w:ins w:id="128" w:author="Lenovo" w:date="2019-02-26T11:11:00Z">
        <w:r w:rsidR="00CF2585" w:rsidRPr="00400233">
          <w:rPr>
            <w:color w:val="FF0000"/>
            <w:rPrChange w:id="129" w:author="Windows User" w:date="2019-02-27T02:20:00Z">
              <w:rPr/>
            </w:rPrChange>
          </w:rPr>
          <w:t>inclusion exculsion criteria of the participant</w:t>
        </w:r>
      </w:ins>
      <w:ins w:id="130" w:author="Windows User" w:date="2019-02-27T02:20:00Z">
        <w:r w:rsidR="00400233" w:rsidRPr="00132B10">
          <w:rPr>
            <w:color w:val="FF0000"/>
          </w:rPr>
          <w:t>)</w:t>
        </w:r>
      </w:ins>
      <w:r w:rsidR="00132B10">
        <w:rPr>
          <w:color w:val="FF0000"/>
        </w:rPr>
        <w:t>.</w:t>
      </w:r>
      <w:ins w:id="131" w:author="Lenovo" w:date="2019-02-26T11:11:00Z">
        <w:del w:id="132" w:author="Windows User" w:date="2019-02-27T02:20:00Z">
          <w:r w:rsidR="00CF2585" w:rsidRPr="00400233" w:rsidDel="00400233">
            <w:rPr>
              <w:color w:val="FF0000"/>
              <w:rPrChange w:id="133" w:author="Windows User" w:date="2019-02-27T02:20:00Z">
                <w:rPr/>
              </w:rPrChange>
            </w:rPr>
            <w:delText>s</w:delText>
          </w:r>
        </w:del>
      </w:ins>
      <w:ins w:id="134" w:author="Lenovo" w:date="2019-02-26T11:12:00Z">
        <w:del w:id="135" w:author="Windows User" w:date="2019-02-27T02:20:00Z">
          <w:r w:rsidR="001934C9" w:rsidRPr="00400233" w:rsidDel="00400233">
            <w:rPr>
              <w:color w:val="FF0000"/>
              <w:rPrChange w:id="136" w:author="Windows User" w:date="2019-02-27T02:20:00Z">
                <w:rPr/>
              </w:rPrChange>
            </w:rPr>
            <w:delText>s</w:delText>
          </w:r>
        </w:del>
      </w:ins>
      <w:r w:rsidRPr="00C22562">
        <w:t xml:space="preserve"> All contributors were well informed </w:t>
      </w:r>
      <w:r w:rsidR="004D078C">
        <w:t>about the purpose of the study</w:t>
      </w:r>
      <w:r w:rsidRPr="00C22562">
        <w:t xml:space="preserve"> and </w:t>
      </w:r>
      <w:r w:rsidR="004D078C">
        <w:t>were insured about the confidentiality of information.</w:t>
      </w:r>
      <w:r w:rsidRPr="00C22562">
        <w:t xml:space="preserve"> Purposive Convenient s</w:t>
      </w:r>
      <w:r w:rsidR="00571CEF">
        <w:t>ampling was used for collection of data.</w:t>
      </w:r>
    </w:p>
    <w:p w:rsidR="00B60A9C" w:rsidRDefault="00253819">
      <w:pPr>
        <w:pStyle w:val="NormalWeb"/>
        <w:shd w:val="clear" w:color="auto" w:fill="FFFFFF"/>
        <w:spacing w:before="0" w:beforeAutospacing="0" w:afterLines="200" w:after="480" w:afterAutospacing="0" w:line="360" w:lineRule="auto"/>
        <w:contextualSpacing/>
        <w:jc w:val="both"/>
        <w:rPr>
          <w:rStyle w:val="authorscontact"/>
          <w:rFonts w:asciiTheme="minorHAnsi" w:eastAsiaTheme="minorEastAsia" w:hAnsiTheme="minorHAnsi" w:cstheme="minorBidi"/>
          <w:sz w:val="22"/>
          <w:szCs w:val="22"/>
        </w:rPr>
      </w:pPr>
      <w:r w:rsidRPr="00C22562">
        <w:rPr>
          <w:rStyle w:val="authorscontact"/>
          <w:rFonts w:eastAsiaTheme="majorEastAsia"/>
          <w:b/>
          <w:bCs/>
        </w:rPr>
        <w:t>Instruments</w:t>
      </w:r>
    </w:p>
    <w:p w:rsidR="00253819" w:rsidRPr="00C22562" w:rsidRDefault="00253819" w:rsidP="00C22562">
      <w:pPr>
        <w:spacing w:line="360" w:lineRule="auto"/>
        <w:jc w:val="both"/>
        <w:rPr>
          <w:rStyle w:val="authorscontact"/>
          <w:rFonts w:ascii="Times New Roman" w:hAnsi="Times New Roman" w:cs="Times New Roman"/>
          <w:sz w:val="24"/>
          <w:szCs w:val="24"/>
        </w:rPr>
      </w:pPr>
      <w:r w:rsidRPr="00C22562">
        <w:rPr>
          <w:rStyle w:val="authorscontact"/>
          <w:rFonts w:ascii="Times New Roman" w:eastAsiaTheme="majorEastAsia" w:hAnsi="Times New Roman" w:cs="Times New Roman"/>
          <w:b/>
          <w:bCs/>
          <w:sz w:val="24"/>
          <w:szCs w:val="24"/>
        </w:rPr>
        <w:t>General Sleep Disturbance Scale (GSDS)</w:t>
      </w:r>
    </w:p>
    <w:p w:rsidR="0098213A" w:rsidRDefault="00253819" w:rsidP="00C22562">
      <w:pPr>
        <w:spacing w:line="360" w:lineRule="auto"/>
        <w:ind w:firstLine="720"/>
        <w:jc w:val="both"/>
        <w:rPr>
          <w:rFonts w:ascii="Times New Roman" w:hAnsi="Times New Roman" w:cs="Times New Roman"/>
          <w:sz w:val="24"/>
          <w:szCs w:val="24"/>
        </w:rPr>
      </w:pPr>
      <w:r w:rsidRPr="0098213A">
        <w:rPr>
          <w:rStyle w:val="authorscontact"/>
          <w:rFonts w:ascii="Times New Roman" w:eastAsiaTheme="majorEastAsia" w:hAnsi="Times New Roman" w:cs="Times New Roman"/>
          <w:sz w:val="24"/>
          <w:szCs w:val="24"/>
        </w:rPr>
        <w:lastRenderedPageBreak/>
        <w:t>Kate Willkinson,</w:t>
      </w:r>
      <w:ins w:id="137" w:author="Windows User" w:date="2019-02-27T02:21:00Z">
        <w:r w:rsidR="00400233">
          <w:rPr>
            <w:rStyle w:val="authorscontact"/>
            <w:rFonts w:ascii="Times New Roman" w:eastAsiaTheme="majorEastAsia" w:hAnsi="Times New Roman" w:cs="Times New Roman"/>
            <w:sz w:val="24"/>
            <w:szCs w:val="24"/>
          </w:rPr>
          <w:t xml:space="preserve"> </w:t>
        </w:r>
        <w:r w:rsidR="00400233" w:rsidRPr="00400233">
          <w:rPr>
            <w:rStyle w:val="authorscontact"/>
            <w:rFonts w:ascii="Times New Roman" w:eastAsiaTheme="majorEastAsia" w:hAnsi="Times New Roman" w:cs="Times New Roman"/>
            <w:color w:val="FF0000"/>
            <w:sz w:val="24"/>
            <w:szCs w:val="24"/>
            <w:rPrChange w:id="138" w:author="Windows User" w:date="2019-02-27T02:21:00Z">
              <w:rPr>
                <w:rStyle w:val="authorscontact"/>
                <w:rFonts w:ascii="Times New Roman" w:eastAsiaTheme="majorEastAsia" w:hAnsi="Times New Roman" w:cs="Times New Roman"/>
                <w:sz w:val="24"/>
                <w:szCs w:val="24"/>
              </w:rPr>
            </w:rPrChange>
          </w:rPr>
          <w:t>&amp;</w:t>
        </w:r>
      </w:ins>
      <w:del w:id="139" w:author="Windows User" w:date="2019-02-27T02:21:00Z">
        <w:r w:rsidRPr="0098213A" w:rsidDel="00400233">
          <w:rPr>
            <w:rStyle w:val="authorscontact"/>
            <w:rFonts w:ascii="Times New Roman" w:eastAsiaTheme="majorEastAsia" w:hAnsi="Times New Roman" w:cs="Times New Roman"/>
            <w:sz w:val="24"/>
            <w:szCs w:val="24"/>
          </w:rPr>
          <w:delText xml:space="preserve"> </w:delText>
        </w:r>
      </w:del>
      <w:r w:rsidRPr="0098213A">
        <w:rPr>
          <w:rStyle w:val="authorscontact"/>
          <w:rFonts w:ascii="Times New Roman" w:eastAsiaTheme="majorEastAsia" w:hAnsi="Times New Roman" w:cs="Times New Roman"/>
          <w:sz w:val="24"/>
          <w:szCs w:val="24"/>
        </w:rPr>
        <w:t>ShaiMarcu</w:t>
      </w:r>
      <w:ins w:id="140" w:author="Lenovo" w:date="2019-02-26T10:43:00Z">
        <w:r w:rsidR="00C53F2D">
          <w:rPr>
            <w:rStyle w:val="authorscontact"/>
            <w:rFonts w:ascii="Times New Roman" w:eastAsiaTheme="majorEastAsia" w:hAnsi="Times New Roman" w:cs="Times New Roman"/>
            <w:sz w:val="24"/>
            <w:szCs w:val="24"/>
          </w:rPr>
          <w:t>(</w:t>
        </w:r>
        <w:r w:rsidR="00C53F2D" w:rsidRPr="00400233">
          <w:rPr>
            <w:rStyle w:val="authorscontact"/>
            <w:rFonts w:ascii="Times New Roman" w:eastAsiaTheme="majorEastAsia" w:hAnsi="Times New Roman" w:cs="Times New Roman"/>
            <w:color w:val="FF0000"/>
            <w:sz w:val="24"/>
            <w:szCs w:val="24"/>
            <w:rPrChange w:id="141" w:author="Windows User" w:date="2019-02-27T02:21:00Z">
              <w:rPr>
                <w:rStyle w:val="authorscontact"/>
                <w:rFonts w:ascii="Times New Roman" w:eastAsiaTheme="majorEastAsia" w:hAnsi="Times New Roman" w:cs="Times New Roman"/>
                <w:sz w:val="24"/>
                <w:szCs w:val="24"/>
              </w:rPr>
            </w:rPrChange>
          </w:rPr>
          <w:t>year is missing)</w:t>
        </w:r>
      </w:ins>
      <w:r w:rsidRPr="0098213A">
        <w:rPr>
          <w:rStyle w:val="authorscontact"/>
          <w:rFonts w:ascii="Times New Roman" w:eastAsiaTheme="majorEastAsia" w:hAnsi="Times New Roman" w:cs="Times New Roman"/>
          <w:sz w:val="24"/>
          <w:szCs w:val="24"/>
        </w:rPr>
        <w:t xml:space="preserve"> originated </w:t>
      </w:r>
      <w:r w:rsidR="0009382D" w:rsidRPr="0098213A">
        <w:rPr>
          <w:rStyle w:val="authorscontact"/>
          <w:rFonts w:ascii="Times New Roman" w:eastAsiaTheme="majorEastAsia" w:hAnsi="Times New Roman" w:cs="Times New Roman"/>
          <w:sz w:val="24"/>
          <w:szCs w:val="24"/>
        </w:rPr>
        <w:t xml:space="preserve">general </w:t>
      </w:r>
      <w:r w:rsidRPr="0098213A">
        <w:rPr>
          <w:rStyle w:val="authorscontact"/>
          <w:rFonts w:ascii="Times New Roman" w:eastAsiaTheme="majorEastAsia" w:hAnsi="Times New Roman" w:cs="Times New Roman"/>
          <w:sz w:val="24"/>
          <w:szCs w:val="24"/>
        </w:rPr>
        <w:t>sleep disturbance</w:t>
      </w:r>
      <w:r w:rsidR="00571CEF" w:rsidRPr="0098213A">
        <w:rPr>
          <w:rStyle w:val="authorscontact"/>
          <w:rFonts w:ascii="Times New Roman" w:eastAsiaTheme="majorEastAsia" w:hAnsi="Times New Roman" w:cs="Times New Roman"/>
          <w:sz w:val="24"/>
          <w:szCs w:val="24"/>
        </w:rPr>
        <w:t xml:space="preserve"> </w:t>
      </w:r>
      <w:r w:rsidRPr="0098213A">
        <w:rPr>
          <w:rStyle w:val="authorscontact"/>
          <w:rFonts w:ascii="Times New Roman" w:eastAsiaTheme="majorEastAsia" w:hAnsi="Times New Roman" w:cs="Times New Roman"/>
          <w:sz w:val="24"/>
          <w:szCs w:val="24"/>
        </w:rPr>
        <w:t>scale. That scale consisted on twenty one items which measures the frequency and problems in sleep</w:t>
      </w:r>
      <w:r w:rsidRPr="0098213A">
        <w:rPr>
          <w:rFonts w:ascii="Times New Roman" w:hAnsi="Times New Roman" w:cs="Times New Roman"/>
          <w:spacing w:val="2"/>
          <w:sz w:val="24"/>
          <w:szCs w:val="24"/>
          <w:shd w:val="clear" w:color="auto" w:fill="FCFCFC"/>
        </w:rPr>
        <w:t xml:space="preserve">. GSD questionnaire </w:t>
      </w:r>
      <w:r w:rsidR="0009382D" w:rsidRPr="0098213A">
        <w:rPr>
          <w:rFonts w:ascii="Times New Roman" w:hAnsi="Times New Roman" w:cs="Times New Roman"/>
          <w:spacing w:val="2"/>
          <w:sz w:val="24"/>
          <w:szCs w:val="24"/>
          <w:shd w:val="clear" w:color="auto" w:fill="FCFCFC"/>
        </w:rPr>
        <w:t>was</w:t>
      </w:r>
      <w:r w:rsidRPr="0098213A">
        <w:rPr>
          <w:rFonts w:ascii="Times New Roman" w:hAnsi="Times New Roman" w:cs="Times New Roman"/>
          <w:spacing w:val="2"/>
          <w:sz w:val="24"/>
          <w:szCs w:val="24"/>
          <w:shd w:val="clear" w:color="auto" w:fill="FCFCFC"/>
        </w:rPr>
        <w:t xml:space="preserve"> recommended</w:t>
      </w:r>
      <w:r w:rsidR="0009382D" w:rsidRPr="0098213A">
        <w:rPr>
          <w:rFonts w:ascii="Times New Roman" w:hAnsi="Times New Roman" w:cs="Times New Roman"/>
          <w:spacing w:val="2"/>
          <w:sz w:val="24"/>
          <w:szCs w:val="24"/>
          <w:shd w:val="clear" w:color="auto" w:fill="FCFCFC"/>
        </w:rPr>
        <w:t xml:space="preserve"> in studies</w:t>
      </w:r>
      <w:r w:rsidRPr="0098213A">
        <w:rPr>
          <w:rFonts w:ascii="Times New Roman" w:hAnsi="Times New Roman" w:cs="Times New Roman"/>
          <w:spacing w:val="2"/>
          <w:sz w:val="24"/>
          <w:szCs w:val="24"/>
          <w:shd w:val="clear" w:color="auto" w:fill="FCFCFC"/>
        </w:rPr>
        <w:t xml:space="preserve"> and identifies the problem of a person</w:t>
      </w:r>
      <w:r w:rsidR="0009382D" w:rsidRPr="0098213A">
        <w:rPr>
          <w:rFonts w:ascii="Times New Roman" w:hAnsi="Times New Roman" w:cs="Times New Roman"/>
          <w:spacing w:val="2"/>
          <w:sz w:val="24"/>
          <w:szCs w:val="24"/>
          <w:shd w:val="clear" w:color="auto" w:fill="FCFCFC"/>
        </w:rPr>
        <w:t xml:space="preserve"> regarding sleep</w:t>
      </w:r>
      <w:r w:rsidRPr="0098213A">
        <w:rPr>
          <w:rFonts w:ascii="Times New Roman" w:hAnsi="Times New Roman" w:cs="Times New Roman"/>
          <w:spacing w:val="2"/>
          <w:sz w:val="24"/>
          <w:szCs w:val="24"/>
          <w:shd w:val="clear" w:color="auto" w:fill="FCFCFC"/>
        </w:rPr>
        <w:t xml:space="preserve">. </w:t>
      </w:r>
      <w:r w:rsidRPr="0098213A">
        <w:rPr>
          <w:rFonts w:ascii="Times New Roman" w:hAnsi="Times New Roman" w:cs="Times New Roman"/>
          <w:sz w:val="24"/>
          <w:szCs w:val="24"/>
        </w:rPr>
        <w:t>Participants indicate how much they agree or disagree with each of the 21 items using a 7 point scale that ranges from 0 to 7</w:t>
      </w:r>
      <w:r w:rsidRPr="00BE26F6">
        <w:rPr>
          <w:rFonts w:ascii="Times New Roman" w:hAnsi="Times New Roman" w:cs="Times New Roman"/>
          <w:color w:val="FF0000"/>
          <w:sz w:val="24"/>
          <w:szCs w:val="24"/>
        </w:rPr>
        <w:t>.</w:t>
      </w:r>
      <w:r w:rsidR="00BE26F6" w:rsidRPr="00BE26F6">
        <w:rPr>
          <w:rFonts w:ascii="Times New Roman" w:hAnsi="Times New Roman" w:cs="Times New Roman"/>
          <w:color w:val="FF0000"/>
          <w:sz w:val="24"/>
          <w:szCs w:val="24"/>
        </w:rPr>
        <w:t>(write detail of questionair)</w:t>
      </w:r>
    </w:p>
    <w:p w:rsidR="0098213A" w:rsidRDefault="0098213A" w:rsidP="00C22562">
      <w:pPr>
        <w:spacing w:line="360" w:lineRule="auto"/>
        <w:ind w:firstLine="720"/>
        <w:jc w:val="both"/>
        <w:rPr>
          <w:rFonts w:ascii="Times New Roman" w:hAnsi="Times New Roman" w:cs="Times New Roman"/>
          <w:sz w:val="24"/>
          <w:szCs w:val="24"/>
        </w:rPr>
      </w:pPr>
    </w:p>
    <w:p w:rsidR="00253819" w:rsidRPr="0098213A" w:rsidRDefault="00253819" w:rsidP="00C22562">
      <w:pPr>
        <w:spacing w:line="360" w:lineRule="auto"/>
        <w:ind w:firstLine="720"/>
        <w:jc w:val="both"/>
        <w:rPr>
          <w:rFonts w:ascii="Times New Roman" w:hAnsi="Times New Roman" w:cs="Times New Roman"/>
          <w:sz w:val="24"/>
          <w:szCs w:val="24"/>
        </w:rPr>
      </w:pPr>
      <w:r w:rsidRPr="0098213A">
        <w:rPr>
          <w:rFonts w:ascii="Times New Roman" w:hAnsi="Times New Roman" w:cs="Times New Roman"/>
          <w:sz w:val="24"/>
          <w:szCs w:val="24"/>
        </w:rPr>
        <w:t xml:space="preserve">  </w:t>
      </w:r>
    </w:p>
    <w:p w:rsidR="00253819" w:rsidRPr="00C22562" w:rsidRDefault="00253819" w:rsidP="00C22562">
      <w:pPr>
        <w:spacing w:line="360" w:lineRule="auto"/>
        <w:jc w:val="both"/>
        <w:rPr>
          <w:rFonts w:ascii="Times New Roman" w:hAnsi="Times New Roman" w:cs="Times New Roman"/>
          <w:sz w:val="24"/>
          <w:szCs w:val="24"/>
        </w:rPr>
      </w:pPr>
      <w:r w:rsidRPr="00C22562">
        <w:rPr>
          <w:rFonts w:ascii="Times New Roman" w:hAnsi="Times New Roman" w:cs="Times New Roman"/>
          <w:b/>
          <w:bCs/>
          <w:sz w:val="24"/>
          <w:szCs w:val="24"/>
        </w:rPr>
        <w:t>Social Interaction Anxiety Scale</w:t>
      </w:r>
      <w:r w:rsidR="0098213A">
        <w:rPr>
          <w:rFonts w:ascii="Times New Roman" w:hAnsi="Times New Roman" w:cs="Times New Roman"/>
          <w:b/>
          <w:bCs/>
          <w:sz w:val="24"/>
          <w:szCs w:val="24"/>
        </w:rPr>
        <w:t xml:space="preserve"> </w:t>
      </w:r>
      <w:r w:rsidRPr="00C22562">
        <w:rPr>
          <w:rFonts w:ascii="Times New Roman" w:hAnsi="Times New Roman" w:cs="Times New Roman"/>
          <w:b/>
          <w:bCs/>
          <w:sz w:val="24"/>
          <w:szCs w:val="24"/>
        </w:rPr>
        <w:t>(SIAS)</w:t>
      </w:r>
    </w:p>
    <w:p w:rsidR="00676130" w:rsidRPr="00400233" w:rsidRDefault="00253819" w:rsidP="00676130">
      <w:pPr>
        <w:spacing w:after="0" w:line="360" w:lineRule="auto"/>
        <w:jc w:val="both"/>
        <w:rPr>
          <w:ins w:id="142" w:author="Lenovo" w:date="2019-02-26T13:22:00Z"/>
          <w:rFonts w:ascii="Times New Roman" w:hAnsi="Times New Roman" w:cs="Times New Roman"/>
          <w:color w:val="FF0000"/>
          <w:sz w:val="24"/>
          <w:szCs w:val="24"/>
          <w:shd w:val="clear" w:color="auto" w:fill="FFFFFF"/>
          <w:rPrChange w:id="143" w:author="Windows User" w:date="2019-02-27T02:21:00Z">
            <w:rPr>
              <w:ins w:id="144" w:author="Lenovo" w:date="2019-02-26T13:22:00Z"/>
              <w:rFonts w:ascii="Times New Roman" w:hAnsi="Times New Roman" w:cs="Times New Roman"/>
              <w:color w:val="2E2E2E"/>
              <w:sz w:val="24"/>
              <w:szCs w:val="24"/>
              <w:shd w:val="clear" w:color="auto" w:fill="FFFFFF"/>
            </w:rPr>
          </w:rPrChange>
        </w:rPr>
      </w:pPr>
      <w:r w:rsidRPr="00C22562">
        <w:rPr>
          <w:rFonts w:ascii="Times New Roman" w:hAnsi="Times New Roman" w:cs="Times New Roman"/>
          <w:sz w:val="24"/>
          <w:szCs w:val="24"/>
        </w:rPr>
        <w:t>Mattick</w:t>
      </w:r>
      <w:r w:rsidR="00571CEF">
        <w:rPr>
          <w:rFonts w:ascii="Times New Roman" w:hAnsi="Times New Roman" w:cs="Times New Roman"/>
          <w:sz w:val="24"/>
          <w:szCs w:val="24"/>
        </w:rPr>
        <w:t xml:space="preserve"> </w:t>
      </w:r>
      <w:r w:rsidRPr="00C22562">
        <w:rPr>
          <w:rFonts w:ascii="Times New Roman" w:hAnsi="Times New Roman" w:cs="Times New Roman"/>
          <w:sz w:val="24"/>
          <w:szCs w:val="24"/>
        </w:rPr>
        <w:t>&amp; Clarke</w:t>
      </w:r>
      <w:ins w:id="145" w:author="Lenovo" w:date="2019-02-26T10:43:00Z">
        <w:r w:rsidR="00C53F2D" w:rsidRPr="00BE26F6">
          <w:rPr>
            <w:rFonts w:ascii="Times New Roman" w:hAnsi="Times New Roman" w:cs="Times New Roman"/>
            <w:color w:val="FF0000"/>
            <w:sz w:val="24"/>
            <w:szCs w:val="24"/>
          </w:rPr>
          <w:t>(year is missing)</w:t>
        </w:r>
      </w:ins>
      <w:r w:rsidRPr="00C22562">
        <w:rPr>
          <w:rFonts w:ascii="Times New Roman" w:hAnsi="Times New Roman" w:cs="Times New Roman"/>
          <w:sz w:val="24"/>
          <w:szCs w:val="24"/>
        </w:rPr>
        <w:t xml:space="preserve"> formulated </w:t>
      </w:r>
      <w:r w:rsidR="004377D3" w:rsidRPr="00C22562">
        <w:rPr>
          <w:rFonts w:ascii="Times New Roman" w:hAnsi="Times New Roman" w:cs="Times New Roman"/>
          <w:sz w:val="24"/>
          <w:szCs w:val="24"/>
        </w:rPr>
        <w:t>Social Interaction Anxiety Scale</w:t>
      </w:r>
      <w:r w:rsidRPr="00C22562">
        <w:rPr>
          <w:rFonts w:ascii="Times New Roman" w:hAnsi="Times New Roman" w:cs="Times New Roman"/>
          <w:sz w:val="24"/>
          <w:szCs w:val="24"/>
        </w:rPr>
        <w:t>. The SIAS is a 20 item scale</w:t>
      </w:r>
      <w:r w:rsidR="004377D3" w:rsidRPr="00C22562">
        <w:rPr>
          <w:rFonts w:ascii="Times New Roman" w:hAnsi="Times New Roman" w:cs="Times New Roman"/>
          <w:sz w:val="24"/>
          <w:szCs w:val="24"/>
        </w:rPr>
        <w:t>,</w:t>
      </w:r>
      <w:r w:rsidRPr="00C22562">
        <w:rPr>
          <w:rFonts w:ascii="Times New Roman" w:hAnsi="Times New Roman" w:cs="Times New Roman"/>
          <w:sz w:val="24"/>
          <w:szCs w:val="24"/>
        </w:rPr>
        <w:t xml:space="preserve"> Which check the</w:t>
      </w:r>
      <w:r w:rsidR="004377D3" w:rsidRPr="00C22562">
        <w:rPr>
          <w:rFonts w:ascii="Times New Roman" w:hAnsi="Times New Roman" w:cs="Times New Roman"/>
          <w:sz w:val="24"/>
          <w:szCs w:val="24"/>
        </w:rPr>
        <w:t xml:space="preserve"> level of</w:t>
      </w:r>
      <w:r w:rsidRPr="00C22562">
        <w:rPr>
          <w:rFonts w:ascii="Times New Roman" w:hAnsi="Times New Roman" w:cs="Times New Roman"/>
          <w:sz w:val="24"/>
          <w:szCs w:val="24"/>
        </w:rPr>
        <w:t xml:space="preserve"> social interaction anxiety in ob</w:t>
      </w:r>
      <w:r w:rsidR="004377D3" w:rsidRPr="00C22562">
        <w:rPr>
          <w:rFonts w:ascii="Times New Roman" w:hAnsi="Times New Roman" w:cs="Times New Roman"/>
          <w:sz w:val="24"/>
          <w:szCs w:val="24"/>
        </w:rPr>
        <w:t>ese</w:t>
      </w:r>
      <w:r w:rsidRPr="00C22562">
        <w:rPr>
          <w:rFonts w:ascii="Times New Roman" w:hAnsi="Times New Roman" w:cs="Times New Roman"/>
          <w:sz w:val="24"/>
          <w:szCs w:val="24"/>
        </w:rPr>
        <w:t>. In this scale we measured all the scores</w:t>
      </w:r>
      <w:r w:rsidR="004377D3" w:rsidRPr="00C22562">
        <w:rPr>
          <w:rFonts w:ascii="Times New Roman" w:hAnsi="Times New Roman" w:cs="Times New Roman"/>
          <w:sz w:val="24"/>
          <w:szCs w:val="24"/>
        </w:rPr>
        <w:t xml:space="preserve"> from</w:t>
      </w:r>
      <w:r w:rsidRPr="00C22562">
        <w:rPr>
          <w:rFonts w:ascii="Times New Roman" w:hAnsi="Times New Roman" w:cs="Times New Roman"/>
          <w:sz w:val="24"/>
          <w:szCs w:val="24"/>
        </w:rPr>
        <w:t xml:space="preserve"> none to high</w:t>
      </w:r>
      <w:r w:rsidR="004377D3" w:rsidRPr="00C22562">
        <w:rPr>
          <w:rFonts w:ascii="Times New Roman" w:hAnsi="Times New Roman" w:cs="Times New Roman"/>
          <w:sz w:val="24"/>
          <w:szCs w:val="24"/>
        </w:rPr>
        <w:t>er</w:t>
      </w:r>
      <w:r w:rsidRPr="00C22562">
        <w:rPr>
          <w:rFonts w:ascii="Times New Roman" w:hAnsi="Times New Roman" w:cs="Times New Roman"/>
          <w:sz w:val="24"/>
          <w:szCs w:val="24"/>
        </w:rPr>
        <w:t xml:space="preserve"> level.</w:t>
      </w:r>
      <w:ins w:id="146" w:author="Lenovo" w:date="2019-02-26T13:22:00Z">
        <w:r w:rsidR="00676130" w:rsidRPr="00676130">
          <w:rPr>
            <w:rFonts w:ascii="Times New Roman" w:hAnsi="Times New Roman" w:cs="Times New Roman"/>
            <w:color w:val="2E2E2E"/>
            <w:sz w:val="24"/>
            <w:szCs w:val="24"/>
            <w:shd w:val="clear" w:color="auto" w:fill="FFFFFF"/>
          </w:rPr>
          <w:t xml:space="preserve"> </w:t>
        </w:r>
        <w:r w:rsidR="00676130" w:rsidRPr="00400233">
          <w:rPr>
            <w:rFonts w:ascii="Times New Roman" w:hAnsi="Times New Roman" w:cs="Times New Roman"/>
            <w:color w:val="FF0000"/>
            <w:sz w:val="24"/>
            <w:szCs w:val="24"/>
            <w:shd w:val="clear" w:color="auto" w:fill="FFFFFF"/>
            <w:rPrChange w:id="147" w:author="Windows User" w:date="2019-02-27T02:21:00Z">
              <w:rPr>
                <w:rFonts w:ascii="Times New Roman" w:hAnsi="Times New Roman" w:cs="Times New Roman"/>
                <w:color w:val="2E2E2E"/>
                <w:sz w:val="24"/>
                <w:szCs w:val="24"/>
                <w:shd w:val="clear" w:color="auto" w:fill="FFFFFF"/>
              </w:rPr>
            </w:rPrChange>
          </w:rPr>
          <w:t>(Explain the scoring criteria of questionair in detail)</w:t>
        </w:r>
      </w:ins>
    </w:p>
    <w:p w:rsidR="00253819" w:rsidRPr="00C22562" w:rsidRDefault="00253819" w:rsidP="00C22562">
      <w:pPr>
        <w:spacing w:line="360" w:lineRule="auto"/>
        <w:ind w:firstLine="720"/>
        <w:jc w:val="both"/>
        <w:rPr>
          <w:rFonts w:ascii="Times New Roman" w:hAnsi="Times New Roman" w:cs="Times New Roman"/>
          <w:sz w:val="24"/>
          <w:szCs w:val="24"/>
        </w:rPr>
      </w:pPr>
      <w:bookmarkStart w:id="148" w:name="_GoBack"/>
      <w:bookmarkEnd w:id="148"/>
    </w:p>
    <w:p w:rsidR="00253819" w:rsidRPr="00C22562" w:rsidRDefault="00253819" w:rsidP="00C22562">
      <w:pPr>
        <w:spacing w:line="360" w:lineRule="auto"/>
        <w:jc w:val="both"/>
        <w:rPr>
          <w:rFonts w:ascii="Times New Roman" w:hAnsi="Times New Roman" w:cs="Times New Roman"/>
          <w:sz w:val="24"/>
          <w:szCs w:val="24"/>
        </w:rPr>
      </w:pPr>
      <w:r w:rsidRPr="00C22562">
        <w:rPr>
          <w:rFonts w:ascii="Times New Roman" w:hAnsi="Times New Roman" w:cs="Times New Roman"/>
          <w:b/>
          <w:bCs/>
          <w:sz w:val="24"/>
          <w:szCs w:val="24"/>
        </w:rPr>
        <w:t>B</w:t>
      </w:r>
      <w:r w:rsidR="004377D3" w:rsidRPr="00C22562">
        <w:rPr>
          <w:rFonts w:ascii="Times New Roman" w:hAnsi="Times New Roman" w:cs="Times New Roman"/>
          <w:b/>
          <w:bCs/>
          <w:sz w:val="24"/>
          <w:szCs w:val="24"/>
        </w:rPr>
        <w:t>ody</w:t>
      </w:r>
      <w:r w:rsidRPr="00C22562">
        <w:rPr>
          <w:rFonts w:ascii="Times New Roman" w:hAnsi="Times New Roman" w:cs="Times New Roman"/>
          <w:b/>
          <w:bCs/>
          <w:sz w:val="24"/>
          <w:szCs w:val="24"/>
        </w:rPr>
        <w:t xml:space="preserve"> S</w:t>
      </w:r>
      <w:r w:rsidR="004377D3" w:rsidRPr="00C22562">
        <w:rPr>
          <w:rFonts w:ascii="Times New Roman" w:hAnsi="Times New Roman" w:cs="Times New Roman"/>
          <w:b/>
          <w:bCs/>
          <w:sz w:val="24"/>
          <w:szCs w:val="24"/>
        </w:rPr>
        <w:t>hape</w:t>
      </w:r>
      <w:r w:rsidR="00571CEF">
        <w:rPr>
          <w:rFonts w:ascii="Times New Roman" w:hAnsi="Times New Roman" w:cs="Times New Roman"/>
          <w:b/>
          <w:bCs/>
          <w:sz w:val="24"/>
          <w:szCs w:val="24"/>
        </w:rPr>
        <w:t xml:space="preserve"> </w:t>
      </w:r>
      <w:r w:rsidR="004377D3" w:rsidRPr="00C22562">
        <w:rPr>
          <w:rFonts w:ascii="Times New Roman" w:hAnsi="Times New Roman" w:cs="Times New Roman"/>
          <w:b/>
          <w:bCs/>
          <w:sz w:val="24"/>
          <w:szCs w:val="24"/>
        </w:rPr>
        <w:t>Questionnaire</w:t>
      </w:r>
      <w:r w:rsidRPr="00C22562">
        <w:rPr>
          <w:rFonts w:ascii="Times New Roman" w:hAnsi="Times New Roman" w:cs="Times New Roman"/>
          <w:b/>
          <w:bCs/>
          <w:sz w:val="24"/>
          <w:szCs w:val="24"/>
        </w:rPr>
        <w:t xml:space="preserve"> (BSQ)</w:t>
      </w:r>
    </w:p>
    <w:p w:rsidR="00253819" w:rsidRPr="00BD6AF5" w:rsidRDefault="00253819" w:rsidP="00C22562">
      <w:pPr>
        <w:spacing w:after="0" w:line="360" w:lineRule="auto"/>
        <w:jc w:val="both"/>
        <w:rPr>
          <w:rFonts w:ascii="Times New Roman" w:hAnsi="Times New Roman" w:cs="Times New Roman"/>
          <w:color w:val="FF0000"/>
          <w:sz w:val="24"/>
          <w:szCs w:val="24"/>
          <w:shd w:val="clear" w:color="auto" w:fill="FFFFFF"/>
        </w:rPr>
      </w:pPr>
      <w:r w:rsidRPr="00C22562">
        <w:rPr>
          <w:rFonts w:ascii="Times New Roman" w:hAnsi="Times New Roman" w:cs="Times New Roman"/>
          <w:sz w:val="24"/>
          <w:szCs w:val="24"/>
        </w:rPr>
        <w:tab/>
        <w:t xml:space="preserve">Body shape scale was developed by </w:t>
      </w:r>
      <w:r w:rsidRPr="00C22562">
        <w:rPr>
          <w:rFonts w:ascii="Times New Roman" w:hAnsi="Times New Roman" w:cs="Times New Roman"/>
          <w:color w:val="2E2E2E"/>
          <w:sz w:val="24"/>
          <w:szCs w:val="24"/>
          <w:shd w:val="clear" w:color="auto" w:fill="FFFFFF"/>
        </w:rPr>
        <w:t>Cooper, Taylor, Cooper, &amp; Fairburn, (1987).</w:t>
      </w:r>
      <w:r w:rsidR="00571CEF">
        <w:rPr>
          <w:rFonts w:ascii="Times New Roman" w:hAnsi="Times New Roman" w:cs="Times New Roman"/>
          <w:color w:val="2E2E2E"/>
          <w:sz w:val="24"/>
          <w:szCs w:val="24"/>
          <w:shd w:val="clear" w:color="auto" w:fill="FFFFFF"/>
        </w:rPr>
        <w:t xml:space="preserve"> </w:t>
      </w:r>
      <w:r w:rsidRPr="00C22562">
        <w:rPr>
          <w:rFonts w:ascii="Times New Roman" w:hAnsi="Times New Roman" w:cs="Times New Roman"/>
          <w:color w:val="2E2E2E"/>
          <w:sz w:val="24"/>
          <w:szCs w:val="24"/>
          <w:shd w:val="clear" w:color="auto" w:fill="FFFFFF"/>
        </w:rPr>
        <w:t xml:space="preserve">Body </w:t>
      </w:r>
      <w:r w:rsidR="004377D3" w:rsidRPr="00C22562">
        <w:rPr>
          <w:rFonts w:ascii="Times New Roman" w:hAnsi="Times New Roman" w:cs="Times New Roman"/>
          <w:color w:val="2E2E2E"/>
          <w:sz w:val="24"/>
          <w:szCs w:val="24"/>
          <w:shd w:val="clear" w:color="auto" w:fill="FFFFFF"/>
        </w:rPr>
        <w:t>shape</w:t>
      </w:r>
      <w:r w:rsidRPr="00C22562">
        <w:rPr>
          <w:rFonts w:ascii="Times New Roman" w:hAnsi="Times New Roman" w:cs="Times New Roman"/>
          <w:color w:val="2E2E2E"/>
          <w:sz w:val="24"/>
          <w:szCs w:val="24"/>
          <w:shd w:val="clear" w:color="auto" w:fill="FFFFFF"/>
        </w:rPr>
        <w:t xml:space="preserve"> scale was designed to assess </w:t>
      </w:r>
      <w:r w:rsidR="004377D3" w:rsidRPr="00C22562">
        <w:rPr>
          <w:rFonts w:ascii="Times New Roman" w:hAnsi="Times New Roman" w:cs="Times New Roman"/>
          <w:color w:val="2E2E2E"/>
          <w:sz w:val="24"/>
          <w:szCs w:val="24"/>
          <w:shd w:val="clear" w:color="auto" w:fill="FFFFFF"/>
        </w:rPr>
        <w:t>the perception of men and women about their bodies</w:t>
      </w:r>
      <w:r w:rsidRPr="00C22562">
        <w:rPr>
          <w:rFonts w:ascii="Times New Roman" w:hAnsi="Times New Roman" w:cs="Times New Roman"/>
          <w:color w:val="2E2E2E"/>
          <w:sz w:val="24"/>
          <w:szCs w:val="24"/>
          <w:shd w:val="clear" w:color="auto" w:fill="FFFFFF"/>
        </w:rPr>
        <w:t xml:space="preserve">. </w:t>
      </w:r>
      <w:r w:rsidR="00571CEF">
        <w:rPr>
          <w:rFonts w:ascii="Times New Roman" w:hAnsi="Times New Roman" w:cs="Times New Roman"/>
          <w:color w:val="2E2E2E"/>
          <w:sz w:val="24"/>
          <w:szCs w:val="24"/>
          <w:shd w:val="clear" w:color="auto" w:fill="FFFFFF"/>
        </w:rPr>
        <w:t>T</w:t>
      </w:r>
      <w:r w:rsidRPr="00C22562">
        <w:rPr>
          <w:rFonts w:ascii="Times New Roman" w:hAnsi="Times New Roman" w:cs="Times New Roman"/>
          <w:color w:val="2E2E2E"/>
          <w:sz w:val="24"/>
          <w:szCs w:val="24"/>
          <w:shd w:val="clear" w:color="auto" w:fill="FFFFFF"/>
        </w:rPr>
        <w:t xml:space="preserve">his scale </w:t>
      </w:r>
      <w:r w:rsidR="00571CEF">
        <w:rPr>
          <w:rFonts w:ascii="Times New Roman" w:hAnsi="Times New Roman" w:cs="Times New Roman"/>
          <w:color w:val="2E2E2E"/>
          <w:sz w:val="24"/>
          <w:szCs w:val="24"/>
          <w:shd w:val="clear" w:color="auto" w:fill="FFFFFF"/>
        </w:rPr>
        <w:t xml:space="preserve">consisted of </w:t>
      </w:r>
      <w:r w:rsidRPr="00C22562">
        <w:rPr>
          <w:rFonts w:ascii="Times New Roman" w:hAnsi="Times New Roman" w:cs="Times New Roman"/>
          <w:color w:val="2E2E2E"/>
          <w:sz w:val="24"/>
          <w:szCs w:val="24"/>
          <w:shd w:val="clear" w:color="auto" w:fill="FFFFFF"/>
        </w:rPr>
        <w:t>34 different questions</w:t>
      </w:r>
      <w:r w:rsidR="004377D3" w:rsidRPr="00C22562">
        <w:rPr>
          <w:rFonts w:ascii="Times New Roman" w:hAnsi="Times New Roman" w:cs="Times New Roman"/>
          <w:color w:val="2E2E2E"/>
          <w:sz w:val="24"/>
          <w:szCs w:val="24"/>
          <w:shd w:val="clear" w:color="auto" w:fill="FFFFFF"/>
        </w:rPr>
        <w:t xml:space="preserve"> </w:t>
      </w:r>
      <w:r w:rsidRPr="00C22562">
        <w:rPr>
          <w:rFonts w:ascii="Times New Roman" w:hAnsi="Times New Roman" w:cs="Times New Roman"/>
          <w:color w:val="2E2E2E"/>
          <w:sz w:val="24"/>
          <w:szCs w:val="24"/>
          <w:shd w:val="clear" w:color="auto" w:fill="FFFFFF"/>
        </w:rPr>
        <w:t xml:space="preserve">which focused on problems related to image of the body and effects on the body after quitting foods. </w:t>
      </w:r>
      <w:r w:rsidR="004377D3" w:rsidRPr="00C22562">
        <w:rPr>
          <w:rFonts w:ascii="Times New Roman" w:hAnsi="Times New Roman" w:cs="Times New Roman"/>
          <w:color w:val="2E2E2E"/>
          <w:sz w:val="24"/>
          <w:szCs w:val="24"/>
          <w:shd w:val="clear" w:color="auto" w:fill="FFFFFF"/>
        </w:rPr>
        <w:t xml:space="preserve">This is </w:t>
      </w:r>
      <w:r w:rsidRPr="00C22562">
        <w:rPr>
          <w:rFonts w:ascii="Times New Roman" w:hAnsi="Times New Roman" w:cs="Times New Roman"/>
          <w:color w:val="2E2E2E"/>
          <w:sz w:val="24"/>
          <w:szCs w:val="24"/>
          <w:shd w:val="clear" w:color="auto" w:fill="FFFFFF"/>
        </w:rPr>
        <w:t>6 point scale that ranges</w:t>
      </w:r>
      <w:r w:rsidR="004377D3" w:rsidRPr="00C22562">
        <w:rPr>
          <w:rFonts w:ascii="Times New Roman" w:hAnsi="Times New Roman" w:cs="Times New Roman"/>
          <w:color w:val="2E2E2E"/>
          <w:sz w:val="24"/>
          <w:szCs w:val="24"/>
          <w:shd w:val="clear" w:color="auto" w:fill="FFFFFF"/>
        </w:rPr>
        <w:t xml:space="preserve"> from</w:t>
      </w:r>
      <w:r w:rsidRPr="00C22562">
        <w:rPr>
          <w:rFonts w:ascii="Times New Roman" w:hAnsi="Times New Roman" w:cs="Times New Roman"/>
          <w:color w:val="2E2E2E"/>
          <w:sz w:val="24"/>
          <w:szCs w:val="24"/>
          <w:shd w:val="clear" w:color="auto" w:fill="FFFFFF"/>
        </w:rPr>
        <w:t xml:space="preserve"> Never to Always.</w:t>
      </w:r>
      <w:ins w:id="149" w:author="Lenovo" w:date="2019-02-26T13:21:00Z">
        <w:r w:rsidR="002D2358">
          <w:rPr>
            <w:rFonts w:ascii="Times New Roman" w:hAnsi="Times New Roman" w:cs="Times New Roman"/>
            <w:color w:val="2E2E2E"/>
            <w:sz w:val="24"/>
            <w:szCs w:val="24"/>
            <w:shd w:val="clear" w:color="auto" w:fill="FFFFFF"/>
          </w:rPr>
          <w:t xml:space="preserve"> </w:t>
        </w:r>
      </w:ins>
      <w:ins w:id="150" w:author="Lenovo" w:date="2019-02-26T13:22:00Z">
        <w:r w:rsidR="002D2358" w:rsidRPr="00BD6AF5">
          <w:rPr>
            <w:rFonts w:ascii="Times New Roman" w:hAnsi="Times New Roman" w:cs="Times New Roman"/>
            <w:color w:val="FF0000"/>
            <w:sz w:val="24"/>
            <w:szCs w:val="24"/>
            <w:shd w:val="clear" w:color="auto" w:fill="FFFFFF"/>
          </w:rPr>
          <w:t>(</w:t>
        </w:r>
      </w:ins>
      <w:ins w:id="151" w:author="Lenovo" w:date="2019-02-26T13:21:00Z">
        <w:r w:rsidR="002D2358" w:rsidRPr="00BD6AF5">
          <w:rPr>
            <w:rFonts w:ascii="Times New Roman" w:hAnsi="Times New Roman" w:cs="Times New Roman"/>
            <w:color w:val="FF0000"/>
            <w:sz w:val="24"/>
            <w:szCs w:val="24"/>
            <w:shd w:val="clear" w:color="auto" w:fill="FFFFFF"/>
          </w:rPr>
          <w:t>Explain the scoring criteria of questionair in detail)</w:t>
        </w:r>
      </w:ins>
    </w:p>
    <w:p w:rsidR="00253819" w:rsidRPr="00C22562" w:rsidRDefault="00253819" w:rsidP="00C22562">
      <w:pPr>
        <w:spacing w:line="360" w:lineRule="auto"/>
        <w:jc w:val="both"/>
        <w:rPr>
          <w:rFonts w:ascii="Times New Roman" w:hAnsi="Times New Roman" w:cs="Times New Roman"/>
          <w:sz w:val="24"/>
          <w:szCs w:val="24"/>
        </w:rPr>
      </w:pPr>
      <w:r w:rsidRPr="00C22562">
        <w:rPr>
          <w:rFonts w:ascii="Times New Roman" w:hAnsi="Times New Roman" w:cs="Times New Roman"/>
          <w:b/>
          <w:bCs/>
          <w:sz w:val="24"/>
          <w:szCs w:val="24"/>
        </w:rPr>
        <w:t>Procedure</w:t>
      </w:r>
    </w:p>
    <w:p w:rsidR="00253819" w:rsidRPr="00C22562" w:rsidRDefault="00253819" w:rsidP="00C22562">
      <w:pPr>
        <w:spacing w:line="360" w:lineRule="auto"/>
        <w:ind w:firstLine="720"/>
        <w:jc w:val="both"/>
        <w:rPr>
          <w:rFonts w:ascii="Times New Roman" w:hAnsi="Times New Roman" w:cs="Times New Roman"/>
          <w:b/>
          <w:bCs/>
          <w:color w:val="333333"/>
          <w:sz w:val="24"/>
          <w:szCs w:val="24"/>
        </w:rPr>
      </w:pPr>
      <w:r w:rsidRPr="00C22562">
        <w:rPr>
          <w:rFonts w:ascii="Times New Roman" w:hAnsi="Times New Roman" w:cs="Times New Roman"/>
          <w:sz w:val="24"/>
          <w:szCs w:val="24"/>
        </w:rPr>
        <w:t>The sample of this research was tak</w:t>
      </w:r>
      <w:r w:rsidR="008E0040" w:rsidRPr="00C22562">
        <w:rPr>
          <w:rFonts w:ascii="Times New Roman" w:hAnsi="Times New Roman" w:cs="Times New Roman"/>
          <w:sz w:val="24"/>
          <w:szCs w:val="24"/>
        </w:rPr>
        <w:t>en</w:t>
      </w:r>
      <w:r w:rsidRPr="00C22562">
        <w:rPr>
          <w:rFonts w:ascii="Times New Roman" w:hAnsi="Times New Roman" w:cs="Times New Roman"/>
          <w:sz w:val="24"/>
          <w:szCs w:val="24"/>
        </w:rPr>
        <w:t xml:space="preserve"> from </w:t>
      </w:r>
      <w:r w:rsidR="007E59A6">
        <w:rPr>
          <w:rFonts w:ascii="Times New Roman" w:hAnsi="Times New Roman" w:cs="Times New Roman"/>
          <w:sz w:val="24"/>
          <w:szCs w:val="24"/>
        </w:rPr>
        <w:t>obesed individuals</w:t>
      </w:r>
      <w:r w:rsidRPr="00C22562">
        <w:rPr>
          <w:rFonts w:ascii="Times New Roman" w:hAnsi="Times New Roman" w:cs="Times New Roman"/>
          <w:sz w:val="24"/>
          <w:szCs w:val="24"/>
        </w:rPr>
        <w:t xml:space="preserve"> of southern Punjab. The 211 adult</w:t>
      </w:r>
      <w:r w:rsidR="008E0040" w:rsidRPr="00C22562">
        <w:rPr>
          <w:rFonts w:ascii="Times New Roman" w:hAnsi="Times New Roman" w:cs="Times New Roman"/>
          <w:sz w:val="24"/>
          <w:szCs w:val="24"/>
        </w:rPr>
        <w:t>s</w:t>
      </w:r>
      <w:r w:rsidRPr="00C22562">
        <w:rPr>
          <w:rFonts w:ascii="Times New Roman" w:hAnsi="Times New Roman" w:cs="Times New Roman"/>
          <w:sz w:val="24"/>
          <w:szCs w:val="24"/>
        </w:rPr>
        <w:t xml:space="preserve"> participated in </w:t>
      </w:r>
      <w:r w:rsidR="007E59A6">
        <w:rPr>
          <w:rFonts w:ascii="Times New Roman" w:hAnsi="Times New Roman" w:cs="Times New Roman"/>
          <w:sz w:val="24"/>
          <w:szCs w:val="24"/>
        </w:rPr>
        <w:t>this study</w:t>
      </w:r>
      <w:r w:rsidRPr="00C22562">
        <w:rPr>
          <w:rFonts w:ascii="Times New Roman" w:hAnsi="Times New Roman" w:cs="Times New Roman"/>
          <w:sz w:val="24"/>
          <w:szCs w:val="24"/>
        </w:rPr>
        <w:t xml:space="preserve">. </w:t>
      </w:r>
      <w:r w:rsidR="008E0040" w:rsidRPr="00C22562">
        <w:rPr>
          <w:rFonts w:ascii="Times New Roman" w:hAnsi="Times New Roman" w:cs="Times New Roman"/>
          <w:sz w:val="24"/>
          <w:szCs w:val="24"/>
        </w:rPr>
        <w:t xml:space="preserve">Permission from the higher authorities was granted </w:t>
      </w:r>
      <w:r w:rsidR="007E59A6">
        <w:rPr>
          <w:rFonts w:ascii="Times New Roman" w:hAnsi="Times New Roman" w:cs="Times New Roman"/>
          <w:sz w:val="24"/>
          <w:szCs w:val="24"/>
        </w:rPr>
        <w:t>to conduct this</w:t>
      </w:r>
      <w:r w:rsidRPr="00C22562">
        <w:rPr>
          <w:rFonts w:ascii="Times New Roman" w:hAnsi="Times New Roman" w:cs="Times New Roman"/>
          <w:sz w:val="24"/>
          <w:szCs w:val="24"/>
        </w:rPr>
        <w:t xml:space="preserve"> </w:t>
      </w:r>
      <w:r w:rsidR="007E59A6">
        <w:rPr>
          <w:rFonts w:ascii="Times New Roman" w:hAnsi="Times New Roman" w:cs="Times New Roman"/>
          <w:sz w:val="24"/>
          <w:szCs w:val="24"/>
        </w:rPr>
        <w:t>investigation.</w:t>
      </w:r>
      <w:r w:rsidRPr="00C22562">
        <w:rPr>
          <w:rFonts w:ascii="Times New Roman" w:hAnsi="Times New Roman" w:cs="Times New Roman"/>
          <w:sz w:val="24"/>
          <w:szCs w:val="24"/>
        </w:rPr>
        <w:t xml:space="preserve"> </w:t>
      </w:r>
      <w:r w:rsidR="007E59A6" w:rsidRPr="00C22562">
        <w:rPr>
          <w:rFonts w:ascii="Times New Roman" w:hAnsi="Times New Roman" w:cs="Times New Roman"/>
          <w:sz w:val="24"/>
          <w:szCs w:val="24"/>
        </w:rPr>
        <w:t>P</w:t>
      </w:r>
      <w:r w:rsidRPr="00C22562">
        <w:rPr>
          <w:rFonts w:ascii="Times New Roman" w:hAnsi="Times New Roman" w:cs="Times New Roman"/>
          <w:sz w:val="24"/>
          <w:szCs w:val="24"/>
        </w:rPr>
        <w:t>urpose</w:t>
      </w:r>
      <w:r w:rsidR="007E59A6">
        <w:rPr>
          <w:rFonts w:ascii="Times New Roman" w:hAnsi="Times New Roman" w:cs="Times New Roman"/>
          <w:sz w:val="24"/>
          <w:szCs w:val="24"/>
        </w:rPr>
        <w:t xml:space="preserve"> </w:t>
      </w:r>
      <w:r w:rsidRPr="00C22562">
        <w:rPr>
          <w:rFonts w:ascii="Times New Roman" w:hAnsi="Times New Roman" w:cs="Times New Roman"/>
          <w:sz w:val="24"/>
          <w:szCs w:val="24"/>
        </w:rPr>
        <w:t xml:space="preserve">of this research was explained to them. After getting permission </w:t>
      </w:r>
      <w:r w:rsidR="008E0040" w:rsidRPr="00C22562">
        <w:rPr>
          <w:rFonts w:ascii="Times New Roman" w:hAnsi="Times New Roman" w:cs="Times New Roman"/>
          <w:sz w:val="24"/>
          <w:szCs w:val="24"/>
        </w:rPr>
        <w:t xml:space="preserve">their privacy and confidentiality would be maintained. </w:t>
      </w:r>
      <w:r w:rsidRPr="00C22562">
        <w:rPr>
          <w:rFonts w:ascii="Times New Roman" w:hAnsi="Times New Roman" w:cs="Times New Roman"/>
          <w:sz w:val="24"/>
          <w:szCs w:val="24"/>
        </w:rPr>
        <w:t>Participant</w:t>
      </w:r>
      <w:r w:rsidR="007E59A6">
        <w:rPr>
          <w:rFonts w:ascii="Times New Roman" w:hAnsi="Times New Roman" w:cs="Times New Roman"/>
          <w:sz w:val="24"/>
          <w:szCs w:val="24"/>
        </w:rPr>
        <w:t>s</w:t>
      </w:r>
      <w:r w:rsidRPr="00C22562">
        <w:rPr>
          <w:rFonts w:ascii="Times New Roman" w:hAnsi="Times New Roman" w:cs="Times New Roman"/>
          <w:sz w:val="24"/>
          <w:szCs w:val="24"/>
        </w:rPr>
        <w:t xml:space="preserve"> complete</w:t>
      </w:r>
      <w:r w:rsidR="008E0040" w:rsidRPr="00C22562">
        <w:rPr>
          <w:rFonts w:ascii="Times New Roman" w:hAnsi="Times New Roman" w:cs="Times New Roman"/>
          <w:sz w:val="24"/>
          <w:szCs w:val="24"/>
        </w:rPr>
        <w:t>d</w:t>
      </w:r>
      <w:r w:rsidR="007E59A6">
        <w:rPr>
          <w:rFonts w:ascii="Times New Roman" w:hAnsi="Times New Roman" w:cs="Times New Roman"/>
          <w:sz w:val="24"/>
          <w:szCs w:val="24"/>
        </w:rPr>
        <w:t xml:space="preserve"> the demographic i</w:t>
      </w:r>
      <w:r w:rsidRPr="00C22562">
        <w:rPr>
          <w:rFonts w:ascii="Times New Roman" w:hAnsi="Times New Roman" w:cs="Times New Roman"/>
          <w:sz w:val="24"/>
          <w:szCs w:val="24"/>
        </w:rPr>
        <w:t>nformation</w:t>
      </w:r>
      <w:r w:rsidR="007E59A6">
        <w:rPr>
          <w:rFonts w:ascii="Times New Roman" w:hAnsi="Times New Roman" w:cs="Times New Roman"/>
          <w:sz w:val="24"/>
          <w:szCs w:val="24"/>
        </w:rPr>
        <w:t xml:space="preserve"> </w:t>
      </w:r>
      <w:r w:rsidRPr="00C22562">
        <w:rPr>
          <w:rFonts w:ascii="Times New Roman" w:hAnsi="Times New Roman" w:cs="Times New Roman"/>
          <w:sz w:val="24"/>
          <w:szCs w:val="24"/>
        </w:rPr>
        <w:t>which included information related to age, gender, education, marital status, relationship status, No. of children, height, weight</w:t>
      </w:r>
      <w:r w:rsidR="008E0040" w:rsidRPr="00C22562">
        <w:rPr>
          <w:rFonts w:ascii="Times New Roman" w:hAnsi="Times New Roman" w:cs="Times New Roman"/>
          <w:sz w:val="24"/>
          <w:szCs w:val="24"/>
        </w:rPr>
        <w:t xml:space="preserve"> and all three questionnaires were completed by the participants</w:t>
      </w:r>
      <w:r w:rsidRPr="00C22562">
        <w:rPr>
          <w:rFonts w:ascii="Times New Roman" w:hAnsi="Times New Roman" w:cs="Times New Roman"/>
          <w:sz w:val="24"/>
          <w:szCs w:val="24"/>
        </w:rPr>
        <w:t>.</w:t>
      </w:r>
      <w:r w:rsidR="008E0040" w:rsidRPr="00C22562">
        <w:rPr>
          <w:rFonts w:ascii="Times New Roman" w:hAnsi="Times New Roman" w:cs="Times New Roman"/>
          <w:sz w:val="24"/>
          <w:szCs w:val="24"/>
        </w:rPr>
        <w:t xml:space="preserve"> Each of the participant</w:t>
      </w:r>
      <w:r w:rsidR="007E59A6">
        <w:rPr>
          <w:rFonts w:ascii="Times New Roman" w:hAnsi="Times New Roman" w:cs="Times New Roman"/>
          <w:sz w:val="24"/>
          <w:szCs w:val="24"/>
        </w:rPr>
        <w:t>s</w:t>
      </w:r>
      <w:r w:rsidR="008E0040" w:rsidRPr="00C22562">
        <w:rPr>
          <w:rFonts w:ascii="Times New Roman" w:hAnsi="Times New Roman" w:cs="Times New Roman"/>
          <w:sz w:val="24"/>
          <w:szCs w:val="24"/>
        </w:rPr>
        <w:t xml:space="preserve"> </w:t>
      </w:r>
      <w:r w:rsidR="00AB2802" w:rsidRPr="00C22562">
        <w:rPr>
          <w:rFonts w:ascii="Times New Roman" w:hAnsi="Times New Roman" w:cs="Times New Roman"/>
          <w:sz w:val="24"/>
          <w:szCs w:val="24"/>
        </w:rPr>
        <w:t xml:space="preserve">took 10 to 15 minutes for the completion </w:t>
      </w:r>
      <w:r w:rsidR="00AB2802" w:rsidRPr="00C22562">
        <w:rPr>
          <w:rFonts w:ascii="Times New Roman" w:hAnsi="Times New Roman" w:cs="Times New Roman"/>
          <w:sz w:val="24"/>
          <w:szCs w:val="24"/>
        </w:rPr>
        <w:lastRenderedPageBreak/>
        <w:t>of the questionnaires</w:t>
      </w:r>
      <w:r w:rsidRPr="00C22562">
        <w:rPr>
          <w:rFonts w:ascii="Times New Roman" w:hAnsi="Times New Roman" w:cs="Times New Roman"/>
          <w:sz w:val="24"/>
          <w:szCs w:val="24"/>
        </w:rPr>
        <w:t xml:space="preserve">. After completion of all questionnaires the data </w:t>
      </w:r>
      <w:r w:rsidR="007E59A6">
        <w:rPr>
          <w:rFonts w:ascii="Times New Roman" w:hAnsi="Times New Roman" w:cs="Times New Roman"/>
          <w:sz w:val="24"/>
          <w:szCs w:val="24"/>
        </w:rPr>
        <w:t xml:space="preserve">was </w:t>
      </w:r>
      <w:r w:rsidRPr="00C22562">
        <w:rPr>
          <w:rFonts w:ascii="Times New Roman" w:hAnsi="Times New Roman" w:cs="Times New Roman"/>
          <w:sz w:val="24"/>
          <w:szCs w:val="24"/>
        </w:rPr>
        <w:t xml:space="preserve">statistically analyzed and </w:t>
      </w:r>
      <w:r w:rsidR="00AB2802" w:rsidRPr="00C22562">
        <w:rPr>
          <w:rFonts w:ascii="Times New Roman" w:hAnsi="Times New Roman" w:cs="Times New Roman"/>
          <w:sz w:val="24"/>
          <w:szCs w:val="24"/>
        </w:rPr>
        <w:t>results were concluded.</w:t>
      </w:r>
    </w:p>
    <w:p w:rsidR="000A7E04" w:rsidRPr="00C22562" w:rsidRDefault="000A7E04" w:rsidP="00C22562">
      <w:pPr>
        <w:spacing w:line="360" w:lineRule="auto"/>
        <w:jc w:val="both"/>
        <w:rPr>
          <w:rFonts w:ascii="Times New Roman" w:hAnsi="Times New Roman" w:cs="Times New Roman"/>
          <w:sz w:val="24"/>
          <w:szCs w:val="24"/>
        </w:rPr>
      </w:pPr>
      <w:r w:rsidRPr="00C22562">
        <w:rPr>
          <w:rFonts w:ascii="Times New Roman" w:hAnsi="Times New Roman" w:cs="Times New Roman"/>
          <w:b/>
          <w:sz w:val="24"/>
          <w:szCs w:val="24"/>
        </w:rPr>
        <w:t>Results</w:t>
      </w:r>
    </w:p>
    <w:p w:rsidR="000A7E04" w:rsidRPr="00400233" w:rsidRDefault="000A7E04" w:rsidP="00C22562">
      <w:pPr>
        <w:spacing w:line="360" w:lineRule="auto"/>
        <w:jc w:val="both"/>
        <w:rPr>
          <w:rFonts w:ascii="Times New Roman" w:hAnsi="Times New Roman" w:cs="Times New Roman"/>
          <w:color w:val="FF0000"/>
          <w:sz w:val="24"/>
          <w:szCs w:val="24"/>
          <w:rPrChange w:id="152" w:author="Windows User" w:date="2019-02-27T02:22:00Z">
            <w:rPr>
              <w:rFonts w:ascii="Times New Roman" w:hAnsi="Times New Roman" w:cs="Times New Roman"/>
              <w:sz w:val="24"/>
              <w:szCs w:val="24"/>
            </w:rPr>
          </w:rPrChange>
        </w:rPr>
      </w:pPr>
      <w:r w:rsidRPr="00C22562">
        <w:rPr>
          <w:rFonts w:ascii="Times New Roman" w:hAnsi="Times New Roman" w:cs="Times New Roman"/>
          <w:sz w:val="24"/>
          <w:szCs w:val="24"/>
        </w:rPr>
        <w:tab/>
      </w:r>
      <w:r w:rsidR="007E59A6">
        <w:rPr>
          <w:rFonts w:ascii="Times New Roman" w:hAnsi="Times New Roman" w:cs="Times New Roman"/>
          <w:sz w:val="24"/>
          <w:szCs w:val="24"/>
        </w:rPr>
        <w:t>A</w:t>
      </w:r>
      <w:r w:rsidRPr="00C22562">
        <w:rPr>
          <w:rFonts w:ascii="Times New Roman" w:hAnsi="Times New Roman" w:cs="Times New Roman"/>
          <w:sz w:val="24"/>
          <w:szCs w:val="24"/>
        </w:rPr>
        <w:t xml:space="preserve">ll the responses from </w:t>
      </w:r>
      <w:r w:rsidR="007E59A6">
        <w:rPr>
          <w:rFonts w:ascii="Times New Roman" w:hAnsi="Times New Roman" w:cs="Times New Roman"/>
          <w:sz w:val="24"/>
          <w:szCs w:val="24"/>
        </w:rPr>
        <w:t xml:space="preserve">the </w:t>
      </w:r>
      <w:r w:rsidR="001C78CE" w:rsidRPr="00C22562">
        <w:rPr>
          <w:rFonts w:ascii="Times New Roman" w:hAnsi="Times New Roman" w:cs="Times New Roman"/>
          <w:sz w:val="24"/>
          <w:szCs w:val="24"/>
        </w:rPr>
        <w:t>participants</w:t>
      </w:r>
      <w:r w:rsidRPr="00C22562">
        <w:rPr>
          <w:rFonts w:ascii="Times New Roman" w:hAnsi="Times New Roman" w:cs="Times New Roman"/>
          <w:sz w:val="24"/>
          <w:szCs w:val="24"/>
        </w:rPr>
        <w:t xml:space="preserve"> were analyzed using SPSS, frequencies and demographics of the data were measured, </w:t>
      </w:r>
      <w:r w:rsidR="001C78CE" w:rsidRPr="00C22562">
        <w:rPr>
          <w:rFonts w:ascii="Times New Roman" w:hAnsi="Times New Roman" w:cs="Times New Roman"/>
          <w:sz w:val="24"/>
          <w:szCs w:val="24"/>
        </w:rPr>
        <w:t>reliabilities</w:t>
      </w:r>
      <w:r w:rsidRPr="00C22562">
        <w:rPr>
          <w:rFonts w:ascii="Times New Roman" w:hAnsi="Times New Roman" w:cs="Times New Roman"/>
          <w:sz w:val="24"/>
          <w:szCs w:val="24"/>
        </w:rPr>
        <w:t xml:space="preserve"> of the </w:t>
      </w:r>
      <w:r w:rsidR="00582C84" w:rsidRPr="00C22562">
        <w:rPr>
          <w:rFonts w:ascii="Times New Roman" w:hAnsi="Times New Roman" w:cs="Times New Roman"/>
          <w:sz w:val="24"/>
          <w:szCs w:val="24"/>
        </w:rPr>
        <w:t>scales were checke</w:t>
      </w:r>
      <w:r w:rsidR="00C02971">
        <w:rPr>
          <w:rFonts w:ascii="Times New Roman" w:hAnsi="Times New Roman" w:cs="Times New Roman"/>
          <w:sz w:val="24"/>
          <w:szCs w:val="24"/>
        </w:rPr>
        <w:t>d</w:t>
      </w:r>
      <w:r w:rsidR="001C78CE" w:rsidRPr="00C22562">
        <w:rPr>
          <w:rFonts w:ascii="Times New Roman" w:hAnsi="Times New Roman" w:cs="Times New Roman"/>
          <w:sz w:val="24"/>
          <w:szCs w:val="24"/>
        </w:rPr>
        <w:t>, furthermore, mediatio</w:t>
      </w:r>
      <w:r w:rsidR="00426711" w:rsidRPr="00C22562">
        <w:rPr>
          <w:rFonts w:ascii="Times New Roman" w:hAnsi="Times New Roman" w:cs="Times New Roman"/>
          <w:sz w:val="24"/>
          <w:szCs w:val="24"/>
        </w:rPr>
        <w:t>n</w:t>
      </w:r>
      <w:r w:rsidR="001C78CE" w:rsidRPr="00C22562">
        <w:rPr>
          <w:rFonts w:ascii="Times New Roman" w:hAnsi="Times New Roman" w:cs="Times New Roman"/>
          <w:sz w:val="24"/>
          <w:szCs w:val="24"/>
        </w:rPr>
        <w:t xml:space="preserve"> analysis </w:t>
      </w:r>
      <w:r w:rsidR="00426711" w:rsidRPr="00C22562">
        <w:rPr>
          <w:rFonts w:ascii="Times New Roman" w:hAnsi="Times New Roman" w:cs="Times New Roman"/>
          <w:sz w:val="24"/>
          <w:szCs w:val="24"/>
        </w:rPr>
        <w:t xml:space="preserve">was </w:t>
      </w:r>
      <w:r w:rsidR="001C78CE" w:rsidRPr="00C22562">
        <w:rPr>
          <w:rFonts w:ascii="Times New Roman" w:hAnsi="Times New Roman" w:cs="Times New Roman"/>
          <w:sz w:val="24"/>
          <w:szCs w:val="24"/>
        </w:rPr>
        <w:t>run on smart PLS software.</w:t>
      </w:r>
      <w:r w:rsidRPr="00C22562">
        <w:rPr>
          <w:rFonts w:ascii="Times New Roman" w:hAnsi="Times New Roman" w:cs="Times New Roman"/>
          <w:sz w:val="24"/>
          <w:szCs w:val="24"/>
        </w:rPr>
        <w:tab/>
      </w:r>
      <w:ins w:id="153" w:author="Windows User" w:date="2019-02-27T02:22:00Z">
        <w:r w:rsidR="00400233" w:rsidRPr="00400233">
          <w:rPr>
            <w:rFonts w:ascii="Times New Roman" w:hAnsi="Times New Roman" w:cs="Times New Roman"/>
            <w:color w:val="FF0000"/>
            <w:sz w:val="24"/>
            <w:szCs w:val="24"/>
            <w:rPrChange w:id="154" w:author="Windows User" w:date="2019-02-27T02:22:00Z">
              <w:rPr>
                <w:rFonts w:ascii="Times New Roman" w:hAnsi="Times New Roman" w:cs="Times New Roman"/>
                <w:sz w:val="24"/>
                <w:szCs w:val="24"/>
              </w:rPr>
            </w:rPrChange>
          </w:rPr>
          <w:t>(don’t include above statement)</w:t>
        </w:r>
      </w:ins>
    </w:p>
    <w:p w:rsidR="00C02971" w:rsidRDefault="00C02971" w:rsidP="00C22562">
      <w:pPr>
        <w:spacing w:line="360" w:lineRule="auto"/>
        <w:jc w:val="both"/>
        <w:rPr>
          <w:rFonts w:ascii="Times New Roman" w:hAnsi="Times New Roman" w:cs="Times New Roman"/>
          <w:sz w:val="24"/>
          <w:szCs w:val="24"/>
        </w:rPr>
      </w:pPr>
    </w:p>
    <w:p w:rsidR="0098213A" w:rsidRDefault="0098213A" w:rsidP="00C22562">
      <w:pPr>
        <w:spacing w:line="360" w:lineRule="auto"/>
        <w:jc w:val="both"/>
        <w:rPr>
          <w:rFonts w:ascii="Times New Roman" w:hAnsi="Times New Roman" w:cs="Times New Roman"/>
          <w:sz w:val="24"/>
          <w:szCs w:val="24"/>
        </w:rPr>
      </w:pPr>
    </w:p>
    <w:p w:rsidR="0098213A" w:rsidRPr="00C22562" w:rsidRDefault="0098213A" w:rsidP="00C22562">
      <w:pPr>
        <w:spacing w:line="360" w:lineRule="auto"/>
        <w:jc w:val="both"/>
        <w:rPr>
          <w:rFonts w:ascii="Times New Roman" w:hAnsi="Times New Roman" w:cs="Times New Roman"/>
          <w:sz w:val="24"/>
          <w:szCs w:val="24"/>
        </w:rPr>
      </w:pPr>
    </w:p>
    <w:p w:rsidR="000A7E04" w:rsidRPr="00C22562" w:rsidRDefault="007A72B3" w:rsidP="00C22562">
      <w:pPr>
        <w:spacing w:line="360" w:lineRule="auto"/>
        <w:rPr>
          <w:rFonts w:ascii="Times New Roman" w:hAnsi="Times New Roman" w:cs="Times New Roman"/>
          <w:b/>
          <w:bCs/>
          <w:i/>
          <w:sz w:val="24"/>
          <w:szCs w:val="24"/>
        </w:rPr>
      </w:pPr>
      <w:r>
        <w:rPr>
          <w:rFonts w:ascii="Times New Roman" w:hAnsi="Times New Roman" w:cs="Times New Roman"/>
          <w:b/>
          <w:bCs/>
          <w:i/>
          <w:sz w:val="24"/>
          <w:szCs w:val="24"/>
        </w:rPr>
        <w:t xml:space="preserve">Table </w:t>
      </w:r>
      <w:r w:rsidR="000A7E04" w:rsidRPr="00C22562">
        <w:rPr>
          <w:rFonts w:ascii="Times New Roman" w:hAnsi="Times New Roman" w:cs="Times New Roman"/>
          <w:b/>
          <w:bCs/>
          <w:i/>
          <w:sz w:val="24"/>
          <w:szCs w:val="24"/>
        </w:rPr>
        <w:t>1</w:t>
      </w:r>
    </w:p>
    <w:p w:rsidR="000A7E04" w:rsidRPr="00C22562" w:rsidRDefault="001C78CE" w:rsidP="00C22562">
      <w:pPr>
        <w:spacing w:line="360" w:lineRule="auto"/>
        <w:rPr>
          <w:rFonts w:ascii="Times New Roman" w:hAnsi="Times New Roman" w:cs="Times New Roman"/>
          <w:i/>
          <w:sz w:val="24"/>
          <w:szCs w:val="24"/>
        </w:rPr>
      </w:pPr>
      <w:r w:rsidRPr="00C22562">
        <w:rPr>
          <w:rFonts w:ascii="Times New Roman" w:hAnsi="Times New Roman" w:cs="Times New Roman"/>
          <w:i/>
          <w:sz w:val="24"/>
          <w:szCs w:val="24"/>
        </w:rPr>
        <w:t>Frequencies of demographic variables (N=211).</w:t>
      </w:r>
    </w:p>
    <w:tbl>
      <w:tblPr>
        <w:tblW w:w="4785" w:type="pct"/>
        <w:tblLook w:val="04A0" w:firstRow="1" w:lastRow="0" w:firstColumn="1" w:lastColumn="0" w:noHBand="0" w:noVBand="1"/>
      </w:tblPr>
      <w:tblGrid>
        <w:gridCol w:w="4781"/>
        <w:gridCol w:w="2482"/>
        <w:gridCol w:w="1901"/>
      </w:tblGrid>
      <w:tr w:rsidR="000A7E04" w:rsidRPr="00C22562" w:rsidTr="000A7E04">
        <w:trPr>
          <w:trHeight w:val="274"/>
        </w:trPr>
        <w:tc>
          <w:tcPr>
            <w:tcW w:w="2609" w:type="pct"/>
            <w:tcBorders>
              <w:top w:val="single" w:sz="4" w:space="0" w:color="auto"/>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Variables</w:t>
            </w:r>
          </w:p>
        </w:tc>
        <w:tc>
          <w:tcPr>
            <w:tcW w:w="1354" w:type="pct"/>
            <w:tcBorders>
              <w:top w:val="single" w:sz="4" w:space="0" w:color="auto"/>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Frequency</w:t>
            </w:r>
          </w:p>
        </w:tc>
        <w:tc>
          <w:tcPr>
            <w:tcW w:w="1037" w:type="pct"/>
            <w:tcBorders>
              <w:top w:val="single" w:sz="4" w:space="0" w:color="auto"/>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 xml:space="preserve">Percent </w:t>
            </w:r>
          </w:p>
        </w:tc>
      </w:tr>
      <w:tr w:rsidR="000A7E04" w:rsidRPr="00C22562" w:rsidTr="000A7E04">
        <w:trPr>
          <w:trHeight w:val="274"/>
        </w:trPr>
        <w:tc>
          <w:tcPr>
            <w:tcW w:w="2609"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i/>
                <w:iCs/>
                <w:color w:val="000000"/>
                <w:sz w:val="24"/>
                <w:szCs w:val="24"/>
                <w:lang w:eastAsia="en-GB"/>
              </w:rPr>
            </w:pPr>
            <w:r w:rsidRPr="00C22562">
              <w:rPr>
                <w:rFonts w:ascii="Times New Roman" w:eastAsia="Times New Roman" w:hAnsi="Times New Roman" w:cs="Times New Roman"/>
                <w:i/>
                <w:iCs/>
                <w:color w:val="000000"/>
                <w:sz w:val="24"/>
                <w:szCs w:val="24"/>
                <w:lang w:eastAsia="en-GB"/>
              </w:rPr>
              <w:t>Gender</w:t>
            </w:r>
          </w:p>
          <w:p w:rsidR="000A7E04" w:rsidRPr="00C22562" w:rsidRDefault="000A7E04" w:rsidP="00C22562">
            <w:pPr>
              <w:spacing w:after="0" w:line="360" w:lineRule="auto"/>
              <w:rPr>
                <w:rFonts w:ascii="Times New Roman" w:eastAsia="Times New Roman" w:hAnsi="Times New Roman" w:cs="Times New Roman"/>
                <w:i/>
                <w:iCs/>
                <w:color w:val="000000"/>
                <w:sz w:val="24"/>
                <w:szCs w:val="24"/>
                <w:lang w:eastAsia="en-GB"/>
              </w:rPr>
            </w:pPr>
          </w:p>
        </w:tc>
        <w:tc>
          <w:tcPr>
            <w:tcW w:w="1354"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98</w:t>
            </w:r>
          </w:p>
        </w:tc>
        <w:tc>
          <w:tcPr>
            <w:tcW w:w="1037"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46.4</w:t>
            </w:r>
          </w:p>
        </w:tc>
      </w:tr>
      <w:tr w:rsidR="000A7E04" w:rsidRPr="00C22562" w:rsidTr="000A7E04">
        <w:trPr>
          <w:trHeight w:val="274"/>
        </w:trPr>
        <w:tc>
          <w:tcPr>
            <w:tcW w:w="2609"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Male</w:t>
            </w:r>
          </w:p>
        </w:tc>
        <w:tc>
          <w:tcPr>
            <w:tcW w:w="1354"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113</w:t>
            </w:r>
          </w:p>
        </w:tc>
        <w:tc>
          <w:tcPr>
            <w:tcW w:w="1037"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53.6</w:t>
            </w:r>
          </w:p>
        </w:tc>
      </w:tr>
      <w:tr w:rsidR="000A7E04" w:rsidRPr="00C22562" w:rsidTr="000A7E04">
        <w:trPr>
          <w:trHeight w:val="274"/>
        </w:trPr>
        <w:tc>
          <w:tcPr>
            <w:tcW w:w="2609"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Female</w:t>
            </w:r>
          </w:p>
        </w:tc>
        <w:tc>
          <w:tcPr>
            <w:tcW w:w="1354"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p>
        </w:tc>
        <w:tc>
          <w:tcPr>
            <w:tcW w:w="1037"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sz w:val="24"/>
                <w:szCs w:val="24"/>
                <w:lang w:eastAsia="en-GB"/>
              </w:rPr>
            </w:pPr>
          </w:p>
        </w:tc>
      </w:tr>
      <w:tr w:rsidR="000A7E04" w:rsidRPr="00C22562" w:rsidTr="000A7E04">
        <w:trPr>
          <w:trHeight w:val="274"/>
        </w:trPr>
        <w:tc>
          <w:tcPr>
            <w:tcW w:w="2609"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i/>
                <w:color w:val="000000"/>
                <w:sz w:val="24"/>
                <w:szCs w:val="24"/>
                <w:lang w:eastAsia="en-GB"/>
              </w:rPr>
            </w:pPr>
            <w:r w:rsidRPr="00C22562">
              <w:rPr>
                <w:rFonts w:ascii="Times New Roman" w:eastAsia="Times New Roman" w:hAnsi="Times New Roman" w:cs="Times New Roman"/>
                <w:i/>
                <w:color w:val="000000"/>
                <w:sz w:val="24"/>
                <w:szCs w:val="24"/>
                <w:lang w:eastAsia="en-GB"/>
              </w:rPr>
              <w:t>Marital Status</w:t>
            </w:r>
          </w:p>
        </w:tc>
        <w:tc>
          <w:tcPr>
            <w:tcW w:w="1354"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p>
        </w:tc>
        <w:tc>
          <w:tcPr>
            <w:tcW w:w="1037"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sz w:val="24"/>
                <w:szCs w:val="24"/>
                <w:lang w:eastAsia="en-GB"/>
              </w:rPr>
            </w:pPr>
          </w:p>
        </w:tc>
      </w:tr>
      <w:tr w:rsidR="000A7E04" w:rsidRPr="00C22562" w:rsidTr="000A7E04">
        <w:trPr>
          <w:trHeight w:val="274"/>
        </w:trPr>
        <w:tc>
          <w:tcPr>
            <w:tcW w:w="2609"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Married</w:t>
            </w:r>
          </w:p>
        </w:tc>
        <w:tc>
          <w:tcPr>
            <w:tcW w:w="1354"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137</w:t>
            </w:r>
          </w:p>
        </w:tc>
        <w:tc>
          <w:tcPr>
            <w:tcW w:w="1037"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64.9</w:t>
            </w:r>
          </w:p>
        </w:tc>
      </w:tr>
      <w:tr w:rsidR="000A7E04" w:rsidRPr="00C22562" w:rsidTr="000A7E04">
        <w:trPr>
          <w:trHeight w:val="274"/>
        </w:trPr>
        <w:tc>
          <w:tcPr>
            <w:tcW w:w="2609"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Unmarried</w:t>
            </w:r>
          </w:p>
        </w:tc>
        <w:tc>
          <w:tcPr>
            <w:tcW w:w="1354"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74</w:t>
            </w:r>
          </w:p>
        </w:tc>
        <w:tc>
          <w:tcPr>
            <w:tcW w:w="1037"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35.1</w:t>
            </w:r>
          </w:p>
        </w:tc>
      </w:tr>
      <w:tr w:rsidR="000A7E04" w:rsidRPr="00C22562" w:rsidTr="000A7E04">
        <w:trPr>
          <w:trHeight w:val="274"/>
        </w:trPr>
        <w:tc>
          <w:tcPr>
            <w:tcW w:w="2609"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p>
        </w:tc>
        <w:tc>
          <w:tcPr>
            <w:tcW w:w="1354"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sz w:val="24"/>
                <w:szCs w:val="24"/>
                <w:lang w:eastAsia="en-GB"/>
              </w:rPr>
            </w:pPr>
          </w:p>
        </w:tc>
        <w:tc>
          <w:tcPr>
            <w:tcW w:w="1037"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sz w:val="24"/>
                <w:szCs w:val="24"/>
                <w:lang w:eastAsia="en-GB"/>
              </w:rPr>
            </w:pPr>
          </w:p>
        </w:tc>
      </w:tr>
      <w:tr w:rsidR="000A7E04" w:rsidRPr="00C22562" w:rsidTr="000A7E04">
        <w:trPr>
          <w:trHeight w:val="274"/>
        </w:trPr>
        <w:tc>
          <w:tcPr>
            <w:tcW w:w="2609"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i/>
                <w:iCs/>
                <w:color w:val="000000"/>
                <w:sz w:val="24"/>
                <w:szCs w:val="24"/>
                <w:lang w:eastAsia="en-GB"/>
              </w:rPr>
            </w:pPr>
            <w:r w:rsidRPr="00C22562">
              <w:rPr>
                <w:rFonts w:ascii="Times New Roman" w:eastAsia="Times New Roman" w:hAnsi="Times New Roman" w:cs="Times New Roman"/>
                <w:i/>
                <w:iCs/>
                <w:color w:val="000000"/>
                <w:sz w:val="24"/>
                <w:szCs w:val="24"/>
                <w:lang w:eastAsia="en-GB"/>
              </w:rPr>
              <w:t>No. of Child</w:t>
            </w:r>
          </w:p>
        </w:tc>
        <w:tc>
          <w:tcPr>
            <w:tcW w:w="1354"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i/>
                <w:iCs/>
                <w:color w:val="000000"/>
                <w:sz w:val="24"/>
                <w:szCs w:val="24"/>
                <w:lang w:eastAsia="en-GB"/>
              </w:rPr>
            </w:pPr>
          </w:p>
        </w:tc>
        <w:tc>
          <w:tcPr>
            <w:tcW w:w="1037"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sz w:val="24"/>
                <w:szCs w:val="24"/>
                <w:lang w:eastAsia="en-GB"/>
              </w:rPr>
            </w:pPr>
          </w:p>
        </w:tc>
      </w:tr>
      <w:tr w:rsidR="000A7E04" w:rsidRPr="00C22562" w:rsidTr="000A7E04">
        <w:trPr>
          <w:trHeight w:val="274"/>
        </w:trPr>
        <w:tc>
          <w:tcPr>
            <w:tcW w:w="2609"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No Child</w:t>
            </w:r>
          </w:p>
        </w:tc>
        <w:tc>
          <w:tcPr>
            <w:tcW w:w="1354"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84</w:t>
            </w:r>
          </w:p>
        </w:tc>
        <w:tc>
          <w:tcPr>
            <w:tcW w:w="1037"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39.8</w:t>
            </w:r>
          </w:p>
        </w:tc>
      </w:tr>
      <w:tr w:rsidR="000A7E04" w:rsidRPr="00C22562" w:rsidTr="000A7E04">
        <w:trPr>
          <w:trHeight w:val="274"/>
        </w:trPr>
        <w:tc>
          <w:tcPr>
            <w:tcW w:w="2609"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One Child</w:t>
            </w:r>
          </w:p>
        </w:tc>
        <w:tc>
          <w:tcPr>
            <w:tcW w:w="1354"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16</w:t>
            </w:r>
          </w:p>
        </w:tc>
        <w:tc>
          <w:tcPr>
            <w:tcW w:w="1037"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7.6</w:t>
            </w:r>
          </w:p>
        </w:tc>
      </w:tr>
      <w:tr w:rsidR="000A7E04" w:rsidRPr="00C22562" w:rsidTr="000A7E04">
        <w:trPr>
          <w:trHeight w:val="274"/>
        </w:trPr>
        <w:tc>
          <w:tcPr>
            <w:tcW w:w="2609"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Two Child</w:t>
            </w:r>
          </w:p>
        </w:tc>
        <w:tc>
          <w:tcPr>
            <w:tcW w:w="1354"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34</w:t>
            </w:r>
          </w:p>
        </w:tc>
        <w:tc>
          <w:tcPr>
            <w:tcW w:w="1037"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16.1</w:t>
            </w:r>
          </w:p>
        </w:tc>
      </w:tr>
      <w:tr w:rsidR="000A7E04" w:rsidRPr="00C22562" w:rsidTr="000A7E04">
        <w:trPr>
          <w:trHeight w:val="274"/>
        </w:trPr>
        <w:tc>
          <w:tcPr>
            <w:tcW w:w="2609"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Three Child</w:t>
            </w:r>
          </w:p>
        </w:tc>
        <w:tc>
          <w:tcPr>
            <w:tcW w:w="1354"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31</w:t>
            </w:r>
          </w:p>
        </w:tc>
        <w:tc>
          <w:tcPr>
            <w:tcW w:w="1037"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14.7</w:t>
            </w:r>
          </w:p>
        </w:tc>
      </w:tr>
      <w:tr w:rsidR="000A7E04" w:rsidRPr="00C22562" w:rsidTr="000A7E04">
        <w:trPr>
          <w:trHeight w:val="274"/>
        </w:trPr>
        <w:tc>
          <w:tcPr>
            <w:tcW w:w="2609"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Four Child</w:t>
            </w:r>
          </w:p>
        </w:tc>
        <w:tc>
          <w:tcPr>
            <w:tcW w:w="1354"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26</w:t>
            </w:r>
          </w:p>
        </w:tc>
        <w:tc>
          <w:tcPr>
            <w:tcW w:w="1037"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12.3</w:t>
            </w:r>
          </w:p>
        </w:tc>
      </w:tr>
      <w:tr w:rsidR="000A7E04" w:rsidRPr="00C22562" w:rsidTr="000A7E04">
        <w:trPr>
          <w:trHeight w:val="274"/>
        </w:trPr>
        <w:tc>
          <w:tcPr>
            <w:tcW w:w="2609"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Five Child</w:t>
            </w:r>
          </w:p>
        </w:tc>
        <w:tc>
          <w:tcPr>
            <w:tcW w:w="1354"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16</w:t>
            </w:r>
          </w:p>
        </w:tc>
        <w:tc>
          <w:tcPr>
            <w:tcW w:w="1037"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7.6</w:t>
            </w:r>
          </w:p>
        </w:tc>
      </w:tr>
      <w:tr w:rsidR="000A7E04" w:rsidRPr="00C22562" w:rsidTr="000A7E04">
        <w:trPr>
          <w:trHeight w:val="274"/>
        </w:trPr>
        <w:tc>
          <w:tcPr>
            <w:tcW w:w="2609"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lastRenderedPageBreak/>
              <w:t>Six Child</w:t>
            </w:r>
          </w:p>
        </w:tc>
        <w:tc>
          <w:tcPr>
            <w:tcW w:w="1354"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4</w:t>
            </w:r>
          </w:p>
        </w:tc>
        <w:tc>
          <w:tcPr>
            <w:tcW w:w="1037"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1.9</w:t>
            </w:r>
          </w:p>
        </w:tc>
      </w:tr>
      <w:tr w:rsidR="000A7E04" w:rsidRPr="00C22562" w:rsidTr="000A7E04">
        <w:trPr>
          <w:trHeight w:val="274"/>
        </w:trPr>
        <w:tc>
          <w:tcPr>
            <w:tcW w:w="2609"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i/>
                <w:iCs/>
                <w:color w:val="000000"/>
                <w:sz w:val="24"/>
                <w:szCs w:val="24"/>
                <w:lang w:eastAsia="en-GB"/>
              </w:rPr>
            </w:pPr>
            <w:r w:rsidRPr="00C22562">
              <w:rPr>
                <w:rFonts w:ascii="Times New Roman" w:eastAsia="Times New Roman" w:hAnsi="Times New Roman" w:cs="Times New Roman"/>
                <w:i/>
                <w:iCs/>
                <w:color w:val="000000"/>
                <w:sz w:val="24"/>
                <w:szCs w:val="24"/>
                <w:lang w:eastAsia="en-GB"/>
              </w:rPr>
              <w:t>Age</w:t>
            </w:r>
          </w:p>
        </w:tc>
        <w:tc>
          <w:tcPr>
            <w:tcW w:w="1354"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i/>
                <w:iCs/>
                <w:color w:val="000000"/>
                <w:sz w:val="24"/>
                <w:szCs w:val="24"/>
                <w:lang w:eastAsia="en-GB"/>
              </w:rPr>
            </w:pPr>
          </w:p>
        </w:tc>
        <w:tc>
          <w:tcPr>
            <w:tcW w:w="1037"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sz w:val="24"/>
                <w:szCs w:val="24"/>
                <w:lang w:eastAsia="en-GB"/>
              </w:rPr>
            </w:pPr>
          </w:p>
        </w:tc>
      </w:tr>
      <w:tr w:rsidR="000A7E04" w:rsidRPr="00C22562" w:rsidTr="000A7E04">
        <w:trPr>
          <w:trHeight w:val="274"/>
        </w:trPr>
        <w:tc>
          <w:tcPr>
            <w:tcW w:w="2609"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Between 20 to 30 Years</w:t>
            </w:r>
          </w:p>
        </w:tc>
        <w:tc>
          <w:tcPr>
            <w:tcW w:w="1354"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98</w:t>
            </w:r>
          </w:p>
        </w:tc>
        <w:tc>
          <w:tcPr>
            <w:tcW w:w="1037" w:type="pct"/>
            <w:tcBorders>
              <w:top w:val="nil"/>
              <w:left w:val="nil"/>
              <w:bottom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46.4</w:t>
            </w:r>
          </w:p>
        </w:tc>
      </w:tr>
      <w:tr w:rsidR="000A7E04" w:rsidRPr="00C22562" w:rsidTr="000A7E04">
        <w:trPr>
          <w:trHeight w:val="274"/>
        </w:trPr>
        <w:tc>
          <w:tcPr>
            <w:tcW w:w="2609" w:type="pct"/>
            <w:tcBorders>
              <w:top w:val="nil"/>
              <w:left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Between 31 to 40 Years</w:t>
            </w:r>
          </w:p>
        </w:tc>
        <w:tc>
          <w:tcPr>
            <w:tcW w:w="1354" w:type="pct"/>
            <w:tcBorders>
              <w:top w:val="nil"/>
              <w:left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82</w:t>
            </w:r>
          </w:p>
        </w:tc>
        <w:tc>
          <w:tcPr>
            <w:tcW w:w="1037" w:type="pct"/>
            <w:tcBorders>
              <w:top w:val="nil"/>
              <w:left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38.9</w:t>
            </w:r>
          </w:p>
        </w:tc>
      </w:tr>
      <w:tr w:rsidR="000A7E04" w:rsidRPr="00C22562" w:rsidTr="000A7E04">
        <w:trPr>
          <w:trHeight w:val="274"/>
        </w:trPr>
        <w:tc>
          <w:tcPr>
            <w:tcW w:w="2609" w:type="pct"/>
            <w:tcBorders>
              <w:top w:val="nil"/>
              <w:left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Between 41 to 50 Years</w:t>
            </w:r>
          </w:p>
        </w:tc>
        <w:tc>
          <w:tcPr>
            <w:tcW w:w="1354" w:type="pct"/>
            <w:tcBorders>
              <w:top w:val="nil"/>
              <w:left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31</w:t>
            </w:r>
          </w:p>
        </w:tc>
        <w:tc>
          <w:tcPr>
            <w:tcW w:w="1037" w:type="pct"/>
            <w:tcBorders>
              <w:top w:val="nil"/>
              <w:left w:val="nil"/>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14.7</w:t>
            </w:r>
          </w:p>
        </w:tc>
      </w:tr>
      <w:tr w:rsidR="000A7E04" w:rsidRPr="00C22562" w:rsidTr="000A7E04">
        <w:trPr>
          <w:trHeight w:val="274"/>
        </w:trPr>
        <w:tc>
          <w:tcPr>
            <w:tcW w:w="2609" w:type="pct"/>
            <w:tcBorders>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Total</w:t>
            </w:r>
          </w:p>
        </w:tc>
        <w:tc>
          <w:tcPr>
            <w:tcW w:w="1354" w:type="pct"/>
            <w:tcBorders>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211</w:t>
            </w:r>
          </w:p>
        </w:tc>
        <w:tc>
          <w:tcPr>
            <w:tcW w:w="1037" w:type="pct"/>
            <w:tcBorders>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100</w:t>
            </w:r>
          </w:p>
        </w:tc>
      </w:tr>
    </w:tbl>
    <w:p w:rsidR="000A7E04" w:rsidRPr="00C22562" w:rsidRDefault="000A7E04" w:rsidP="00C22562">
      <w:pPr>
        <w:autoSpaceDE w:val="0"/>
        <w:autoSpaceDN w:val="0"/>
        <w:adjustRightInd w:val="0"/>
        <w:spacing w:after="0" w:line="360" w:lineRule="auto"/>
        <w:jc w:val="both"/>
        <w:rPr>
          <w:rFonts w:ascii="Times New Roman" w:hAnsi="Times New Roman" w:cs="Times New Roman"/>
          <w:sz w:val="24"/>
          <w:szCs w:val="24"/>
        </w:rPr>
      </w:pPr>
    </w:p>
    <w:p w:rsidR="001C78CE" w:rsidRPr="00C22562" w:rsidRDefault="000A7E04" w:rsidP="00C22562">
      <w:pPr>
        <w:autoSpaceDE w:val="0"/>
        <w:autoSpaceDN w:val="0"/>
        <w:adjustRightInd w:val="0"/>
        <w:spacing w:after="0" w:line="360" w:lineRule="auto"/>
        <w:ind w:firstLine="720"/>
        <w:jc w:val="both"/>
        <w:rPr>
          <w:rFonts w:ascii="Times New Roman" w:hAnsi="Times New Roman" w:cs="Times New Roman"/>
          <w:sz w:val="24"/>
          <w:szCs w:val="24"/>
        </w:rPr>
      </w:pPr>
      <w:r w:rsidRPr="00C22562">
        <w:rPr>
          <w:rFonts w:ascii="Times New Roman" w:hAnsi="Times New Roman" w:cs="Times New Roman"/>
          <w:sz w:val="24"/>
          <w:szCs w:val="24"/>
        </w:rPr>
        <w:t>Table 1 show</w:t>
      </w:r>
      <w:r w:rsidR="001C78CE" w:rsidRPr="00C22562">
        <w:rPr>
          <w:rFonts w:ascii="Times New Roman" w:hAnsi="Times New Roman" w:cs="Times New Roman"/>
          <w:sz w:val="24"/>
          <w:szCs w:val="24"/>
        </w:rPr>
        <w:t xml:space="preserve">ed the frequencies of demographic variables which are age, gender, marital status, and no. of children. This table explained all the frequencies of both main </w:t>
      </w:r>
      <w:r w:rsidR="00E10F04" w:rsidRPr="00C22562">
        <w:rPr>
          <w:rFonts w:ascii="Times New Roman" w:hAnsi="Times New Roman" w:cs="Times New Roman"/>
          <w:sz w:val="24"/>
          <w:szCs w:val="24"/>
        </w:rPr>
        <w:t>and sub categories of these variables and also showed the percentage of these.</w:t>
      </w:r>
    </w:p>
    <w:p w:rsidR="00C02971" w:rsidRDefault="00C02971" w:rsidP="00C22562">
      <w:pPr>
        <w:spacing w:after="0" w:line="360" w:lineRule="auto"/>
        <w:rPr>
          <w:rFonts w:ascii="Times New Roman" w:hAnsi="Times New Roman" w:cs="Times New Roman"/>
          <w:b/>
          <w:bCs/>
          <w:i/>
          <w:sz w:val="24"/>
          <w:szCs w:val="24"/>
        </w:rPr>
      </w:pPr>
    </w:p>
    <w:p w:rsidR="00C02971" w:rsidRDefault="00C02971" w:rsidP="00C22562">
      <w:pPr>
        <w:spacing w:after="0" w:line="360" w:lineRule="auto"/>
        <w:rPr>
          <w:rFonts w:ascii="Times New Roman" w:hAnsi="Times New Roman" w:cs="Times New Roman"/>
          <w:b/>
          <w:bCs/>
          <w:i/>
          <w:sz w:val="24"/>
          <w:szCs w:val="24"/>
        </w:rPr>
      </w:pPr>
    </w:p>
    <w:p w:rsidR="000A7E04" w:rsidRPr="00C22562" w:rsidRDefault="000A7E04" w:rsidP="00C22562">
      <w:pPr>
        <w:spacing w:after="0" w:line="360" w:lineRule="auto"/>
        <w:rPr>
          <w:rFonts w:ascii="Times New Roman" w:hAnsi="Times New Roman" w:cs="Times New Roman"/>
          <w:b/>
          <w:bCs/>
          <w:i/>
          <w:sz w:val="24"/>
          <w:szCs w:val="24"/>
        </w:rPr>
      </w:pPr>
      <w:r w:rsidRPr="00C22562">
        <w:rPr>
          <w:rFonts w:ascii="Times New Roman" w:hAnsi="Times New Roman" w:cs="Times New Roman"/>
          <w:b/>
          <w:bCs/>
          <w:i/>
          <w:sz w:val="24"/>
          <w:szCs w:val="24"/>
        </w:rPr>
        <w:t>Table 2</w:t>
      </w:r>
    </w:p>
    <w:p w:rsidR="000A7E04" w:rsidRPr="00C22562" w:rsidRDefault="00E53F3E" w:rsidP="00C22562">
      <w:pPr>
        <w:spacing w:after="0" w:line="360" w:lineRule="auto"/>
        <w:rPr>
          <w:rFonts w:ascii="Times New Roman" w:hAnsi="Times New Roman" w:cs="Times New Roman"/>
          <w:bCs/>
          <w:i/>
          <w:color w:val="000000"/>
          <w:sz w:val="24"/>
          <w:szCs w:val="24"/>
        </w:rPr>
      </w:pPr>
      <w:r w:rsidRPr="00C22562">
        <w:rPr>
          <w:rFonts w:ascii="Times New Roman" w:hAnsi="Times New Roman" w:cs="Times New Roman"/>
          <w:bCs/>
          <w:i/>
          <w:color w:val="000000"/>
          <w:sz w:val="24"/>
          <w:szCs w:val="24"/>
        </w:rPr>
        <w:t xml:space="preserve">Frequencies of subscales of </w:t>
      </w:r>
      <w:r w:rsidR="000A7E04" w:rsidRPr="00C22562">
        <w:rPr>
          <w:rFonts w:ascii="Times New Roman" w:hAnsi="Times New Roman" w:cs="Times New Roman"/>
          <w:bCs/>
          <w:i/>
          <w:color w:val="000000"/>
          <w:sz w:val="24"/>
          <w:szCs w:val="24"/>
        </w:rPr>
        <w:t>Social Interaction Anxiety Scale</w:t>
      </w:r>
    </w:p>
    <w:tbl>
      <w:tblPr>
        <w:tblW w:w="5000"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14"/>
        <w:gridCol w:w="1997"/>
        <w:gridCol w:w="5099"/>
        <w:gridCol w:w="2250"/>
      </w:tblGrid>
      <w:tr w:rsidR="00425BA0" w:rsidRPr="00C22562" w:rsidTr="00425BA0">
        <w:trPr>
          <w:cantSplit/>
        </w:trPr>
        <w:tc>
          <w:tcPr>
            <w:tcW w:w="1074" w:type="pct"/>
            <w:gridSpan w:val="2"/>
            <w:tcBorders>
              <w:top w:val="single" w:sz="4" w:space="0" w:color="auto"/>
              <w:bottom w:val="single" w:sz="4" w:space="0" w:color="auto"/>
            </w:tcBorders>
            <w:shd w:val="clear" w:color="auto" w:fill="FFFFFF"/>
          </w:tcPr>
          <w:p w:rsidR="00425BA0" w:rsidRPr="00C22562" w:rsidRDefault="00425BA0" w:rsidP="00C22562">
            <w:pPr>
              <w:autoSpaceDE w:val="0"/>
              <w:autoSpaceDN w:val="0"/>
              <w:adjustRightInd w:val="0"/>
              <w:spacing w:after="0" w:line="360" w:lineRule="auto"/>
              <w:rPr>
                <w:rFonts w:ascii="Times New Roman" w:hAnsi="Times New Roman" w:cs="Times New Roman"/>
                <w:sz w:val="24"/>
                <w:szCs w:val="24"/>
              </w:rPr>
            </w:pPr>
            <w:r w:rsidRPr="00C22562">
              <w:rPr>
                <w:rFonts w:ascii="Times New Roman" w:hAnsi="Times New Roman" w:cs="Times New Roman"/>
                <w:sz w:val="24"/>
                <w:szCs w:val="24"/>
              </w:rPr>
              <w:t>SIAS</w:t>
            </w:r>
          </w:p>
        </w:tc>
        <w:tc>
          <w:tcPr>
            <w:tcW w:w="2724" w:type="pct"/>
            <w:tcBorders>
              <w:top w:val="single" w:sz="4" w:space="0" w:color="auto"/>
              <w:bottom w:val="single" w:sz="4" w:space="0" w:color="auto"/>
            </w:tcBorders>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Frequency</w:t>
            </w:r>
          </w:p>
        </w:tc>
        <w:tc>
          <w:tcPr>
            <w:tcW w:w="1202" w:type="pct"/>
            <w:tcBorders>
              <w:top w:val="single" w:sz="4" w:space="0" w:color="auto"/>
              <w:bottom w:val="single" w:sz="4" w:space="0" w:color="auto"/>
            </w:tcBorders>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Percent</w:t>
            </w:r>
          </w:p>
        </w:tc>
      </w:tr>
      <w:tr w:rsidR="00425BA0" w:rsidRPr="00C22562" w:rsidTr="00425BA0">
        <w:trPr>
          <w:cantSplit/>
        </w:trPr>
        <w:tc>
          <w:tcPr>
            <w:tcW w:w="7" w:type="pct"/>
            <w:vMerge w:val="restart"/>
            <w:tcBorders>
              <w:top w:val="single" w:sz="4" w:space="0" w:color="auto"/>
            </w:tcBorders>
            <w:shd w:val="clear" w:color="auto" w:fill="FFFFFF"/>
            <w:vAlign w:val="center"/>
          </w:tcPr>
          <w:p w:rsidR="00425BA0" w:rsidRPr="00C22562" w:rsidRDefault="00425BA0" w:rsidP="00C22562">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1067" w:type="pct"/>
            <w:tcBorders>
              <w:top w:val="single" w:sz="4" w:space="0" w:color="auto"/>
              <w:bottom w:val="nil"/>
            </w:tcBorders>
            <w:shd w:val="clear" w:color="auto" w:fill="FFFFFF"/>
            <w:vAlign w:val="center"/>
          </w:tcPr>
          <w:p w:rsidR="00425BA0" w:rsidRPr="00C22562" w:rsidRDefault="00425BA0"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Social Anxiety</w:t>
            </w:r>
          </w:p>
        </w:tc>
        <w:tc>
          <w:tcPr>
            <w:tcW w:w="2724" w:type="pct"/>
            <w:tcBorders>
              <w:top w:val="single" w:sz="4" w:space="0" w:color="auto"/>
              <w:bottom w:val="nil"/>
            </w:tcBorders>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105</w:t>
            </w:r>
          </w:p>
        </w:tc>
        <w:tc>
          <w:tcPr>
            <w:tcW w:w="1202" w:type="pct"/>
            <w:tcBorders>
              <w:top w:val="single" w:sz="4" w:space="0" w:color="auto"/>
              <w:bottom w:val="nil"/>
            </w:tcBorders>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49.8</w:t>
            </w:r>
          </w:p>
        </w:tc>
      </w:tr>
      <w:tr w:rsidR="00425BA0" w:rsidRPr="00C22562" w:rsidTr="00425BA0">
        <w:trPr>
          <w:cantSplit/>
        </w:trPr>
        <w:tc>
          <w:tcPr>
            <w:tcW w:w="7" w:type="pct"/>
            <w:vMerge/>
            <w:shd w:val="clear" w:color="auto" w:fill="FFFFFF"/>
            <w:vAlign w:val="center"/>
          </w:tcPr>
          <w:p w:rsidR="00425BA0" w:rsidRPr="00C22562" w:rsidRDefault="00425BA0" w:rsidP="00C22562">
            <w:pPr>
              <w:autoSpaceDE w:val="0"/>
              <w:autoSpaceDN w:val="0"/>
              <w:adjustRightInd w:val="0"/>
              <w:spacing w:after="0" w:line="360" w:lineRule="auto"/>
              <w:rPr>
                <w:rFonts w:ascii="Times New Roman" w:hAnsi="Times New Roman" w:cs="Times New Roman"/>
                <w:color w:val="000000"/>
                <w:sz w:val="24"/>
                <w:szCs w:val="24"/>
              </w:rPr>
            </w:pPr>
          </w:p>
        </w:tc>
        <w:tc>
          <w:tcPr>
            <w:tcW w:w="1067" w:type="pct"/>
            <w:tcBorders>
              <w:top w:val="nil"/>
              <w:bottom w:val="nil"/>
            </w:tcBorders>
            <w:shd w:val="clear" w:color="auto" w:fill="FFFFFF"/>
            <w:vAlign w:val="center"/>
          </w:tcPr>
          <w:p w:rsidR="00425BA0" w:rsidRPr="00C22562" w:rsidRDefault="00425BA0"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Social Phobia</w:t>
            </w:r>
          </w:p>
        </w:tc>
        <w:tc>
          <w:tcPr>
            <w:tcW w:w="2724" w:type="pct"/>
            <w:tcBorders>
              <w:top w:val="nil"/>
              <w:bottom w:val="nil"/>
            </w:tcBorders>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106</w:t>
            </w:r>
          </w:p>
        </w:tc>
        <w:tc>
          <w:tcPr>
            <w:tcW w:w="1202" w:type="pct"/>
            <w:tcBorders>
              <w:top w:val="nil"/>
              <w:bottom w:val="nil"/>
            </w:tcBorders>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50.2</w:t>
            </w:r>
          </w:p>
        </w:tc>
      </w:tr>
      <w:tr w:rsidR="00425BA0" w:rsidRPr="00C22562" w:rsidTr="00425BA0">
        <w:trPr>
          <w:cantSplit/>
        </w:trPr>
        <w:tc>
          <w:tcPr>
            <w:tcW w:w="7" w:type="pct"/>
            <w:vMerge/>
            <w:shd w:val="clear" w:color="auto" w:fill="FFFFFF"/>
            <w:vAlign w:val="center"/>
          </w:tcPr>
          <w:p w:rsidR="00425BA0" w:rsidRPr="00C22562" w:rsidRDefault="00425BA0" w:rsidP="00C22562">
            <w:pPr>
              <w:autoSpaceDE w:val="0"/>
              <w:autoSpaceDN w:val="0"/>
              <w:adjustRightInd w:val="0"/>
              <w:spacing w:after="0" w:line="360" w:lineRule="auto"/>
              <w:rPr>
                <w:rFonts w:ascii="Times New Roman" w:hAnsi="Times New Roman" w:cs="Times New Roman"/>
                <w:color w:val="000000"/>
                <w:sz w:val="24"/>
                <w:szCs w:val="24"/>
              </w:rPr>
            </w:pPr>
          </w:p>
        </w:tc>
        <w:tc>
          <w:tcPr>
            <w:tcW w:w="1067" w:type="pct"/>
            <w:tcBorders>
              <w:top w:val="nil"/>
              <w:bottom w:val="single" w:sz="4" w:space="0" w:color="auto"/>
            </w:tcBorders>
            <w:shd w:val="clear" w:color="auto" w:fill="FFFFFF"/>
            <w:vAlign w:val="center"/>
          </w:tcPr>
          <w:p w:rsidR="00425BA0" w:rsidRPr="00C22562" w:rsidRDefault="00425BA0"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Total</w:t>
            </w:r>
          </w:p>
        </w:tc>
        <w:tc>
          <w:tcPr>
            <w:tcW w:w="2724" w:type="pct"/>
            <w:tcBorders>
              <w:top w:val="nil"/>
              <w:bottom w:val="single" w:sz="4" w:space="0" w:color="auto"/>
            </w:tcBorders>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211</w:t>
            </w:r>
          </w:p>
        </w:tc>
        <w:tc>
          <w:tcPr>
            <w:tcW w:w="1202" w:type="pct"/>
            <w:tcBorders>
              <w:top w:val="nil"/>
              <w:bottom w:val="single" w:sz="4" w:space="0" w:color="auto"/>
            </w:tcBorders>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100.0</w:t>
            </w:r>
          </w:p>
        </w:tc>
      </w:tr>
    </w:tbl>
    <w:p w:rsidR="000A7E04" w:rsidRPr="00C22562" w:rsidRDefault="000A7E04" w:rsidP="00C22562">
      <w:pPr>
        <w:autoSpaceDE w:val="0"/>
        <w:autoSpaceDN w:val="0"/>
        <w:adjustRightInd w:val="0"/>
        <w:spacing w:after="0" w:line="360" w:lineRule="auto"/>
        <w:rPr>
          <w:rFonts w:ascii="Times New Roman" w:hAnsi="Times New Roman" w:cs="Times New Roman"/>
          <w:sz w:val="24"/>
          <w:szCs w:val="24"/>
        </w:rPr>
      </w:pPr>
    </w:p>
    <w:p w:rsidR="000A7E04" w:rsidRPr="00C22562" w:rsidRDefault="00C02971" w:rsidP="00C22562">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Table </w:t>
      </w:r>
      <w:r w:rsidR="00E53F3E" w:rsidRPr="00C22562">
        <w:rPr>
          <w:rFonts w:ascii="Times New Roman" w:hAnsi="Times New Roman" w:cs="Times New Roman"/>
          <w:sz w:val="24"/>
          <w:szCs w:val="24"/>
        </w:rPr>
        <w:t xml:space="preserve">2 showed frequencies of subscales of  </w:t>
      </w:r>
      <w:r w:rsidR="000A7E04" w:rsidRPr="00C22562">
        <w:rPr>
          <w:rFonts w:ascii="Times New Roman" w:hAnsi="Times New Roman" w:cs="Times New Roman"/>
          <w:sz w:val="24"/>
          <w:szCs w:val="24"/>
        </w:rPr>
        <w:t>Social interaction anxiety scale</w:t>
      </w:r>
      <w:r w:rsidR="00E53F3E" w:rsidRPr="00C22562">
        <w:rPr>
          <w:rFonts w:ascii="Times New Roman" w:hAnsi="Times New Roman" w:cs="Times New Roman"/>
          <w:sz w:val="24"/>
          <w:szCs w:val="24"/>
        </w:rPr>
        <w:t>,</w:t>
      </w:r>
      <w:r w:rsidR="000A7E04" w:rsidRPr="00C22562">
        <w:rPr>
          <w:rFonts w:ascii="Times New Roman" w:hAnsi="Times New Roman" w:cs="Times New Roman"/>
          <w:sz w:val="24"/>
          <w:szCs w:val="24"/>
        </w:rPr>
        <w:t xml:space="preserve"> which show</w:t>
      </w:r>
      <w:r w:rsidR="00E53F3E" w:rsidRPr="00C22562">
        <w:rPr>
          <w:rFonts w:ascii="Times New Roman" w:hAnsi="Times New Roman" w:cs="Times New Roman"/>
          <w:sz w:val="24"/>
          <w:szCs w:val="24"/>
        </w:rPr>
        <w:t>ed</w:t>
      </w:r>
      <w:r w:rsidR="000A7E04" w:rsidRPr="00C22562">
        <w:rPr>
          <w:rFonts w:ascii="Times New Roman" w:hAnsi="Times New Roman" w:cs="Times New Roman"/>
          <w:sz w:val="24"/>
          <w:szCs w:val="24"/>
        </w:rPr>
        <w:t xml:space="preserve"> two type of social interaction, social anxiety and social phobia. Social anxiety </w:t>
      </w:r>
      <w:r>
        <w:rPr>
          <w:rFonts w:ascii="Times New Roman" w:hAnsi="Times New Roman" w:cs="Times New Roman"/>
          <w:sz w:val="24"/>
          <w:szCs w:val="24"/>
        </w:rPr>
        <w:t xml:space="preserve"> was </w:t>
      </w:r>
      <w:r w:rsidR="000A7E04" w:rsidRPr="00C22562">
        <w:rPr>
          <w:rFonts w:ascii="Times New Roman" w:hAnsi="Times New Roman" w:cs="Times New Roman"/>
          <w:sz w:val="24"/>
          <w:szCs w:val="24"/>
        </w:rPr>
        <w:t xml:space="preserve">105 (49.8%) and social phobia </w:t>
      </w:r>
      <w:r>
        <w:rPr>
          <w:rFonts w:ascii="Times New Roman" w:hAnsi="Times New Roman" w:cs="Times New Roman"/>
          <w:sz w:val="24"/>
          <w:szCs w:val="24"/>
        </w:rPr>
        <w:t xml:space="preserve">was </w:t>
      </w:r>
      <w:r w:rsidR="000A7E04" w:rsidRPr="00C22562">
        <w:rPr>
          <w:rFonts w:ascii="Times New Roman" w:hAnsi="Times New Roman" w:cs="Times New Roman"/>
          <w:sz w:val="24"/>
          <w:szCs w:val="24"/>
        </w:rPr>
        <w:t>106 (50.2%)</w:t>
      </w:r>
      <w:r w:rsidR="00E53F3E" w:rsidRPr="00C22562">
        <w:rPr>
          <w:rFonts w:ascii="Times New Roman" w:hAnsi="Times New Roman" w:cs="Times New Roman"/>
          <w:sz w:val="24"/>
          <w:szCs w:val="24"/>
        </w:rPr>
        <w:t xml:space="preserve"> which</w:t>
      </w:r>
      <w:r w:rsidR="000A7E04" w:rsidRPr="00C22562">
        <w:rPr>
          <w:rFonts w:ascii="Times New Roman" w:hAnsi="Times New Roman" w:cs="Times New Roman"/>
          <w:sz w:val="24"/>
          <w:szCs w:val="24"/>
        </w:rPr>
        <w:t xml:space="preserve"> are approximately same among respondents. </w:t>
      </w:r>
    </w:p>
    <w:p w:rsidR="000A7E04" w:rsidRPr="00C22562" w:rsidRDefault="000A7E04" w:rsidP="00C22562">
      <w:pPr>
        <w:autoSpaceDE w:val="0"/>
        <w:autoSpaceDN w:val="0"/>
        <w:adjustRightInd w:val="0"/>
        <w:spacing w:after="0" w:line="360" w:lineRule="auto"/>
        <w:jc w:val="both"/>
        <w:rPr>
          <w:rFonts w:ascii="Times New Roman" w:hAnsi="Times New Roman" w:cs="Times New Roman"/>
          <w:sz w:val="24"/>
          <w:szCs w:val="24"/>
        </w:rPr>
      </w:pPr>
      <w:r w:rsidRPr="00C22562">
        <w:rPr>
          <w:rFonts w:ascii="Times New Roman" w:hAnsi="Times New Roman" w:cs="Times New Roman"/>
          <w:b/>
          <w:bCs/>
          <w:i/>
          <w:sz w:val="24"/>
          <w:szCs w:val="24"/>
        </w:rPr>
        <w:t>Table</w:t>
      </w:r>
      <w:r w:rsidR="007A72B3">
        <w:rPr>
          <w:rFonts w:ascii="Times New Roman" w:hAnsi="Times New Roman" w:cs="Times New Roman"/>
          <w:b/>
          <w:bCs/>
          <w:i/>
          <w:sz w:val="24"/>
          <w:szCs w:val="24"/>
        </w:rPr>
        <w:t xml:space="preserve"> </w:t>
      </w:r>
      <w:r w:rsidRPr="00C22562">
        <w:rPr>
          <w:rFonts w:ascii="Times New Roman" w:hAnsi="Times New Roman" w:cs="Times New Roman"/>
          <w:b/>
          <w:bCs/>
          <w:i/>
          <w:sz w:val="24"/>
          <w:szCs w:val="24"/>
        </w:rPr>
        <w:t>3</w:t>
      </w:r>
    </w:p>
    <w:p w:rsidR="000A7E04" w:rsidRPr="00C22562" w:rsidRDefault="00261E9A" w:rsidP="00C22562">
      <w:pPr>
        <w:spacing w:after="0" w:line="360" w:lineRule="auto"/>
        <w:rPr>
          <w:rFonts w:ascii="Times New Roman" w:hAnsi="Times New Roman" w:cs="Times New Roman"/>
          <w:i/>
          <w:sz w:val="24"/>
          <w:szCs w:val="24"/>
        </w:rPr>
      </w:pPr>
      <w:r w:rsidRPr="00C22562">
        <w:rPr>
          <w:rFonts w:ascii="Times New Roman" w:hAnsi="Times New Roman" w:cs="Times New Roman"/>
          <w:i/>
          <w:sz w:val="24"/>
          <w:szCs w:val="24"/>
        </w:rPr>
        <w:t xml:space="preserve">Frequencies of all groups of </w:t>
      </w:r>
      <w:r w:rsidR="000A7E04" w:rsidRPr="00C22562">
        <w:rPr>
          <w:rFonts w:ascii="Times New Roman" w:hAnsi="Times New Roman" w:cs="Times New Roman"/>
          <w:i/>
          <w:sz w:val="24"/>
          <w:szCs w:val="24"/>
        </w:rPr>
        <w:t>Body Mass Index (BMI) of the Respondents</w:t>
      </w:r>
    </w:p>
    <w:tbl>
      <w:tblPr>
        <w:tblW w:w="5000" w:type="pct"/>
        <w:tblCellMar>
          <w:left w:w="0" w:type="dxa"/>
          <w:right w:w="0" w:type="dxa"/>
        </w:tblCellMar>
        <w:tblLook w:val="0000" w:firstRow="0" w:lastRow="0" w:firstColumn="0" w:lastColumn="0" w:noHBand="0" w:noVBand="0"/>
      </w:tblPr>
      <w:tblGrid>
        <w:gridCol w:w="8"/>
        <w:gridCol w:w="2695"/>
        <w:gridCol w:w="3958"/>
        <w:gridCol w:w="2699"/>
      </w:tblGrid>
      <w:tr w:rsidR="00425BA0" w:rsidRPr="00C22562" w:rsidTr="00261E9A">
        <w:trPr>
          <w:cantSplit/>
        </w:trPr>
        <w:tc>
          <w:tcPr>
            <w:tcW w:w="1443" w:type="pct"/>
            <w:gridSpan w:val="2"/>
            <w:tcBorders>
              <w:top w:val="single" w:sz="4" w:space="0" w:color="auto"/>
              <w:bottom w:val="single" w:sz="4" w:space="0" w:color="auto"/>
            </w:tcBorders>
            <w:shd w:val="clear" w:color="auto" w:fill="FFFFFF"/>
          </w:tcPr>
          <w:p w:rsidR="00425BA0" w:rsidRPr="00C22562" w:rsidRDefault="00425BA0" w:rsidP="00C22562">
            <w:pPr>
              <w:autoSpaceDE w:val="0"/>
              <w:autoSpaceDN w:val="0"/>
              <w:adjustRightInd w:val="0"/>
              <w:spacing w:after="0" w:line="360" w:lineRule="auto"/>
              <w:rPr>
                <w:rFonts w:ascii="Times New Roman" w:hAnsi="Times New Roman" w:cs="Times New Roman"/>
                <w:sz w:val="24"/>
                <w:szCs w:val="24"/>
              </w:rPr>
            </w:pPr>
          </w:p>
        </w:tc>
        <w:tc>
          <w:tcPr>
            <w:tcW w:w="2114" w:type="pct"/>
            <w:tcBorders>
              <w:top w:val="single" w:sz="4" w:space="0" w:color="auto"/>
              <w:bottom w:val="single" w:sz="4" w:space="0" w:color="auto"/>
            </w:tcBorders>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Frequency</w:t>
            </w:r>
          </w:p>
        </w:tc>
        <w:tc>
          <w:tcPr>
            <w:tcW w:w="1442" w:type="pct"/>
            <w:tcBorders>
              <w:top w:val="single" w:sz="4" w:space="0" w:color="auto"/>
              <w:bottom w:val="single" w:sz="4" w:space="0" w:color="auto"/>
            </w:tcBorders>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Percent</w:t>
            </w:r>
          </w:p>
        </w:tc>
      </w:tr>
      <w:tr w:rsidR="00425BA0" w:rsidRPr="00C22562" w:rsidTr="00261E9A">
        <w:trPr>
          <w:cantSplit/>
        </w:trPr>
        <w:tc>
          <w:tcPr>
            <w:tcW w:w="4" w:type="pct"/>
            <w:vMerge w:val="restart"/>
            <w:tcBorders>
              <w:top w:val="single" w:sz="4" w:space="0" w:color="auto"/>
            </w:tcBorders>
            <w:shd w:val="clear" w:color="auto" w:fill="FFFFFF"/>
            <w:vAlign w:val="center"/>
          </w:tcPr>
          <w:p w:rsidR="00425BA0" w:rsidRPr="00C22562" w:rsidRDefault="00425BA0" w:rsidP="00C22562">
            <w:pPr>
              <w:autoSpaceDE w:val="0"/>
              <w:autoSpaceDN w:val="0"/>
              <w:adjustRightInd w:val="0"/>
              <w:spacing w:after="0" w:line="360" w:lineRule="auto"/>
              <w:ind w:right="60"/>
              <w:rPr>
                <w:rFonts w:ascii="Times New Roman" w:hAnsi="Times New Roman" w:cs="Times New Roman"/>
                <w:color w:val="000000"/>
                <w:sz w:val="24"/>
                <w:szCs w:val="24"/>
              </w:rPr>
            </w:pPr>
          </w:p>
        </w:tc>
        <w:tc>
          <w:tcPr>
            <w:tcW w:w="1439" w:type="pct"/>
            <w:tcBorders>
              <w:top w:val="single" w:sz="4" w:space="0" w:color="auto"/>
            </w:tcBorders>
            <w:shd w:val="clear" w:color="auto" w:fill="FFFFFF"/>
            <w:vAlign w:val="center"/>
          </w:tcPr>
          <w:p w:rsidR="00425BA0" w:rsidRPr="00C22562" w:rsidRDefault="00425BA0" w:rsidP="00C02971">
            <w:pPr>
              <w:autoSpaceDE w:val="0"/>
              <w:autoSpaceDN w:val="0"/>
              <w:adjustRightInd w:val="0"/>
              <w:spacing w:after="0" w:line="360" w:lineRule="auto"/>
              <w:ind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Moderately Obese</w:t>
            </w:r>
          </w:p>
        </w:tc>
        <w:tc>
          <w:tcPr>
            <w:tcW w:w="2114" w:type="pct"/>
            <w:tcBorders>
              <w:top w:val="single" w:sz="4" w:space="0" w:color="auto"/>
            </w:tcBorders>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55</w:t>
            </w:r>
          </w:p>
        </w:tc>
        <w:tc>
          <w:tcPr>
            <w:tcW w:w="1442" w:type="pct"/>
            <w:tcBorders>
              <w:top w:val="single" w:sz="4" w:space="0" w:color="auto"/>
            </w:tcBorders>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26.1</w:t>
            </w:r>
          </w:p>
        </w:tc>
      </w:tr>
      <w:tr w:rsidR="00425BA0" w:rsidRPr="00C22562" w:rsidTr="00261E9A">
        <w:trPr>
          <w:cantSplit/>
        </w:trPr>
        <w:tc>
          <w:tcPr>
            <w:tcW w:w="4" w:type="pct"/>
            <w:vMerge/>
            <w:shd w:val="clear" w:color="auto" w:fill="FFFFFF"/>
            <w:vAlign w:val="center"/>
          </w:tcPr>
          <w:p w:rsidR="00425BA0" w:rsidRPr="00C22562" w:rsidRDefault="00425BA0" w:rsidP="00C22562">
            <w:pPr>
              <w:autoSpaceDE w:val="0"/>
              <w:autoSpaceDN w:val="0"/>
              <w:adjustRightInd w:val="0"/>
              <w:spacing w:after="0" w:line="360" w:lineRule="auto"/>
              <w:rPr>
                <w:rFonts w:ascii="Times New Roman" w:hAnsi="Times New Roman" w:cs="Times New Roman"/>
                <w:color w:val="000000"/>
                <w:sz w:val="24"/>
                <w:szCs w:val="24"/>
              </w:rPr>
            </w:pPr>
          </w:p>
        </w:tc>
        <w:tc>
          <w:tcPr>
            <w:tcW w:w="1439" w:type="pct"/>
            <w:shd w:val="clear" w:color="auto" w:fill="FFFFFF"/>
            <w:vAlign w:val="center"/>
          </w:tcPr>
          <w:p w:rsidR="00425BA0" w:rsidRPr="00C22562" w:rsidRDefault="00425BA0"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Morbidly Obese</w:t>
            </w:r>
          </w:p>
        </w:tc>
        <w:tc>
          <w:tcPr>
            <w:tcW w:w="2114" w:type="pct"/>
            <w:shd w:val="clear" w:color="auto" w:fill="FFFFFF"/>
          </w:tcPr>
          <w:p w:rsidR="00425BA0" w:rsidRPr="00C22562" w:rsidRDefault="00C02971"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r w:rsidR="00425BA0" w:rsidRPr="00C22562">
              <w:rPr>
                <w:rFonts w:ascii="Times New Roman" w:hAnsi="Times New Roman" w:cs="Times New Roman"/>
                <w:color w:val="000000"/>
                <w:sz w:val="24"/>
                <w:szCs w:val="24"/>
              </w:rPr>
              <w:t>9</w:t>
            </w:r>
          </w:p>
        </w:tc>
        <w:tc>
          <w:tcPr>
            <w:tcW w:w="1442" w:type="pct"/>
            <w:shd w:val="clear" w:color="auto" w:fill="FFFFFF"/>
          </w:tcPr>
          <w:p w:rsidR="00425BA0" w:rsidRPr="00C22562" w:rsidRDefault="00C02971" w:rsidP="00C02971">
            <w:pPr>
              <w:autoSpaceDE w:val="0"/>
              <w:autoSpaceDN w:val="0"/>
              <w:adjustRightInd w:val="0"/>
              <w:spacing w:after="0" w:line="36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13</w:t>
            </w:r>
            <w:r w:rsidR="00425BA0" w:rsidRPr="00C22562">
              <w:rPr>
                <w:rFonts w:ascii="Times New Roman" w:hAnsi="Times New Roman" w:cs="Times New Roman"/>
                <w:color w:val="000000"/>
                <w:sz w:val="24"/>
                <w:szCs w:val="24"/>
              </w:rPr>
              <w:t>.</w:t>
            </w:r>
            <w:r>
              <w:rPr>
                <w:rFonts w:ascii="Times New Roman" w:hAnsi="Times New Roman" w:cs="Times New Roman"/>
                <w:color w:val="000000"/>
                <w:sz w:val="24"/>
                <w:szCs w:val="24"/>
              </w:rPr>
              <w:t>7</w:t>
            </w:r>
          </w:p>
        </w:tc>
      </w:tr>
      <w:tr w:rsidR="00425BA0" w:rsidRPr="00C22562" w:rsidTr="00261E9A">
        <w:trPr>
          <w:cantSplit/>
        </w:trPr>
        <w:tc>
          <w:tcPr>
            <w:tcW w:w="4" w:type="pct"/>
            <w:vMerge/>
            <w:shd w:val="clear" w:color="auto" w:fill="FFFFFF"/>
            <w:vAlign w:val="center"/>
          </w:tcPr>
          <w:p w:rsidR="00425BA0" w:rsidRPr="00C22562" w:rsidRDefault="00425BA0" w:rsidP="00C22562">
            <w:pPr>
              <w:autoSpaceDE w:val="0"/>
              <w:autoSpaceDN w:val="0"/>
              <w:adjustRightInd w:val="0"/>
              <w:spacing w:after="0" w:line="360" w:lineRule="auto"/>
              <w:rPr>
                <w:rFonts w:ascii="Times New Roman" w:hAnsi="Times New Roman" w:cs="Times New Roman"/>
                <w:color w:val="000000"/>
                <w:sz w:val="24"/>
                <w:szCs w:val="24"/>
              </w:rPr>
            </w:pPr>
          </w:p>
        </w:tc>
        <w:tc>
          <w:tcPr>
            <w:tcW w:w="1439" w:type="pct"/>
            <w:shd w:val="clear" w:color="auto" w:fill="FFFFFF"/>
            <w:vAlign w:val="center"/>
          </w:tcPr>
          <w:p w:rsidR="00425BA0" w:rsidRPr="00C22562" w:rsidRDefault="00425BA0" w:rsidP="00C22562">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2114" w:type="pct"/>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p>
        </w:tc>
        <w:tc>
          <w:tcPr>
            <w:tcW w:w="1442" w:type="pct"/>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p>
        </w:tc>
      </w:tr>
      <w:tr w:rsidR="00425BA0" w:rsidRPr="00C22562" w:rsidTr="00261E9A">
        <w:trPr>
          <w:cantSplit/>
        </w:trPr>
        <w:tc>
          <w:tcPr>
            <w:tcW w:w="4" w:type="pct"/>
            <w:vMerge/>
            <w:shd w:val="clear" w:color="auto" w:fill="FFFFFF"/>
            <w:vAlign w:val="center"/>
          </w:tcPr>
          <w:p w:rsidR="00425BA0" w:rsidRPr="00C22562" w:rsidRDefault="00425BA0" w:rsidP="00C22562">
            <w:pPr>
              <w:autoSpaceDE w:val="0"/>
              <w:autoSpaceDN w:val="0"/>
              <w:adjustRightInd w:val="0"/>
              <w:spacing w:after="0" w:line="360" w:lineRule="auto"/>
              <w:rPr>
                <w:rFonts w:ascii="Times New Roman" w:hAnsi="Times New Roman" w:cs="Times New Roman"/>
                <w:color w:val="000000"/>
                <w:sz w:val="24"/>
                <w:szCs w:val="24"/>
              </w:rPr>
            </w:pPr>
          </w:p>
        </w:tc>
        <w:tc>
          <w:tcPr>
            <w:tcW w:w="1439" w:type="pct"/>
            <w:shd w:val="clear" w:color="auto" w:fill="FFFFFF"/>
            <w:vAlign w:val="center"/>
          </w:tcPr>
          <w:p w:rsidR="00425BA0" w:rsidRPr="00C22562" w:rsidRDefault="00425BA0"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Overweight</w:t>
            </w:r>
          </w:p>
        </w:tc>
        <w:tc>
          <w:tcPr>
            <w:tcW w:w="2114" w:type="pct"/>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96</w:t>
            </w:r>
          </w:p>
        </w:tc>
        <w:tc>
          <w:tcPr>
            <w:tcW w:w="1442" w:type="pct"/>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45.5</w:t>
            </w:r>
          </w:p>
        </w:tc>
      </w:tr>
      <w:tr w:rsidR="00425BA0" w:rsidRPr="00C22562" w:rsidTr="00261E9A">
        <w:trPr>
          <w:cantSplit/>
        </w:trPr>
        <w:tc>
          <w:tcPr>
            <w:tcW w:w="4" w:type="pct"/>
            <w:vMerge/>
            <w:shd w:val="clear" w:color="auto" w:fill="FFFFFF"/>
            <w:vAlign w:val="center"/>
          </w:tcPr>
          <w:p w:rsidR="00425BA0" w:rsidRPr="00C22562" w:rsidRDefault="00425BA0" w:rsidP="00C22562">
            <w:pPr>
              <w:autoSpaceDE w:val="0"/>
              <w:autoSpaceDN w:val="0"/>
              <w:adjustRightInd w:val="0"/>
              <w:spacing w:after="0" w:line="360" w:lineRule="auto"/>
              <w:rPr>
                <w:rFonts w:ascii="Times New Roman" w:hAnsi="Times New Roman" w:cs="Times New Roman"/>
                <w:color w:val="000000"/>
                <w:sz w:val="24"/>
                <w:szCs w:val="24"/>
              </w:rPr>
            </w:pPr>
          </w:p>
        </w:tc>
        <w:tc>
          <w:tcPr>
            <w:tcW w:w="1439" w:type="pct"/>
            <w:shd w:val="clear" w:color="auto" w:fill="FFFFFF"/>
            <w:vAlign w:val="center"/>
          </w:tcPr>
          <w:p w:rsidR="00425BA0" w:rsidRPr="00C22562" w:rsidRDefault="00425BA0"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Severely Obese</w:t>
            </w:r>
          </w:p>
        </w:tc>
        <w:tc>
          <w:tcPr>
            <w:tcW w:w="2114" w:type="pct"/>
            <w:shd w:val="clear" w:color="auto" w:fill="FFFFFF"/>
          </w:tcPr>
          <w:p w:rsidR="00425BA0" w:rsidRPr="00C22562" w:rsidRDefault="00C02971"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30</w:t>
            </w:r>
          </w:p>
        </w:tc>
        <w:tc>
          <w:tcPr>
            <w:tcW w:w="1442" w:type="pct"/>
            <w:shd w:val="clear" w:color="auto" w:fill="FFFFFF"/>
          </w:tcPr>
          <w:p w:rsidR="00425BA0" w:rsidRPr="00C22562" w:rsidRDefault="00C02971" w:rsidP="00C02971">
            <w:pPr>
              <w:autoSpaceDE w:val="0"/>
              <w:autoSpaceDN w:val="0"/>
              <w:adjustRightInd w:val="0"/>
              <w:spacing w:after="0" w:line="36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14</w:t>
            </w:r>
            <w:r w:rsidR="00425BA0" w:rsidRPr="00C22562">
              <w:rPr>
                <w:rFonts w:ascii="Times New Roman" w:hAnsi="Times New Roman" w:cs="Times New Roman"/>
                <w:color w:val="000000"/>
                <w:sz w:val="24"/>
                <w:szCs w:val="24"/>
              </w:rPr>
              <w:t>.</w:t>
            </w:r>
            <w:r>
              <w:rPr>
                <w:rFonts w:ascii="Times New Roman" w:hAnsi="Times New Roman" w:cs="Times New Roman"/>
                <w:color w:val="000000"/>
                <w:sz w:val="24"/>
                <w:szCs w:val="24"/>
              </w:rPr>
              <w:t>2</w:t>
            </w:r>
          </w:p>
        </w:tc>
      </w:tr>
      <w:tr w:rsidR="00425BA0" w:rsidRPr="00C22562" w:rsidTr="00261E9A">
        <w:trPr>
          <w:cantSplit/>
        </w:trPr>
        <w:tc>
          <w:tcPr>
            <w:tcW w:w="4" w:type="pct"/>
            <w:vMerge/>
            <w:shd w:val="clear" w:color="auto" w:fill="FFFFFF"/>
            <w:vAlign w:val="center"/>
          </w:tcPr>
          <w:p w:rsidR="00425BA0" w:rsidRPr="00C22562" w:rsidRDefault="00425BA0" w:rsidP="00C22562">
            <w:pPr>
              <w:autoSpaceDE w:val="0"/>
              <w:autoSpaceDN w:val="0"/>
              <w:adjustRightInd w:val="0"/>
              <w:spacing w:after="0" w:line="360" w:lineRule="auto"/>
              <w:rPr>
                <w:rFonts w:ascii="Times New Roman" w:hAnsi="Times New Roman" w:cs="Times New Roman"/>
                <w:color w:val="000000"/>
                <w:sz w:val="24"/>
                <w:szCs w:val="24"/>
              </w:rPr>
            </w:pPr>
          </w:p>
        </w:tc>
        <w:tc>
          <w:tcPr>
            <w:tcW w:w="1439" w:type="pct"/>
            <w:shd w:val="clear" w:color="auto" w:fill="FFFFFF"/>
            <w:vAlign w:val="center"/>
          </w:tcPr>
          <w:p w:rsidR="00425BA0" w:rsidRPr="00C22562" w:rsidRDefault="00425BA0"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Underweight</w:t>
            </w:r>
          </w:p>
        </w:tc>
        <w:tc>
          <w:tcPr>
            <w:tcW w:w="2114" w:type="pct"/>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w:t>
            </w:r>
          </w:p>
        </w:tc>
        <w:tc>
          <w:tcPr>
            <w:tcW w:w="1442" w:type="pct"/>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0.5</w:t>
            </w:r>
          </w:p>
        </w:tc>
      </w:tr>
      <w:tr w:rsidR="00425BA0" w:rsidRPr="00C22562" w:rsidTr="00261E9A">
        <w:trPr>
          <w:cantSplit/>
        </w:trPr>
        <w:tc>
          <w:tcPr>
            <w:tcW w:w="4" w:type="pct"/>
            <w:vMerge/>
            <w:shd w:val="clear" w:color="auto" w:fill="FFFFFF"/>
            <w:vAlign w:val="center"/>
          </w:tcPr>
          <w:p w:rsidR="00425BA0" w:rsidRPr="00C22562" w:rsidRDefault="00425BA0" w:rsidP="00C22562">
            <w:pPr>
              <w:autoSpaceDE w:val="0"/>
              <w:autoSpaceDN w:val="0"/>
              <w:adjustRightInd w:val="0"/>
              <w:spacing w:after="0" w:line="360" w:lineRule="auto"/>
              <w:rPr>
                <w:rFonts w:ascii="Times New Roman" w:hAnsi="Times New Roman" w:cs="Times New Roman"/>
                <w:color w:val="000000"/>
                <w:sz w:val="24"/>
                <w:szCs w:val="24"/>
              </w:rPr>
            </w:pPr>
          </w:p>
        </w:tc>
        <w:tc>
          <w:tcPr>
            <w:tcW w:w="1439" w:type="pct"/>
            <w:tcBorders>
              <w:bottom w:val="single" w:sz="4" w:space="0" w:color="auto"/>
            </w:tcBorders>
            <w:shd w:val="clear" w:color="auto" w:fill="FFFFFF"/>
            <w:vAlign w:val="center"/>
          </w:tcPr>
          <w:p w:rsidR="00425BA0" w:rsidRPr="00C22562" w:rsidRDefault="00425BA0"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Total</w:t>
            </w:r>
          </w:p>
        </w:tc>
        <w:tc>
          <w:tcPr>
            <w:tcW w:w="2114" w:type="pct"/>
            <w:tcBorders>
              <w:bottom w:val="single" w:sz="4" w:space="0" w:color="auto"/>
            </w:tcBorders>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211</w:t>
            </w:r>
          </w:p>
        </w:tc>
        <w:tc>
          <w:tcPr>
            <w:tcW w:w="1442" w:type="pct"/>
            <w:tcBorders>
              <w:bottom w:val="single" w:sz="4" w:space="0" w:color="auto"/>
            </w:tcBorders>
            <w:shd w:val="clear" w:color="auto" w:fill="FFFFFF"/>
          </w:tcPr>
          <w:p w:rsidR="00425BA0" w:rsidRPr="00C22562" w:rsidRDefault="00425BA0"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100.0</w:t>
            </w:r>
          </w:p>
        </w:tc>
      </w:tr>
    </w:tbl>
    <w:p w:rsidR="000A7E04" w:rsidRPr="00C22562" w:rsidRDefault="000A7E04" w:rsidP="00C22562">
      <w:pPr>
        <w:autoSpaceDE w:val="0"/>
        <w:autoSpaceDN w:val="0"/>
        <w:adjustRightInd w:val="0"/>
        <w:spacing w:after="0" w:line="360" w:lineRule="auto"/>
        <w:jc w:val="both"/>
        <w:rPr>
          <w:rFonts w:ascii="Times New Roman" w:hAnsi="Times New Roman" w:cs="Times New Roman"/>
          <w:sz w:val="24"/>
          <w:szCs w:val="24"/>
        </w:rPr>
      </w:pPr>
    </w:p>
    <w:p w:rsidR="000A7E04" w:rsidRDefault="00C02971" w:rsidP="00C2256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Table </w:t>
      </w:r>
      <w:r w:rsidR="000A7E04" w:rsidRPr="00C22562">
        <w:rPr>
          <w:rFonts w:ascii="Times New Roman" w:hAnsi="Times New Roman" w:cs="Times New Roman"/>
          <w:sz w:val="24"/>
          <w:szCs w:val="24"/>
        </w:rPr>
        <w:t>3 represent</w:t>
      </w:r>
      <w:r w:rsidR="00261E9A" w:rsidRPr="00C22562">
        <w:rPr>
          <w:rFonts w:ascii="Times New Roman" w:hAnsi="Times New Roman" w:cs="Times New Roman"/>
          <w:sz w:val="24"/>
          <w:szCs w:val="24"/>
        </w:rPr>
        <w:t>ed</w:t>
      </w:r>
      <w:r w:rsidR="000A7E04" w:rsidRPr="00C22562">
        <w:rPr>
          <w:rFonts w:ascii="Times New Roman" w:hAnsi="Times New Roman" w:cs="Times New Roman"/>
          <w:sz w:val="24"/>
          <w:szCs w:val="24"/>
        </w:rPr>
        <w:t xml:space="preserve"> the</w:t>
      </w:r>
      <w:r w:rsidR="00261E9A" w:rsidRPr="00C22562">
        <w:rPr>
          <w:rFonts w:ascii="Times New Roman" w:hAnsi="Times New Roman" w:cs="Times New Roman"/>
          <w:sz w:val="24"/>
          <w:szCs w:val="24"/>
        </w:rPr>
        <w:t xml:space="preserve"> frequencies of all groups of</w:t>
      </w:r>
      <w:r w:rsidR="000A7E04" w:rsidRPr="00C22562">
        <w:rPr>
          <w:rFonts w:ascii="Times New Roman" w:hAnsi="Times New Roman" w:cs="Times New Roman"/>
          <w:sz w:val="24"/>
          <w:szCs w:val="24"/>
        </w:rPr>
        <w:t xml:space="preserve"> body mass index BMI of the respondents. Five categories has been observed by using BMI. 55 (26.1%) respondents belong to moderately obese, </w:t>
      </w:r>
      <w:r>
        <w:rPr>
          <w:rFonts w:ascii="Times New Roman" w:hAnsi="Times New Roman" w:cs="Times New Roman"/>
          <w:sz w:val="24"/>
          <w:szCs w:val="24"/>
        </w:rPr>
        <w:t>2</w:t>
      </w:r>
      <w:r w:rsidR="000A7E04" w:rsidRPr="00C22562">
        <w:rPr>
          <w:rFonts w:ascii="Times New Roman" w:hAnsi="Times New Roman" w:cs="Times New Roman"/>
          <w:sz w:val="24"/>
          <w:szCs w:val="24"/>
        </w:rPr>
        <w:t>9 (</w:t>
      </w:r>
      <w:r>
        <w:rPr>
          <w:rFonts w:ascii="Times New Roman" w:hAnsi="Times New Roman" w:cs="Times New Roman"/>
          <w:sz w:val="24"/>
          <w:szCs w:val="24"/>
        </w:rPr>
        <w:t>1</w:t>
      </w:r>
      <w:r w:rsidR="000A7E04" w:rsidRPr="00C22562">
        <w:rPr>
          <w:rFonts w:ascii="Times New Roman" w:hAnsi="Times New Roman" w:cs="Times New Roman"/>
          <w:sz w:val="24"/>
          <w:szCs w:val="24"/>
        </w:rPr>
        <w:t>3</w:t>
      </w:r>
      <w:r>
        <w:rPr>
          <w:rFonts w:ascii="Times New Roman" w:hAnsi="Times New Roman" w:cs="Times New Roman"/>
          <w:sz w:val="24"/>
          <w:szCs w:val="24"/>
        </w:rPr>
        <w:t>.7</w:t>
      </w:r>
      <w:r w:rsidR="000A7E04" w:rsidRPr="00C22562">
        <w:rPr>
          <w:rFonts w:ascii="Times New Roman" w:hAnsi="Times New Roman" w:cs="Times New Roman"/>
          <w:sz w:val="24"/>
          <w:szCs w:val="24"/>
        </w:rPr>
        <w:t>%) respondents belong to morbidly obese, more respondents hav</w:t>
      </w:r>
      <w:r>
        <w:rPr>
          <w:rFonts w:ascii="Times New Roman" w:hAnsi="Times New Roman" w:cs="Times New Roman"/>
          <w:sz w:val="24"/>
          <w:szCs w:val="24"/>
        </w:rPr>
        <w:t>e overweight i.e. 96 (45.5%), 30</w:t>
      </w:r>
      <w:r w:rsidR="000A7E04" w:rsidRPr="00C22562">
        <w:rPr>
          <w:rFonts w:ascii="Times New Roman" w:hAnsi="Times New Roman" w:cs="Times New Roman"/>
          <w:sz w:val="24"/>
          <w:szCs w:val="24"/>
        </w:rPr>
        <w:t xml:space="preserve"> (1</w:t>
      </w:r>
      <w:r>
        <w:rPr>
          <w:rFonts w:ascii="Times New Roman" w:hAnsi="Times New Roman" w:cs="Times New Roman"/>
          <w:sz w:val="24"/>
          <w:szCs w:val="24"/>
        </w:rPr>
        <w:t>4.2</w:t>
      </w:r>
      <w:r w:rsidR="000A7E04" w:rsidRPr="00C22562">
        <w:rPr>
          <w:rFonts w:ascii="Times New Roman" w:hAnsi="Times New Roman" w:cs="Times New Roman"/>
          <w:sz w:val="24"/>
          <w:szCs w:val="24"/>
        </w:rPr>
        <w:t xml:space="preserve">%) respondents belong to severely obese and only 1 (0.5%) respondent has underweight. </w:t>
      </w:r>
    </w:p>
    <w:p w:rsidR="00C02971" w:rsidRDefault="00C02971" w:rsidP="00C22562">
      <w:pPr>
        <w:autoSpaceDE w:val="0"/>
        <w:autoSpaceDN w:val="0"/>
        <w:adjustRightInd w:val="0"/>
        <w:spacing w:after="0" w:line="360" w:lineRule="auto"/>
        <w:jc w:val="both"/>
        <w:rPr>
          <w:rFonts w:ascii="Times New Roman" w:hAnsi="Times New Roman" w:cs="Times New Roman"/>
          <w:sz w:val="24"/>
          <w:szCs w:val="24"/>
        </w:rPr>
      </w:pPr>
    </w:p>
    <w:p w:rsidR="00C02971" w:rsidRDefault="00C02971" w:rsidP="00C22562">
      <w:pPr>
        <w:autoSpaceDE w:val="0"/>
        <w:autoSpaceDN w:val="0"/>
        <w:adjustRightInd w:val="0"/>
        <w:spacing w:after="0" w:line="360" w:lineRule="auto"/>
        <w:jc w:val="both"/>
        <w:rPr>
          <w:rFonts w:ascii="Times New Roman" w:hAnsi="Times New Roman" w:cs="Times New Roman"/>
          <w:sz w:val="24"/>
          <w:szCs w:val="24"/>
        </w:rPr>
      </w:pPr>
    </w:p>
    <w:p w:rsidR="00C02971" w:rsidRDefault="00C02971" w:rsidP="00C22562">
      <w:pPr>
        <w:autoSpaceDE w:val="0"/>
        <w:autoSpaceDN w:val="0"/>
        <w:adjustRightInd w:val="0"/>
        <w:spacing w:after="0" w:line="360" w:lineRule="auto"/>
        <w:jc w:val="both"/>
        <w:rPr>
          <w:rFonts w:ascii="Times New Roman" w:hAnsi="Times New Roman" w:cs="Times New Roman"/>
          <w:sz w:val="24"/>
          <w:szCs w:val="24"/>
        </w:rPr>
      </w:pPr>
    </w:p>
    <w:p w:rsidR="00C02971" w:rsidRDefault="00C02971" w:rsidP="00C22562">
      <w:pPr>
        <w:autoSpaceDE w:val="0"/>
        <w:autoSpaceDN w:val="0"/>
        <w:adjustRightInd w:val="0"/>
        <w:spacing w:after="0" w:line="360" w:lineRule="auto"/>
        <w:jc w:val="both"/>
        <w:rPr>
          <w:rFonts w:ascii="Times New Roman" w:hAnsi="Times New Roman" w:cs="Times New Roman"/>
          <w:sz w:val="24"/>
          <w:szCs w:val="24"/>
        </w:rPr>
      </w:pPr>
    </w:p>
    <w:p w:rsidR="00C02971" w:rsidRPr="00C22562" w:rsidRDefault="00C02971" w:rsidP="00C22562">
      <w:pPr>
        <w:autoSpaceDE w:val="0"/>
        <w:autoSpaceDN w:val="0"/>
        <w:adjustRightInd w:val="0"/>
        <w:spacing w:after="0" w:line="360" w:lineRule="auto"/>
        <w:jc w:val="both"/>
        <w:rPr>
          <w:rFonts w:ascii="Times New Roman" w:hAnsi="Times New Roman" w:cs="Times New Roman"/>
          <w:sz w:val="24"/>
          <w:szCs w:val="24"/>
        </w:rPr>
      </w:pPr>
    </w:p>
    <w:p w:rsidR="000A7E04" w:rsidRPr="00C22562" w:rsidRDefault="00C02971" w:rsidP="00C22562">
      <w:pPr>
        <w:spacing w:line="360" w:lineRule="auto"/>
        <w:rPr>
          <w:rFonts w:ascii="Times New Roman" w:hAnsi="Times New Roman" w:cs="Times New Roman"/>
          <w:i/>
          <w:sz w:val="24"/>
          <w:szCs w:val="24"/>
        </w:rPr>
      </w:pPr>
      <w:r>
        <w:rPr>
          <w:rFonts w:ascii="Times New Roman" w:hAnsi="Times New Roman" w:cs="Times New Roman"/>
          <w:b/>
          <w:bCs/>
          <w:i/>
          <w:sz w:val="24"/>
          <w:szCs w:val="24"/>
        </w:rPr>
        <w:t xml:space="preserve">Table </w:t>
      </w:r>
      <w:r w:rsidR="000A7E04" w:rsidRPr="00C22562">
        <w:rPr>
          <w:rFonts w:ascii="Times New Roman" w:hAnsi="Times New Roman" w:cs="Times New Roman"/>
          <w:b/>
          <w:bCs/>
          <w:i/>
          <w:sz w:val="24"/>
          <w:szCs w:val="24"/>
        </w:rPr>
        <w:t>4</w:t>
      </w:r>
    </w:p>
    <w:p w:rsidR="000A7E04" w:rsidRPr="00C22562" w:rsidRDefault="000A7E04" w:rsidP="00C22562">
      <w:pPr>
        <w:autoSpaceDE w:val="0"/>
        <w:autoSpaceDN w:val="0"/>
        <w:adjustRightInd w:val="0"/>
        <w:spacing w:after="0" w:line="360" w:lineRule="auto"/>
        <w:rPr>
          <w:rFonts w:ascii="Times New Roman" w:hAnsi="Times New Roman" w:cs="Times New Roman"/>
          <w:i/>
          <w:sz w:val="24"/>
          <w:szCs w:val="24"/>
        </w:rPr>
      </w:pPr>
      <w:r w:rsidRPr="00C22562">
        <w:rPr>
          <w:rFonts w:ascii="Times New Roman" w:hAnsi="Times New Roman" w:cs="Times New Roman"/>
          <w:i/>
          <w:sz w:val="24"/>
          <w:szCs w:val="24"/>
        </w:rPr>
        <w:t>Gender Difference of GSDS, BSS and SIAS</w:t>
      </w:r>
    </w:p>
    <w:tbl>
      <w:tblPr>
        <w:tblW w:w="5000" w:type="pct"/>
        <w:tblLook w:val="04A0" w:firstRow="1" w:lastRow="0" w:firstColumn="1" w:lastColumn="0" w:noHBand="0" w:noVBand="1"/>
      </w:tblPr>
      <w:tblGrid>
        <w:gridCol w:w="1540"/>
        <w:gridCol w:w="1563"/>
        <w:gridCol w:w="1220"/>
        <w:gridCol w:w="1220"/>
        <w:gridCol w:w="1221"/>
        <w:gridCol w:w="1276"/>
        <w:gridCol w:w="1536"/>
      </w:tblGrid>
      <w:tr w:rsidR="000A7E04" w:rsidRPr="00C22562" w:rsidTr="000A7E04">
        <w:trPr>
          <w:trHeight w:val="312"/>
        </w:trPr>
        <w:tc>
          <w:tcPr>
            <w:tcW w:w="828" w:type="pct"/>
            <w:tcBorders>
              <w:top w:val="single" w:sz="4" w:space="0" w:color="auto"/>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Variables</w:t>
            </w:r>
          </w:p>
        </w:tc>
        <w:tc>
          <w:tcPr>
            <w:tcW w:w="840" w:type="pct"/>
            <w:tcBorders>
              <w:top w:val="single" w:sz="4" w:space="0" w:color="auto"/>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Gender</w:t>
            </w:r>
          </w:p>
        </w:tc>
        <w:tc>
          <w:tcPr>
            <w:tcW w:w="661" w:type="pct"/>
            <w:tcBorders>
              <w:top w:val="single" w:sz="4" w:space="0" w:color="auto"/>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N</w:t>
            </w:r>
          </w:p>
        </w:tc>
        <w:tc>
          <w:tcPr>
            <w:tcW w:w="661" w:type="pct"/>
            <w:tcBorders>
              <w:top w:val="single" w:sz="4" w:space="0" w:color="auto"/>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Mean</w:t>
            </w:r>
          </w:p>
        </w:tc>
        <w:tc>
          <w:tcPr>
            <w:tcW w:w="661" w:type="pct"/>
            <w:tcBorders>
              <w:top w:val="single" w:sz="4" w:space="0" w:color="auto"/>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SD</w:t>
            </w:r>
          </w:p>
        </w:tc>
        <w:tc>
          <w:tcPr>
            <w:tcW w:w="690" w:type="pct"/>
            <w:tcBorders>
              <w:top w:val="single" w:sz="4" w:space="0" w:color="auto"/>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t-statistic</w:t>
            </w:r>
          </w:p>
        </w:tc>
        <w:tc>
          <w:tcPr>
            <w:tcW w:w="661" w:type="pct"/>
            <w:tcBorders>
              <w:top w:val="single" w:sz="4" w:space="0" w:color="auto"/>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p-value</w:t>
            </w:r>
          </w:p>
        </w:tc>
      </w:tr>
      <w:tr w:rsidR="000A7E04" w:rsidRPr="00C22562" w:rsidTr="000A7E04">
        <w:trPr>
          <w:trHeight w:val="312"/>
        </w:trPr>
        <w:tc>
          <w:tcPr>
            <w:tcW w:w="828" w:type="pct"/>
            <w:vMerge w:val="restart"/>
            <w:tcBorders>
              <w:top w:val="single" w:sz="4" w:space="0" w:color="auto"/>
              <w:left w:val="nil"/>
              <w:bottom w:val="single" w:sz="4" w:space="0" w:color="000000"/>
              <w:right w:val="nil"/>
            </w:tcBorders>
            <w:shd w:val="clear" w:color="auto" w:fill="auto"/>
            <w:noWrap/>
            <w:vAlign w:val="center"/>
            <w:hideMark/>
          </w:tcPr>
          <w:p w:rsidR="000A7E04" w:rsidRPr="00C22562" w:rsidRDefault="000A7E04" w:rsidP="00C22562">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GSDS</w:t>
            </w:r>
          </w:p>
        </w:tc>
        <w:tc>
          <w:tcPr>
            <w:tcW w:w="840" w:type="pct"/>
            <w:tcBorders>
              <w:top w:val="single" w:sz="4" w:space="0" w:color="auto"/>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Male</w:t>
            </w:r>
          </w:p>
        </w:tc>
        <w:tc>
          <w:tcPr>
            <w:tcW w:w="661" w:type="pct"/>
            <w:tcBorders>
              <w:top w:val="single" w:sz="4" w:space="0" w:color="auto"/>
              <w:left w:val="nil"/>
              <w:bottom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98</w:t>
            </w:r>
          </w:p>
        </w:tc>
        <w:tc>
          <w:tcPr>
            <w:tcW w:w="661" w:type="pct"/>
            <w:tcBorders>
              <w:top w:val="single" w:sz="4" w:space="0" w:color="auto"/>
              <w:left w:val="nil"/>
              <w:bottom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3.260</w:t>
            </w:r>
          </w:p>
        </w:tc>
        <w:tc>
          <w:tcPr>
            <w:tcW w:w="661" w:type="pct"/>
            <w:tcBorders>
              <w:top w:val="single" w:sz="4" w:space="0" w:color="auto"/>
              <w:left w:val="nil"/>
              <w:bottom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0.640</w:t>
            </w:r>
          </w:p>
        </w:tc>
        <w:tc>
          <w:tcPr>
            <w:tcW w:w="690" w:type="pct"/>
            <w:vMerge w:val="restart"/>
            <w:tcBorders>
              <w:top w:val="single" w:sz="4" w:space="0" w:color="auto"/>
              <w:left w:val="nil"/>
              <w:bottom w:val="single" w:sz="4" w:space="0" w:color="000000"/>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6.851</w:t>
            </w:r>
          </w:p>
        </w:tc>
        <w:tc>
          <w:tcPr>
            <w:tcW w:w="661" w:type="pct"/>
            <w:vMerge w:val="restart"/>
            <w:tcBorders>
              <w:top w:val="single" w:sz="4" w:space="0" w:color="auto"/>
              <w:left w:val="nil"/>
              <w:bottom w:val="single" w:sz="4" w:space="0" w:color="000000"/>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w:t>
            </w:r>
            <w:r w:rsidRPr="00F074E3">
              <w:rPr>
                <w:rFonts w:ascii="Times New Roman" w:eastAsia="Times New Roman" w:hAnsi="Times New Roman" w:cs="Times New Roman"/>
                <w:color w:val="000000"/>
                <w:sz w:val="24"/>
                <w:szCs w:val="24"/>
                <w:u w:val="single"/>
                <w:lang w:eastAsia="en-GB"/>
                <w:rPrChange w:id="155" w:author="Lenovo" w:date="2019-02-26T11:01:00Z">
                  <w:rPr>
                    <w:rFonts w:ascii="Times New Roman" w:eastAsia="Times New Roman" w:hAnsi="Times New Roman" w:cs="Times New Roman"/>
                    <w:color w:val="000000"/>
                    <w:sz w:val="24"/>
                    <w:szCs w:val="24"/>
                    <w:lang w:eastAsia="en-GB"/>
                  </w:rPr>
                </w:rPrChange>
              </w:rPr>
              <w:t>.</w:t>
            </w:r>
            <w:r w:rsidRPr="00400233">
              <w:rPr>
                <w:rFonts w:ascii="Times New Roman" w:eastAsia="Times New Roman" w:hAnsi="Times New Roman" w:cs="Times New Roman"/>
                <w:color w:val="FF0000"/>
                <w:sz w:val="24"/>
                <w:szCs w:val="24"/>
                <w:u w:val="single"/>
                <w:lang w:eastAsia="en-GB"/>
                <w:rPrChange w:id="156" w:author="Windows User" w:date="2019-02-27T02:22:00Z">
                  <w:rPr>
                    <w:rFonts w:ascii="Times New Roman" w:eastAsia="Times New Roman" w:hAnsi="Times New Roman" w:cs="Times New Roman"/>
                    <w:color w:val="000000"/>
                    <w:sz w:val="24"/>
                    <w:szCs w:val="24"/>
                    <w:lang w:eastAsia="en-GB"/>
                  </w:rPr>
                </w:rPrChange>
              </w:rPr>
              <w:t>000</w:t>
            </w:r>
            <w:ins w:id="157" w:author="Lenovo" w:date="2019-02-26T11:01:00Z">
              <w:r w:rsidR="00F074E3">
                <w:rPr>
                  <w:rFonts w:ascii="Times New Roman" w:eastAsia="Times New Roman" w:hAnsi="Times New Roman" w:cs="Times New Roman"/>
                  <w:color w:val="000000"/>
                  <w:sz w:val="24"/>
                  <w:szCs w:val="24"/>
                  <w:lang w:eastAsia="en-GB"/>
                </w:rPr>
                <w:t>.001</w:t>
              </w:r>
            </w:ins>
            <w:r w:rsidRPr="00C22562">
              <w:rPr>
                <w:rFonts w:ascii="Times New Roman" w:eastAsia="Times New Roman" w:hAnsi="Times New Roman" w:cs="Times New Roman"/>
                <w:color w:val="000000"/>
                <w:sz w:val="24"/>
                <w:szCs w:val="24"/>
                <w:lang w:eastAsia="en-GB"/>
              </w:rPr>
              <w:t>**</w:t>
            </w:r>
            <w:r w:rsidR="00261E9A" w:rsidRPr="00C22562">
              <w:rPr>
                <w:rFonts w:ascii="Times New Roman" w:eastAsia="Times New Roman" w:hAnsi="Times New Roman" w:cs="Times New Roman"/>
                <w:color w:val="000000"/>
                <w:sz w:val="24"/>
                <w:szCs w:val="24"/>
                <w:lang w:eastAsia="en-GB"/>
              </w:rPr>
              <w:t>*</w:t>
            </w:r>
          </w:p>
        </w:tc>
      </w:tr>
      <w:tr w:rsidR="000A7E04" w:rsidRPr="00C22562" w:rsidTr="000A7E04">
        <w:trPr>
          <w:trHeight w:val="312"/>
        </w:trPr>
        <w:tc>
          <w:tcPr>
            <w:tcW w:w="828" w:type="pct"/>
            <w:vMerge/>
            <w:tcBorders>
              <w:top w:val="nil"/>
              <w:left w:val="nil"/>
              <w:right w:val="nil"/>
            </w:tcBorders>
            <w:vAlign w:val="center"/>
            <w:hideMark/>
          </w:tcPr>
          <w:p w:rsidR="000A7E04" w:rsidRPr="00C22562" w:rsidRDefault="000A7E04" w:rsidP="00C22562">
            <w:pPr>
              <w:spacing w:after="0" w:line="360" w:lineRule="auto"/>
              <w:rPr>
                <w:rFonts w:ascii="Times New Roman" w:eastAsia="Times New Roman" w:hAnsi="Times New Roman" w:cs="Times New Roman"/>
                <w:bCs/>
                <w:color w:val="000000"/>
                <w:sz w:val="24"/>
                <w:szCs w:val="24"/>
                <w:lang w:eastAsia="en-GB"/>
              </w:rPr>
            </w:pPr>
          </w:p>
        </w:tc>
        <w:tc>
          <w:tcPr>
            <w:tcW w:w="840" w:type="pct"/>
            <w:tcBorders>
              <w:top w:val="nil"/>
              <w:left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Female</w:t>
            </w:r>
          </w:p>
        </w:tc>
        <w:tc>
          <w:tcPr>
            <w:tcW w:w="661" w:type="pct"/>
            <w:tcBorders>
              <w:top w:val="nil"/>
              <w:left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113</w:t>
            </w:r>
          </w:p>
        </w:tc>
        <w:tc>
          <w:tcPr>
            <w:tcW w:w="661" w:type="pct"/>
            <w:tcBorders>
              <w:top w:val="nil"/>
              <w:left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3.935</w:t>
            </w:r>
          </w:p>
        </w:tc>
        <w:tc>
          <w:tcPr>
            <w:tcW w:w="661" w:type="pct"/>
            <w:tcBorders>
              <w:top w:val="nil"/>
              <w:left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0.784</w:t>
            </w:r>
          </w:p>
        </w:tc>
        <w:tc>
          <w:tcPr>
            <w:tcW w:w="690" w:type="pct"/>
            <w:vMerge/>
            <w:tcBorders>
              <w:top w:val="nil"/>
              <w:left w:val="nil"/>
              <w:right w:val="nil"/>
            </w:tcBorders>
            <w:vAlign w:val="center"/>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p>
        </w:tc>
        <w:tc>
          <w:tcPr>
            <w:tcW w:w="661" w:type="pct"/>
            <w:vMerge/>
            <w:tcBorders>
              <w:top w:val="nil"/>
              <w:left w:val="nil"/>
              <w:right w:val="nil"/>
            </w:tcBorders>
            <w:vAlign w:val="center"/>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p>
        </w:tc>
      </w:tr>
      <w:tr w:rsidR="000A7E04" w:rsidRPr="00C22562" w:rsidTr="000A7E04">
        <w:trPr>
          <w:trHeight w:val="312"/>
        </w:trPr>
        <w:tc>
          <w:tcPr>
            <w:tcW w:w="828" w:type="pct"/>
            <w:vMerge w:val="restart"/>
            <w:tcBorders>
              <w:left w:val="nil"/>
              <w:right w:val="nil"/>
            </w:tcBorders>
            <w:shd w:val="clear" w:color="auto" w:fill="auto"/>
            <w:noWrap/>
            <w:vAlign w:val="center"/>
            <w:hideMark/>
          </w:tcPr>
          <w:p w:rsidR="000A7E04" w:rsidRPr="00C22562" w:rsidRDefault="000A7E04" w:rsidP="00C22562">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BSS</w:t>
            </w:r>
          </w:p>
        </w:tc>
        <w:tc>
          <w:tcPr>
            <w:tcW w:w="840" w:type="pct"/>
            <w:tcBorders>
              <w:left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Male</w:t>
            </w:r>
          </w:p>
        </w:tc>
        <w:tc>
          <w:tcPr>
            <w:tcW w:w="661" w:type="pct"/>
            <w:tcBorders>
              <w:left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98</w:t>
            </w:r>
          </w:p>
        </w:tc>
        <w:tc>
          <w:tcPr>
            <w:tcW w:w="661" w:type="pct"/>
            <w:tcBorders>
              <w:left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3.656</w:t>
            </w:r>
          </w:p>
        </w:tc>
        <w:tc>
          <w:tcPr>
            <w:tcW w:w="661" w:type="pct"/>
            <w:tcBorders>
              <w:left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0.448</w:t>
            </w:r>
          </w:p>
        </w:tc>
        <w:tc>
          <w:tcPr>
            <w:tcW w:w="690" w:type="pct"/>
            <w:vMerge w:val="restart"/>
            <w:tcBorders>
              <w:left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7.947</w:t>
            </w:r>
          </w:p>
        </w:tc>
        <w:tc>
          <w:tcPr>
            <w:tcW w:w="661" w:type="pct"/>
            <w:vMerge w:val="restart"/>
            <w:tcBorders>
              <w:left w:val="nil"/>
              <w:right w:val="nil"/>
            </w:tcBorders>
            <w:shd w:val="clear" w:color="auto" w:fill="auto"/>
            <w:noWrap/>
            <w:vAlign w:val="center"/>
            <w:hideMark/>
          </w:tcPr>
          <w:p w:rsidR="000A7E04" w:rsidRPr="00C22562" w:rsidRDefault="000A7E04" w:rsidP="00F074E3">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w:t>
            </w:r>
            <w:del w:id="158" w:author="Lenovo" w:date="2019-02-26T11:01:00Z">
              <w:r w:rsidRPr="00C22562" w:rsidDel="00F074E3">
                <w:rPr>
                  <w:rFonts w:ascii="Times New Roman" w:eastAsia="Times New Roman" w:hAnsi="Times New Roman" w:cs="Times New Roman"/>
                  <w:color w:val="000000"/>
                  <w:sz w:val="24"/>
                  <w:szCs w:val="24"/>
                  <w:lang w:eastAsia="en-GB"/>
                </w:rPr>
                <w:delText>000</w:delText>
              </w:r>
            </w:del>
            <w:ins w:id="159" w:author="Lenovo" w:date="2019-02-26T11:01:00Z">
              <w:r w:rsidR="00F074E3">
                <w:rPr>
                  <w:rFonts w:ascii="Times New Roman" w:eastAsia="Times New Roman" w:hAnsi="Times New Roman" w:cs="Times New Roman"/>
                  <w:color w:val="000000"/>
                  <w:sz w:val="24"/>
                  <w:szCs w:val="24"/>
                  <w:lang w:eastAsia="en-GB"/>
                </w:rPr>
                <w:t>.001</w:t>
              </w:r>
            </w:ins>
            <w:r w:rsidRPr="00C22562">
              <w:rPr>
                <w:rFonts w:ascii="Times New Roman" w:eastAsia="Times New Roman" w:hAnsi="Times New Roman" w:cs="Times New Roman"/>
                <w:color w:val="000000"/>
                <w:sz w:val="24"/>
                <w:szCs w:val="24"/>
                <w:lang w:eastAsia="en-GB"/>
              </w:rPr>
              <w:t>**</w:t>
            </w:r>
            <w:r w:rsidR="00261E9A" w:rsidRPr="00C22562">
              <w:rPr>
                <w:rFonts w:ascii="Times New Roman" w:eastAsia="Times New Roman" w:hAnsi="Times New Roman" w:cs="Times New Roman"/>
                <w:color w:val="000000"/>
                <w:sz w:val="24"/>
                <w:szCs w:val="24"/>
                <w:lang w:eastAsia="en-GB"/>
              </w:rPr>
              <w:t>*</w:t>
            </w:r>
          </w:p>
        </w:tc>
      </w:tr>
      <w:tr w:rsidR="000A7E04" w:rsidRPr="00C22562" w:rsidTr="000A7E04">
        <w:trPr>
          <w:trHeight w:val="312"/>
        </w:trPr>
        <w:tc>
          <w:tcPr>
            <w:tcW w:w="828" w:type="pct"/>
            <w:vMerge/>
            <w:tcBorders>
              <w:left w:val="nil"/>
              <w:right w:val="nil"/>
            </w:tcBorders>
            <w:vAlign w:val="center"/>
            <w:hideMark/>
          </w:tcPr>
          <w:p w:rsidR="000A7E04" w:rsidRPr="00C22562" w:rsidRDefault="000A7E04" w:rsidP="00C22562">
            <w:pPr>
              <w:spacing w:after="0" w:line="360" w:lineRule="auto"/>
              <w:rPr>
                <w:rFonts w:ascii="Times New Roman" w:eastAsia="Times New Roman" w:hAnsi="Times New Roman" w:cs="Times New Roman"/>
                <w:bCs/>
                <w:color w:val="000000"/>
                <w:sz w:val="24"/>
                <w:szCs w:val="24"/>
                <w:lang w:eastAsia="en-GB"/>
              </w:rPr>
            </w:pPr>
          </w:p>
        </w:tc>
        <w:tc>
          <w:tcPr>
            <w:tcW w:w="840" w:type="pct"/>
            <w:tcBorders>
              <w:left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Female</w:t>
            </w:r>
          </w:p>
        </w:tc>
        <w:tc>
          <w:tcPr>
            <w:tcW w:w="661" w:type="pct"/>
            <w:tcBorders>
              <w:left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113</w:t>
            </w:r>
          </w:p>
        </w:tc>
        <w:tc>
          <w:tcPr>
            <w:tcW w:w="661" w:type="pct"/>
            <w:tcBorders>
              <w:left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4.170</w:t>
            </w:r>
          </w:p>
        </w:tc>
        <w:tc>
          <w:tcPr>
            <w:tcW w:w="661" w:type="pct"/>
            <w:tcBorders>
              <w:left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0.491</w:t>
            </w:r>
          </w:p>
        </w:tc>
        <w:tc>
          <w:tcPr>
            <w:tcW w:w="690" w:type="pct"/>
            <w:vMerge/>
            <w:tcBorders>
              <w:left w:val="nil"/>
              <w:right w:val="nil"/>
            </w:tcBorders>
            <w:vAlign w:val="center"/>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p>
        </w:tc>
        <w:tc>
          <w:tcPr>
            <w:tcW w:w="661" w:type="pct"/>
            <w:vMerge/>
            <w:tcBorders>
              <w:left w:val="nil"/>
              <w:right w:val="nil"/>
            </w:tcBorders>
            <w:vAlign w:val="center"/>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p>
        </w:tc>
      </w:tr>
      <w:tr w:rsidR="000A7E04" w:rsidRPr="00C22562" w:rsidTr="000A7E04">
        <w:trPr>
          <w:trHeight w:val="312"/>
        </w:trPr>
        <w:tc>
          <w:tcPr>
            <w:tcW w:w="828" w:type="pct"/>
            <w:vMerge w:val="restart"/>
            <w:tcBorders>
              <w:left w:val="nil"/>
              <w:bottom w:val="single" w:sz="4" w:space="0" w:color="auto"/>
              <w:right w:val="nil"/>
            </w:tcBorders>
            <w:shd w:val="clear" w:color="auto" w:fill="auto"/>
            <w:noWrap/>
            <w:vAlign w:val="center"/>
            <w:hideMark/>
          </w:tcPr>
          <w:p w:rsidR="000A7E04" w:rsidRPr="00C22562" w:rsidRDefault="000A7E04" w:rsidP="00C22562">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SIAS</w:t>
            </w:r>
          </w:p>
        </w:tc>
        <w:tc>
          <w:tcPr>
            <w:tcW w:w="840" w:type="pct"/>
            <w:tcBorders>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Male</w:t>
            </w:r>
          </w:p>
        </w:tc>
        <w:tc>
          <w:tcPr>
            <w:tcW w:w="661" w:type="pct"/>
            <w:tcBorders>
              <w:left w:val="nil"/>
              <w:bottom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98</w:t>
            </w:r>
          </w:p>
        </w:tc>
        <w:tc>
          <w:tcPr>
            <w:tcW w:w="661" w:type="pct"/>
            <w:tcBorders>
              <w:left w:val="nil"/>
              <w:bottom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42.174</w:t>
            </w:r>
          </w:p>
        </w:tc>
        <w:tc>
          <w:tcPr>
            <w:tcW w:w="661" w:type="pct"/>
            <w:tcBorders>
              <w:left w:val="nil"/>
              <w:bottom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7.343</w:t>
            </w:r>
          </w:p>
        </w:tc>
        <w:tc>
          <w:tcPr>
            <w:tcW w:w="690" w:type="pct"/>
            <w:vMerge w:val="restart"/>
            <w:tcBorders>
              <w:left w:val="nil"/>
              <w:bottom w:val="single" w:sz="4" w:space="0" w:color="000000"/>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3.429</w:t>
            </w:r>
          </w:p>
        </w:tc>
        <w:tc>
          <w:tcPr>
            <w:tcW w:w="661" w:type="pct"/>
            <w:vMerge w:val="restart"/>
            <w:tcBorders>
              <w:left w:val="nil"/>
              <w:bottom w:val="single" w:sz="4" w:space="0" w:color="000000"/>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0.001**</w:t>
            </w:r>
          </w:p>
        </w:tc>
      </w:tr>
      <w:tr w:rsidR="000A7E04" w:rsidRPr="00C22562" w:rsidTr="000A7E04">
        <w:trPr>
          <w:trHeight w:val="312"/>
        </w:trPr>
        <w:tc>
          <w:tcPr>
            <w:tcW w:w="828" w:type="pct"/>
            <w:vMerge/>
            <w:tcBorders>
              <w:top w:val="single" w:sz="4" w:space="0" w:color="000000"/>
              <w:left w:val="nil"/>
              <w:bottom w:val="single" w:sz="4" w:space="0" w:color="auto"/>
              <w:right w:val="nil"/>
            </w:tcBorders>
            <w:vAlign w:val="center"/>
            <w:hideMark/>
          </w:tcPr>
          <w:p w:rsidR="000A7E04" w:rsidRPr="00C22562" w:rsidRDefault="000A7E04" w:rsidP="00C22562">
            <w:pPr>
              <w:spacing w:after="0" w:line="360" w:lineRule="auto"/>
              <w:rPr>
                <w:rFonts w:ascii="Times New Roman" w:eastAsia="Times New Roman" w:hAnsi="Times New Roman" w:cs="Times New Roman"/>
                <w:bCs/>
                <w:color w:val="000000"/>
                <w:sz w:val="24"/>
                <w:szCs w:val="24"/>
                <w:lang w:eastAsia="en-GB"/>
              </w:rPr>
            </w:pPr>
          </w:p>
        </w:tc>
        <w:tc>
          <w:tcPr>
            <w:tcW w:w="840" w:type="pct"/>
            <w:tcBorders>
              <w:top w:val="nil"/>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Female</w:t>
            </w:r>
          </w:p>
        </w:tc>
        <w:tc>
          <w:tcPr>
            <w:tcW w:w="661" w:type="pct"/>
            <w:tcBorders>
              <w:top w:val="nil"/>
              <w:left w:val="nil"/>
              <w:bottom w:val="single" w:sz="4" w:space="0" w:color="auto"/>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113</w:t>
            </w:r>
          </w:p>
        </w:tc>
        <w:tc>
          <w:tcPr>
            <w:tcW w:w="661" w:type="pct"/>
            <w:tcBorders>
              <w:top w:val="nil"/>
              <w:left w:val="nil"/>
              <w:bottom w:val="single" w:sz="4" w:space="0" w:color="auto"/>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46.097</w:t>
            </w:r>
          </w:p>
        </w:tc>
        <w:tc>
          <w:tcPr>
            <w:tcW w:w="661" w:type="pct"/>
            <w:tcBorders>
              <w:top w:val="nil"/>
              <w:left w:val="nil"/>
              <w:bottom w:val="single" w:sz="4" w:space="0" w:color="auto"/>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9.206</w:t>
            </w:r>
          </w:p>
        </w:tc>
        <w:tc>
          <w:tcPr>
            <w:tcW w:w="690" w:type="pct"/>
            <w:vMerge/>
            <w:tcBorders>
              <w:top w:val="nil"/>
              <w:left w:val="nil"/>
              <w:bottom w:val="single" w:sz="4" w:space="0" w:color="auto"/>
              <w:right w:val="nil"/>
            </w:tcBorders>
            <w:vAlign w:val="center"/>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p>
        </w:tc>
        <w:tc>
          <w:tcPr>
            <w:tcW w:w="661" w:type="pct"/>
            <w:vMerge/>
            <w:tcBorders>
              <w:top w:val="nil"/>
              <w:left w:val="nil"/>
              <w:bottom w:val="single" w:sz="4" w:space="0" w:color="auto"/>
              <w:right w:val="nil"/>
            </w:tcBorders>
            <w:vAlign w:val="center"/>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p>
        </w:tc>
      </w:tr>
    </w:tbl>
    <w:p w:rsidR="00400233" w:rsidRDefault="000A7E04" w:rsidP="00C22562">
      <w:pPr>
        <w:spacing w:line="360" w:lineRule="auto"/>
        <w:rPr>
          <w:ins w:id="160" w:author="Windows User" w:date="2019-02-27T02:23:00Z"/>
          <w:rFonts w:ascii="Times New Roman" w:eastAsia="Times New Roman" w:hAnsi="Times New Roman" w:cs="Times New Roman"/>
          <w:sz w:val="24"/>
          <w:szCs w:val="24"/>
        </w:rPr>
      </w:pPr>
      <w:r w:rsidRPr="00C22562">
        <w:rPr>
          <w:rFonts w:ascii="Times New Roman" w:hAnsi="Times New Roman" w:cs="Times New Roman"/>
          <w:sz w:val="24"/>
          <w:szCs w:val="24"/>
        </w:rPr>
        <w:t xml:space="preserve">Note: </w:t>
      </w:r>
      <w:r w:rsidR="00261E9A" w:rsidRPr="00C22562">
        <w:rPr>
          <w:rFonts w:ascii="Times New Roman" w:eastAsia="Times New Roman" w:hAnsi="Times New Roman" w:cs="Times New Roman"/>
          <w:sz w:val="24"/>
          <w:szCs w:val="24"/>
        </w:rPr>
        <w:t>*p&lt;.05, **p&lt;.01, ***p&lt;.001</w:t>
      </w:r>
    </w:p>
    <w:p w:rsidR="000A7E04" w:rsidRPr="00400233" w:rsidDel="00400233" w:rsidRDefault="00400233" w:rsidP="00C22562">
      <w:pPr>
        <w:spacing w:line="360" w:lineRule="auto"/>
        <w:rPr>
          <w:del w:id="161" w:author="Windows User" w:date="2019-02-27T02:23:00Z"/>
          <w:rFonts w:ascii="Times New Roman" w:eastAsia="Times New Roman" w:hAnsi="Times New Roman" w:cs="Times New Roman"/>
          <w:color w:val="FF0000"/>
          <w:sz w:val="24"/>
          <w:szCs w:val="24"/>
          <w:u w:val="single"/>
          <w:rPrChange w:id="162" w:author="Windows User" w:date="2019-02-27T02:23:00Z">
            <w:rPr>
              <w:del w:id="163" w:author="Windows User" w:date="2019-02-27T02:23:00Z"/>
              <w:rFonts w:ascii="Times New Roman" w:eastAsia="Times New Roman" w:hAnsi="Times New Roman" w:cs="Times New Roman"/>
              <w:sz w:val="24"/>
              <w:szCs w:val="24"/>
              <w:u w:val="single"/>
            </w:rPr>
          </w:rPrChange>
        </w:rPr>
      </w:pPr>
      <w:ins w:id="164" w:author="Windows User" w:date="2019-02-27T02:23:00Z">
        <w:r w:rsidRPr="00400233">
          <w:rPr>
            <w:rFonts w:ascii="Times New Roman" w:eastAsia="Times New Roman" w:hAnsi="Times New Roman" w:cs="Times New Roman"/>
            <w:color w:val="FF0000"/>
            <w:sz w:val="24"/>
            <w:szCs w:val="24"/>
            <w:u w:val="single"/>
            <w:rPrChange w:id="165" w:author="Windows User" w:date="2019-02-27T02:23:00Z">
              <w:rPr>
                <w:rFonts w:ascii="Times New Roman" w:eastAsia="Times New Roman" w:hAnsi="Times New Roman" w:cs="Times New Roman"/>
                <w:sz w:val="24"/>
                <w:szCs w:val="24"/>
                <w:u w:val="single"/>
              </w:rPr>
            </w:rPrChange>
          </w:rPr>
          <w:t>Note</w:t>
        </w:r>
      </w:ins>
    </w:p>
    <w:p w:rsidR="00B27E86" w:rsidRPr="00C22562" w:rsidRDefault="00B27E86" w:rsidP="00C22562">
      <w:pPr>
        <w:spacing w:line="360" w:lineRule="auto"/>
        <w:rPr>
          <w:rFonts w:ascii="Times New Roman" w:eastAsia="Times New Roman" w:hAnsi="Times New Roman" w:cs="Times New Roman"/>
          <w:sz w:val="24"/>
          <w:szCs w:val="24"/>
        </w:rPr>
      </w:pPr>
      <w:del w:id="166" w:author="Lenovo" w:date="2019-02-26T11:03:00Z">
        <w:r w:rsidRPr="00400233" w:rsidDel="00F074E3">
          <w:rPr>
            <w:rFonts w:ascii="Times New Roman" w:eastAsia="Times New Roman" w:hAnsi="Times New Roman" w:cs="Times New Roman"/>
            <w:color w:val="FF0000"/>
            <w:sz w:val="24"/>
            <w:szCs w:val="24"/>
            <w:u w:val="single"/>
            <w:rPrChange w:id="167" w:author="Windows User" w:date="2019-02-27T02:23:00Z">
              <w:rPr>
                <w:rFonts w:ascii="Times New Roman" w:eastAsia="Times New Roman" w:hAnsi="Times New Roman" w:cs="Times New Roman"/>
                <w:sz w:val="24"/>
                <w:szCs w:val="24"/>
              </w:rPr>
            </w:rPrChange>
          </w:rPr>
          <w:delText>Note</w:delText>
        </w:r>
      </w:del>
      <w:ins w:id="168" w:author="Lenovo" w:date="2019-02-26T11:05:00Z">
        <w:r w:rsidR="00F074E3" w:rsidRPr="00400233">
          <w:rPr>
            <w:rFonts w:ascii="Times New Roman" w:eastAsia="Times New Roman" w:hAnsi="Times New Roman" w:cs="Times New Roman"/>
            <w:color w:val="FF0000"/>
            <w:sz w:val="24"/>
            <w:szCs w:val="24"/>
            <w:u w:val="single"/>
            <w:rPrChange w:id="169" w:author="Windows User" w:date="2019-02-27T02:23:00Z">
              <w:rPr>
                <w:rFonts w:ascii="Times New Roman" w:eastAsia="Times New Roman" w:hAnsi="Times New Roman" w:cs="Times New Roman"/>
                <w:sz w:val="24"/>
                <w:szCs w:val="24"/>
                <w:u w:val="single"/>
              </w:rPr>
            </w:rPrChange>
          </w:rPr>
          <w:t xml:space="preserve"> </w:t>
        </w:r>
      </w:ins>
      <w:ins w:id="170" w:author="Lenovo" w:date="2019-02-26T11:08:00Z">
        <w:r w:rsidR="00F074E3">
          <w:rPr>
            <w:rFonts w:ascii="Times New Roman" w:eastAsia="Times New Roman" w:hAnsi="Times New Roman" w:cs="Times New Roman"/>
            <w:sz w:val="24"/>
            <w:szCs w:val="24"/>
            <w:u w:val="single"/>
          </w:rPr>
          <w:t>(</w:t>
        </w:r>
      </w:ins>
      <w:ins w:id="171" w:author="Lenovo" w:date="2019-02-26T11:05:00Z">
        <w:r w:rsidR="00F074E3">
          <w:rPr>
            <w:rFonts w:ascii="Times New Roman" w:eastAsia="Times New Roman" w:hAnsi="Times New Roman" w:cs="Times New Roman"/>
            <w:sz w:val="24"/>
            <w:szCs w:val="24"/>
            <w:u w:val="single"/>
          </w:rPr>
          <w:t>ititalic</w:t>
        </w:r>
      </w:ins>
      <w:ins w:id="172" w:author="Lenovo" w:date="2019-02-26T11:08:00Z">
        <w:r w:rsidR="00F074E3">
          <w:rPr>
            <w:rFonts w:ascii="Times New Roman" w:eastAsia="Times New Roman" w:hAnsi="Times New Roman" w:cs="Times New Roman"/>
            <w:sz w:val="24"/>
            <w:szCs w:val="24"/>
            <w:u w:val="single"/>
          </w:rPr>
          <w:t>)</w:t>
        </w:r>
      </w:ins>
      <w:r w:rsidRPr="00C22562">
        <w:rPr>
          <w:rFonts w:ascii="Times New Roman" w:eastAsia="Times New Roman" w:hAnsi="Times New Roman" w:cs="Times New Roman"/>
          <w:sz w:val="24"/>
          <w:szCs w:val="24"/>
        </w:rPr>
        <w:t>: GSDS= General Sleep Disturbance Scale</w:t>
      </w:r>
      <w:r w:rsidR="00C02971">
        <w:rPr>
          <w:rFonts w:ascii="Times New Roman" w:eastAsia="Times New Roman" w:hAnsi="Times New Roman" w:cs="Times New Roman"/>
          <w:sz w:val="24"/>
          <w:szCs w:val="24"/>
        </w:rPr>
        <w:t xml:space="preserve">, </w:t>
      </w:r>
      <w:r w:rsidRPr="00C22562">
        <w:rPr>
          <w:rFonts w:ascii="Times New Roman" w:eastAsia="Times New Roman" w:hAnsi="Times New Roman" w:cs="Times New Roman"/>
          <w:sz w:val="24"/>
          <w:szCs w:val="24"/>
        </w:rPr>
        <w:t>SIAS= Social Interaction Anxiety Scale</w:t>
      </w:r>
      <w:r w:rsidR="00C02971">
        <w:rPr>
          <w:rFonts w:ascii="Times New Roman" w:eastAsia="Times New Roman" w:hAnsi="Times New Roman" w:cs="Times New Roman"/>
          <w:sz w:val="24"/>
          <w:szCs w:val="24"/>
        </w:rPr>
        <w:t xml:space="preserve">, </w:t>
      </w:r>
      <w:r w:rsidRPr="00C22562">
        <w:rPr>
          <w:rFonts w:ascii="Times New Roman" w:eastAsia="Times New Roman" w:hAnsi="Times New Roman" w:cs="Times New Roman"/>
          <w:sz w:val="24"/>
          <w:szCs w:val="24"/>
        </w:rPr>
        <w:t>BSS= Body Shape Scale</w:t>
      </w:r>
    </w:p>
    <w:p w:rsidR="000A7E04" w:rsidRPr="00C22562" w:rsidRDefault="00C02971" w:rsidP="00C22562">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Table </w:t>
      </w:r>
      <w:r w:rsidR="000A7E04" w:rsidRPr="00C22562">
        <w:rPr>
          <w:rFonts w:ascii="Times New Roman" w:hAnsi="Times New Roman" w:cs="Times New Roman"/>
          <w:sz w:val="24"/>
          <w:szCs w:val="24"/>
        </w:rPr>
        <w:t>4 indicate</w:t>
      </w:r>
      <w:r>
        <w:rPr>
          <w:rFonts w:ascii="Times New Roman" w:hAnsi="Times New Roman" w:cs="Times New Roman"/>
          <w:sz w:val="24"/>
          <w:szCs w:val="24"/>
        </w:rPr>
        <w:t>s</w:t>
      </w:r>
      <w:r w:rsidR="000A7E04" w:rsidRPr="00C22562">
        <w:rPr>
          <w:rFonts w:ascii="Times New Roman" w:hAnsi="Times New Roman" w:cs="Times New Roman"/>
          <w:sz w:val="24"/>
          <w:szCs w:val="24"/>
        </w:rPr>
        <w:t xml:space="preserve"> the gender difference of general sleep disturbance scale (GSDS), body shape scale (BSS) and social interaction anxiety scale (SIAS). Significant gender difference has been found among all the variables. In GSDS, female average GSDS</w:t>
      </w:r>
      <w:r>
        <w:rPr>
          <w:rFonts w:ascii="Times New Roman" w:hAnsi="Times New Roman" w:cs="Times New Roman"/>
          <w:sz w:val="24"/>
          <w:szCs w:val="24"/>
        </w:rPr>
        <w:t xml:space="preserve"> </w:t>
      </w:r>
      <w:r w:rsidR="000A7E04" w:rsidRPr="00C22562">
        <w:rPr>
          <w:rFonts w:ascii="Times New Roman" w:hAnsi="Times New Roman" w:cs="Times New Roman"/>
          <w:sz w:val="24"/>
          <w:szCs w:val="24"/>
        </w:rPr>
        <w:t xml:space="preserve">score (3.935) is higher as compare to male average GSDS score (3.260). Highly significant gender difference has been found in GSDS </w:t>
      </w:r>
      <m:oMath>
        <m:d>
          <m:dPr>
            <m:ctrlPr>
              <w:rPr>
                <w:rFonts w:ascii="Cambria Math" w:hAnsi="Cambria Math" w:cs="Times New Roman"/>
                <w:i/>
                <w:sz w:val="24"/>
                <w:szCs w:val="24"/>
              </w:rPr>
            </m:ctrlPr>
          </m:dPr>
          <m:e>
            <m:r>
              <w:rPr>
                <w:rFonts w:ascii="Cambria Math" w:hAnsi="Cambria Math" w:cs="Times New Roman"/>
                <w:sz w:val="24"/>
                <w:szCs w:val="24"/>
              </w:rPr>
              <m:t>t=6.851,p=0.000</m:t>
            </m:r>
          </m:e>
        </m:d>
      </m:oMath>
      <w:r w:rsidR="000A7E04" w:rsidRPr="00C22562">
        <w:rPr>
          <w:rFonts w:ascii="Times New Roman" w:hAnsi="Times New Roman" w:cs="Times New Roman"/>
          <w:sz w:val="24"/>
          <w:szCs w:val="24"/>
        </w:rPr>
        <w:t xml:space="preserve">. In BSS, female average BSS score (4.170) is higher as compare to male average BSS score (3.656). Highly significant gender difference has been found </w:t>
      </w:r>
      <w:r w:rsidR="000A7E04" w:rsidRPr="00C22562">
        <w:rPr>
          <w:rFonts w:ascii="Times New Roman" w:hAnsi="Times New Roman" w:cs="Times New Roman"/>
          <w:sz w:val="24"/>
          <w:szCs w:val="24"/>
        </w:rPr>
        <w:lastRenderedPageBreak/>
        <w:t>in BS</w:t>
      </w:r>
      <w:r w:rsidR="002E453A">
        <w:rPr>
          <w:rFonts w:ascii="Times New Roman" w:hAnsi="Times New Roman" w:cs="Times New Roman"/>
          <w:sz w:val="24"/>
          <w:szCs w:val="24"/>
        </w:rPr>
        <w:t>S</w:t>
      </w:r>
      <w:r w:rsidR="007A72B3">
        <w:rPr>
          <w:rFonts w:ascii="Times New Roman" w:hAnsi="Times New Roman" w:cs="Times New Roman"/>
          <w:sz w:val="24"/>
          <w:szCs w:val="24"/>
        </w:rPr>
        <w:t xml:space="preserve"> </w:t>
      </w:r>
      <w:r w:rsidR="000A7E04" w:rsidRPr="00C22562">
        <w:rPr>
          <w:rFonts w:ascii="Times New Roman" w:hAnsi="Times New Roman" w:cs="Times New Roman"/>
          <w:sz w:val="24"/>
          <w:szCs w:val="24"/>
        </w:rPr>
        <w:t>S</w:t>
      </w:r>
      <m:oMath>
        <m:d>
          <m:dPr>
            <m:ctrlPr>
              <w:rPr>
                <w:rFonts w:ascii="Cambria Math" w:hAnsi="Cambria Math" w:cs="Times New Roman"/>
                <w:i/>
                <w:sz w:val="24"/>
                <w:szCs w:val="24"/>
              </w:rPr>
            </m:ctrlPr>
          </m:dPr>
          <m:e>
            <m:r>
              <w:rPr>
                <w:rFonts w:ascii="Cambria Math" w:hAnsi="Cambria Math" w:cs="Times New Roman"/>
                <w:sz w:val="24"/>
                <w:szCs w:val="24"/>
              </w:rPr>
              <m:t>t=7.947,p=0.000</m:t>
            </m:r>
          </m:e>
        </m:d>
      </m:oMath>
      <w:r w:rsidR="000A7E04" w:rsidRPr="00C22562">
        <w:rPr>
          <w:rFonts w:ascii="Times New Roman" w:hAnsi="Times New Roman" w:cs="Times New Roman"/>
          <w:sz w:val="24"/>
          <w:szCs w:val="24"/>
        </w:rPr>
        <w:t>. In SIAS, female average SIAS score (42.174) is higher as compare to male average SIAS score (46.097). Highly significant gender difference has been found in SIAS</w:t>
      </w:r>
      <m:oMath>
        <m:d>
          <m:dPr>
            <m:ctrlPr>
              <w:rPr>
                <w:rFonts w:ascii="Cambria Math" w:hAnsi="Cambria Math" w:cs="Times New Roman"/>
                <w:i/>
                <w:sz w:val="24"/>
                <w:szCs w:val="24"/>
              </w:rPr>
            </m:ctrlPr>
          </m:dPr>
          <m:e>
            <m:r>
              <w:rPr>
                <w:rFonts w:ascii="Cambria Math" w:hAnsi="Cambria Math" w:cs="Times New Roman"/>
                <w:sz w:val="24"/>
                <w:szCs w:val="24"/>
              </w:rPr>
              <m:t>t=3.429,p=0.001</m:t>
            </m:r>
          </m:e>
        </m:d>
      </m:oMath>
      <w:r w:rsidR="000A7E04" w:rsidRPr="00C22562">
        <w:rPr>
          <w:rFonts w:ascii="Times New Roman" w:hAnsi="Times New Roman" w:cs="Times New Roman"/>
          <w:sz w:val="24"/>
          <w:szCs w:val="24"/>
        </w:rPr>
        <w:t>. Thus, all results of GSDS, BSS and SIAS supported to our study hypothesis.</w:t>
      </w:r>
    </w:p>
    <w:p w:rsidR="0098213A" w:rsidRDefault="0098213A" w:rsidP="00C22562">
      <w:pPr>
        <w:spacing w:line="360" w:lineRule="auto"/>
        <w:rPr>
          <w:rFonts w:ascii="Times New Roman" w:hAnsi="Times New Roman" w:cs="Times New Roman"/>
          <w:b/>
          <w:bCs/>
          <w:i/>
          <w:sz w:val="24"/>
          <w:szCs w:val="24"/>
        </w:rPr>
      </w:pPr>
    </w:p>
    <w:p w:rsidR="0098213A" w:rsidDel="00EC72F9" w:rsidRDefault="0098213A" w:rsidP="00C22562">
      <w:pPr>
        <w:spacing w:line="360" w:lineRule="auto"/>
        <w:rPr>
          <w:del w:id="173" w:author="Lenovo" w:date="2019-02-26T12:28:00Z"/>
          <w:rFonts w:ascii="Times New Roman" w:hAnsi="Times New Roman" w:cs="Times New Roman"/>
          <w:b/>
          <w:bCs/>
          <w:i/>
          <w:sz w:val="24"/>
          <w:szCs w:val="24"/>
        </w:rPr>
      </w:pPr>
    </w:p>
    <w:p w:rsidR="0098213A" w:rsidDel="00EC72F9" w:rsidRDefault="0098213A" w:rsidP="00C22562">
      <w:pPr>
        <w:spacing w:line="360" w:lineRule="auto"/>
        <w:rPr>
          <w:del w:id="174" w:author="Lenovo" w:date="2019-02-26T12:28:00Z"/>
          <w:rFonts w:ascii="Times New Roman" w:hAnsi="Times New Roman" w:cs="Times New Roman"/>
          <w:b/>
          <w:bCs/>
          <w:i/>
          <w:sz w:val="24"/>
          <w:szCs w:val="24"/>
        </w:rPr>
      </w:pPr>
    </w:p>
    <w:p w:rsidR="0098213A" w:rsidDel="00EC72F9" w:rsidRDefault="0098213A" w:rsidP="00C22562">
      <w:pPr>
        <w:spacing w:line="360" w:lineRule="auto"/>
        <w:rPr>
          <w:del w:id="175" w:author="Lenovo" w:date="2019-02-26T12:28:00Z"/>
          <w:rFonts w:ascii="Times New Roman" w:hAnsi="Times New Roman" w:cs="Times New Roman"/>
          <w:b/>
          <w:bCs/>
          <w:i/>
          <w:sz w:val="24"/>
          <w:szCs w:val="24"/>
        </w:rPr>
      </w:pPr>
    </w:p>
    <w:p w:rsidR="0098213A" w:rsidRDefault="0098213A" w:rsidP="00C22562">
      <w:pPr>
        <w:spacing w:line="360" w:lineRule="auto"/>
        <w:rPr>
          <w:rFonts w:ascii="Times New Roman" w:hAnsi="Times New Roman" w:cs="Times New Roman"/>
          <w:b/>
          <w:bCs/>
          <w:i/>
          <w:sz w:val="24"/>
          <w:szCs w:val="24"/>
        </w:rPr>
      </w:pPr>
    </w:p>
    <w:p w:rsidR="00261E9A" w:rsidRPr="00C22562" w:rsidRDefault="00C02971" w:rsidP="00C22562">
      <w:pPr>
        <w:spacing w:line="360" w:lineRule="auto"/>
        <w:rPr>
          <w:rFonts w:ascii="Times New Roman" w:hAnsi="Times New Roman" w:cs="Times New Roman"/>
          <w:i/>
          <w:sz w:val="24"/>
          <w:szCs w:val="24"/>
        </w:rPr>
      </w:pPr>
      <w:r>
        <w:rPr>
          <w:rFonts w:ascii="Times New Roman" w:hAnsi="Times New Roman" w:cs="Times New Roman"/>
          <w:b/>
          <w:bCs/>
          <w:i/>
          <w:sz w:val="24"/>
          <w:szCs w:val="24"/>
        </w:rPr>
        <w:t xml:space="preserve">Table </w:t>
      </w:r>
      <w:r w:rsidR="000A7E04" w:rsidRPr="00C22562">
        <w:rPr>
          <w:rFonts w:ascii="Times New Roman" w:hAnsi="Times New Roman" w:cs="Times New Roman"/>
          <w:b/>
          <w:bCs/>
          <w:i/>
          <w:sz w:val="24"/>
          <w:szCs w:val="24"/>
        </w:rPr>
        <w:t>5</w:t>
      </w:r>
    </w:p>
    <w:p w:rsidR="000A7E04" w:rsidRPr="00C22562" w:rsidRDefault="000A7E04" w:rsidP="00C22562">
      <w:pPr>
        <w:spacing w:line="360" w:lineRule="auto"/>
        <w:rPr>
          <w:rFonts w:ascii="Times New Roman" w:hAnsi="Times New Roman" w:cs="Times New Roman"/>
          <w:i/>
          <w:sz w:val="24"/>
          <w:szCs w:val="24"/>
        </w:rPr>
      </w:pPr>
      <w:r w:rsidRPr="00C22562">
        <w:rPr>
          <w:rFonts w:ascii="Times New Roman" w:hAnsi="Times New Roman" w:cs="Times New Roman"/>
          <w:i/>
          <w:sz w:val="24"/>
          <w:szCs w:val="24"/>
        </w:rPr>
        <w:t>Marital Status (MS) Difference of GSDS, BSS and SIAS</w:t>
      </w:r>
    </w:p>
    <w:p w:rsidR="00261E9A" w:rsidRPr="00C22562" w:rsidRDefault="00261E9A" w:rsidP="00C22562">
      <w:pPr>
        <w:spacing w:line="360" w:lineRule="auto"/>
        <w:rPr>
          <w:rFonts w:ascii="Times New Roman" w:hAnsi="Times New Roman" w:cs="Times New Roman"/>
          <w:i/>
          <w:sz w:val="24"/>
          <w:szCs w:val="24"/>
        </w:rPr>
      </w:pPr>
    </w:p>
    <w:tbl>
      <w:tblPr>
        <w:tblW w:w="5000" w:type="pct"/>
        <w:tblLook w:val="04A0" w:firstRow="1" w:lastRow="0" w:firstColumn="1" w:lastColumn="0" w:noHBand="0" w:noVBand="1"/>
      </w:tblPr>
      <w:tblGrid>
        <w:gridCol w:w="1435"/>
        <w:gridCol w:w="1504"/>
        <w:gridCol w:w="1118"/>
        <w:gridCol w:w="1118"/>
        <w:gridCol w:w="1118"/>
        <w:gridCol w:w="1173"/>
        <w:gridCol w:w="2110"/>
      </w:tblGrid>
      <w:tr w:rsidR="00F074E3" w:rsidRPr="00C22562" w:rsidTr="000A7E04">
        <w:trPr>
          <w:trHeight w:val="312"/>
        </w:trPr>
        <w:tc>
          <w:tcPr>
            <w:tcW w:w="820" w:type="pct"/>
            <w:tcBorders>
              <w:top w:val="single" w:sz="4" w:space="0" w:color="auto"/>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Variables</w:t>
            </w:r>
          </w:p>
        </w:tc>
        <w:tc>
          <w:tcPr>
            <w:tcW w:w="856" w:type="pct"/>
            <w:tcBorders>
              <w:top w:val="single" w:sz="4" w:space="0" w:color="auto"/>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MS</w:t>
            </w:r>
          </w:p>
        </w:tc>
        <w:tc>
          <w:tcPr>
            <w:tcW w:w="654" w:type="pct"/>
            <w:tcBorders>
              <w:top w:val="single" w:sz="4" w:space="0" w:color="auto"/>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N</w:t>
            </w:r>
          </w:p>
        </w:tc>
        <w:tc>
          <w:tcPr>
            <w:tcW w:w="654" w:type="pct"/>
            <w:tcBorders>
              <w:top w:val="single" w:sz="4" w:space="0" w:color="auto"/>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Mean</w:t>
            </w:r>
          </w:p>
        </w:tc>
        <w:tc>
          <w:tcPr>
            <w:tcW w:w="654" w:type="pct"/>
            <w:tcBorders>
              <w:top w:val="single" w:sz="4" w:space="0" w:color="auto"/>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SD</w:t>
            </w:r>
          </w:p>
        </w:tc>
        <w:tc>
          <w:tcPr>
            <w:tcW w:w="683" w:type="pct"/>
            <w:tcBorders>
              <w:top w:val="single" w:sz="4" w:space="0" w:color="auto"/>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t-statistic</w:t>
            </w:r>
          </w:p>
        </w:tc>
        <w:tc>
          <w:tcPr>
            <w:tcW w:w="679" w:type="pct"/>
            <w:tcBorders>
              <w:top w:val="single" w:sz="4" w:space="0" w:color="auto"/>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p-value</w:t>
            </w:r>
          </w:p>
        </w:tc>
      </w:tr>
      <w:tr w:rsidR="00F074E3" w:rsidRPr="00C22562" w:rsidTr="000A7E04">
        <w:trPr>
          <w:trHeight w:val="312"/>
        </w:trPr>
        <w:tc>
          <w:tcPr>
            <w:tcW w:w="820" w:type="pct"/>
            <w:vMerge w:val="restart"/>
            <w:tcBorders>
              <w:top w:val="single" w:sz="4" w:space="0" w:color="auto"/>
              <w:left w:val="nil"/>
              <w:bottom w:val="single" w:sz="4" w:space="0" w:color="000000"/>
              <w:right w:val="nil"/>
            </w:tcBorders>
            <w:shd w:val="clear" w:color="auto" w:fill="auto"/>
            <w:noWrap/>
            <w:vAlign w:val="center"/>
            <w:hideMark/>
          </w:tcPr>
          <w:p w:rsidR="000A7E04" w:rsidRPr="00C22562" w:rsidRDefault="000A7E04" w:rsidP="00C22562">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GSDS</w:t>
            </w:r>
          </w:p>
        </w:tc>
        <w:tc>
          <w:tcPr>
            <w:tcW w:w="856" w:type="pct"/>
            <w:tcBorders>
              <w:top w:val="single" w:sz="4" w:space="0" w:color="auto"/>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Married</w:t>
            </w:r>
          </w:p>
        </w:tc>
        <w:tc>
          <w:tcPr>
            <w:tcW w:w="654" w:type="pct"/>
            <w:tcBorders>
              <w:top w:val="single" w:sz="4" w:space="0" w:color="auto"/>
              <w:left w:val="nil"/>
              <w:bottom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137</w:t>
            </w:r>
          </w:p>
        </w:tc>
        <w:tc>
          <w:tcPr>
            <w:tcW w:w="654" w:type="pct"/>
            <w:tcBorders>
              <w:top w:val="single" w:sz="4" w:space="0" w:color="auto"/>
              <w:left w:val="nil"/>
              <w:bottom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3.219</w:t>
            </w:r>
          </w:p>
        </w:tc>
        <w:tc>
          <w:tcPr>
            <w:tcW w:w="654" w:type="pct"/>
            <w:tcBorders>
              <w:top w:val="single" w:sz="4" w:space="0" w:color="auto"/>
              <w:left w:val="nil"/>
              <w:bottom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0.687</w:t>
            </w:r>
          </w:p>
        </w:tc>
        <w:tc>
          <w:tcPr>
            <w:tcW w:w="683" w:type="pct"/>
            <w:vMerge w:val="restart"/>
            <w:tcBorders>
              <w:top w:val="single" w:sz="4" w:space="0" w:color="auto"/>
              <w:left w:val="nil"/>
              <w:bottom w:val="single" w:sz="4" w:space="0" w:color="000000"/>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2.26</w:t>
            </w:r>
          </w:p>
        </w:tc>
        <w:tc>
          <w:tcPr>
            <w:tcW w:w="679" w:type="pct"/>
            <w:vMerge w:val="restart"/>
            <w:tcBorders>
              <w:top w:val="single" w:sz="4" w:space="0" w:color="auto"/>
              <w:left w:val="nil"/>
              <w:bottom w:val="single" w:sz="4" w:space="0" w:color="000000"/>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w:t>
            </w:r>
            <w:r w:rsidRPr="00F074E3">
              <w:rPr>
                <w:rFonts w:ascii="Times New Roman" w:eastAsia="Times New Roman" w:hAnsi="Times New Roman" w:cs="Times New Roman"/>
                <w:color w:val="000000"/>
                <w:sz w:val="24"/>
                <w:szCs w:val="24"/>
                <w:u w:val="single"/>
                <w:lang w:eastAsia="en-GB"/>
                <w:rPrChange w:id="176" w:author="Lenovo" w:date="2019-02-26T11:06:00Z">
                  <w:rPr>
                    <w:rFonts w:ascii="Times New Roman" w:eastAsia="Times New Roman" w:hAnsi="Times New Roman" w:cs="Times New Roman"/>
                    <w:color w:val="000000"/>
                    <w:sz w:val="24"/>
                    <w:szCs w:val="24"/>
                    <w:lang w:eastAsia="en-GB"/>
                  </w:rPr>
                </w:rPrChange>
              </w:rPr>
              <w:t>025</w:t>
            </w:r>
            <w:ins w:id="177" w:author="Lenovo" w:date="2019-02-26T11:06:00Z">
              <w:r w:rsidR="00F074E3">
                <w:rPr>
                  <w:rFonts w:ascii="Times New Roman" w:eastAsia="Times New Roman" w:hAnsi="Times New Roman" w:cs="Times New Roman"/>
                  <w:color w:val="000000"/>
                  <w:sz w:val="24"/>
                  <w:szCs w:val="24"/>
                  <w:u w:val="single"/>
                  <w:lang w:eastAsia="en-GB"/>
                </w:rPr>
                <w:t>(two digits)</w:t>
              </w:r>
            </w:ins>
            <w:r w:rsidRPr="00F074E3">
              <w:rPr>
                <w:rFonts w:ascii="Times New Roman" w:eastAsia="Times New Roman" w:hAnsi="Times New Roman" w:cs="Times New Roman"/>
                <w:color w:val="000000"/>
                <w:sz w:val="24"/>
                <w:szCs w:val="24"/>
                <w:u w:val="single"/>
                <w:lang w:eastAsia="en-GB"/>
                <w:rPrChange w:id="178" w:author="Lenovo" w:date="2019-02-26T11:06:00Z">
                  <w:rPr>
                    <w:rFonts w:ascii="Times New Roman" w:eastAsia="Times New Roman" w:hAnsi="Times New Roman" w:cs="Times New Roman"/>
                    <w:color w:val="000000"/>
                    <w:sz w:val="24"/>
                    <w:szCs w:val="24"/>
                    <w:lang w:eastAsia="en-GB"/>
                  </w:rPr>
                </w:rPrChange>
              </w:rPr>
              <w:t>*</w:t>
            </w:r>
          </w:p>
        </w:tc>
      </w:tr>
      <w:tr w:rsidR="00F074E3" w:rsidRPr="00C22562" w:rsidTr="000A7E04">
        <w:trPr>
          <w:trHeight w:val="312"/>
        </w:trPr>
        <w:tc>
          <w:tcPr>
            <w:tcW w:w="820" w:type="pct"/>
            <w:vMerge/>
            <w:tcBorders>
              <w:top w:val="nil"/>
              <w:left w:val="nil"/>
              <w:right w:val="nil"/>
            </w:tcBorders>
            <w:vAlign w:val="center"/>
            <w:hideMark/>
          </w:tcPr>
          <w:p w:rsidR="000A7E04" w:rsidRPr="00C22562" w:rsidRDefault="000A7E04" w:rsidP="00C22562">
            <w:pPr>
              <w:spacing w:after="0" w:line="360" w:lineRule="auto"/>
              <w:rPr>
                <w:rFonts w:ascii="Times New Roman" w:eastAsia="Times New Roman" w:hAnsi="Times New Roman" w:cs="Times New Roman"/>
                <w:bCs/>
                <w:color w:val="000000"/>
                <w:sz w:val="24"/>
                <w:szCs w:val="24"/>
                <w:lang w:eastAsia="en-GB"/>
              </w:rPr>
            </w:pPr>
          </w:p>
        </w:tc>
        <w:tc>
          <w:tcPr>
            <w:tcW w:w="856" w:type="pct"/>
            <w:tcBorders>
              <w:top w:val="nil"/>
              <w:left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Unmarried</w:t>
            </w:r>
          </w:p>
        </w:tc>
        <w:tc>
          <w:tcPr>
            <w:tcW w:w="654" w:type="pct"/>
            <w:tcBorders>
              <w:top w:val="nil"/>
              <w:left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74</w:t>
            </w:r>
          </w:p>
        </w:tc>
        <w:tc>
          <w:tcPr>
            <w:tcW w:w="654" w:type="pct"/>
            <w:tcBorders>
              <w:top w:val="nil"/>
              <w:left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3.451</w:t>
            </w:r>
          </w:p>
        </w:tc>
        <w:tc>
          <w:tcPr>
            <w:tcW w:w="654" w:type="pct"/>
            <w:tcBorders>
              <w:top w:val="nil"/>
              <w:left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0.760</w:t>
            </w:r>
          </w:p>
        </w:tc>
        <w:tc>
          <w:tcPr>
            <w:tcW w:w="683" w:type="pct"/>
            <w:vMerge/>
            <w:tcBorders>
              <w:top w:val="nil"/>
              <w:left w:val="nil"/>
              <w:right w:val="nil"/>
            </w:tcBorders>
            <w:vAlign w:val="center"/>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p>
        </w:tc>
        <w:tc>
          <w:tcPr>
            <w:tcW w:w="679" w:type="pct"/>
            <w:vMerge/>
            <w:tcBorders>
              <w:top w:val="nil"/>
              <w:left w:val="nil"/>
              <w:right w:val="nil"/>
            </w:tcBorders>
            <w:vAlign w:val="center"/>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p>
        </w:tc>
      </w:tr>
      <w:tr w:rsidR="00F074E3" w:rsidRPr="00C22562" w:rsidTr="000A7E04">
        <w:trPr>
          <w:trHeight w:val="312"/>
        </w:trPr>
        <w:tc>
          <w:tcPr>
            <w:tcW w:w="820" w:type="pct"/>
            <w:vMerge w:val="restart"/>
            <w:tcBorders>
              <w:left w:val="nil"/>
              <w:bottom w:val="single" w:sz="4" w:space="0" w:color="000000"/>
              <w:right w:val="nil"/>
            </w:tcBorders>
            <w:shd w:val="clear" w:color="auto" w:fill="auto"/>
            <w:noWrap/>
            <w:vAlign w:val="center"/>
            <w:hideMark/>
          </w:tcPr>
          <w:p w:rsidR="000A7E04" w:rsidRPr="00C22562" w:rsidRDefault="000A7E04" w:rsidP="00C22562">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BSS</w:t>
            </w:r>
          </w:p>
        </w:tc>
        <w:tc>
          <w:tcPr>
            <w:tcW w:w="856" w:type="pct"/>
            <w:tcBorders>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Married</w:t>
            </w:r>
          </w:p>
        </w:tc>
        <w:tc>
          <w:tcPr>
            <w:tcW w:w="654" w:type="pct"/>
            <w:tcBorders>
              <w:left w:val="nil"/>
              <w:bottom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137</w:t>
            </w:r>
          </w:p>
        </w:tc>
        <w:tc>
          <w:tcPr>
            <w:tcW w:w="654" w:type="pct"/>
            <w:tcBorders>
              <w:left w:val="nil"/>
              <w:bottom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3.650</w:t>
            </w:r>
          </w:p>
        </w:tc>
        <w:tc>
          <w:tcPr>
            <w:tcW w:w="654" w:type="pct"/>
            <w:tcBorders>
              <w:left w:val="nil"/>
              <w:bottom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0.407</w:t>
            </w:r>
          </w:p>
        </w:tc>
        <w:tc>
          <w:tcPr>
            <w:tcW w:w="683" w:type="pct"/>
            <w:vMerge w:val="restart"/>
            <w:tcBorders>
              <w:left w:val="nil"/>
              <w:bottom w:val="single" w:sz="4" w:space="0" w:color="000000"/>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3.146</w:t>
            </w:r>
          </w:p>
        </w:tc>
        <w:tc>
          <w:tcPr>
            <w:tcW w:w="679" w:type="pct"/>
            <w:vMerge w:val="restart"/>
            <w:tcBorders>
              <w:left w:val="nil"/>
              <w:bottom w:val="single" w:sz="4" w:space="0" w:color="000000"/>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w:t>
            </w:r>
            <w:r w:rsidRPr="00F074E3">
              <w:rPr>
                <w:rFonts w:ascii="Times New Roman" w:eastAsia="Times New Roman" w:hAnsi="Times New Roman" w:cs="Times New Roman"/>
                <w:color w:val="000000"/>
                <w:sz w:val="24"/>
                <w:szCs w:val="24"/>
                <w:u w:val="single"/>
                <w:lang w:eastAsia="en-GB"/>
                <w:rPrChange w:id="179" w:author="Lenovo" w:date="2019-02-26T11:06:00Z">
                  <w:rPr>
                    <w:rFonts w:ascii="Times New Roman" w:eastAsia="Times New Roman" w:hAnsi="Times New Roman" w:cs="Times New Roman"/>
                    <w:color w:val="000000"/>
                    <w:sz w:val="24"/>
                    <w:szCs w:val="24"/>
                    <w:lang w:eastAsia="en-GB"/>
                  </w:rPr>
                </w:rPrChange>
              </w:rPr>
              <w:t>002</w:t>
            </w:r>
            <w:ins w:id="180" w:author="Lenovo" w:date="2019-02-26T11:07:00Z">
              <w:r w:rsidR="00F074E3">
                <w:rPr>
                  <w:rFonts w:ascii="Times New Roman" w:eastAsia="Times New Roman" w:hAnsi="Times New Roman" w:cs="Times New Roman"/>
                  <w:color w:val="000000"/>
                  <w:sz w:val="24"/>
                  <w:szCs w:val="24"/>
                  <w:u w:val="single"/>
                  <w:lang w:eastAsia="en-GB"/>
                </w:rPr>
                <w:t>(two digits)</w:t>
              </w:r>
            </w:ins>
            <w:r w:rsidRPr="00C22562">
              <w:rPr>
                <w:rFonts w:ascii="Times New Roman" w:eastAsia="Times New Roman" w:hAnsi="Times New Roman" w:cs="Times New Roman"/>
                <w:color w:val="000000"/>
                <w:sz w:val="24"/>
                <w:szCs w:val="24"/>
                <w:lang w:eastAsia="en-GB"/>
              </w:rPr>
              <w:t>**</w:t>
            </w:r>
          </w:p>
        </w:tc>
      </w:tr>
      <w:tr w:rsidR="00F074E3" w:rsidRPr="00C22562" w:rsidTr="000A7E04">
        <w:trPr>
          <w:trHeight w:val="312"/>
        </w:trPr>
        <w:tc>
          <w:tcPr>
            <w:tcW w:w="820" w:type="pct"/>
            <w:vMerge/>
            <w:tcBorders>
              <w:top w:val="nil"/>
              <w:left w:val="nil"/>
              <w:right w:val="nil"/>
            </w:tcBorders>
            <w:vAlign w:val="center"/>
            <w:hideMark/>
          </w:tcPr>
          <w:p w:rsidR="000A7E04" w:rsidRPr="00C22562" w:rsidRDefault="000A7E04" w:rsidP="00C22562">
            <w:pPr>
              <w:spacing w:after="0" w:line="360" w:lineRule="auto"/>
              <w:rPr>
                <w:rFonts w:ascii="Times New Roman" w:eastAsia="Times New Roman" w:hAnsi="Times New Roman" w:cs="Times New Roman"/>
                <w:bCs/>
                <w:color w:val="000000"/>
                <w:sz w:val="24"/>
                <w:szCs w:val="24"/>
                <w:lang w:eastAsia="en-GB"/>
              </w:rPr>
            </w:pPr>
          </w:p>
        </w:tc>
        <w:tc>
          <w:tcPr>
            <w:tcW w:w="856" w:type="pct"/>
            <w:tcBorders>
              <w:top w:val="nil"/>
              <w:left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Unmarried</w:t>
            </w:r>
          </w:p>
        </w:tc>
        <w:tc>
          <w:tcPr>
            <w:tcW w:w="654" w:type="pct"/>
            <w:tcBorders>
              <w:top w:val="nil"/>
              <w:left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74</w:t>
            </w:r>
          </w:p>
        </w:tc>
        <w:tc>
          <w:tcPr>
            <w:tcW w:w="654" w:type="pct"/>
            <w:tcBorders>
              <w:top w:val="nil"/>
              <w:left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3.885</w:t>
            </w:r>
          </w:p>
        </w:tc>
        <w:tc>
          <w:tcPr>
            <w:tcW w:w="654" w:type="pct"/>
            <w:tcBorders>
              <w:top w:val="nil"/>
              <w:left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0.571</w:t>
            </w:r>
          </w:p>
        </w:tc>
        <w:tc>
          <w:tcPr>
            <w:tcW w:w="683" w:type="pct"/>
            <w:vMerge/>
            <w:tcBorders>
              <w:top w:val="nil"/>
              <w:left w:val="nil"/>
              <w:right w:val="nil"/>
            </w:tcBorders>
            <w:vAlign w:val="center"/>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p>
        </w:tc>
        <w:tc>
          <w:tcPr>
            <w:tcW w:w="679" w:type="pct"/>
            <w:vMerge/>
            <w:tcBorders>
              <w:top w:val="nil"/>
              <w:left w:val="nil"/>
              <w:right w:val="nil"/>
            </w:tcBorders>
            <w:vAlign w:val="center"/>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p>
        </w:tc>
      </w:tr>
      <w:tr w:rsidR="00F074E3" w:rsidRPr="00C22562" w:rsidTr="000A7E04">
        <w:trPr>
          <w:trHeight w:val="312"/>
        </w:trPr>
        <w:tc>
          <w:tcPr>
            <w:tcW w:w="820" w:type="pct"/>
            <w:vMerge w:val="restart"/>
            <w:tcBorders>
              <w:left w:val="nil"/>
              <w:bottom w:val="single" w:sz="4" w:space="0" w:color="000000"/>
              <w:right w:val="nil"/>
            </w:tcBorders>
            <w:shd w:val="clear" w:color="auto" w:fill="auto"/>
            <w:noWrap/>
            <w:vAlign w:val="center"/>
            <w:hideMark/>
          </w:tcPr>
          <w:p w:rsidR="000A7E04" w:rsidRPr="00C22562" w:rsidRDefault="000A7E04" w:rsidP="00C22562">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SIAS</w:t>
            </w:r>
          </w:p>
        </w:tc>
        <w:tc>
          <w:tcPr>
            <w:tcW w:w="856" w:type="pct"/>
            <w:tcBorders>
              <w:left w:val="nil"/>
              <w:bottom w:val="nil"/>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Married</w:t>
            </w:r>
          </w:p>
        </w:tc>
        <w:tc>
          <w:tcPr>
            <w:tcW w:w="654" w:type="pct"/>
            <w:tcBorders>
              <w:left w:val="nil"/>
              <w:bottom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137</w:t>
            </w:r>
          </w:p>
        </w:tc>
        <w:tc>
          <w:tcPr>
            <w:tcW w:w="654" w:type="pct"/>
            <w:tcBorders>
              <w:left w:val="nil"/>
              <w:bottom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42.365</w:t>
            </w:r>
          </w:p>
        </w:tc>
        <w:tc>
          <w:tcPr>
            <w:tcW w:w="654" w:type="pct"/>
            <w:tcBorders>
              <w:left w:val="nil"/>
              <w:bottom w:val="nil"/>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8.577</w:t>
            </w:r>
          </w:p>
        </w:tc>
        <w:tc>
          <w:tcPr>
            <w:tcW w:w="683" w:type="pct"/>
            <w:vMerge w:val="restart"/>
            <w:tcBorders>
              <w:left w:val="nil"/>
              <w:bottom w:val="single" w:sz="4" w:space="0" w:color="000000"/>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2.328</w:t>
            </w:r>
          </w:p>
        </w:tc>
        <w:tc>
          <w:tcPr>
            <w:tcW w:w="679" w:type="pct"/>
            <w:vMerge w:val="restart"/>
            <w:tcBorders>
              <w:left w:val="nil"/>
              <w:bottom w:val="single" w:sz="4" w:space="0" w:color="000000"/>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0.021*</w:t>
            </w:r>
          </w:p>
        </w:tc>
      </w:tr>
      <w:tr w:rsidR="00F074E3" w:rsidRPr="00C22562" w:rsidTr="000A7E04">
        <w:trPr>
          <w:trHeight w:val="312"/>
        </w:trPr>
        <w:tc>
          <w:tcPr>
            <w:tcW w:w="820" w:type="pct"/>
            <w:vMerge/>
            <w:tcBorders>
              <w:top w:val="nil"/>
              <w:left w:val="nil"/>
              <w:bottom w:val="single" w:sz="4" w:space="0" w:color="000000"/>
              <w:right w:val="nil"/>
            </w:tcBorders>
            <w:vAlign w:val="center"/>
            <w:hideMark/>
          </w:tcPr>
          <w:p w:rsidR="000A7E04" w:rsidRPr="00C22562" w:rsidRDefault="000A7E04" w:rsidP="00C22562">
            <w:pPr>
              <w:spacing w:after="0" w:line="360" w:lineRule="auto"/>
              <w:rPr>
                <w:rFonts w:ascii="Times New Roman" w:eastAsia="Times New Roman" w:hAnsi="Times New Roman" w:cs="Times New Roman"/>
                <w:bCs/>
                <w:color w:val="000000"/>
                <w:sz w:val="24"/>
                <w:szCs w:val="24"/>
                <w:lang w:eastAsia="en-GB"/>
              </w:rPr>
            </w:pPr>
          </w:p>
        </w:tc>
        <w:tc>
          <w:tcPr>
            <w:tcW w:w="856" w:type="pct"/>
            <w:tcBorders>
              <w:top w:val="nil"/>
              <w:left w:val="nil"/>
              <w:bottom w:val="single" w:sz="4" w:space="0" w:color="auto"/>
              <w:right w:val="nil"/>
            </w:tcBorders>
            <w:shd w:val="clear" w:color="auto" w:fill="auto"/>
            <w:noWrap/>
            <w:vAlign w:val="bottom"/>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Unmarried</w:t>
            </w:r>
          </w:p>
        </w:tc>
        <w:tc>
          <w:tcPr>
            <w:tcW w:w="654" w:type="pct"/>
            <w:tcBorders>
              <w:top w:val="nil"/>
              <w:left w:val="nil"/>
              <w:bottom w:val="single" w:sz="4" w:space="0" w:color="auto"/>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74</w:t>
            </w:r>
          </w:p>
        </w:tc>
        <w:tc>
          <w:tcPr>
            <w:tcW w:w="654" w:type="pct"/>
            <w:tcBorders>
              <w:top w:val="nil"/>
              <w:left w:val="nil"/>
              <w:bottom w:val="single" w:sz="4" w:space="0" w:color="auto"/>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43.930</w:t>
            </w:r>
          </w:p>
        </w:tc>
        <w:tc>
          <w:tcPr>
            <w:tcW w:w="654" w:type="pct"/>
            <w:tcBorders>
              <w:top w:val="nil"/>
              <w:left w:val="nil"/>
              <w:bottom w:val="single" w:sz="4" w:space="0" w:color="auto"/>
              <w:right w:val="nil"/>
            </w:tcBorders>
            <w:shd w:val="clear" w:color="auto" w:fill="auto"/>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7.045</w:t>
            </w:r>
          </w:p>
        </w:tc>
        <w:tc>
          <w:tcPr>
            <w:tcW w:w="683" w:type="pct"/>
            <w:vMerge/>
            <w:tcBorders>
              <w:top w:val="nil"/>
              <w:left w:val="nil"/>
              <w:bottom w:val="single" w:sz="4" w:space="0" w:color="000000"/>
              <w:right w:val="nil"/>
            </w:tcBorders>
            <w:vAlign w:val="center"/>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p>
        </w:tc>
        <w:tc>
          <w:tcPr>
            <w:tcW w:w="679" w:type="pct"/>
            <w:vMerge/>
            <w:tcBorders>
              <w:top w:val="nil"/>
              <w:left w:val="nil"/>
              <w:bottom w:val="single" w:sz="4" w:space="0" w:color="000000"/>
              <w:right w:val="nil"/>
            </w:tcBorders>
            <w:vAlign w:val="center"/>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p>
        </w:tc>
      </w:tr>
    </w:tbl>
    <w:p w:rsidR="000A7E04" w:rsidRPr="00C22562" w:rsidRDefault="000A7E04" w:rsidP="00C22562">
      <w:pPr>
        <w:spacing w:line="360" w:lineRule="auto"/>
        <w:rPr>
          <w:rFonts w:ascii="Times New Roman" w:eastAsia="Times New Roman" w:hAnsi="Times New Roman" w:cs="Times New Roman"/>
          <w:sz w:val="24"/>
          <w:szCs w:val="24"/>
        </w:rPr>
      </w:pPr>
      <w:r w:rsidRPr="00C22562">
        <w:rPr>
          <w:rFonts w:ascii="Times New Roman" w:hAnsi="Times New Roman" w:cs="Times New Roman"/>
          <w:sz w:val="24"/>
          <w:szCs w:val="24"/>
        </w:rPr>
        <w:t xml:space="preserve">Note: </w:t>
      </w:r>
      <w:r w:rsidR="00261E9A" w:rsidRPr="00C22562">
        <w:rPr>
          <w:rFonts w:ascii="Times New Roman" w:eastAsia="Times New Roman" w:hAnsi="Times New Roman" w:cs="Times New Roman"/>
          <w:sz w:val="24"/>
          <w:szCs w:val="24"/>
        </w:rPr>
        <w:t>*p&lt;.05, **p&lt;.01, ***p&lt;.001</w:t>
      </w:r>
    </w:p>
    <w:p w:rsidR="00B27E86" w:rsidRPr="00C22562" w:rsidRDefault="00B27E86" w:rsidP="00C22562">
      <w:pPr>
        <w:spacing w:line="360" w:lineRule="auto"/>
        <w:rPr>
          <w:rFonts w:ascii="Times New Roman" w:eastAsia="Times New Roman" w:hAnsi="Times New Roman" w:cs="Times New Roman"/>
          <w:sz w:val="24"/>
          <w:szCs w:val="24"/>
        </w:rPr>
      </w:pPr>
      <w:r w:rsidRPr="00400233">
        <w:rPr>
          <w:rFonts w:ascii="Times New Roman" w:eastAsia="Times New Roman" w:hAnsi="Times New Roman" w:cs="Times New Roman"/>
          <w:color w:val="FF0000"/>
          <w:sz w:val="24"/>
          <w:szCs w:val="24"/>
          <w:u w:val="single"/>
          <w:rPrChange w:id="181" w:author="Windows User" w:date="2019-02-27T02:23:00Z">
            <w:rPr>
              <w:rFonts w:ascii="Times New Roman" w:eastAsia="Times New Roman" w:hAnsi="Times New Roman" w:cs="Times New Roman"/>
              <w:sz w:val="24"/>
              <w:szCs w:val="24"/>
            </w:rPr>
          </w:rPrChange>
        </w:rPr>
        <w:t>Note</w:t>
      </w:r>
      <w:ins w:id="182" w:author="Lenovo" w:date="2019-02-26T11:07:00Z">
        <w:r w:rsidR="00F074E3">
          <w:rPr>
            <w:rFonts w:ascii="Times New Roman" w:eastAsia="Times New Roman" w:hAnsi="Times New Roman" w:cs="Times New Roman"/>
            <w:sz w:val="24"/>
            <w:szCs w:val="24"/>
          </w:rPr>
          <w:t>(italic)</w:t>
        </w:r>
      </w:ins>
      <w:r w:rsidRPr="00C22562">
        <w:rPr>
          <w:rFonts w:ascii="Times New Roman" w:eastAsia="Times New Roman" w:hAnsi="Times New Roman" w:cs="Times New Roman"/>
          <w:sz w:val="24"/>
          <w:szCs w:val="24"/>
        </w:rPr>
        <w:t>: GSDS= General Sleep Disturbance Scale</w:t>
      </w:r>
      <w:r w:rsidR="00C02971">
        <w:rPr>
          <w:rFonts w:ascii="Times New Roman" w:eastAsia="Times New Roman" w:hAnsi="Times New Roman" w:cs="Times New Roman"/>
          <w:sz w:val="24"/>
          <w:szCs w:val="24"/>
        </w:rPr>
        <w:t xml:space="preserve">, </w:t>
      </w:r>
      <w:r w:rsidRPr="00C22562">
        <w:rPr>
          <w:rFonts w:ascii="Times New Roman" w:eastAsia="Times New Roman" w:hAnsi="Times New Roman" w:cs="Times New Roman"/>
          <w:sz w:val="24"/>
          <w:szCs w:val="24"/>
        </w:rPr>
        <w:t>SIAS= Social Interaction Anxiety Scale</w:t>
      </w:r>
      <w:r w:rsidR="00C02971">
        <w:rPr>
          <w:rFonts w:ascii="Times New Roman" w:eastAsia="Times New Roman" w:hAnsi="Times New Roman" w:cs="Times New Roman"/>
          <w:sz w:val="24"/>
          <w:szCs w:val="24"/>
        </w:rPr>
        <w:t xml:space="preserve">, </w:t>
      </w:r>
      <w:r w:rsidRPr="00C22562">
        <w:rPr>
          <w:rFonts w:ascii="Times New Roman" w:eastAsia="Times New Roman" w:hAnsi="Times New Roman" w:cs="Times New Roman"/>
          <w:sz w:val="24"/>
          <w:szCs w:val="24"/>
        </w:rPr>
        <w:t>BSS= Body Shape Scale</w:t>
      </w:r>
    </w:p>
    <w:p w:rsidR="000A7E04" w:rsidRPr="00C22562" w:rsidDel="002F456B" w:rsidRDefault="000A7E04" w:rsidP="00C22562">
      <w:pPr>
        <w:spacing w:line="360" w:lineRule="auto"/>
        <w:ind w:firstLine="720"/>
        <w:jc w:val="both"/>
        <w:rPr>
          <w:del w:id="183" w:author="Lenovo" w:date="2019-02-26T12:33:00Z"/>
          <w:rFonts w:ascii="Times New Roman" w:hAnsi="Times New Roman" w:cs="Times New Roman"/>
          <w:sz w:val="24"/>
          <w:szCs w:val="24"/>
        </w:rPr>
      </w:pPr>
      <w:r w:rsidRPr="00C22562">
        <w:rPr>
          <w:rFonts w:ascii="Times New Roman" w:hAnsi="Times New Roman" w:cs="Times New Roman"/>
          <w:sz w:val="24"/>
          <w:szCs w:val="24"/>
        </w:rPr>
        <w:t>Table 5</w:t>
      </w:r>
      <w:r w:rsidR="00072603" w:rsidRPr="00C22562">
        <w:rPr>
          <w:rFonts w:ascii="Times New Roman" w:hAnsi="Times New Roman" w:cs="Times New Roman"/>
          <w:sz w:val="24"/>
          <w:szCs w:val="24"/>
        </w:rPr>
        <w:t xml:space="preserve"> showed</w:t>
      </w:r>
      <w:r w:rsidRPr="00C22562">
        <w:rPr>
          <w:rFonts w:ascii="Times New Roman" w:hAnsi="Times New Roman" w:cs="Times New Roman"/>
          <w:sz w:val="24"/>
          <w:szCs w:val="24"/>
        </w:rPr>
        <w:t xml:space="preserve"> the marital status (MS) difference of general sleep disturbance scale (GSDS), body shape scale (BSS) and social interaction anxiety scale (SIAS). Significant gender difference has been found among all the variables. In GSDS, unmarried average GSDS score (3.451) is higher as compare to married average GSDS score (3.219). Highly significant marital status difference has been found in GSDS</w:t>
      </w:r>
      <w:r w:rsidR="00C02971">
        <w:rPr>
          <w:rFonts w:ascii="Times New Roman" w:hAnsi="Times New Roman" w:cs="Times New Roman"/>
          <w:sz w:val="24"/>
          <w:szCs w:val="24"/>
        </w:rPr>
        <w:t xml:space="preserve"> (t=2.260,</w:t>
      </w:r>
      <w:r w:rsidR="00337089">
        <w:rPr>
          <w:rFonts w:ascii="Times New Roman" w:hAnsi="Times New Roman" w:cs="Times New Roman"/>
          <w:sz w:val="24"/>
          <w:szCs w:val="24"/>
        </w:rPr>
        <w:t xml:space="preserve"> </w:t>
      </w:r>
      <w:r w:rsidR="00C02971">
        <w:rPr>
          <w:rFonts w:ascii="Times New Roman" w:hAnsi="Times New Roman" w:cs="Times New Roman"/>
          <w:sz w:val="24"/>
          <w:szCs w:val="24"/>
        </w:rPr>
        <w:t>p=0.025)</w:t>
      </w:r>
      <w:r w:rsidR="00337089">
        <w:rPr>
          <w:rFonts w:ascii="Times New Roman" w:hAnsi="Times New Roman" w:cs="Times New Roman"/>
          <w:sz w:val="24"/>
          <w:szCs w:val="24"/>
        </w:rPr>
        <w:t xml:space="preserve">. </w:t>
      </w:r>
      <w:r w:rsidRPr="00C22562">
        <w:rPr>
          <w:rFonts w:ascii="Times New Roman" w:hAnsi="Times New Roman" w:cs="Times New Roman"/>
          <w:sz w:val="24"/>
          <w:szCs w:val="24"/>
        </w:rPr>
        <w:t xml:space="preserve"> In BSS, unmarried average BSS score (3.885) is higher as compare to married average BSS score (3.650). Significant marital status difference has been found in BSS</w:t>
      </w:r>
      <w:r w:rsidR="00337089">
        <w:rPr>
          <w:rFonts w:ascii="Times New Roman" w:hAnsi="Times New Roman" w:cs="Times New Roman"/>
          <w:sz w:val="24"/>
          <w:szCs w:val="24"/>
        </w:rPr>
        <w:t xml:space="preserve"> (t=3.14,p=0.002).</w:t>
      </w:r>
      <w:r w:rsidRPr="00C22562">
        <w:rPr>
          <w:rFonts w:ascii="Times New Roman" w:hAnsi="Times New Roman" w:cs="Times New Roman"/>
          <w:sz w:val="24"/>
          <w:szCs w:val="24"/>
        </w:rPr>
        <w:t xml:space="preserve"> In SIAS, unmarried average SIAS score (43.930) is higher as compare to married average SIAS score (42.365). Significant marital status </w:t>
      </w:r>
      <w:r w:rsidRPr="00C22562">
        <w:rPr>
          <w:rFonts w:ascii="Times New Roman" w:hAnsi="Times New Roman" w:cs="Times New Roman"/>
          <w:sz w:val="24"/>
          <w:szCs w:val="24"/>
        </w:rPr>
        <w:lastRenderedPageBreak/>
        <w:t>difference has been found in SIAS</w:t>
      </w:r>
      <w:r w:rsidR="00337089">
        <w:rPr>
          <w:rFonts w:ascii="Times New Roman" w:hAnsi="Times New Roman" w:cs="Times New Roman"/>
          <w:sz w:val="24"/>
          <w:szCs w:val="24"/>
        </w:rPr>
        <w:t xml:space="preserve"> (t=2.238, p=0.021).</w:t>
      </w:r>
      <w:r w:rsidRPr="00C22562">
        <w:rPr>
          <w:rFonts w:ascii="Times New Roman" w:hAnsi="Times New Roman" w:cs="Times New Roman"/>
          <w:sz w:val="24"/>
          <w:szCs w:val="24"/>
        </w:rPr>
        <w:t xml:space="preserve"> Thus, all results of GSDS, BSS and SIAS supported to our study hypothesis.</w:t>
      </w:r>
    </w:p>
    <w:p w:rsidR="0098213A" w:rsidDel="002F456B" w:rsidRDefault="0098213A">
      <w:pPr>
        <w:spacing w:line="360" w:lineRule="auto"/>
        <w:ind w:firstLine="720"/>
        <w:jc w:val="both"/>
        <w:rPr>
          <w:del w:id="184" w:author="Lenovo" w:date="2019-02-26T12:33:00Z"/>
          <w:rFonts w:ascii="Times New Roman" w:hAnsi="Times New Roman" w:cs="Times New Roman"/>
          <w:b/>
          <w:bCs/>
          <w:i/>
          <w:sz w:val="24"/>
          <w:szCs w:val="24"/>
        </w:rPr>
        <w:pPrChange w:id="185" w:author="Lenovo" w:date="2019-02-26T12:33:00Z">
          <w:pPr>
            <w:spacing w:line="360" w:lineRule="auto"/>
            <w:jc w:val="both"/>
          </w:pPr>
        </w:pPrChange>
      </w:pPr>
    </w:p>
    <w:p w:rsidR="0098213A" w:rsidDel="002F456B" w:rsidRDefault="0098213A" w:rsidP="00C22562">
      <w:pPr>
        <w:spacing w:line="360" w:lineRule="auto"/>
        <w:jc w:val="both"/>
        <w:rPr>
          <w:del w:id="186" w:author="Lenovo" w:date="2019-02-26T12:33:00Z"/>
          <w:rFonts w:ascii="Times New Roman" w:hAnsi="Times New Roman" w:cs="Times New Roman"/>
          <w:b/>
          <w:bCs/>
          <w:i/>
          <w:sz w:val="24"/>
          <w:szCs w:val="24"/>
        </w:rPr>
      </w:pPr>
    </w:p>
    <w:p w:rsidR="0098213A" w:rsidRDefault="0098213A" w:rsidP="00C22562">
      <w:pPr>
        <w:spacing w:line="360" w:lineRule="auto"/>
        <w:jc w:val="both"/>
        <w:rPr>
          <w:rFonts w:ascii="Times New Roman" w:hAnsi="Times New Roman" w:cs="Times New Roman"/>
          <w:b/>
          <w:bCs/>
          <w:i/>
          <w:sz w:val="24"/>
          <w:szCs w:val="24"/>
        </w:rPr>
      </w:pPr>
    </w:p>
    <w:p w:rsidR="0098213A" w:rsidRDefault="0098213A" w:rsidP="00C22562">
      <w:pPr>
        <w:spacing w:line="360" w:lineRule="auto"/>
        <w:jc w:val="both"/>
        <w:rPr>
          <w:rFonts w:ascii="Times New Roman" w:hAnsi="Times New Roman" w:cs="Times New Roman"/>
          <w:b/>
          <w:bCs/>
          <w:i/>
          <w:sz w:val="24"/>
          <w:szCs w:val="24"/>
        </w:rPr>
      </w:pPr>
    </w:p>
    <w:p w:rsidR="000A7E04" w:rsidRPr="00C22562" w:rsidRDefault="00337089" w:rsidP="00C22562">
      <w:pPr>
        <w:spacing w:line="360" w:lineRule="auto"/>
        <w:jc w:val="both"/>
        <w:rPr>
          <w:rFonts w:ascii="Times New Roman" w:hAnsi="Times New Roman" w:cs="Times New Roman"/>
          <w:sz w:val="24"/>
          <w:szCs w:val="24"/>
        </w:rPr>
      </w:pPr>
      <w:r>
        <w:rPr>
          <w:rFonts w:ascii="Times New Roman" w:hAnsi="Times New Roman" w:cs="Times New Roman"/>
          <w:b/>
          <w:bCs/>
          <w:i/>
          <w:sz w:val="24"/>
          <w:szCs w:val="24"/>
        </w:rPr>
        <w:t xml:space="preserve">Table </w:t>
      </w:r>
      <w:r w:rsidR="000A7E04" w:rsidRPr="00C22562">
        <w:rPr>
          <w:rFonts w:ascii="Times New Roman" w:hAnsi="Times New Roman" w:cs="Times New Roman"/>
          <w:b/>
          <w:bCs/>
          <w:i/>
          <w:sz w:val="24"/>
          <w:szCs w:val="24"/>
        </w:rPr>
        <w:t>6</w:t>
      </w:r>
    </w:p>
    <w:p w:rsidR="000A7E04" w:rsidRPr="00C22562" w:rsidRDefault="000A7E04" w:rsidP="00C22562">
      <w:pPr>
        <w:spacing w:after="0" w:line="360" w:lineRule="auto"/>
        <w:rPr>
          <w:rFonts w:ascii="Times New Roman" w:hAnsi="Times New Roman" w:cs="Times New Roman"/>
          <w:i/>
          <w:sz w:val="24"/>
          <w:szCs w:val="24"/>
        </w:rPr>
      </w:pPr>
      <w:r w:rsidRPr="00C22562">
        <w:rPr>
          <w:rFonts w:ascii="Times New Roman" w:hAnsi="Times New Roman" w:cs="Times New Roman"/>
          <w:i/>
          <w:sz w:val="24"/>
          <w:szCs w:val="24"/>
        </w:rPr>
        <w:t>Descriptive Statistics of GSDS, BSS and SIAS among age groups</w:t>
      </w:r>
    </w:p>
    <w:tbl>
      <w:tblPr>
        <w:tblW w:w="5000"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841"/>
        <w:gridCol w:w="2070"/>
        <w:gridCol w:w="417"/>
        <w:gridCol w:w="1028"/>
        <w:gridCol w:w="1028"/>
        <w:gridCol w:w="2007"/>
        <w:gridCol w:w="1969"/>
      </w:tblGrid>
      <w:tr w:rsidR="000A7E04" w:rsidRPr="00C22562" w:rsidTr="00B27E86">
        <w:trPr>
          <w:cantSplit/>
        </w:trPr>
        <w:tc>
          <w:tcPr>
            <w:tcW w:w="1555" w:type="pct"/>
            <w:gridSpan w:val="2"/>
            <w:vMerge w:val="restart"/>
            <w:tcBorders>
              <w:top w:val="single" w:sz="4" w:space="0" w:color="auto"/>
              <w:bottom w:val="single" w:sz="4" w:space="0" w:color="auto"/>
              <w:right w:val="nil"/>
            </w:tcBorders>
            <w:shd w:val="clear" w:color="auto" w:fill="FFFFFF"/>
          </w:tcPr>
          <w:p w:rsidR="000A7E04" w:rsidRPr="00C22562" w:rsidRDefault="000A7E04" w:rsidP="00C22562">
            <w:pPr>
              <w:autoSpaceDE w:val="0"/>
              <w:autoSpaceDN w:val="0"/>
              <w:adjustRightInd w:val="0"/>
              <w:spacing w:after="0" w:line="360" w:lineRule="auto"/>
              <w:rPr>
                <w:rFonts w:ascii="Times New Roman" w:hAnsi="Times New Roman" w:cs="Times New Roman"/>
                <w:sz w:val="24"/>
                <w:szCs w:val="24"/>
              </w:rPr>
            </w:pPr>
            <w:r w:rsidRPr="00C22562">
              <w:rPr>
                <w:rFonts w:ascii="Times New Roman" w:hAnsi="Times New Roman" w:cs="Times New Roman"/>
                <w:sz w:val="24"/>
                <w:szCs w:val="24"/>
              </w:rPr>
              <w:t>Variables Age in</w:t>
            </w:r>
          </w:p>
          <w:p w:rsidR="000A7E04" w:rsidRPr="00C22562" w:rsidRDefault="000A7E04" w:rsidP="00C22562">
            <w:pPr>
              <w:autoSpaceDE w:val="0"/>
              <w:autoSpaceDN w:val="0"/>
              <w:adjustRightInd w:val="0"/>
              <w:spacing w:after="0" w:line="360" w:lineRule="auto"/>
              <w:rPr>
                <w:rFonts w:ascii="Times New Roman" w:hAnsi="Times New Roman" w:cs="Times New Roman"/>
                <w:sz w:val="24"/>
                <w:szCs w:val="24"/>
              </w:rPr>
            </w:pPr>
            <w:r w:rsidRPr="00C22562">
              <w:rPr>
                <w:rFonts w:ascii="Times New Roman" w:hAnsi="Times New Roman" w:cs="Times New Roman"/>
                <w:sz w:val="24"/>
                <w:szCs w:val="24"/>
              </w:rPr>
              <w:t xml:space="preserve">years </w:t>
            </w:r>
          </w:p>
        </w:tc>
        <w:tc>
          <w:tcPr>
            <w:tcW w:w="223" w:type="pct"/>
            <w:vMerge w:val="restart"/>
            <w:tcBorders>
              <w:top w:val="single" w:sz="4" w:space="0" w:color="auto"/>
              <w:left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N</w:t>
            </w:r>
          </w:p>
        </w:tc>
        <w:tc>
          <w:tcPr>
            <w:tcW w:w="549" w:type="pct"/>
            <w:vMerge w:val="restart"/>
            <w:tcBorders>
              <w:top w:val="single" w:sz="4" w:space="0" w:color="auto"/>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Mean</w:t>
            </w:r>
          </w:p>
        </w:tc>
        <w:tc>
          <w:tcPr>
            <w:tcW w:w="549" w:type="pct"/>
            <w:vMerge w:val="restart"/>
            <w:tcBorders>
              <w:top w:val="single" w:sz="4" w:space="0" w:color="auto"/>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SD</w:t>
            </w:r>
          </w:p>
        </w:tc>
        <w:tc>
          <w:tcPr>
            <w:tcW w:w="2124" w:type="pct"/>
            <w:gridSpan w:val="2"/>
            <w:tcBorders>
              <w:top w:val="single" w:sz="4" w:space="0" w:color="auto"/>
              <w:bottom w:val="single" w:sz="4" w:space="0" w:color="auto"/>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95% Confidence Interval for Mean</w:t>
            </w:r>
          </w:p>
        </w:tc>
      </w:tr>
      <w:tr w:rsidR="000A7E04" w:rsidRPr="00C22562" w:rsidTr="00B27E86">
        <w:trPr>
          <w:cantSplit/>
        </w:trPr>
        <w:tc>
          <w:tcPr>
            <w:tcW w:w="1555" w:type="pct"/>
            <w:gridSpan w:val="2"/>
            <w:vMerge/>
            <w:tcBorders>
              <w:top w:val="nil"/>
              <w:bottom w:val="single" w:sz="4" w:space="0" w:color="auto"/>
              <w:right w:val="nil"/>
            </w:tcBorders>
            <w:shd w:val="clear" w:color="auto" w:fill="FFFFFF"/>
          </w:tcPr>
          <w:p w:rsidR="000A7E04" w:rsidRPr="00C22562" w:rsidRDefault="000A7E04" w:rsidP="00C22562">
            <w:pPr>
              <w:autoSpaceDE w:val="0"/>
              <w:autoSpaceDN w:val="0"/>
              <w:adjustRightInd w:val="0"/>
              <w:spacing w:after="0" w:line="360" w:lineRule="auto"/>
              <w:rPr>
                <w:rFonts w:ascii="Times New Roman" w:hAnsi="Times New Roman" w:cs="Times New Roman"/>
                <w:color w:val="000000"/>
                <w:sz w:val="24"/>
                <w:szCs w:val="24"/>
              </w:rPr>
            </w:pPr>
          </w:p>
        </w:tc>
        <w:tc>
          <w:tcPr>
            <w:tcW w:w="223" w:type="pct"/>
            <w:vMerge/>
            <w:tcBorders>
              <w:top w:val="nil"/>
              <w:left w:val="nil"/>
              <w:bottom w:val="single" w:sz="4" w:space="0" w:color="auto"/>
            </w:tcBorders>
            <w:shd w:val="clear" w:color="auto" w:fill="FFFFFF"/>
          </w:tcPr>
          <w:p w:rsidR="000A7E04" w:rsidRPr="00C22562" w:rsidRDefault="000A7E04" w:rsidP="00C22562">
            <w:pPr>
              <w:autoSpaceDE w:val="0"/>
              <w:autoSpaceDN w:val="0"/>
              <w:adjustRightInd w:val="0"/>
              <w:spacing w:after="0" w:line="360" w:lineRule="auto"/>
              <w:jc w:val="center"/>
              <w:rPr>
                <w:rFonts w:ascii="Times New Roman" w:hAnsi="Times New Roman" w:cs="Times New Roman"/>
                <w:color w:val="000000"/>
                <w:sz w:val="24"/>
                <w:szCs w:val="24"/>
              </w:rPr>
            </w:pPr>
          </w:p>
        </w:tc>
        <w:tc>
          <w:tcPr>
            <w:tcW w:w="549" w:type="pct"/>
            <w:vMerge/>
            <w:tcBorders>
              <w:top w:val="nil"/>
              <w:bottom w:val="single" w:sz="4" w:space="0" w:color="auto"/>
            </w:tcBorders>
            <w:shd w:val="clear" w:color="auto" w:fill="FFFFFF"/>
          </w:tcPr>
          <w:p w:rsidR="000A7E04" w:rsidRPr="00C22562" w:rsidRDefault="000A7E04" w:rsidP="00C22562">
            <w:pPr>
              <w:autoSpaceDE w:val="0"/>
              <w:autoSpaceDN w:val="0"/>
              <w:adjustRightInd w:val="0"/>
              <w:spacing w:after="0" w:line="360" w:lineRule="auto"/>
              <w:jc w:val="center"/>
              <w:rPr>
                <w:rFonts w:ascii="Times New Roman" w:hAnsi="Times New Roman" w:cs="Times New Roman"/>
                <w:color w:val="000000"/>
                <w:sz w:val="24"/>
                <w:szCs w:val="24"/>
              </w:rPr>
            </w:pPr>
          </w:p>
        </w:tc>
        <w:tc>
          <w:tcPr>
            <w:tcW w:w="549" w:type="pct"/>
            <w:vMerge/>
            <w:tcBorders>
              <w:top w:val="nil"/>
              <w:bottom w:val="single" w:sz="4" w:space="0" w:color="auto"/>
            </w:tcBorders>
            <w:shd w:val="clear" w:color="auto" w:fill="FFFFFF"/>
          </w:tcPr>
          <w:p w:rsidR="000A7E04" w:rsidRPr="00C22562" w:rsidRDefault="000A7E04" w:rsidP="00C22562">
            <w:pPr>
              <w:autoSpaceDE w:val="0"/>
              <w:autoSpaceDN w:val="0"/>
              <w:adjustRightInd w:val="0"/>
              <w:spacing w:after="0" w:line="360" w:lineRule="auto"/>
              <w:jc w:val="center"/>
              <w:rPr>
                <w:rFonts w:ascii="Times New Roman" w:hAnsi="Times New Roman" w:cs="Times New Roman"/>
                <w:color w:val="000000"/>
                <w:sz w:val="24"/>
                <w:szCs w:val="24"/>
              </w:rPr>
            </w:pPr>
          </w:p>
        </w:tc>
        <w:tc>
          <w:tcPr>
            <w:tcW w:w="1072" w:type="pct"/>
            <w:tcBorders>
              <w:top w:val="single" w:sz="4" w:space="0" w:color="auto"/>
              <w:bottom w:val="single" w:sz="4" w:space="0" w:color="auto"/>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Lower Bound</w:t>
            </w:r>
          </w:p>
        </w:tc>
        <w:tc>
          <w:tcPr>
            <w:tcW w:w="1052" w:type="pct"/>
            <w:tcBorders>
              <w:top w:val="single" w:sz="4" w:space="0" w:color="auto"/>
              <w:bottom w:val="single" w:sz="4" w:space="0" w:color="auto"/>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Upper Bound</w:t>
            </w:r>
          </w:p>
        </w:tc>
      </w:tr>
      <w:tr w:rsidR="000A7E04" w:rsidRPr="00C22562" w:rsidTr="00B27E86">
        <w:trPr>
          <w:cantSplit/>
        </w:trPr>
        <w:tc>
          <w:tcPr>
            <w:tcW w:w="449" w:type="pct"/>
            <w:vMerge w:val="restart"/>
            <w:tcBorders>
              <w:top w:val="single" w:sz="4" w:space="0" w:color="auto"/>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GSDS</w:t>
            </w:r>
          </w:p>
        </w:tc>
        <w:tc>
          <w:tcPr>
            <w:tcW w:w="1106" w:type="pct"/>
            <w:tcBorders>
              <w:top w:val="single" w:sz="4" w:space="0" w:color="auto"/>
              <w:bottom w:val="nil"/>
              <w:right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 xml:space="preserve">Between 20 to 30 </w:t>
            </w:r>
          </w:p>
        </w:tc>
        <w:tc>
          <w:tcPr>
            <w:tcW w:w="223" w:type="pct"/>
            <w:tcBorders>
              <w:top w:val="single" w:sz="4" w:space="0" w:color="auto"/>
              <w:left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98</w:t>
            </w:r>
          </w:p>
        </w:tc>
        <w:tc>
          <w:tcPr>
            <w:tcW w:w="549" w:type="pct"/>
            <w:tcBorders>
              <w:top w:val="single" w:sz="4" w:space="0" w:color="auto"/>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3.4072</w:t>
            </w:r>
          </w:p>
        </w:tc>
        <w:tc>
          <w:tcPr>
            <w:tcW w:w="549" w:type="pct"/>
            <w:tcBorders>
              <w:top w:val="single" w:sz="4" w:space="0" w:color="auto"/>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.72827</w:t>
            </w:r>
          </w:p>
        </w:tc>
        <w:tc>
          <w:tcPr>
            <w:tcW w:w="1072" w:type="pct"/>
            <w:tcBorders>
              <w:top w:val="single" w:sz="4" w:space="0" w:color="auto"/>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3.2612</w:t>
            </w:r>
          </w:p>
        </w:tc>
        <w:tc>
          <w:tcPr>
            <w:tcW w:w="1052" w:type="pct"/>
            <w:tcBorders>
              <w:top w:val="single" w:sz="4" w:space="0" w:color="auto"/>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3.5532</w:t>
            </w:r>
          </w:p>
        </w:tc>
      </w:tr>
      <w:tr w:rsidR="000A7E04" w:rsidRPr="00C22562" w:rsidTr="00B27E86">
        <w:trPr>
          <w:cantSplit/>
        </w:trPr>
        <w:tc>
          <w:tcPr>
            <w:tcW w:w="449" w:type="pct"/>
            <w:vMerge/>
            <w:shd w:val="clear" w:color="auto" w:fill="FFFFFF"/>
            <w:vAlign w:val="center"/>
          </w:tcPr>
          <w:p w:rsidR="000A7E04" w:rsidRPr="00C22562" w:rsidRDefault="000A7E04" w:rsidP="00C22562">
            <w:pPr>
              <w:autoSpaceDE w:val="0"/>
              <w:autoSpaceDN w:val="0"/>
              <w:adjustRightInd w:val="0"/>
              <w:spacing w:after="0" w:line="360" w:lineRule="auto"/>
              <w:rPr>
                <w:rFonts w:ascii="Times New Roman" w:hAnsi="Times New Roman" w:cs="Times New Roman"/>
                <w:color w:val="000000"/>
                <w:sz w:val="24"/>
                <w:szCs w:val="24"/>
              </w:rPr>
            </w:pPr>
          </w:p>
        </w:tc>
        <w:tc>
          <w:tcPr>
            <w:tcW w:w="1106" w:type="pct"/>
            <w:tcBorders>
              <w:top w:val="nil"/>
              <w:bottom w:val="nil"/>
              <w:right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 xml:space="preserve">Between 31 to 40 </w:t>
            </w:r>
          </w:p>
        </w:tc>
        <w:tc>
          <w:tcPr>
            <w:tcW w:w="223" w:type="pct"/>
            <w:tcBorders>
              <w:top w:val="nil"/>
              <w:left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82</w:t>
            </w:r>
          </w:p>
        </w:tc>
        <w:tc>
          <w:tcPr>
            <w:tcW w:w="549"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3.2207</w:t>
            </w:r>
          </w:p>
        </w:tc>
        <w:tc>
          <w:tcPr>
            <w:tcW w:w="549"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.67121</w:t>
            </w:r>
          </w:p>
        </w:tc>
        <w:tc>
          <w:tcPr>
            <w:tcW w:w="107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3.0732</w:t>
            </w:r>
          </w:p>
        </w:tc>
        <w:tc>
          <w:tcPr>
            <w:tcW w:w="105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3.3682</w:t>
            </w:r>
          </w:p>
        </w:tc>
      </w:tr>
      <w:tr w:rsidR="000A7E04" w:rsidRPr="00C22562" w:rsidTr="00B27E86">
        <w:trPr>
          <w:cantSplit/>
        </w:trPr>
        <w:tc>
          <w:tcPr>
            <w:tcW w:w="449" w:type="pct"/>
            <w:vMerge/>
            <w:shd w:val="clear" w:color="auto" w:fill="FFFFFF"/>
            <w:vAlign w:val="center"/>
          </w:tcPr>
          <w:p w:rsidR="000A7E04" w:rsidRPr="00C22562" w:rsidRDefault="000A7E04" w:rsidP="00C22562">
            <w:pPr>
              <w:autoSpaceDE w:val="0"/>
              <w:autoSpaceDN w:val="0"/>
              <w:adjustRightInd w:val="0"/>
              <w:spacing w:after="0" w:line="360" w:lineRule="auto"/>
              <w:rPr>
                <w:rFonts w:ascii="Times New Roman" w:hAnsi="Times New Roman" w:cs="Times New Roman"/>
                <w:color w:val="000000"/>
                <w:sz w:val="24"/>
                <w:szCs w:val="24"/>
              </w:rPr>
            </w:pPr>
          </w:p>
        </w:tc>
        <w:tc>
          <w:tcPr>
            <w:tcW w:w="1106" w:type="pct"/>
            <w:tcBorders>
              <w:top w:val="nil"/>
              <w:bottom w:val="nil"/>
              <w:right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 xml:space="preserve">Between 41 to 50 </w:t>
            </w:r>
          </w:p>
        </w:tc>
        <w:tc>
          <w:tcPr>
            <w:tcW w:w="223" w:type="pct"/>
            <w:tcBorders>
              <w:top w:val="nil"/>
              <w:left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31</w:t>
            </w:r>
          </w:p>
        </w:tc>
        <w:tc>
          <w:tcPr>
            <w:tcW w:w="549"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3.1720</w:t>
            </w:r>
          </w:p>
        </w:tc>
        <w:tc>
          <w:tcPr>
            <w:tcW w:w="549"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.79021</w:t>
            </w:r>
          </w:p>
        </w:tc>
        <w:tc>
          <w:tcPr>
            <w:tcW w:w="107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2.8822</w:t>
            </w:r>
          </w:p>
        </w:tc>
        <w:tc>
          <w:tcPr>
            <w:tcW w:w="105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3.4619</w:t>
            </w:r>
          </w:p>
        </w:tc>
      </w:tr>
      <w:tr w:rsidR="000A7E04" w:rsidRPr="00C22562" w:rsidTr="00B27E86">
        <w:trPr>
          <w:cantSplit/>
        </w:trPr>
        <w:tc>
          <w:tcPr>
            <w:tcW w:w="449" w:type="pct"/>
            <w:vMerge w:val="restart"/>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BSS</w:t>
            </w:r>
          </w:p>
        </w:tc>
        <w:tc>
          <w:tcPr>
            <w:tcW w:w="1106" w:type="pct"/>
            <w:tcBorders>
              <w:top w:val="nil"/>
              <w:right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 xml:space="preserve">Between 20 to 30 </w:t>
            </w:r>
          </w:p>
        </w:tc>
        <w:tc>
          <w:tcPr>
            <w:tcW w:w="223" w:type="pct"/>
            <w:tcBorders>
              <w:top w:val="nil"/>
              <w:left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98</w:t>
            </w:r>
          </w:p>
        </w:tc>
        <w:tc>
          <w:tcPr>
            <w:tcW w:w="549" w:type="pct"/>
            <w:tcBorders>
              <w:top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3.6501</w:t>
            </w:r>
          </w:p>
        </w:tc>
        <w:tc>
          <w:tcPr>
            <w:tcW w:w="549" w:type="pct"/>
            <w:tcBorders>
              <w:top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.47761</w:t>
            </w:r>
          </w:p>
        </w:tc>
        <w:tc>
          <w:tcPr>
            <w:tcW w:w="1072" w:type="pct"/>
            <w:tcBorders>
              <w:top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3.5543</w:t>
            </w:r>
          </w:p>
        </w:tc>
        <w:tc>
          <w:tcPr>
            <w:tcW w:w="1052" w:type="pct"/>
            <w:tcBorders>
              <w:top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3.7458</w:t>
            </w:r>
          </w:p>
        </w:tc>
      </w:tr>
      <w:tr w:rsidR="000A7E04" w:rsidRPr="00C22562" w:rsidTr="00B27E86">
        <w:trPr>
          <w:cantSplit/>
        </w:trPr>
        <w:tc>
          <w:tcPr>
            <w:tcW w:w="449" w:type="pct"/>
            <w:vMerge/>
            <w:shd w:val="clear" w:color="auto" w:fill="FFFFFF"/>
            <w:vAlign w:val="center"/>
          </w:tcPr>
          <w:p w:rsidR="000A7E04" w:rsidRPr="00C22562" w:rsidRDefault="000A7E04" w:rsidP="00C22562">
            <w:pPr>
              <w:autoSpaceDE w:val="0"/>
              <w:autoSpaceDN w:val="0"/>
              <w:adjustRightInd w:val="0"/>
              <w:spacing w:after="0" w:line="360" w:lineRule="auto"/>
              <w:rPr>
                <w:rFonts w:ascii="Times New Roman" w:hAnsi="Times New Roman" w:cs="Times New Roman"/>
                <w:color w:val="000000"/>
                <w:sz w:val="24"/>
                <w:szCs w:val="24"/>
              </w:rPr>
            </w:pPr>
          </w:p>
        </w:tc>
        <w:tc>
          <w:tcPr>
            <w:tcW w:w="1106" w:type="pct"/>
            <w:tcBorders>
              <w:bottom w:val="nil"/>
              <w:right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 xml:space="preserve">Between 31 to 40 </w:t>
            </w:r>
          </w:p>
        </w:tc>
        <w:tc>
          <w:tcPr>
            <w:tcW w:w="223" w:type="pct"/>
            <w:tcBorders>
              <w:left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82</w:t>
            </w:r>
          </w:p>
        </w:tc>
        <w:tc>
          <w:tcPr>
            <w:tcW w:w="549" w:type="pct"/>
            <w:tcBorders>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3.6478</w:t>
            </w:r>
          </w:p>
        </w:tc>
        <w:tc>
          <w:tcPr>
            <w:tcW w:w="549" w:type="pct"/>
            <w:tcBorders>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.44932</w:t>
            </w:r>
          </w:p>
        </w:tc>
        <w:tc>
          <w:tcPr>
            <w:tcW w:w="1072" w:type="pct"/>
            <w:tcBorders>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3.5490</w:t>
            </w:r>
          </w:p>
        </w:tc>
        <w:tc>
          <w:tcPr>
            <w:tcW w:w="1052" w:type="pct"/>
            <w:tcBorders>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3.7465</w:t>
            </w:r>
          </w:p>
        </w:tc>
      </w:tr>
      <w:tr w:rsidR="000A7E04" w:rsidRPr="00C22562" w:rsidTr="00B27E86">
        <w:trPr>
          <w:cantSplit/>
        </w:trPr>
        <w:tc>
          <w:tcPr>
            <w:tcW w:w="449" w:type="pct"/>
            <w:vMerge/>
            <w:tcBorders>
              <w:bottom w:val="nil"/>
            </w:tcBorders>
            <w:shd w:val="clear" w:color="auto" w:fill="FFFFFF"/>
            <w:vAlign w:val="center"/>
          </w:tcPr>
          <w:p w:rsidR="000A7E04" w:rsidRPr="00C22562" w:rsidRDefault="000A7E04" w:rsidP="00C22562">
            <w:pPr>
              <w:autoSpaceDE w:val="0"/>
              <w:autoSpaceDN w:val="0"/>
              <w:adjustRightInd w:val="0"/>
              <w:spacing w:after="0" w:line="360" w:lineRule="auto"/>
              <w:rPr>
                <w:rFonts w:ascii="Times New Roman" w:hAnsi="Times New Roman" w:cs="Times New Roman"/>
                <w:color w:val="000000"/>
                <w:sz w:val="24"/>
                <w:szCs w:val="24"/>
              </w:rPr>
            </w:pPr>
          </w:p>
        </w:tc>
        <w:tc>
          <w:tcPr>
            <w:tcW w:w="1106" w:type="pct"/>
            <w:tcBorders>
              <w:top w:val="nil"/>
              <w:bottom w:val="nil"/>
              <w:right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 xml:space="preserve">Between 41 to 50 </w:t>
            </w:r>
          </w:p>
        </w:tc>
        <w:tc>
          <w:tcPr>
            <w:tcW w:w="223" w:type="pct"/>
            <w:tcBorders>
              <w:top w:val="nil"/>
              <w:left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31</w:t>
            </w:r>
          </w:p>
        </w:tc>
        <w:tc>
          <w:tcPr>
            <w:tcW w:w="549"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3.7467</w:t>
            </w:r>
          </w:p>
        </w:tc>
        <w:tc>
          <w:tcPr>
            <w:tcW w:w="549"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.50606</w:t>
            </w:r>
          </w:p>
        </w:tc>
        <w:tc>
          <w:tcPr>
            <w:tcW w:w="107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3.5611</w:t>
            </w:r>
          </w:p>
        </w:tc>
        <w:tc>
          <w:tcPr>
            <w:tcW w:w="105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3.9323</w:t>
            </w:r>
          </w:p>
        </w:tc>
      </w:tr>
      <w:tr w:rsidR="000A7E04" w:rsidRPr="00C22562" w:rsidTr="00B27E86">
        <w:trPr>
          <w:cantSplit/>
        </w:trPr>
        <w:tc>
          <w:tcPr>
            <w:tcW w:w="449" w:type="pct"/>
            <w:vMerge w:val="restart"/>
            <w:tcBorders>
              <w:top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SIAS</w:t>
            </w:r>
          </w:p>
        </w:tc>
        <w:tc>
          <w:tcPr>
            <w:tcW w:w="1106" w:type="pct"/>
            <w:tcBorders>
              <w:top w:val="nil"/>
              <w:right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 xml:space="preserve">Between 20 to 30 </w:t>
            </w:r>
          </w:p>
        </w:tc>
        <w:tc>
          <w:tcPr>
            <w:tcW w:w="223" w:type="pct"/>
            <w:tcBorders>
              <w:top w:val="nil"/>
              <w:left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98</w:t>
            </w:r>
          </w:p>
        </w:tc>
        <w:tc>
          <w:tcPr>
            <w:tcW w:w="549" w:type="pct"/>
            <w:tcBorders>
              <w:top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42.6837</w:t>
            </w:r>
          </w:p>
        </w:tc>
        <w:tc>
          <w:tcPr>
            <w:tcW w:w="549" w:type="pct"/>
            <w:tcBorders>
              <w:top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8.93573</w:t>
            </w:r>
          </w:p>
        </w:tc>
        <w:tc>
          <w:tcPr>
            <w:tcW w:w="1072" w:type="pct"/>
            <w:tcBorders>
              <w:top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40.8922</w:t>
            </w:r>
          </w:p>
        </w:tc>
        <w:tc>
          <w:tcPr>
            <w:tcW w:w="1052" w:type="pct"/>
            <w:tcBorders>
              <w:top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44.4752</w:t>
            </w:r>
          </w:p>
        </w:tc>
      </w:tr>
      <w:tr w:rsidR="000A7E04" w:rsidRPr="00C22562" w:rsidTr="00B27E86">
        <w:trPr>
          <w:cantSplit/>
        </w:trPr>
        <w:tc>
          <w:tcPr>
            <w:tcW w:w="449" w:type="pct"/>
            <w:vMerge/>
            <w:shd w:val="clear" w:color="auto" w:fill="FFFFFF"/>
            <w:vAlign w:val="center"/>
          </w:tcPr>
          <w:p w:rsidR="000A7E04" w:rsidRPr="00C22562" w:rsidRDefault="000A7E04" w:rsidP="00C22562">
            <w:pPr>
              <w:autoSpaceDE w:val="0"/>
              <w:autoSpaceDN w:val="0"/>
              <w:adjustRightInd w:val="0"/>
              <w:spacing w:after="0" w:line="360" w:lineRule="auto"/>
              <w:rPr>
                <w:rFonts w:ascii="Times New Roman" w:hAnsi="Times New Roman" w:cs="Times New Roman"/>
                <w:color w:val="000000"/>
                <w:sz w:val="24"/>
                <w:szCs w:val="24"/>
              </w:rPr>
            </w:pPr>
          </w:p>
        </w:tc>
        <w:tc>
          <w:tcPr>
            <w:tcW w:w="1106" w:type="pct"/>
            <w:tcBorders>
              <w:right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 xml:space="preserve">Between 31 to 40 </w:t>
            </w:r>
          </w:p>
        </w:tc>
        <w:tc>
          <w:tcPr>
            <w:tcW w:w="223" w:type="pct"/>
            <w:tcBorders>
              <w:left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82</w:t>
            </w:r>
          </w:p>
        </w:tc>
        <w:tc>
          <w:tcPr>
            <w:tcW w:w="549" w:type="pct"/>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42.9512</w:t>
            </w:r>
          </w:p>
        </w:tc>
        <w:tc>
          <w:tcPr>
            <w:tcW w:w="549" w:type="pct"/>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7.71867</w:t>
            </w:r>
          </w:p>
        </w:tc>
        <w:tc>
          <w:tcPr>
            <w:tcW w:w="1072" w:type="pct"/>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41.2552</w:t>
            </w:r>
          </w:p>
        </w:tc>
        <w:tc>
          <w:tcPr>
            <w:tcW w:w="1052" w:type="pct"/>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44.6472</w:t>
            </w:r>
          </w:p>
        </w:tc>
      </w:tr>
      <w:tr w:rsidR="000A7E04" w:rsidRPr="00C22562" w:rsidTr="00B27E86">
        <w:trPr>
          <w:cantSplit/>
        </w:trPr>
        <w:tc>
          <w:tcPr>
            <w:tcW w:w="449" w:type="pct"/>
            <w:vMerge/>
            <w:shd w:val="clear" w:color="auto" w:fill="FFFFFF"/>
            <w:vAlign w:val="center"/>
          </w:tcPr>
          <w:p w:rsidR="000A7E04" w:rsidRPr="00C22562" w:rsidRDefault="000A7E04" w:rsidP="00C22562">
            <w:pPr>
              <w:autoSpaceDE w:val="0"/>
              <w:autoSpaceDN w:val="0"/>
              <w:adjustRightInd w:val="0"/>
              <w:spacing w:after="0" w:line="360" w:lineRule="auto"/>
              <w:rPr>
                <w:rFonts w:ascii="Times New Roman" w:hAnsi="Times New Roman" w:cs="Times New Roman"/>
                <w:color w:val="000000"/>
                <w:sz w:val="24"/>
                <w:szCs w:val="24"/>
              </w:rPr>
            </w:pPr>
          </w:p>
        </w:tc>
        <w:tc>
          <w:tcPr>
            <w:tcW w:w="1106" w:type="pct"/>
            <w:tcBorders>
              <w:bottom w:val="single" w:sz="4" w:space="0" w:color="auto"/>
              <w:right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 xml:space="preserve">Between 41 to 50 </w:t>
            </w:r>
          </w:p>
        </w:tc>
        <w:tc>
          <w:tcPr>
            <w:tcW w:w="223" w:type="pct"/>
            <w:tcBorders>
              <w:left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31</w:t>
            </w:r>
          </w:p>
        </w:tc>
        <w:tc>
          <w:tcPr>
            <w:tcW w:w="549" w:type="pct"/>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41.8710</w:t>
            </w:r>
          </w:p>
        </w:tc>
        <w:tc>
          <w:tcPr>
            <w:tcW w:w="549" w:type="pct"/>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8.50389</w:t>
            </w:r>
          </w:p>
        </w:tc>
        <w:tc>
          <w:tcPr>
            <w:tcW w:w="1072" w:type="pct"/>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38.7517</w:t>
            </w:r>
          </w:p>
        </w:tc>
        <w:tc>
          <w:tcPr>
            <w:tcW w:w="1052" w:type="pct"/>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44.9902</w:t>
            </w:r>
          </w:p>
        </w:tc>
      </w:tr>
    </w:tbl>
    <w:p w:rsidR="00B27E86" w:rsidRPr="00C22562" w:rsidRDefault="00B27E86" w:rsidP="00C22562">
      <w:pPr>
        <w:spacing w:line="360" w:lineRule="auto"/>
        <w:rPr>
          <w:rFonts w:ascii="Times New Roman" w:eastAsia="Times New Roman" w:hAnsi="Times New Roman" w:cs="Times New Roman"/>
          <w:sz w:val="24"/>
          <w:szCs w:val="24"/>
        </w:rPr>
      </w:pPr>
      <w:r w:rsidRPr="00400233">
        <w:rPr>
          <w:rFonts w:ascii="Times New Roman" w:eastAsia="Times New Roman" w:hAnsi="Times New Roman" w:cs="Times New Roman"/>
          <w:color w:val="FF0000"/>
          <w:sz w:val="24"/>
          <w:szCs w:val="24"/>
          <w:rPrChange w:id="187" w:author="Windows User" w:date="2019-02-27T02:24:00Z">
            <w:rPr>
              <w:rFonts w:ascii="Times New Roman" w:eastAsia="Times New Roman" w:hAnsi="Times New Roman" w:cs="Times New Roman"/>
              <w:sz w:val="24"/>
              <w:szCs w:val="24"/>
            </w:rPr>
          </w:rPrChange>
        </w:rPr>
        <w:t>Note</w:t>
      </w:r>
      <w:ins w:id="188" w:author="Lenovo" w:date="2019-02-26T11:07:00Z">
        <w:r w:rsidR="00F074E3">
          <w:rPr>
            <w:rFonts w:ascii="Times New Roman" w:eastAsia="Times New Roman" w:hAnsi="Times New Roman" w:cs="Times New Roman"/>
            <w:sz w:val="24"/>
            <w:szCs w:val="24"/>
          </w:rPr>
          <w:t xml:space="preserve"> (</w:t>
        </w:r>
        <w:r w:rsidR="00F074E3" w:rsidRPr="00400233">
          <w:rPr>
            <w:rFonts w:ascii="Times New Roman" w:eastAsia="Times New Roman" w:hAnsi="Times New Roman" w:cs="Times New Roman"/>
            <w:color w:val="FF0000"/>
            <w:sz w:val="24"/>
            <w:szCs w:val="24"/>
            <w:rPrChange w:id="189" w:author="Windows User" w:date="2019-02-27T02:24:00Z">
              <w:rPr>
                <w:rFonts w:ascii="Times New Roman" w:eastAsia="Times New Roman" w:hAnsi="Times New Roman" w:cs="Times New Roman"/>
                <w:sz w:val="24"/>
                <w:szCs w:val="24"/>
              </w:rPr>
            </w:rPrChange>
          </w:rPr>
          <w:t>note word italic</w:t>
        </w:r>
        <w:r w:rsidR="00F074E3">
          <w:rPr>
            <w:rFonts w:ascii="Times New Roman" w:eastAsia="Times New Roman" w:hAnsi="Times New Roman" w:cs="Times New Roman"/>
            <w:sz w:val="24"/>
            <w:szCs w:val="24"/>
          </w:rPr>
          <w:t>)</w:t>
        </w:r>
      </w:ins>
      <w:r w:rsidRPr="00C22562">
        <w:rPr>
          <w:rFonts w:ascii="Times New Roman" w:eastAsia="Times New Roman" w:hAnsi="Times New Roman" w:cs="Times New Roman"/>
          <w:sz w:val="24"/>
          <w:szCs w:val="24"/>
        </w:rPr>
        <w:t>: GSDS= General Sleep Disturbance Scale</w:t>
      </w:r>
      <w:r w:rsidR="00337089">
        <w:rPr>
          <w:rFonts w:ascii="Times New Roman" w:eastAsia="Times New Roman" w:hAnsi="Times New Roman" w:cs="Times New Roman"/>
          <w:sz w:val="24"/>
          <w:szCs w:val="24"/>
        </w:rPr>
        <w:t xml:space="preserve">, </w:t>
      </w:r>
      <w:r w:rsidRPr="00C22562">
        <w:rPr>
          <w:rFonts w:ascii="Times New Roman" w:eastAsia="Times New Roman" w:hAnsi="Times New Roman" w:cs="Times New Roman"/>
          <w:sz w:val="24"/>
          <w:szCs w:val="24"/>
        </w:rPr>
        <w:t>SIAS= Social Interaction Anxiety Scale</w:t>
      </w:r>
      <w:r w:rsidR="00337089">
        <w:rPr>
          <w:rFonts w:ascii="Times New Roman" w:eastAsia="Times New Roman" w:hAnsi="Times New Roman" w:cs="Times New Roman"/>
          <w:sz w:val="24"/>
          <w:szCs w:val="24"/>
        </w:rPr>
        <w:t xml:space="preserve">, </w:t>
      </w:r>
      <w:r w:rsidRPr="00C22562">
        <w:rPr>
          <w:rFonts w:ascii="Times New Roman" w:eastAsia="Times New Roman" w:hAnsi="Times New Roman" w:cs="Times New Roman"/>
          <w:sz w:val="24"/>
          <w:szCs w:val="24"/>
        </w:rPr>
        <w:t>BSS= Body Shape Scale</w:t>
      </w:r>
    </w:p>
    <w:p w:rsidR="000A7E04" w:rsidRPr="00C22562" w:rsidRDefault="000A7E04" w:rsidP="00C22562">
      <w:pPr>
        <w:autoSpaceDE w:val="0"/>
        <w:autoSpaceDN w:val="0"/>
        <w:adjustRightInd w:val="0"/>
        <w:spacing w:after="0" w:line="360" w:lineRule="auto"/>
        <w:ind w:firstLine="720"/>
        <w:jc w:val="both"/>
        <w:rPr>
          <w:rFonts w:ascii="Times New Roman" w:hAnsi="Times New Roman" w:cs="Times New Roman"/>
          <w:sz w:val="24"/>
          <w:szCs w:val="24"/>
        </w:rPr>
      </w:pPr>
      <w:r w:rsidRPr="00C22562">
        <w:rPr>
          <w:rFonts w:ascii="Times New Roman" w:hAnsi="Times New Roman" w:cs="Times New Roman"/>
          <w:sz w:val="24"/>
          <w:szCs w:val="24"/>
        </w:rPr>
        <w:t xml:space="preserve">Table 6 </w:t>
      </w:r>
      <w:r w:rsidR="00072603" w:rsidRPr="00C22562">
        <w:rPr>
          <w:rFonts w:ascii="Times New Roman" w:hAnsi="Times New Roman" w:cs="Times New Roman"/>
          <w:sz w:val="24"/>
          <w:szCs w:val="24"/>
        </w:rPr>
        <w:t>showed</w:t>
      </w:r>
      <w:r w:rsidRPr="00C22562">
        <w:rPr>
          <w:rFonts w:ascii="Times New Roman" w:hAnsi="Times New Roman" w:cs="Times New Roman"/>
          <w:sz w:val="24"/>
          <w:szCs w:val="24"/>
        </w:rPr>
        <w:t xml:space="preserve"> the descriptive statistics of GSDS, BSS and SIAS for different age groups. We use three categories of age groups namely, between 20 to 30 years, between 31 to 40 years and between 41 to 50 years. Table shows the sample size (N) mean, standard deviation (SD) and 95% confidence interval lower and upper </w:t>
      </w:r>
      <w:r w:rsidR="00072603" w:rsidRPr="00C22562">
        <w:rPr>
          <w:rFonts w:ascii="Times New Roman" w:hAnsi="Times New Roman" w:cs="Times New Roman"/>
          <w:sz w:val="24"/>
          <w:szCs w:val="24"/>
        </w:rPr>
        <w:t>boundaries</w:t>
      </w:r>
      <w:r w:rsidRPr="00C22562">
        <w:rPr>
          <w:rFonts w:ascii="Times New Roman" w:hAnsi="Times New Roman" w:cs="Times New Roman"/>
          <w:sz w:val="24"/>
          <w:szCs w:val="24"/>
        </w:rPr>
        <w:t>. GSDS score higher among those respondents who have age between 20 to 30 years as well as no massive difference exist among age groups in GSDS. BSS score higher among those respondents who have age between 41 to 50 years. SIAS score approximately same among all age category and no massive difference exist here. Thus, mean score in all variable lies between 95% confidence interval bound</w:t>
      </w:r>
      <w:r w:rsidR="00072603" w:rsidRPr="00C22562">
        <w:rPr>
          <w:rFonts w:ascii="Times New Roman" w:hAnsi="Times New Roman" w:cs="Times New Roman"/>
          <w:sz w:val="24"/>
          <w:szCs w:val="24"/>
        </w:rPr>
        <w:t>arie</w:t>
      </w:r>
      <w:r w:rsidRPr="00C22562">
        <w:rPr>
          <w:rFonts w:ascii="Times New Roman" w:hAnsi="Times New Roman" w:cs="Times New Roman"/>
          <w:sz w:val="24"/>
          <w:szCs w:val="24"/>
        </w:rPr>
        <w:t>s.</w:t>
      </w:r>
    </w:p>
    <w:p w:rsidR="0098213A" w:rsidRDefault="0098213A" w:rsidP="00C22562">
      <w:pPr>
        <w:spacing w:line="360" w:lineRule="auto"/>
        <w:rPr>
          <w:rFonts w:ascii="Times New Roman" w:hAnsi="Times New Roman" w:cs="Times New Roman"/>
          <w:b/>
          <w:bCs/>
          <w:i/>
          <w:sz w:val="24"/>
          <w:szCs w:val="24"/>
        </w:rPr>
      </w:pPr>
    </w:p>
    <w:p w:rsidR="0098213A" w:rsidRDefault="0098213A" w:rsidP="00C22562">
      <w:pPr>
        <w:spacing w:line="360" w:lineRule="auto"/>
        <w:rPr>
          <w:rFonts w:ascii="Times New Roman" w:hAnsi="Times New Roman" w:cs="Times New Roman"/>
          <w:b/>
          <w:bCs/>
          <w:i/>
          <w:sz w:val="24"/>
          <w:szCs w:val="24"/>
        </w:rPr>
      </w:pPr>
    </w:p>
    <w:p w:rsidR="0098213A" w:rsidRDefault="0098213A" w:rsidP="00C22562">
      <w:pPr>
        <w:spacing w:line="360" w:lineRule="auto"/>
        <w:rPr>
          <w:rFonts w:ascii="Times New Roman" w:hAnsi="Times New Roman" w:cs="Times New Roman"/>
          <w:b/>
          <w:bCs/>
          <w:i/>
          <w:sz w:val="24"/>
          <w:szCs w:val="24"/>
        </w:rPr>
      </w:pPr>
    </w:p>
    <w:p w:rsidR="0098213A" w:rsidRDefault="0098213A" w:rsidP="00C22562">
      <w:pPr>
        <w:spacing w:line="360" w:lineRule="auto"/>
        <w:rPr>
          <w:rFonts w:ascii="Times New Roman" w:hAnsi="Times New Roman" w:cs="Times New Roman"/>
          <w:b/>
          <w:bCs/>
          <w:i/>
          <w:sz w:val="24"/>
          <w:szCs w:val="24"/>
        </w:rPr>
      </w:pPr>
    </w:p>
    <w:p w:rsidR="0098213A" w:rsidRDefault="0098213A" w:rsidP="00C22562">
      <w:pPr>
        <w:spacing w:line="360" w:lineRule="auto"/>
        <w:rPr>
          <w:rFonts w:ascii="Times New Roman" w:hAnsi="Times New Roman" w:cs="Times New Roman"/>
          <w:b/>
          <w:bCs/>
          <w:i/>
          <w:sz w:val="24"/>
          <w:szCs w:val="24"/>
        </w:rPr>
      </w:pPr>
    </w:p>
    <w:p w:rsidR="000A7E04" w:rsidRPr="00C22562" w:rsidRDefault="00337089" w:rsidP="00C22562">
      <w:pPr>
        <w:spacing w:line="360" w:lineRule="auto"/>
        <w:rPr>
          <w:rFonts w:ascii="Times New Roman" w:hAnsi="Times New Roman" w:cs="Times New Roman"/>
          <w:i/>
          <w:sz w:val="24"/>
          <w:szCs w:val="24"/>
        </w:rPr>
      </w:pPr>
      <w:r>
        <w:rPr>
          <w:rFonts w:ascii="Times New Roman" w:hAnsi="Times New Roman" w:cs="Times New Roman"/>
          <w:b/>
          <w:bCs/>
          <w:i/>
          <w:sz w:val="24"/>
          <w:szCs w:val="24"/>
        </w:rPr>
        <w:t xml:space="preserve">Table </w:t>
      </w:r>
      <w:r w:rsidR="000A7E04" w:rsidRPr="00C22562">
        <w:rPr>
          <w:rFonts w:ascii="Times New Roman" w:hAnsi="Times New Roman" w:cs="Times New Roman"/>
          <w:b/>
          <w:bCs/>
          <w:i/>
          <w:sz w:val="24"/>
          <w:szCs w:val="24"/>
        </w:rPr>
        <w:t>7</w:t>
      </w:r>
    </w:p>
    <w:p w:rsidR="000A7E04" w:rsidRPr="00C22562" w:rsidRDefault="000A7E04" w:rsidP="00C22562">
      <w:pPr>
        <w:spacing w:after="0" w:line="360" w:lineRule="auto"/>
        <w:rPr>
          <w:rFonts w:ascii="Times New Roman" w:hAnsi="Times New Roman" w:cs="Times New Roman"/>
          <w:i/>
          <w:sz w:val="24"/>
          <w:szCs w:val="24"/>
        </w:rPr>
      </w:pPr>
      <w:r w:rsidRPr="00C22562">
        <w:rPr>
          <w:rFonts w:ascii="Times New Roman" w:hAnsi="Times New Roman" w:cs="Times New Roman"/>
          <w:i/>
          <w:sz w:val="24"/>
          <w:szCs w:val="24"/>
        </w:rPr>
        <w:t>Analysis of variance (ANOVA) of GSDS, BSS and SIAS among age groups</w:t>
      </w:r>
    </w:p>
    <w:tbl>
      <w:tblPr>
        <w:tblW w:w="5000"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919"/>
        <w:gridCol w:w="2162"/>
        <w:gridCol w:w="2054"/>
        <w:gridCol w:w="601"/>
        <w:gridCol w:w="1745"/>
        <w:gridCol w:w="827"/>
        <w:gridCol w:w="1052"/>
      </w:tblGrid>
      <w:tr w:rsidR="000A7E04" w:rsidRPr="00C22562" w:rsidTr="000A7E04">
        <w:trPr>
          <w:cantSplit/>
        </w:trPr>
        <w:tc>
          <w:tcPr>
            <w:tcW w:w="1646" w:type="pct"/>
            <w:gridSpan w:val="2"/>
            <w:tcBorders>
              <w:top w:val="single" w:sz="4" w:space="0" w:color="auto"/>
              <w:bottom w:val="single" w:sz="4" w:space="0" w:color="auto"/>
            </w:tcBorders>
            <w:shd w:val="clear" w:color="auto" w:fill="FFFFFF"/>
          </w:tcPr>
          <w:p w:rsidR="000A7E04" w:rsidRPr="00C22562" w:rsidRDefault="000A7E04" w:rsidP="00C22562">
            <w:pPr>
              <w:autoSpaceDE w:val="0"/>
              <w:autoSpaceDN w:val="0"/>
              <w:adjustRightInd w:val="0"/>
              <w:spacing w:after="0" w:line="360" w:lineRule="auto"/>
              <w:rPr>
                <w:rFonts w:ascii="Times New Roman" w:hAnsi="Times New Roman" w:cs="Times New Roman"/>
                <w:sz w:val="24"/>
                <w:szCs w:val="24"/>
              </w:rPr>
            </w:pPr>
          </w:p>
        </w:tc>
        <w:tc>
          <w:tcPr>
            <w:tcW w:w="1097" w:type="pct"/>
            <w:tcBorders>
              <w:top w:val="single" w:sz="4" w:space="0" w:color="auto"/>
              <w:bottom w:val="single" w:sz="4" w:space="0" w:color="auto"/>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Sum of Squares</w:t>
            </w:r>
          </w:p>
        </w:tc>
        <w:tc>
          <w:tcPr>
            <w:tcW w:w="321" w:type="pct"/>
            <w:tcBorders>
              <w:top w:val="single" w:sz="4" w:space="0" w:color="auto"/>
              <w:bottom w:val="single" w:sz="4" w:space="0" w:color="auto"/>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df</w:t>
            </w:r>
          </w:p>
        </w:tc>
        <w:tc>
          <w:tcPr>
            <w:tcW w:w="932" w:type="pct"/>
            <w:tcBorders>
              <w:top w:val="single" w:sz="4" w:space="0" w:color="auto"/>
              <w:bottom w:val="single" w:sz="4" w:space="0" w:color="auto"/>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Mean Square</w:t>
            </w:r>
          </w:p>
        </w:tc>
        <w:tc>
          <w:tcPr>
            <w:tcW w:w="442" w:type="pct"/>
            <w:tcBorders>
              <w:top w:val="single" w:sz="4" w:space="0" w:color="auto"/>
              <w:bottom w:val="single" w:sz="4" w:space="0" w:color="auto"/>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F</w:t>
            </w:r>
          </w:p>
        </w:tc>
        <w:tc>
          <w:tcPr>
            <w:tcW w:w="562" w:type="pct"/>
            <w:tcBorders>
              <w:top w:val="single" w:sz="4" w:space="0" w:color="auto"/>
              <w:bottom w:val="single" w:sz="4" w:space="0" w:color="auto"/>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p-value</w:t>
            </w:r>
          </w:p>
        </w:tc>
      </w:tr>
      <w:tr w:rsidR="000A7E04" w:rsidRPr="00C22562" w:rsidTr="000A7E04">
        <w:trPr>
          <w:cantSplit/>
        </w:trPr>
        <w:tc>
          <w:tcPr>
            <w:tcW w:w="491" w:type="pct"/>
            <w:vMerge w:val="restart"/>
            <w:tcBorders>
              <w:top w:val="single" w:sz="4" w:space="0" w:color="auto"/>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GSDS</w:t>
            </w:r>
          </w:p>
        </w:tc>
        <w:tc>
          <w:tcPr>
            <w:tcW w:w="1155" w:type="pct"/>
            <w:tcBorders>
              <w:top w:val="single" w:sz="4" w:space="0" w:color="auto"/>
              <w:bottom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Between Groups</w:t>
            </w:r>
          </w:p>
        </w:tc>
        <w:tc>
          <w:tcPr>
            <w:tcW w:w="1097" w:type="pct"/>
            <w:tcBorders>
              <w:top w:val="single" w:sz="4" w:space="0" w:color="auto"/>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2.150</w:t>
            </w:r>
          </w:p>
        </w:tc>
        <w:tc>
          <w:tcPr>
            <w:tcW w:w="321" w:type="pct"/>
            <w:tcBorders>
              <w:top w:val="single" w:sz="4" w:space="0" w:color="auto"/>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w:t>
            </w:r>
          </w:p>
        </w:tc>
        <w:tc>
          <w:tcPr>
            <w:tcW w:w="932" w:type="pct"/>
            <w:tcBorders>
              <w:top w:val="single" w:sz="4" w:space="0" w:color="auto"/>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1.075</w:t>
            </w:r>
          </w:p>
        </w:tc>
        <w:tc>
          <w:tcPr>
            <w:tcW w:w="442" w:type="pct"/>
            <w:tcBorders>
              <w:top w:val="single" w:sz="4" w:space="0" w:color="auto"/>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2.096</w:t>
            </w:r>
          </w:p>
        </w:tc>
        <w:tc>
          <w:tcPr>
            <w:tcW w:w="562" w:type="pct"/>
            <w:tcBorders>
              <w:top w:val="single" w:sz="4" w:space="0" w:color="auto"/>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.126</w:t>
            </w:r>
          </w:p>
        </w:tc>
      </w:tr>
      <w:tr w:rsidR="000A7E04" w:rsidRPr="00C22562" w:rsidTr="000A7E04">
        <w:trPr>
          <w:cantSplit/>
        </w:trPr>
        <w:tc>
          <w:tcPr>
            <w:tcW w:w="491" w:type="pct"/>
            <w:vMerge/>
            <w:shd w:val="clear" w:color="auto" w:fill="FFFFFF"/>
            <w:vAlign w:val="center"/>
          </w:tcPr>
          <w:p w:rsidR="000A7E04" w:rsidRPr="00C22562" w:rsidRDefault="000A7E04" w:rsidP="00C22562">
            <w:pPr>
              <w:autoSpaceDE w:val="0"/>
              <w:autoSpaceDN w:val="0"/>
              <w:adjustRightInd w:val="0"/>
              <w:spacing w:after="0" w:line="360" w:lineRule="auto"/>
              <w:rPr>
                <w:rFonts w:ascii="Times New Roman" w:hAnsi="Times New Roman" w:cs="Times New Roman"/>
                <w:color w:val="000000"/>
                <w:sz w:val="24"/>
                <w:szCs w:val="24"/>
              </w:rPr>
            </w:pPr>
          </w:p>
        </w:tc>
        <w:tc>
          <w:tcPr>
            <w:tcW w:w="1155" w:type="pct"/>
            <w:tcBorders>
              <w:top w:val="nil"/>
              <w:bottom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Within Groups</w:t>
            </w:r>
          </w:p>
        </w:tc>
        <w:tc>
          <w:tcPr>
            <w:tcW w:w="1097"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106.672</w:t>
            </w:r>
          </w:p>
        </w:tc>
        <w:tc>
          <w:tcPr>
            <w:tcW w:w="321"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208</w:t>
            </w:r>
          </w:p>
        </w:tc>
        <w:tc>
          <w:tcPr>
            <w:tcW w:w="93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0.513</w:t>
            </w:r>
          </w:p>
        </w:tc>
        <w:tc>
          <w:tcPr>
            <w:tcW w:w="44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jc w:val="center"/>
              <w:rPr>
                <w:rFonts w:ascii="Times New Roman" w:hAnsi="Times New Roman" w:cs="Times New Roman"/>
                <w:sz w:val="24"/>
                <w:szCs w:val="24"/>
              </w:rPr>
            </w:pPr>
          </w:p>
        </w:tc>
        <w:tc>
          <w:tcPr>
            <w:tcW w:w="56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jc w:val="center"/>
              <w:rPr>
                <w:rFonts w:ascii="Times New Roman" w:hAnsi="Times New Roman" w:cs="Times New Roman"/>
                <w:sz w:val="24"/>
                <w:szCs w:val="24"/>
              </w:rPr>
            </w:pPr>
          </w:p>
        </w:tc>
      </w:tr>
      <w:tr w:rsidR="000A7E04" w:rsidRPr="00C22562" w:rsidTr="000A7E04">
        <w:trPr>
          <w:cantSplit/>
        </w:trPr>
        <w:tc>
          <w:tcPr>
            <w:tcW w:w="491" w:type="pct"/>
            <w:vMerge/>
            <w:shd w:val="clear" w:color="auto" w:fill="FFFFFF"/>
            <w:vAlign w:val="center"/>
          </w:tcPr>
          <w:p w:rsidR="000A7E04" w:rsidRPr="00C22562" w:rsidRDefault="000A7E04" w:rsidP="00C22562">
            <w:pPr>
              <w:autoSpaceDE w:val="0"/>
              <w:autoSpaceDN w:val="0"/>
              <w:adjustRightInd w:val="0"/>
              <w:spacing w:after="0" w:line="360" w:lineRule="auto"/>
              <w:rPr>
                <w:rFonts w:ascii="Times New Roman" w:hAnsi="Times New Roman" w:cs="Times New Roman"/>
                <w:sz w:val="24"/>
                <w:szCs w:val="24"/>
              </w:rPr>
            </w:pPr>
          </w:p>
        </w:tc>
        <w:tc>
          <w:tcPr>
            <w:tcW w:w="1155" w:type="pct"/>
            <w:tcBorders>
              <w:top w:val="nil"/>
              <w:bottom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Total</w:t>
            </w:r>
          </w:p>
        </w:tc>
        <w:tc>
          <w:tcPr>
            <w:tcW w:w="1097"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108.822</w:t>
            </w:r>
          </w:p>
        </w:tc>
        <w:tc>
          <w:tcPr>
            <w:tcW w:w="321"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210</w:t>
            </w:r>
          </w:p>
        </w:tc>
        <w:tc>
          <w:tcPr>
            <w:tcW w:w="93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jc w:val="center"/>
              <w:rPr>
                <w:rFonts w:ascii="Times New Roman" w:hAnsi="Times New Roman" w:cs="Times New Roman"/>
                <w:sz w:val="24"/>
                <w:szCs w:val="24"/>
              </w:rPr>
            </w:pPr>
          </w:p>
        </w:tc>
        <w:tc>
          <w:tcPr>
            <w:tcW w:w="44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jc w:val="center"/>
              <w:rPr>
                <w:rFonts w:ascii="Times New Roman" w:hAnsi="Times New Roman" w:cs="Times New Roman"/>
                <w:sz w:val="24"/>
                <w:szCs w:val="24"/>
              </w:rPr>
            </w:pPr>
          </w:p>
        </w:tc>
        <w:tc>
          <w:tcPr>
            <w:tcW w:w="56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jc w:val="center"/>
              <w:rPr>
                <w:rFonts w:ascii="Times New Roman" w:hAnsi="Times New Roman" w:cs="Times New Roman"/>
                <w:sz w:val="24"/>
                <w:szCs w:val="24"/>
              </w:rPr>
            </w:pPr>
          </w:p>
        </w:tc>
      </w:tr>
      <w:tr w:rsidR="000A7E04" w:rsidRPr="00C22562" w:rsidTr="000A7E04">
        <w:trPr>
          <w:cantSplit/>
        </w:trPr>
        <w:tc>
          <w:tcPr>
            <w:tcW w:w="491" w:type="pct"/>
            <w:vMerge w:val="restart"/>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BSS</w:t>
            </w:r>
          </w:p>
        </w:tc>
        <w:tc>
          <w:tcPr>
            <w:tcW w:w="1155" w:type="pct"/>
            <w:tcBorders>
              <w:top w:val="nil"/>
              <w:bottom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Between Groups</w:t>
            </w:r>
          </w:p>
        </w:tc>
        <w:tc>
          <w:tcPr>
            <w:tcW w:w="1097"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0.252</w:t>
            </w:r>
          </w:p>
        </w:tc>
        <w:tc>
          <w:tcPr>
            <w:tcW w:w="321"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w:t>
            </w:r>
          </w:p>
        </w:tc>
        <w:tc>
          <w:tcPr>
            <w:tcW w:w="93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0.126</w:t>
            </w:r>
          </w:p>
        </w:tc>
        <w:tc>
          <w:tcPr>
            <w:tcW w:w="44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0.569</w:t>
            </w:r>
          </w:p>
        </w:tc>
        <w:tc>
          <w:tcPr>
            <w:tcW w:w="56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.567</w:t>
            </w:r>
          </w:p>
        </w:tc>
      </w:tr>
      <w:tr w:rsidR="000A7E04" w:rsidRPr="00C22562" w:rsidTr="000A7E04">
        <w:trPr>
          <w:cantSplit/>
        </w:trPr>
        <w:tc>
          <w:tcPr>
            <w:tcW w:w="491" w:type="pct"/>
            <w:vMerge/>
            <w:shd w:val="clear" w:color="auto" w:fill="FFFFFF"/>
            <w:vAlign w:val="center"/>
          </w:tcPr>
          <w:p w:rsidR="000A7E04" w:rsidRPr="00C22562" w:rsidRDefault="000A7E04" w:rsidP="00C22562">
            <w:pPr>
              <w:autoSpaceDE w:val="0"/>
              <w:autoSpaceDN w:val="0"/>
              <w:adjustRightInd w:val="0"/>
              <w:spacing w:after="0" w:line="360" w:lineRule="auto"/>
              <w:rPr>
                <w:rFonts w:ascii="Times New Roman" w:hAnsi="Times New Roman" w:cs="Times New Roman"/>
                <w:color w:val="000000"/>
                <w:sz w:val="24"/>
                <w:szCs w:val="24"/>
              </w:rPr>
            </w:pPr>
          </w:p>
        </w:tc>
        <w:tc>
          <w:tcPr>
            <w:tcW w:w="1155" w:type="pct"/>
            <w:tcBorders>
              <w:top w:val="nil"/>
              <w:bottom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Within Groups</w:t>
            </w:r>
          </w:p>
        </w:tc>
        <w:tc>
          <w:tcPr>
            <w:tcW w:w="1097"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46.163</w:t>
            </w:r>
          </w:p>
        </w:tc>
        <w:tc>
          <w:tcPr>
            <w:tcW w:w="321"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208</w:t>
            </w:r>
          </w:p>
        </w:tc>
        <w:tc>
          <w:tcPr>
            <w:tcW w:w="93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0.222</w:t>
            </w:r>
          </w:p>
        </w:tc>
        <w:tc>
          <w:tcPr>
            <w:tcW w:w="44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jc w:val="center"/>
              <w:rPr>
                <w:rFonts w:ascii="Times New Roman" w:hAnsi="Times New Roman" w:cs="Times New Roman"/>
                <w:sz w:val="24"/>
                <w:szCs w:val="24"/>
              </w:rPr>
            </w:pPr>
          </w:p>
        </w:tc>
        <w:tc>
          <w:tcPr>
            <w:tcW w:w="56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jc w:val="center"/>
              <w:rPr>
                <w:rFonts w:ascii="Times New Roman" w:hAnsi="Times New Roman" w:cs="Times New Roman"/>
                <w:sz w:val="24"/>
                <w:szCs w:val="24"/>
              </w:rPr>
            </w:pPr>
          </w:p>
        </w:tc>
      </w:tr>
      <w:tr w:rsidR="000A7E04" w:rsidRPr="00C22562" w:rsidTr="000A7E04">
        <w:trPr>
          <w:cantSplit/>
        </w:trPr>
        <w:tc>
          <w:tcPr>
            <w:tcW w:w="491" w:type="pct"/>
            <w:vMerge/>
            <w:shd w:val="clear" w:color="auto" w:fill="FFFFFF"/>
            <w:vAlign w:val="center"/>
          </w:tcPr>
          <w:p w:rsidR="000A7E04" w:rsidRPr="00C22562" w:rsidRDefault="000A7E04" w:rsidP="00C22562">
            <w:pPr>
              <w:autoSpaceDE w:val="0"/>
              <w:autoSpaceDN w:val="0"/>
              <w:adjustRightInd w:val="0"/>
              <w:spacing w:after="0" w:line="360" w:lineRule="auto"/>
              <w:rPr>
                <w:rFonts w:ascii="Times New Roman" w:hAnsi="Times New Roman" w:cs="Times New Roman"/>
                <w:sz w:val="24"/>
                <w:szCs w:val="24"/>
              </w:rPr>
            </w:pPr>
          </w:p>
        </w:tc>
        <w:tc>
          <w:tcPr>
            <w:tcW w:w="1155" w:type="pct"/>
            <w:tcBorders>
              <w:top w:val="nil"/>
              <w:bottom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Total</w:t>
            </w:r>
          </w:p>
        </w:tc>
        <w:tc>
          <w:tcPr>
            <w:tcW w:w="1097"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46.415</w:t>
            </w:r>
          </w:p>
        </w:tc>
        <w:tc>
          <w:tcPr>
            <w:tcW w:w="321"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210</w:t>
            </w:r>
          </w:p>
        </w:tc>
        <w:tc>
          <w:tcPr>
            <w:tcW w:w="93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jc w:val="center"/>
              <w:rPr>
                <w:rFonts w:ascii="Times New Roman" w:hAnsi="Times New Roman" w:cs="Times New Roman"/>
                <w:sz w:val="24"/>
                <w:szCs w:val="24"/>
              </w:rPr>
            </w:pPr>
          </w:p>
        </w:tc>
        <w:tc>
          <w:tcPr>
            <w:tcW w:w="44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jc w:val="center"/>
              <w:rPr>
                <w:rFonts w:ascii="Times New Roman" w:hAnsi="Times New Roman" w:cs="Times New Roman"/>
                <w:sz w:val="24"/>
                <w:szCs w:val="24"/>
              </w:rPr>
            </w:pPr>
          </w:p>
        </w:tc>
        <w:tc>
          <w:tcPr>
            <w:tcW w:w="562" w:type="pct"/>
            <w:tcBorders>
              <w:top w:val="nil"/>
              <w:bottom w:val="nil"/>
            </w:tcBorders>
            <w:shd w:val="clear" w:color="auto" w:fill="FFFFFF"/>
          </w:tcPr>
          <w:p w:rsidR="000A7E04" w:rsidRPr="00C22562" w:rsidRDefault="000A7E04" w:rsidP="00C22562">
            <w:pPr>
              <w:autoSpaceDE w:val="0"/>
              <w:autoSpaceDN w:val="0"/>
              <w:adjustRightInd w:val="0"/>
              <w:spacing w:after="0" w:line="360" w:lineRule="auto"/>
              <w:jc w:val="center"/>
              <w:rPr>
                <w:rFonts w:ascii="Times New Roman" w:hAnsi="Times New Roman" w:cs="Times New Roman"/>
                <w:sz w:val="24"/>
                <w:szCs w:val="24"/>
              </w:rPr>
            </w:pPr>
          </w:p>
        </w:tc>
      </w:tr>
      <w:tr w:rsidR="000A7E04" w:rsidRPr="00C22562" w:rsidTr="000A7E04">
        <w:trPr>
          <w:cantSplit/>
        </w:trPr>
        <w:tc>
          <w:tcPr>
            <w:tcW w:w="491" w:type="pct"/>
            <w:vMerge w:val="restart"/>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SIAS</w:t>
            </w:r>
          </w:p>
        </w:tc>
        <w:tc>
          <w:tcPr>
            <w:tcW w:w="1155" w:type="pct"/>
            <w:tcBorders>
              <w:top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Between Groups</w:t>
            </w:r>
          </w:p>
        </w:tc>
        <w:tc>
          <w:tcPr>
            <w:tcW w:w="1097" w:type="pct"/>
            <w:tcBorders>
              <w:top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26.295</w:t>
            </w:r>
          </w:p>
        </w:tc>
        <w:tc>
          <w:tcPr>
            <w:tcW w:w="321" w:type="pct"/>
            <w:tcBorders>
              <w:top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w:t>
            </w:r>
          </w:p>
        </w:tc>
        <w:tc>
          <w:tcPr>
            <w:tcW w:w="932" w:type="pct"/>
            <w:tcBorders>
              <w:top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13.147</w:t>
            </w:r>
          </w:p>
        </w:tc>
        <w:tc>
          <w:tcPr>
            <w:tcW w:w="442" w:type="pct"/>
            <w:tcBorders>
              <w:top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0.186</w:t>
            </w:r>
          </w:p>
        </w:tc>
        <w:tc>
          <w:tcPr>
            <w:tcW w:w="562" w:type="pct"/>
            <w:tcBorders>
              <w:top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.831</w:t>
            </w:r>
          </w:p>
        </w:tc>
      </w:tr>
      <w:tr w:rsidR="000A7E04" w:rsidRPr="00C22562" w:rsidTr="000A7E04">
        <w:trPr>
          <w:cantSplit/>
        </w:trPr>
        <w:tc>
          <w:tcPr>
            <w:tcW w:w="491" w:type="pct"/>
            <w:vMerge/>
            <w:shd w:val="clear" w:color="auto" w:fill="FFFFFF"/>
            <w:vAlign w:val="center"/>
          </w:tcPr>
          <w:p w:rsidR="000A7E04" w:rsidRPr="00C22562" w:rsidRDefault="000A7E04" w:rsidP="00C22562">
            <w:pPr>
              <w:autoSpaceDE w:val="0"/>
              <w:autoSpaceDN w:val="0"/>
              <w:adjustRightInd w:val="0"/>
              <w:spacing w:after="0" w:line="360" w:lineRule="auto"/>
              <w:rPr>
                <w:rFonts w:ascii="Times New Roman" w:hAnsi="Times New Roman" w:cs="Times New Roman"/>
                <w:color w:val="000000"/>
                <w:sz w:val="24"/>
                <w:szCs w:val="24"/>
              </w:rPr>
            </w:pPr>
          </w:p>
        </w:tc>
        <w:tc>
          <w:tcPr>
            <w:tcW w:w="1155" w:type="pct"/>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Within Groups</w:t>
            </w:r>
          </w:p>
        </w:tc>
        <w:tc>
          <w:tcPr>
            <w:tcW w:w="1097" w:type="pct"/>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14740.483</w:t>
            </w:r>
          </w:p>
        </w:tc>
        <w:tc>
          <w:tcPr>
            <w:tcW w:w="321" w:type="pct"/>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208</w:t>
            </w:r>
          </w:p>
        </w:tc>
        <w:tc>
          <w:tcPr>
            <w:tcW w:w="932" w:type="pct"/>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70.868</w:t>
            </w:r>
          </w:p>
        </w:tc>
        <w:tc>
          <w:tcPr>
            <w:tcW w:w="442" w:type="pct"/>
            <w:shd w:val="clear" w:color="auto" w:fill="FFFFFF"/>
          </w:tcPr>
          <w:p w:rsidR="000A7E04" w:rsidRPr="00C22562" w:rsidRDefault="000A7E04" w:rsidP="00C22562">
            <w:pPr>
              <w:autoSpaceDE w:val="0"/>
              <w:autoSpaceDN w:val="0"/>
              <w:adjustRightInd w:val="0"/>
              <w:spacing w:after="0" w:line="360" w:lineRule="auto"/>
              <w:jc w:val="center"/>
              <w:rPr>
                <w:rFonts w:ascii="Times New Roman" w:hAnsi="Times New Roman" w:cs="Times New Roman"/>
                <w:sz w:val="24"/>
                <w:szCs w:val="24"/>
              </w:rPr>
            </w:pPr>
          </w:p>
        </w:tc>
        <w:tc>
          <w:tcPr>
            <w:tcW w:w="562" w:type="pct"/>
            <w:shd w:val="clear" w:color="auto" w:fill="FFFFFF"/>
          </w:tcPr>
          <w:p w:rsidR="000A7E04" w:rsidRPr="00C22562" w:rsidRDefault="000A7E04" w:rsidP="00C22562">
            <w:pPr>
              <w:autoSpaceDE w:val="0"/>
              <w:autoSpaceDN w:val="0"/>
              <w:adjustRightInd w:val="0"/>
              <w:spacing w:after="0" w:line="360" w:lineRule="auto"/>
              <w:jc w:val="center"/>
              <w:rPr>
                <w:rFonts w:ascii="Times New Roman" w:hAnsi="Times New Roman" w:cs="Times New Roman"/>
                <w:sz w:val="24"/>
                <w:szCs w:val="24"/>
              </w:rPr>
            </w:pPr>
          </w:p>
        </w:tc>
      </w:tr>
      <w:tr w:rsidR="000A7E04" w:rsidRPr="00C22562" w:rsidTr="000A7E04">
        <w:trPr>
          <w:cantSplit/>
        </w:trPr>
        <w:tc>
          <w:tcPr>
            <w:tcW w:w="491" w:type="pct"/>
            <w:vMerge/>
            <w:shd w:val="clear" w:color="auto" w:fill="FFFFFF"/>
            <w:vAlign w:val="center"/>
          </w:tcPr>
          <w:p w:rsidR="000A7E04" w:rsidRPr="00C22562" w:rsidRDefault="000A7E04" w:rsidP="00C22562">
            <w:pPr>
              <w:autoSpaceDE w:val="0"/>
              <w:autoSpaceDN w:val="0"/>
              <w:adjustRightInd w:val="0"/>
              <w:spacing w:after="0" w:line="360" w:lineRule="auto"/>
              <w:rPr>
                <w:rFonts w:ascii="Times New Roman" w:hAnsi="Times New Roman" w:cs="Times New Roman"/>
                <w:sz w:val="24"/>
                <w:szCs w:val="24"/>
              </w:rPr>
            </w:pPr>
          </w:p>
        </w:tc>
        <w:tc>
          <w:tcPr>
            <w:tcW w:w="1155" w:type="pct"/>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Total</w:t>
            </w:r>
          </w:p>
        </w:tc>
        <w:tc>
          <w:tcPr>
            <w:tcW w:w="1097" w:type="pct"/>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14766.777</w:t>
            </w:r>
          </w:p>
        </w:tc>
        <w:tc>
          <w:tcPr>
            <w:tcW w:w="321" w:type="pct"/>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210</w:t>
            </w:r>
          </w:p>
        </w:tc>
        <w:tc>
          <w:tcPr>
            <w:tcW w:w="932" w:type="pct"/>
            <w:shd w:val="clear" w:color="auto" w:fill="FFFFFF"/>
          </w:tcPr>
          <w:p w:rsidR="000A7E04" w:rsidRPr="00C22562" w:rsidRDefault="000A7E04" w:rsidP="00C22562">
            <w:pPr>
              <w:autoSpaceDE w:val="0"/>
              <w:autoSpaceDN w:val="0"/>
              <w:adjustRightInd w:val="0"/>
              <w:spacing w:after="0" w:line="360" w:lineRule="auto"/>
              <w:jc w:val="center"/>
              <w:rPr>
                <w:rFonts w:ascii="Times New Roman" w:hAnsi="Times New Roman" w:cs="Times New Roman"/>
                <w:sz w:val="24"/>
                <w:szCs w:val="24"/>
              </w:rPr>
            </w:pPr>
          </w:p>
        </w:tc>
        <w:tc>
          <w:tcPr>
            <w:tcW w:w="442" w:type="pct"/>
            <w:shd w:val="clear" w:color="auto" w:fill="FFFFFF"/>
          </w:tcPr>
          <w:p w:rsidR="000A7E04" w:rsidRPr="00C22562" w:rsidRDefault="000A7E04" w:rsidP="00C22562">
            <w:pPr>
              <w:autoSpaceDE w:val="0"/>
              <w:autoSpaceDN w:val="0"/>
              <w:adjustRightInd w:val="0"/>
              <w:spacing w:after="0" w:line="360" w:lineRule="auto"/>
              <w:jc w:val="center"/>
              <w:rPr>
                <w:rFonts w:ascii="Times New Roman" w:hAnsi="Times New Roman" w:cs="Times New Roman"/>
                <w:sz w:val="24"/>
                <w:szCs w:val="24"/>
              </w:rPr>
            </w:pPr>
          </w:p>
        </w:tc>
        <w:tc>
          <w:tcPr>
            <w:tcW w:w="562" w:type="pct"/>
            <w:shd w:val="clear" w:color="auto" w:fill="FFFFFF"/>
          </w:tcPr>
          <w:p w:rsidR="000A7E04" w:rsidRPr="00C22562" w:rsidRDefault="000A7E04" w:rsidP="00C22562">
            <w:pPr>
              <w:autoSpaceDE w:val="0"/>
              <w:autoSpaceDN w:val="0"/>
              <w:adjustRightInd w:val="0"/>
              <w:spacing w:after="0" w:line="360" w:lineRule="auto"/>
              <w:jc w:val="center"/>
              <w:rPr>
                <w:rFonts w:ascii="Times New Roman" w:hAnsi="Times New Roman" w:cs="Times New Roman"/>
                <w:sz w:val="24"/>
                <w:szCs w:val="24"/>
              </w:rPr>
            </w:pPr>
          </w:p>
        </w:tc>
      </w:tr>
    </w:tbl>
    <w:p w:rsidR="00B27E86" w:rsidRPr="00C22562" w:rsidRDefault="00B27E86" w:rsidP="00C22562">
      <w:pPr>
        <w:spacing w:line="360" w:lineRule="auto"/>
        <w:rPr>
          <w:rFonts w:ascii="Times New Roman" w:eastAsia="Times New Roman" w:hAnsi="Times New Roman" w:cs="Times New Roman"/>
          <w:sz w:val="24"/>
          <w:szCs w:val="24"/>
        </w:rPr>
      </w:pPr>
      <w:r w:rsidRPr="00400233">
        <w:rPr>
          <w:rFonts w:ascii="Times New Roman" w:eastAsia="Times New Roman" w:hAnsi="Times New Roman" w:cs="Times New Roman"/>
          <w:color w:val="FF0000"/>
          <w:sz w:val="24"/>
          <w:szCs w:val="24"/>
          <w:rPrChange w:id="190" w:author="Windows User" w:date="2019-02-27T02:24:00Z">
            <w:rPr>
              <w:rFonts w:ascii="Times New Roman" w:eastAsia="Times New Roman" w:hAnsi="Times New Roman" w:cs="Times New Roman"/>
              <w:sz w:val="24"/>
              <w:szCs w:val="24"/>
            </w:rPr>
          </w:rPrChange>
        </w:rPr>
        <w:t>Note</w:t>
      </w:r>
      <w:ins w:id="191" w:author="Lenovo" w:date="2019-02-26T11:09:00Z">
        <w:r w:rsidR="00F074E3" w:rsidRPr="00400233">
          <w:rPr>
            <w:rFonts w:ascii="Times New Roman" w:eastAsia="Times New Roman" w:hAnsi="Times New Roman" w:cs="Times New Roman"/>
            <w:color w:val="FF0000"/>
            <w:sz w:val="24"/>
            <w:szCs w:val="24"/>
            <w:rPrChange w:id="192" w:author="Windows User" w:date="2019-02-27T02:24:00Z">
              <w:rPr>
                <w:rFonts w:ascii="Times New Roman" w:eastAsia="Times New Roman" w:hAnsi="Times New Roman" w:cs="Times New Roman"/>
                <w:sz w:val="24"/>
                <w:szCs w:val="24"/>
              </w:rPr>
            </w:rPrChange>
          </w:rPr>
          <w:t>(italic)</w:t>
        </w:r>
      </w:ins>
      <w:r w:rsidRPr="00400233">
        <w:rPr>
          <w:rFonts w:ascii="Times New Roman" w:eastAsia="Times New Roman" w:hAnsi="Times New Roman" w:cs="Times New Roman"/>
          <w:color w:val="FF0000"/>
          <w:sz w:val="24"/>
          <w:szCs w:val="24"/>
          <w:rPrChange w:id="193" w:author="Windows User" w:date="2019-02-27T02:24:00Z">
            <w:rPr>
              <w:rFonts w:ascii="Times New Roman" w:eastAsia="Times New Roman" w:hAnsi="Times New Roman" w:cs="Times New Roman"/>
              <w:sz w:val="24"/>
              <w:szCs w:val="24"/>
            </w:rPr>
          </w:rPrChange>
        </w:rPr>
        <w:t>:</w:t>
      </w:r>
      <w:r w:rsidRPr="00C22562">
        <w:rPr>
          <w:rFonts w:ascii="Times New Roman" w:eastAsia="Times New Roman" w:hAnsi="Times New Roman" w:cs="Times New Roman"/>
          <w:sz w:val="24"/>
          <w:szCs w:val="24"/>
        </w:rPr>
        <w:t xml:space="preserve"> GSDS= General Sleep Disturbance Scale</w:t>
      </w:r>
      <w:r w:rsidR="00337089">
        <w:rPr>
          <w:rFonts w:ascii="Times New Roman" w:eastAsia="Times New Roman" w:hAnsi="Times New Roman" w:cs="Times New Roman"/>
          <w:sz w:val="24"/>
          <w:szCs w:val="24"/>
        </w:rPr>
        <w:t xml:space="preserve">, </w:t>
      </w:r>
      <w:r w:rsidRPr="00C22562">
        <w:rPr>
          <w:rFonts w:ascii="Times New Roman" w:eastAsia="Times New Roman" w:hAnsi="Times New Roman" w:cs="Times New Roman"/>
          <w:sz w:val="24"/>
          <w:szCs w:val="24"/>
        </w:rPr>
        <w:t>SIAS= Social Interaction Anxiety Scale</w:t>
      </w:r>
      <w:r w:rsidR="00337089">
        <w:rPr>
          <w:rFonts w:ascii="Times New Roman" w:eastAsia="Times New Roman" w:hAnsi="Times New Roman" w:cs="Times New Roman"/>
          <w:sz w:val="24"/>
          <w:szCs w:val="24"/>
        </w:rPr>
        <w:t>,</w:t>
      </w:r>
      <w:r w:rsidRPr="00C22562">
        <w:rPr>
          <w:rFonts w:ascii="Times New Roman" w:eastAsia="Times New Roman" w:hAnsi="Times New Roman" w:cs="Times New Roman"/>
          <w:sz w:val="24"/>
          <w:szCs w:val="24"/>
        </w:rPr>
        <w:tab/>
        <w:t>BSS= Body Shape Scale</w:t>
      </w:r>
    </w:p>
    <w:p w:rsidR="000A7E04" w:rsidRPr="00C22562" w:rsidRDefault="00337089" w:rsidP="00C22562">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tab/>
        <w:t xml:space="preserve">Table </w:t>
      </w:r>
      <w:r w:rsidR="000A7E04" w:rsidRPr="00C22562">
        <w:rPr>
          <w:rFonts w:ascii="Times New Roman" w:hAnsi="Times New Roman" w:cs="Times New Roman"/>
          <w:sz w:val="24"/>
          <w:szCs w:val="24"/>
        </w:rPr>
        <w:t>7 represent</w:t>
      </w:r>
      <w:r w:rsidR="00072603" w:rsidRPr="00C22562">
        <w:rPr>
          <w:rFonts w:ascii="Times New Roman" w:hAnsi="Times New Roman" w:cs="Times New Roman"/>
          <w:sz w:val="24"/>
          <w:szCs w:val="24"/>
        </w:rPr>
        <w:t>ed</w:t>
      </w:r>
      <w:r w:rsidR="000A7E04" w:rsidRPr="00C22562">
        <w:rPr>
          <w:rFonts w:ascii="Times New Roman" w:hAnsi="Times New Roman" w:cs="Times New Roman"/>
          <w:sz w:val="24"/>
          <w:szCs w:val="24"/>
        </w:rPr>
        <w:t xml:space="preserve"> the analysis of variance for GSDS, BSS and SIAS variables among age groups. In GSDS, no significan</w:t>
      </w:r>
      <w:r w:rsidR="00072603" w:rsidRPr="00C22562">
        <w:rPr>
          <w:rFonts w:ascii="Times New Roman" w:hAnsi="Times New Roman" w:cs="Times New Roman"/>
          <w:sz w:val="24"/>
          <w:szCs w:val="24"/>
        </w:rPr>
        <w:t>t</w:t>
      </w:r>
      <w:r w:rsidR="000A7E04" w:rsidRPr="00C22562">
        <w:rPr>
          <w:rFonts w:ascii="Times New Roman" w:hAnsi="Times New Roman" w:cs="Times New Roman"/>
          <w:sz w:val="24"/>
          <w:szCs w:val="24"/>
        </w:rPr>
        <w:t xml:space="preserve"> age difference foun</w:t>
      </w:r>
      <w:r>
        <w:rPr>
          <w:rFonts w:ascii="Times New Roman" w:hAnsi="Times New Roman" w:cs="Times New Roman"/>
          <w:sz w:val="24"/>
          <w:szCs w:val="24"/>
        </w:rPr>
        <w:t>d (F=2.096, p=0.126).</w:t>
      </w:r>
      <w:r w:rsidR="000A7E04" w:rsidRPr="00C22562">
        <w:rPr>
          <w:rFonts w:ascii="Times New Roman" w:hAnsi="Times New Roman" w:cs="Times New Roman"/>
          <w:sz w:val="24"/>
          <w:szCs w:val="24"/>
        </w:rPr>
        <w:t xml:space="preserve"> It means GSDS score is same in all age groups because p-value provides the evident against our hypothesis. Furthermore, in BSS, no significant age difference </w:t>
      </w:r>
      <w:r>
        <w:rPr>
          <w:rFonts w:ascii="Times New Roman" w:hAnsi="Times New Roman" w:cs="Times New Roman"/>
          <w:sz w:val="24"/>
          <w:szCs w:val="24"/>
        </w:rPr>
        <w:t xml:space="preserve">was </w:t>
      </w:r>
      <w:r w:rsidR="000A7E04" w:rsidRPr="00C22562">
        <w:rPr>
          <w:rFonts w:ascii="Times New Roman" w:hAnsi="Times New Roman" w:cs="Times New Roman"/>
          <w:sz w:val="24"/>
          <w:szCs w:val="24"/>
        </w:rPr>
        <w:t>foun</w:t>
      </w:r>
      <w:r>
        <w:rPr>
          <w:rFonts w:ascii="Times New Roman" w:hAnsi="Times New Roman" w:cs="Times New Roman"/>
          <w:sz w:val="24"/>
          <w:szCs w:val="24"/>
        </w:rPr>
        <w:t>d (F=0.569, p=0.567).</w:t>
      </w:r>
      <w:r w:rsidR="000A7E04" w:rsidRPr="00C22562">
        <w:rPr>
          <w:rFonts w:ascii="Times New Roman" w:hAnsi="Times New Roman" w:cs="Times New Roman"/>
          <w:sz w:val="24"/>
          <w:szCs w:val="24"/>
        </w:rPr>
        <w:t xml:space="preserve"> It means BSS score is same in all age groups because p-value provides the evident against our hypothesis. </w:t>
      </w:r>
      <w:r>
        <w:rPr>
          <w:rFonts w:ascii="Times New Roman" w:hAnsi="Times New Roman" w:cs="Times New Roman"/>
          <w:sz w:val="24"/>
          <w:szCs w:val="24"/>
        </w:rPr>
        <w:t xml:space="preserve">Finally, in SIAS variable </w:t>
      </w:r>
      <w:r w:rsidR="000A7E04" w:rsidRPr="00C22562">
        <w:rPr>
          <w:rFonts w:ascii="Times New Roman" w:hAnsi="Times New Roman" w:cs="Times New Roman"/>
          <w:sz w:val="24"/>
          <w:szCs w:val="24"/>
        </w:rPr>
        <w:t>no significa</w:t>
      </w:r>
      <w:r w:rsidR="0009685D" w:rsidRPr="00C22562">
        <w:rPr>
          <w:rFonts w:ascii="Times New Roman" w:hAnsi="Times New Roman" w:cs="Times New Roman"/>
          <w:sz w:val="24"/>
          <w:szCs w:val="24"/>
        </w:rPr>
        <w:t>n</w:t>
      </w:r>
      <w:r>
        <w:rPr>
          <w:rFonts w:ascii="Times New Roman" w:hAnsi="Times New Roman" w:cs="Times New Roman"/>
          <w:sz w:val="24"/>
          <w:szCs w:val="24"/>
        </w:rPr>
        <w:t xml:space="preserve">t difference was </w:t>
      </w:r>
      <w:r w:rsidR="000A7E04" w:rsidRPr="00C22562">
        <w:rPr>
          <w:rFonts w:ascii="Times New Roman" w:hAnsi="Times New Roman" w:cs="Times New Roman"/>
          <w:sz w:val="24"/>
          <w:szCs w:val="24"/>
        </w:rPr>
        <w:t>found</w:t>
      </w:r>
      <w:r>
        <w:rPr>
          <w:rFonts w:ascii="Times New Roman" w:hAnsi="Times New Roman" w:cs="Times New Roman"/>
          <w:sz w:val="24"/>
          <w:szCs w:val="24"/>
        </w:rPr>
        <w:t xml:space="preserve"> (F=0.186, p=0.831).</w:t>
      </w:r>
      <w:r w:rsidR="000A7E04" w:rsidRPr="00C22562">
        <w:rPr>
          <w:rFonts w:ascii="Times New Roman" w:hAnsi="Times New Roman" w:cs="Times New Roman"/>
          <w:sz w:val="24"/>
          <w:szCs w:val="24"/>
        </w:rPr>
        <w:t xml:space="preserve"> It means SIAS score is same in all age groups because p-value provides the evident against our hypothesis. Thus, we conclude that this study provide the evidence</w:t>
      </w:r>
      <w:r w:rsidR="00072603" w:rsidRPr="00C22562">
        <w:rPr>
          <w:rFonts w:ascii="Times New Roman" w:hAnsi="Times New Roman" w:cs="Times New Roman"/>
          <w:sz w:val="24"/>
          <w:szCs w:val="24"/>
        </w:rPr>
        <w:t xml:space="preserve"> for</w:t>
      </w:r>
      <w:r w:rsidR="000A7E04" w:rsidRPr="00C22562">
        <w:rPr>
          <w:rFonts w:ascii="Times New Roman" w:hAnsi="Times New Roman" w:cs="Times New Roman"/>
          <w:sz w:val="24"/>
          <w:szCs w:val="24"/>
        </w:rPr>
        <w:t xml:space="preserve"> significant</w:t>
      </w:r>
      <w:r>
        <w:rPr>
          <w:rFonts w:ascii="Times New Roman" w:hAnsi="Times New Roman" w:cs="Times New Roman"/>
          <w:sz w:val="24"/>
          <w:szCs w:val="24"/>
        </w:rPr>
        <w:t xml:space="preserve"> </w:t>
      </w:r>
      <w:r w:rsidR="000A7E04" w:rsidRPr="00C22562">
        <w:rPr>
          <w:rFonts w:ascii="Times New Roman" w:hAnsi="Times New Roman" w:cs="Times New Roman"/>
          <w:sz w:val="24"/>
          <w:szCs w:val="24"/>
        </w:rPr>
        <w:t xml:space="preserve">age groups difference exist in GSDS, BSS and SIAS scale. Therefore, the effect of GSDS, BSS and SIAS is same in all categories of age. </w:t>
      </w:r>
    </w:p>
    <w:p w:rsidR="000A7E04" w:rsidRPr="00C22562" w:rsidRDefault="000A7E04" w:rsidP="00C22562">
      <w:pPr>
        <w:spacing w:line="360" w:lineRule="auto"/>
        <w:rPr>
          <w:rFonts w:ascii="Times New Roman" w:hAnsi="Times New Roman" w:cs="Times New Roman"/>
          <w:sz w:val="24"/>
          <w:szCs w:val="24"/>
        </w:rPr>
      </w:pPr>
    </w:p>
    <w:p w:rsidR="000A7E04" w:rsidRPr="00C22562" w:rsidRDefault="000A7E04" w:rsidP="00C22562">
      <w:pPr>
        <w:spacing w:line="360" w:lineRule="auto"/>
        <w:rPr>
          <w:rFonts w:ascii="Times New Roman" w:hAnsi="Times New Roman" w:cs="Times New Roman"/>
          <w:sz w:val="24"/>
          <w:szCs w:val="24"/>
        </w:rPr>
      </w:pPr>
      <w:r w:rsidRPr="00C22562">
        <w:rPr>
          <w:rFonts w:ascii="Times New Roman" w:hAnsi="Times New Roman" w:cs="Times New Roman"/>
          <w:noProof/>
          <w:sz w:val="24"/>
          <w:szCs w:val="24"/>
        </w:rPr>
        <w:lastRenderedPageBreak/>
        <w:drawing>
          <wp:inline distT="0" distB="0" distL="0" distR="0">
            <wp:extent cx="5032161" cy="3621974"/>
            <wp:effectExtent l="0" t="0" r="0" b="0"/>
            <wp:docPr id="1" name="Picture 1" descr="C:\Users\Muhammad Qasim\Downloads\Mode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mad Qasim\Downloads\Model-I.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2222"/>
                    <a:stretch/>
                  </pic:blipFill>
                  <pic:spPr bwMode="auto">
                    <a:xfrm>
                      <a:off x="0" y="0"/>
                      <a:ext cx="5031025" cy="3621156"/>
                    </a:xfrm>
                    <a:prstGeom prst="rect">
                      <a:avLst/>
                    </a:prstGeom>
                    <a:noFill/>
                    <a:ln>
                      <a:noFill/>
                    </a:ln>
                    <a:extLst>
                      <a:ext uri="{53640926-AAD7-44D8-BBD7-CCE9431645EC}">
                        <a14:shadowObscured xmlns:a14="http://schemas.microsoft.com/office/drawing/2010/main"/>
                      </a:ext>
                    </a:extLst>
                  </pic:spPr>
                </pic:pic>
              </a:graphicData>
            </a:graphic>
          </wp:inline>
        </w:drawing>
      </w:r>
    </w:p>
    <w:p w:rsidR="000A7E04" w:rsidRPr="00C22562" w:rsidRDefault="00337089" w:rsidP="00C2256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0A7E04" w:rsidRPr="00C22562">
        <w:rPr>
          <w:rFonts w:ascii="Times New Roman" w:hAnsi="Times New Roman" w:cs="Times New Roman"/>
          <w:sz w:val="24"/>
          <w:szCs w:val="24"/>
        </w:rPr>
        <w:t>1: General Model-I for Mediation of Body Shape</w:t>
      </w:r>
    </w:p>
    <w:p w:rsidR="000A7E04" w:rsidRPr="00C22562" w:rsidRDefault="00337089" w:rsidP="00C2256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Figure </w:t>
      </w:r>
      <w:r w:rsidR="000A7E04" w:rsidRPr="00C22562">
        <w:rPr>
          <w:rFonts w:ascii="Times New Roman" w:hAnsi="Times New Roman" w:cs="Times New Roman"/>
          <w:sz w:val="24"/>
          <w:szCs w:val="24"/>
        </w:rPr>
        <w:t>1 represent</w:t>
      </w:r>
      <w:r w:rsidR="00072603" w:rsidRPr="00C22562">
        <w:rPr>
          <w:rFonts w:ascii="Times New Roman" w:hAnsi="Times New Roman" w:cs="Times New Roman"/>
          <w:sz w:val="24"/>
          <w:szCs w:val="24"/>
        </w:rPr>
        <w:t>ed</w:t>
      </w:r>
      <w:r w:rsidR="000A7E04" w:rsidRPr="00C22562">
        <w:rPr>
          <w:rFonts w:ascii="Times New Roman" w:hAnsi="Times New Roman" w:cs="Times New Roman"/>
          <w:sz w:val="24"/>
          <w:szCs w:val="24"/>
        </w:rPr>
        <w:t xml:space="preserve"> the conceptual model of</w:t>
      </w:r>
      <w:r>
        <w:rPr>
          <w:rFonts w:ascii="Times New Roman" w:hAnsi="Times New Roman" w:cs="Times New Roman"/>
          <w:sz w:val="24"/>
          <w:szCs w:val="24"/>
        </w:rPr>
        <w:t xml:space="preserve"> </w:t>
      </w:r>
      <w:r w:rsidR="000A7E04" w:rsidRPr="00C22562">
        <w:rPr>
          <w:rFonts w:ascii="Times New Roman" w:hAnsi="Times New Roman" w:cs="Times New Roman"/>
          <w:sz w:val="24"/>
          <w:szCs w:val="24"/>
        </w:rPr>
        <w:t>study in which body shape scale (BSS) play</w:t>
      </w:r>
      <w:r w:rsidR="00072603" w:rsidRPr="00C22562">
        <w:rPr>
          <w:rFonts w:ascii="Times New Roman" w:hAnsi="Times New Roman" w:cs="Times New Roman"/>
          <w:sz w:val="24"/>
          <w:szCs w:val="24"/>
        </w:rPr>
        <w:t>ed</w:t>
      </w:r>
      <w:r w:rsidR="000A7E04" w:rsidRPr="00C22562">
        <w:rPr>
          <w:rFonts w:ascii="Times New Roman" w:hAnsi="Times New Roman" w:cs="Times New Roman"/>
          <w:sz w:val="24"/>
          <w:szCs w:val="24"/>
        </w:rPr>
        <w:t xml:space="preserve"> as mediating role, social interaction anxiety scale (SIAS) used as predictor and general sleep disturbance scale (GSDS) used as dependent variable. This path coefficient anal</w:t>
      </w:r>
      <w:r w:rsidR="00072603" w:rsidRPr="00C22562">
        <w:rPr>
          <w:rFonts w:ascii="Times New Roman" w:hAnsi="Times New Roman" w:cs="Times New Roman"/>
          <w:sz w:val="24"/>
          <w:szCs w:val="24"/>
        </w:rPr>
        <w:t xml:space="preserve">yzed </w:t>
      </w:r>
      <w:r w:rsidR="000A7E04" w:rsidRPr="00C22562">
        <w:rPr>
          <w:rFonts w:ascii="Times New Roman" w:hAnsi="Times New Roman" w:cs="Times New Roman"/>
          <w:sz w:val="24"/>
          <w:szCs w:val="24"/>
        </w:rPr>
        <w:t>through Smart PLS-SEM software. SIAS has</w:t>
      </w:r>
      <w:r w:rsidR="00072603" w:rsidRPr="00C22562">
        <w:rPr>
          <w:rFonts w:ascii="Times New Roman" w:hAnsi="Times New Roman" w:cs="Times New Roman"/>
          <w:sz w:val="24"/>
          <w:szCs w:val="24"/>
        </w:rPr>
        <w:t xml:space="preserve"> showed</w:t>
      </w:r>
      <w:r w:rsidR="000A7E04" w:rsidRPr="00C22562">
        <w:rPr>
          <w:rFonts w:ascii="Times New Roman" w:hAnsi="Times New Roman" w:cs="Times New Roman"/>
          <w:sz w:val="24"/>
          <w:szCs w:val="24"/>
        </w:rPr>
        <w:t xml:space="preserve"> positive impact (0.370) on BSS, BSS has</w:t>
      </w:r>
      <w:r w:rsidR="00072603" w:rsidRPr="00C22562">
        <w:rPr>
          <w:rFonts w:ascii="Times New Roman" w:hAnsi="Times New Roman" w:cs="Times New Roman"/>
          <w:sz w:val="24"/>
          <w:szCs w:val="24"/>
        </w:rPr>
        <w:t xml:space="preserve"> showed</w:t>
      </w:r>
      <w:r w:rsidR="000A7E04" w:rsidRPr="00C22562">
        <w:rPr>
          <w:rFonts w:ascii="Times New Roman" w:hAnsi="Times New Roman" w:cs="Times New Roman"/>
          <w:sz w:val="24"/>
          <w:szCs w:val="24"/>
        </w:rPr>
        <w:t xml:space="preserve"> positive impact (0.260) on GSDS. SIAS has</w:t>
      </w:r>
      <w:r w:rsidR="00072603" w:rsidRPr="00C22562">
        <w:rPr>
          <w:rFonts w:ascii="Times New Roman" w:hAnsi="Times New Roman" w:cs="Times New Roman"/>
          <w:sz w:val="24"/>
          <w:szCs w:val="24"/>
        </w:rPr>
        <w:t xml:space="preserve"> showed</w:t>
      </w:r>
      <w:r w:rsidR="000A7E04" w:rsidRPr="00C22562">
        <w:rPr>
          <w:rFonts w:ascii="Times New Roman" w:hAnsi="Times New Roman" w:cs="Times New Roman"/>
          <w:sz w:val="24"/>
          <w:szCs w:val="24"/>
        </w:rPr>
        <w:t xml:space="preserve"> direct positive impact (0.285) on GSDS. When SIAS is used direct</w:t>
      </w:r>
      <w:r w:rsidR="00072603" w:rsidRPr="00C22562">
        <w:rPr>
          <w:rFonts w:ascii="Times New Roman" w:hAnsi="Times New Roman" w:cs="Times New Roman"/>
          <w:sz w:val="24"/>
          <w:szCs w:val="24"/>
        </w:rPr>
        <w:t>ly as a</w:t>
      </w:r>
      <w:r w:rsidR="000A7E04" w:rsidRPr="00C22562">
        <w:rPr>
          <w:rFonts w:ascii="Times New Roman" w:hAnsi="Times New Roman" w:cs="Times New Roman"/>
          <w:sz w:val="24"/>
          <w:szCs w:val="24"/>
        </w:rPr>
        <w:t xml:space="preserve"> predicator variable on GSDS </w:t>
      </w:r>
      <w:r w:rsidR="00072603" w:rsidRPr="00C22562">
        <w:rPr>
          <w:rFonts w:ascii="Times New Roman" w:hAnsi="Times New Roman" w:cs="Times New Roman"/>
          <w:sz w:val="24"/>
          <w:szCs w:val="24"/>
        </w:rPr>
        <w:t>with</w:t>
      </w:r>
      <w:r w:rsidR="000A7E04" w:rsidRPr="00C22562">
        <w:rPr>
          <w:rFonts w:ascii="Times New Roman" w:hAnsi="Times New Roman" w:cs="Times New Roman"/>
          <w:sz w:val="24"/>
          <w:szCs w:val="24"/>
        </w:rPr>
        <w:t xml:space="preserve"> coefficient of determination</w:t>
      </w:r>
      <w:r>
        <w:rPr>
          <w:rFonts w:ascii="Times New Roman" w:hAnsi="Times New Roman" w:cs="Times New Roman"/>
          <w:sz w:val="24"/>
          <w:szCs w:val="24"/>
        </w:rPr>
        <w:t xml:space="preserve"> (R</w:t>
      </w:r>
      <w:r w:rsidRPr="00337089">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0.204).</w:t>
      </w:r>
      <w:r w:rsidR="000A7E04" w:rsidRPr="00C22562">
        <w:rPr>
          <w:rFonts w:ascii="Times New Roman" w:hAnsi="Times New Roman" w:cs="Times New Roman"/>
          <w:sz w:val="24"/>
          <w:szCs w:val="24"/>
        </w:rPr>
        <w:t xml:space="preserve"> When SIAS is used as indirect via mediating </w:t>
      </w:r>
      <w:r w:rsidR="00072603" w:rsidRPr="00C22562">
        <w:rPr>
          <w:rFonts w:ascii="Times New Roman" w:hAnsi="Times New Roman" w:cs="Times New Roman"/>
          <w:sz w:val="24"/>
          <w:szCs w:val="24"/>
        </w:rPr>
        <w:t xml:space="preserve">with </w:t>
      </w:r>
      <w:r w:rsidR="000A7E04" w:rsidRPr="00C22562">
        <w:rPr>
          <w:rFonts w:ascii="Times New Roman" w:hAnsi="Times New Roman" w:cs="Times New Roman"/>
          <w:sz w:val="24"/>
          <w:szCs w:val="24"/>
        </w:rPr>
        <w:t>coefficient of determination</w:t>
      </w:r>
      <w:r>
        <w:rPr>
          <w:rFonts w:ascii="Times New Roman" w:hAnsi="Times New Roman" w:cs="Times New Roman"/>
          <w:sz w:val="24"/>
          <w:szCs w:val="24"/>
        </w:rPr>
        <w:t xml:space="preserve"> (R</w:t>
      </w:r>
      <w:r w:rsidRPr="00337089">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0.</w:t>
      </w:r>
      <w:r w:rsidR="00E12623">
        <w:rPr>
          <w:rFonts w:ascii="Times New Roman" w:hAnsi="Times New Roman" w:cs="Times New Roman"/>
          <w:sz w:val="24"/>
          <w:szCs w:val="24"/>
        </w:rPr>
        <w:t>137</w:t>
      </w:r>
      <w:r>
        <w:rPr>
          <w:rFonts w:ascii="Times New Roman" w:hAnsi="Times New Roman" w:cs="Times New Roman"/>
          <w:sz w:val="24"/>
          <w:szCs w:val="24"/>
        </w:rPr>
        <w:t>)</w:t>
      </w:r>
      <w:r w:rsidR="00E12623">
        <w:rPr>
          <w:rFonts w:ascii="Times New Roman" w:hAnsi="Times New Roman" w:cs="Times New Roman"/>
          <w:sz w:val="24"/>
          <w:szCs w:val="24"/>
        </w:rPr>
        <w:t>.</w:t>
      </w:r>
    </w:p>
    <w:p w:rsidR="000A7E04" w:rsidRPr="00C22562" w:rsidRDefault="000A7E04" w:rsidP="00C22562">
      <w:pPr>
        <w:spacing w:line="360" w:lineRule="auto"/>
        <w:rPr>
          <w:rFonts w:ascii="Times New Roman" w:hAnsi="Times New Roman" w:cs="Times New Roman"/>
          <w:noProof/>
          <w:sz w:val="24"/>
          <w:szCs w:val="24"/>
        </w:rPr>
      </w:pPr>
    </w:p>
    <w:p w:rsidR="000A7E04" w:rsidRPr="00C22562" w:rsidRDefault="000A7E04" w:rsidP="00C22562">
      <w:pPr>
        <w:spacing w:line="360" w:lineRule="auto"/>
        <w:rPr>
          <w:rFonts w:ascii="Times New Roman" w:hAnsi="Times New Roman" w:cs="Times New Roman"/>
          <w:sz w:val="24"/>
          <w:szCs w:val="24"/>
        </w:rPr>
      </w:pPr>
      <w:r w:rsidRPr="00C22562">
        <w:rPr>
          <w:rFonts w:ascii="Times New Roman" w:hAnsi="Times New Roman" w:cs="Times New Roman"/>
          <w:noProof/>
          <w:sz w:val="24"/>
          <w:szCs w:val="24"/>
        </w:rPr>
        <w:lastRenderedPageBreak/>
        <w:drawing>
          <wp:inline distT="0" distB="0" distL="0" distR="0">
            <wp:extent cx="4996535" cy="3621974"/>
            <wp:effectExtent l="0" t="0" r="0" b="0"/>
            <wp:docPr id="3" name="Picture 3" descr="C:\Users\Muhammad Qasim\Downloads\Model-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hammad Qasim\Downloads\Model-II.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2843"/>
                    <a:stretch/>
                  </pic:blipFill>
                  <pic:spPr bwMode="auto">
                    <a:xfrm>
                      <a:off x="0" y="0"/>
                      <a:ext cx="4995407" cy="3621156"/>
                    </a:xfrm>
                    <a:prstGeom prst="rect">
                      <a:avLst/>
                    </a:prstGeom>
                    <a:noFill/>
                    <a:ln>
                      <a:noFill/>
                    </a:ln>
                    <a:extLst>
                      <a:ext uri="{53640926-AAD7-44D8-BBD7-CCE9431645EC}">
                        <a14:shadowObscured xmlns:a14="http://schemas.microsoft.com/office/drawing/2010/main"/>
                      </a:ext>
                    </a:extLst>
                  </pic:spPr>
                </pic:pic>
              </a:graphicData>
            </a:graphic>
          </wp:inline>
        </w:drawing>
      </w:r>
    </w:p>
    <w:p w:rsidR="001D2514" w:rsidRPr="00C22562" w:rsidRDefault="00E12623" w:rsidP="00C2256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0A7E04" w:rsidRPr="00C22562">
        <w:rPr>
          <w:rFonts w:ascii="Times New Roman" w:hAnsi="Times New Roman" w:cs="Times New Roman"/>
          <w:sz w:val="24"/>
          <w:szCs w:val="24"/>
        </w:rPr>
        <w:t>2: Bootstrapping Model-II for Mediation of Body Shape scale</w:t>
      </w:r>
    </w:p>
    <w:p w:rsidR="000A7E04" w:rsidRPr="00C22562" w:rsidRDefault="00E12623" w:rsidP="00E1262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0A7E04" w:rsidRPr="00C22562">
        <w:rPr>
          <w:rFonts w:ascii="Times New Roman" w:hAnsi="Times New Roman" w:cs="Times New Roman"/>
          <w:sz w:val="24"/>
          <w:szCs w:val="24"/>
        </w:rPr>
        <w:t>2 display</w:t>
      </w:r>
      <w:r w:rsidR="001D2514" w:rsidRPr="00C22562">
        <w:rPr>
          <w:rFonts w:ascii="Times New Roman" w:hAnsi="Times New Roman" w:cs="Times New Roman"/>
          <w:sz w:val="24"/>
          <w:szCs w:val="24"/>
        </w:rPr>
        <w:t>ed</w:t>
      </w:r>
      <w:r w:rsidR="000A7E04" w:rsidRPr="00C22562">
        <w:rPr>
          <w:rFonts w:ascii="Times New Roman" w:hAnsi="Times New Roman" w:cs="Times New Roman"/>
          <w:sz w:val="24"/>
          <w:szCs w:val="24"/>
        </w:rPr>
        <w:t xml:space="preserve"> the Bootstrapping Model-II for Mediation of Body Shape scale. In </w:t>
      </w:r>
      <w:r w:rsidR="001D2514" w:rsidRPr="00C22562">
        <w:rPr>
          <w:rFonts w:ascii="Times New Roman" w:hAnsi="Times New Roman" w:cs="Times New Roman"/>
          <w:sz w:val="24"/>
          <w:szCs w:val="24"/>
        </w:rPr>
        <w:t xml:space="preserve">which </w:t>
      </w:r>
      <w:r w:rsidR="000A7E04" w:rsidRPr="00C22562">
        <w:rPr>
          <w:rFonts w:ascii="Times New Roman" w:hAnsi="Times New Roman" w:cs="Times New Roman"/>
          <w:sz w:val="24"/>
          <w:szCs w:val="24"/>
        </w:rPr>
        <w:t>path coefficients and p-value</w:t>
      </w:r>
      <w:r w:rsidR="001D2514" w:rsidRPr="00C22562">
        <w:rPr>
          <w:rFonts w:ascii="Times New Roman" w:hAnsi="Times New Roman" w:cs="Times New Roman"/>
          <w:sz w:val="24"/>
          <w:szCs w:val="24"/>
        </w:rPr>
        <w:t xml:space="preserve"> are</w:t>
      </w:r>
      <w:r w:rsidR="000A7E04" w:rsidRPr="00C22562">
        <w:rPr>
          <w:rFonts w:ascii="Times New Roman" w:hAnsi="Times New Roman" w:cs="Times New Roman"/>
          <w:sz w:val="24"/>
          <w:szCs w:val="24"/>
        </w:rPr>
        <w:t xml:space="preserve"> display</w:t>
      </w:r>
      <w:r w:rsidR="001D2514" w:rsidRPr="00C22562">
        <w:rPr>
          <w:rFonts w:ascii="Times New Roman" w:hAnsi="Times New Roman" w:cs="Times New Roman"/>
          <w:sz w:val="24"/>
          <w:szCs w:val="24"/>
        </w:rPr>
        <w:t>ed</w:t>
      </w:r>
      <w:r w:rsidR="000A7E04" w:rsidRPr="00C22562">
        <w:rPr>
          <w:rFonts w:ascii="Times New Roman" w:hAnsi="Times New Roman" w:cs="Times New Roman"/>
          <w:sz w:val="24"/>
          <w:szCs w:val="24"/>
        </w:rPr>
        <w:t xml:space="preserve">, p-value </w:t>
      </w:r>
      <w:r w:rsidR="001D2514" w:rsidRPr="00C22562">
        <w:rPr>
          <w:rFonts w:ascii="Times New Roman" w:hAnsi="Times New Roman" w:cs="Times New Roman"/>
          <w:sz w:val="24"/>
          <w:szCs w:val="24"/>
        </w:rPr>
        <w:t>showed</w:t>
      </w:r>
      <w:r w:rsidR="000A7E04" w:rsidRPr="00C22562">
        <w:rPr>
          <w:rFonts w:ascii="Times New Roman" w:hAnsi="Times New Roman" w:cs="Times New Roman"/>
          <w:sz w:val="24"/>
          <w:szCs w:val="24"/>
        </w:rPr>
        <w:t xml:space="preserve"> in parenthesis. SIAS </w:t>
      </w:r>
      <w:r w:rsidR="001D2514" w:rsidRPr="00C22562">
        <w:rPr>
          <w:rFonts w:ascii="Times New Roman" w:hAnsi="Times New Roman" w:cs="Times New Roman"/>
          <w:sz w:val="24"/>
          <w:szCs w:val="24"/>
        </w:rPr>
        <w:t>showed</w:t>
      </w:r>
      <w:r w:rsidR="000A7E04" w:rsidRPr="00C22562">
        <w:rPr>
          <w:rFonts w:ascii="Times New Roman" w:hAnsi="Times New Roman" w:cs="Times New Roman"/>
          <w:sz w:val="24"/>
          <w:szCs w:val="24"/>
        </w:rPr>
        <w:t xml:space="preserve"> positive impact 0.037,</w:t>
      </w:r>
      <w:r>
        <w:rPr>
          <w:rFonts w:ascii="Times New Roman" w:hAnsi="Times New Roman" w:cs="Times New Roman"/>
          <w:sz w:val="24"/>
          <w:szCs w:val="24"/>
        </w:rPr>
        <w:t xml:space="preserve"> (0.000)</w:t>
      </w:r>
      <w:r w:rsidR="000A7E04" w:rsidRPr="00C22562">
        <w:rPr>
          <w:rFonts w:ascii="Times New Roman" w:hAnsi="Times New Roman" w:cs="Times New Roman"/>
          <w:sz w:val="24"/>
          <w:szCs w:val="24"/>
        </w:rPr>
        <w:t xml:space="preserve"> on BSS; BSS </w:t>
      </w:r>
      <w:r w:rsidR="001D2514" w:rsidRPr="00C22562">
        <w:rPr>
          <w:rFonts w:ascii="Times New Roman" w:hAnsi="Times New Roman" w:cs="Times New Roman"/>
          <w:sz w:val="24"/>
          <w:szCs w:val="24"/>
        </w:rPr>
        <w:t>showed</w:t>
      </w:r>
      <w:r w:rsidR="000A7E04" w:rsidRPr="00C22562">
        <w:rPr>
          <w:rFonts w:ascii="Times New Roman" w:hAnsi="Times New Roman" w:cs="Times New Roman"/>
          <w:sz w:val="24"/>
          <w:szCs w:val="24"/>
        </w:rPr>
        <w:t xml:space="preserve"> positive impact 0.260,</w:t>
      </w:r>
      <w:r>
        <w:rPr>
          <w:rFonts w:ascii="Times New Roman" w:hAnsi="Times New Roman" w:cs="Times New Roman"/>
          <w:sz w:val="24"/>
          <w:szCs w:val="24"/>
        </w:rPr>
        <w:t xml:space="preserve"> (0.037)</w:t>
      </w:r>
      <w:r w:rsidR="000A7E04" w:rsidRPr="00C22562">
        <w:rPr>
          <w:rFonts w:ascii="Times New Roman" w:hAnsi="Times New Roman" w:cs="Times New Roman"/>
          <w:sz w:val="24"/>
          <w:szCs w:val="24"/>
        </w:rPr>
        <w:t xml:space="preserve"> </w:t>
      </w:r>
      <w:r>
        <w:rPr>
          <w:rFonts w:ascii="Times New Roman" w:hAnsi="Times New Roman" w:cs="Times New Roman"/>
          <w:sz w:val="24"/>
          <w:szCs w:val="24"/>
        </w:rPr>
        <w:t xml:space="preserve">on GSDS. </w:t>
      </w:r>
      <w:r w:rsidR="000A7E04" w:rsidRPr="00C22562">
        <w:rPr>
          <w:rFonts w:ascii="Times New Roman" w:hAnsi="Times New Roman" w:cs="Times New Roman"/>
          <w:sz w:val="24"/>
          <w:szCs w:val="24"/>
        </w:rPr>
        <w:t xml:space="preserve">SIAS </w:t>
      </w:r>
      <w:r w:rsidR="001D2514" w:rsidRPr="00C22562">
        <w:rPr>
          <w:rFonts w:ascii="Times New Roman" w:hAnsi="Times New Roman" w:cs="Times New Roman"/>
          <w:sz w:val="24"/>
          <w:szCs w:val="24"/>
        </w:rPr>
        <w:t>showed</w:t>
      </w:r>
      <w:r w:rsidR="000A7E04" w:rsidRPr="00C22562">
        <w:rPr>
          <w:rFonts w:ascii="Times New Roman" w:hAnsi="Times New Roman" w:cs="Times New Roman"/>
          <w:sz w:val="24"/>
          <w:szCs w:val="24"/>
        </w:rPr>
        <w:t xml:space="preserve"> direct positive impact 0.285</w:t>
      </w:r>
      <w:r>
        <w:rPr>
          <w:rFonts w:ascii="Times New Roman" w:hAnsi="Times New Roman" w:cs="Times New Roman"/>
          <w:sz w:val="24"/>
          <w:szCs w:val="24"/>
        </w:rPr>
        <w:t>, (0.006)</w:t>
      </w:r>
      <w:r w:rsidRPr="00C22562">
        <w:rPr>
          <w:rFonts w:ascii="Times New Roman" w:hAnsi="Times New Roman" w:cs="Times New Roman"/>
          <w:sz w:val="24"/>
          <w:szCs w:val="24"/>
        </w:rPr>
        <w:t xml:space="preserve"> </w:t>
      </w:r>
      <w:r w:rsidR="000A7E04" w:rsidRPr="00C22562">
        <w:rPr>
          <w:rFonts w:ascii="Times New Roman" w:hAnsi="Times New Roman" w:cs="Times New Roman"/>
          <w:sz w:val="24"/>
          <w:szCs w:val="24"/>
        </w:rPr>
        <w:t>on GSDS.</w:t>
      </w:r>
    </w:p>
    <w:p w:rsidR="000A7E04" w:rsidRPr="00C22562" w:rsidRDefault="000A7E04" w:rsidP="00C22562">
      <w:pPr>
        <w:spacing w:line="360" w:lineRule="auto"/>
        <w:rPr>
          <w:rFonts w:ascii="Times New Roman" w:hAnsi="Times New Roman" w:cs="Times New Roman"/>
          <w:sz w:val="24"/>
          <w:szCs w:val="24"/>
        </w:rPr>
      </w:pPr>
      <w:r w:rsidRPr="00C22562">
        <w:rPr>
          <w:rFonts w:ascii="Times New Roman" w:hAnsi="Times New Roman" w:cs="Times New Roman"/>
          <w:b/>
          <w:bCs/>
          <w:sz w:val="24"/>
          <w:szCs w:val="24"/>
        </w:rPr>
        <w:t>Table</w:t>
      </w:r>
      <w:r w:rsidR="00E12623">
        <w:rPr>
          <w:rFonts w:ascii="Times New Roman" w:hAnsi="Times New Roman" w:cs="Times New Roman"/>
          <w:b/>
          <w:bCs/>
          <w:sz w:val="24"/>
          <w:szCs w:val="24"/>
        </w:rPr>
        <w:t xml:space="preserve"> </w:t>
      </w:r>
      <w:r w:rsidRPr="00C22562">
        <w:rPr>
          <w:rFonts w:ascii="Times New Roman" w:hAnsi="Times New Roman" w:cs="Times New Roman"/>
          <w:b/>
          <w:bCs/>
          <w:sz w:val="24"/>
          <w:szCs w:val="24"/>
        </w:rPr>
        <w:t>8</w:t>
      </w:r>
    </w:p>
    <w:p w:rsidR="000A7E04" w:rsidRPr="00C22562" w:rsidRDefault="000A7E04" w:rsidP="00C22562">
      <w:pPr>
        <w:spacing w:line="360" w:lineRule="auto"/>
        <w:jc w:val="both"/>
        <w:rPr>
          <w:rFonts w:ascii="Times New Roman" w:hAnsi="Times New Roman" w:cs="Times New Roman"/>
          <w:sz w:val="24"/>
          <w:szCs w:val="24"/>
        </w:rPr>
      </w:pPr>
      <w:r w:rsidRPr="00C22562">
        <w:rPr>
          <w:rFonts w:ascii="Times New Roman" w:hAnsi="Times New Roman" w:cs="Times New Roman"/>
          <w:sz w:val="24"/>
          <w:szCs w:val="24"/>
        </w:rPr>
        <w:t>Hypothesis Path coefficients for Mediation Analysis</w:t>
      </w:r>
    </w:p>
    <w:tbl>
      <w:tblPr>
        <w:tblW w:w="0" w:type="auto"/>
        <w:tblInd w:w="-5" w:type="dxa"/>
        <w:shd w:val="clear" w:color="auto" w:fill="FFFFFF" w:themeFill="background1"/>
        <w:tblLayout w:type="fixed"/>
        <w:tblLook w:val="04A0" w:firstRow="1" w:lastRow="0" w:firstColumn="1" w:lastColumn="0" w:noHBand="0" w:noVBand="1"/>
      </w:tblPr>
      <w:tblGrid>
        <w:gridCol w:w="3533"/>
        <w:gridCol w:w="2201"/>
        <w:gridCol w:w="735"/>
        <w:gridCol w:w="1062"/>
        <w:gridCol w:w="999"/>
      </w:tblGrid>
      <w:tr w:rsidR="000A7E04" w:rsidRPr="00C22562" w:rsidTr="000A7E04">
        <w:trPr>
          <w:trHeight w:val="288"/>
        </w:trPr>
        <w:tc>
          <w:tcPr>
            <w:tcW w:w="3533" w:type="dxa"/>
            <w:tcBorders>
              <w:top w:val="single" w:sz="4" w:space="0" w:color="auto"/>
              <w:bottom w:val="single" w:sz="4" w:space="0" w:color="auto"/>
            </w:tcBorders>
            <w:shd w:val="clear" w:color="auto" w:fill="FFFFFF" w:themeFill="background1"/>
            <w:noWrap/>
            <w:vAlign w:val="center"/>
            <w:hideMark/>
          </w:tcPr>
          <w:p w:rsidR="000A7E04" w:rsidRPr="00C22562" w:rsidRDefault="000A7E04" w:rsidP="00C22562">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 Hypothesis</w:t>
            </w:r>
          </w:p>
        </w:tc>
        <w:tc>
          <w:tcPr>
            <w:tcW w:w="2201" w:type="dxa"/>
            <w:tcBorders>
              <w:top w:val="single" w:sz="4" w:space="0" w:color="auto"/>
              <w:bottom w:val="single" w:sz="4" w:space="0" w:color="auto"/>
            </w:tcBorders>
            <w:shd w:val="clear" w:color="auto" w:fill="FFFFFF" w:themeFill="background1"/>
            <w:noWrap/>
            <w:vAlign w:val="center"/>
            <w:hideMark/>
          </w:tcPr>
          <w:p w:rsidR="000A7E04" w:rsidRPr="00C22562" w:rsidRDefault="000A7E04" w:rsidP="00C22562">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Coefficients</w:t>
            </w:r>
          </w:p>
        </w:tc>
        <w:tc>
          <w:tcPr>
            <w:tcW w:w="735" w:type="dxa"/>
            <w:tcBorders>
              <w:top w:val="single" w:sz="4" w:space="0" w:color="auto"/>
              <w:bottom w:val="single" w:sz="4" w:space="0" w:color="auto"/>
            </w:tcBorders>
            <w:shd w:val="clear" w:color="auto" w:fill="FFFFFF" w:themeFill="background1"/>
            <w:noWrap/>
            <w:vAlign w:val="center"/>
            <w:hideMark/>
          </w:tcPr>
          <w:p w:rsidR="000A7E04" w:rsidRPr="00C22562" w:rsidRDefault="000A7E04" w:rsidP="00C22562">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SD</w:t>
            </w:r>
          </w:p>
        </w:tc>
        <w:tc>
          <w:tcPr>
            <w:tcW w:w="1062" w:type="dxa"/>
            <w:tcBorders>
              <w:top w:val="single" w:sz="4" w:space="0" w:color="auto"/>
              <w:bottom w:val="single" w:sz="4" w:space="0" w:color="auto"/>
            </w:tcBorders>
            <w:shd w:val="clear" w:color="auto" w:fill="FFFFFF" w:themeFill="background1"/>
            <w:noWrap/>
            <w:vAlign w:val="center"/>
            <w:hideMark/>
          </w:tcPr>
          <w:p w:rsidR="000A7E04" w:rsidRPr="00C22562" w:rsidRDefault="000A7E04" w:rsidP="00C22562">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t-statistic</w:t>
            </w:r>
          </w:p>
        </w:tc>
        <w:tc>
          <w:tcPr>
            <w:tcW w:w="999" w:type="dxa"/>
            <w:tcBorders>
              <w:top w:val="single" w:sz="4" w:space="0" w:color="auto"/>
              <w:bottom w:val="single" w:sz="4" w:space="0" w:color="auto"/>
            </w:tcBorders>
            <w:shd w:val="clear" w:color="auto" w:fill="FFFFFF" w:themeFill="background1"/>
            <w:noWrap/>
            <w:vAlign w:val="center"/>
            <w:hideMark/>
          </w:tcPr>
          <w:p w:rsidR="000A7E04" w:rsidRPr="00C22562" w:rsidRDefault="000A7E04" w:rsidP="00C22562">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p-values</w:t>
            </w:r>
          </w:p>
        </w:tc>
      </w:tr>
      <w:tr w:rsidR="000A7E04" w:rsidRPr="00C22562" w:rsidTr="000A7E04">
        <w:trPr>
          <w:trHeight w:val="288"/>
        </w:trPr>
        <w:tc>
          <w:tcPr>
            <w:tcW w:w="3533" w:type="dxa"/>
            <w:tcBorders>
              <w:top w:val="single" w:sz="4" w:space="0" w:color="auto"/>
            </w:tcBorders>
            <w:shd w:val="clear" w:color="auto" w:fill="FFFFFF" w:themeFill="background1"/>
            <w:noWrap/>
            <w:vAlign w:val="center"/>
            <w:hideMark/>
          </w:tcPr>
          <w:p w:rsidR="000A7E04" w:rsidRPr="00C22562" w:rsidRDefault="000A7E04" w:rsidP="00C22562">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Body Shape -&gt; General Sleep Disturbance</w:t>
            </w:r>
          </w:p>
        </w:tc>
        <w:tc>
          <w:tcPr>
            <w:tcW w:w="2201" w:type="dxa"/>
            <w:tcBorders>
              <w:top w:val="single" w:sz="4" w:space="0" w:color="auto"/>
            </w:tcBorders>
            <w:shd w:val="clear" w:color="auto" w:fill="FFFFFF" w:themeFill="background1"/>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0.260</w:t>
            </w:r>
          </w:p>
        </w:tc>
        <w:tc>
          <w:tcPr>
            <w:tcW w:w="735" w:type="dxa"/>
            <w:tcBorders>
              <w:top w:val="single" w:sz="4" w:space="0" w:color="auto"/>
            </w:tcBorders>
            <w:shd w:val="clear" w:color="auto" w:fill="FFFFFF" w:themeFill="background1"/>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0.125</w:t>
            </w:r>
          </w:p>
        </w:tc>
        <w:tc>
          <w:tcPr>
            <w:tcW w:w="1062" w:type="dxa"/>
            <w:tcBorders>
              <w:top w:val="single" w:sz="4" w:space="0" w:color="auto"/>
            </w:tcBorders>
            <w:shd w:val="clear" w:color="auto" w:fill="FFFFFF" w:themeFill="background1"/>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2.091</w:t>
            </w:r>
          </w:p>
        </w:tc>
        <w:tc>
          <w:tcPr>
            <w:tcW w:w="999" w:type="dxa"/>
            <w:tcBorders>
              <w:top w:val="single" w:sz="4" w:space="0" w:color="auto"/>
            </w:tcBorders>
            <w:shd w:val="clear" w:color="auto" w:fill="FFFFFF" w:themeFill="background1"/>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0.037*</w:t>
            </w:r>
          </w:p>
        </w:tc>
      </w:tr>
      <w:tr w:rsidR="000A7E04" w:rsidRPr="00C22562" w:rsidTr="000A7E04">
        <w:trPr>
          <w:trHeight w:val="288"/>
        </w:trPr>
        <w:tc>
          <w:tcPr>
            <w:tcW w:w="3533" w:type="dxa"/>
            <w:shd w:val="clear" w:color="auto" w:fill="FFFFFF" w:themeFill="background1"/>
            <w:noWrap/>
            <w:vAlign w:val="center"/>
            <w:hideMark/>
          </w:tcPr>
          <w:p w:rsidR="000A7E04" w:rsidRPr="00C22562" w:rsidRDefault="000A7E04" w:rsidP="00C22562">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Social Anxiety -&gt;Body Shape</w:t>
            </w:r>
          </w:p>
        </w:tc>
        <w:tc>
          <w:tcPr>
            <w:tcW w:w="2201" w:type="dxa"/>
            <w:shd w:val="clear" w:color="auto" w:fill="FFFFFF" w:themeFill="background1"/>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0.370</w:t>
            </w:r>
          </w:p>
        </w:tc>
        <w:tc>
          <w:tcPr>
            <w:tcW w:w="735" w:type="dxa"/>
            <w:shd w:val="clear" w:color="auto" w:fill="FFFFFF" w:themeFill="background1"/>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0.103</w:t>
            </w:r>
          </w:p>
        </w:tc>
        <w:tc>
          <w:tcPr>
            <w:tcW w:w="1062" w:type="dxa"/>
            <w:shd w:val="clear" w:color="auto" w:fill="FFFFFF" w:themeFill="background1"/>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3.604</w:t>
            </w:r>
          </w:p>
        </w:tc>
        <w:tc>
          <w:tcPr>
            <w:tcW w:w="999" w:type="dxa"/>
            <w:shd w:val="clear" w:color="auto" w:fill="FFFFFF" w:themeFill="background1"/>
            <w:noWrap/>
            <w:vAlign w:val="center"/>
            <w:hideMark/>
          </w:tcPr>
          <w:p w:rsidR="000A7E04" w:rsidRPr="00C22562" w:rsidRDefault="000A7E04">
            <w:pPr>
              <w:spacing w:after="0" w:line="360" w:lineRule="auto"/>
              <w:rPr>
                <w:rFonts w:ascii="Times New Roman" w:eastAsia="Times New Roman" w:hAnsi="Times New Roman" w:cs="Times New Roman"/>
                <w:color w:val="000000"/>
                <w:sz w:val="24"/>
                <w:szCs w:val="24"/>
                <w:lang w:eastAsia="en-GB"/>
              </w:rPr>
              <w:pPrChange w:id="194" w:author="Windows User" w:date="2019-02-27T02:33:00Z">
                <w:pPr>
                  <w:spacing w:after="0" w:line="360" w:lineRule="auto"/>
                  <w:jc w:val="center"/>
                </w:pPr>
              </w:pPrChange>
            </w:pPr>
            <w:r w:rsidRPr="00C22562">
              <w:rPr>
                <w:rFonts w:ascii="Times New Roman" w:eastAsia="Times New Roman" w:hAnsi="Times New Roman" w:cs="Times New Roman"/>
                <w:color w:val="000000"/>
                <w:sz w:val="24"/>
                <w:szCs w:val="24"/>
                <w:lang w:eastAsia="en-GB"/>
              </w:rPr>
              <w:t>0.</w:t>
            </w:r>
            <w:ins w:id="195" w:author="Windows User" w:date="2019-02-27T02:33:00Z">
              <w:r w:rsidR="00D0101D" w:rsidRPr="00D0101D">
                <w:rPr>
                  <w:rFonts w:ascii="Times New Roman" w:eastAsia="Times New Roman" w:hAnsi="Times New Roman" w:cs="Times New Roman"/>
                  <w:strike/>
                  <w:color w:val="000000"/>
                  <w:sz w:val="24"/>
                  <w:szCs w:val="24"/>
                  <w:lang w:eastAsia="en-GB"/>
                  <w:rPrChange w:id="196" w:author="Windows User" w:date="2019-02-27T02:33:00Z">
                    <w:rPr>
                      <w:rFonts w:ascii="Times New Roman" w:eastAsia="Times New Roman" w:hAnsi="Times New Roman" w:cs="Times New Roman"/>
                      <w:color w:val="000000"/>
                      <w:sz w:val="24"/>
                      <w:szCs w:val="24"/>
                      <w:lang w:eastAsia="en-GB"/>
                    </w:rPr>
                  </w:rPrChange>
                </w:rPr>
                <w:t>000</w:t>
              </w:r>
            </w:ins>
            <w:del w:id="197" w:author="Windows User" w:date="2019-02-27T02:33:00Z">
              <w:r w:rsidRPr="00D0101D" w:rsidDel="00D0101D">
                <w:rPr>
                  <w:rFonts w:ascii="Times New Roman" w:eastAsia="Times New Roman" w:hAnsi="Times New Roman" w:cs="Times New Roman"/>
                  <w:sz w:val="24"/>
                  <w:szCs w:val="24"/>
                  <w:lang w:eastAsia="en-GB"/>
                  <w:rPrChange w:id="198" w:author="Windows User" w:date="2019-02-27T02:33:00Z">
                    <w:rPr>
                      <w:rFonts w:ascii="Times New Roman" w:eastAsia="Times New Roman" w:hAnsi="Times New Roman" w:cs="Times New Roman"/>
                      <w:color w:val="000000"/>
                      <w:sz w:val="24"/>
                      <w:szCs w:val="24"/>
                      <w:lang w:eastAsia="en-GB"/>
                    </w:rPr>
                  </w:rPrChange>
                </w:rPr>
                <w:delText>000</w:delText>
              </w:r>
            </w:del>
            <w:r w:rsidRPr="00C22562">
              <w:rPr>
                <w:rFonts w:ascii="Times New Roman" w:eastAsia="Times New Roman" w:hAnsi="Times New Roman" w:cs="Times New Roman"/>
                <w:color w:val="000000"/>
                <w:sz w:val="24"/>
                <w:szCs w:val="24"/>
                <w:lang w:eastAsia="en-GB"/>
              </w:rPr>
              <w:t>**</w:t>
            </w:r>
            <w:ins w:id="199" w:author="Windows User" w:date="2019-02-27T02:33:00Z">
              <w:r w:rsidR="00D0101D" w:rsidRPr="00D0101D">
                <w:rPr>
                  <w:rFonts w:ascii="Times New Roman" w:eastAsia="Times New Roman" w:hAnsi="Times New Roman" w:cs="Times New Roman"/>
                  <w:color w:val="FF0000"/>
                  <w:sz w:val="24"/>
                  <w:szCs w:val="24"/>
                  <w:lang w:eastAsia="en-GB"/>
                  <w:rPrChange w:id="200" w:author="Windows User" w:date="2019-02-27T02:34:00Z">
                    <w:rPr>
                      <w:rFonts w:ascii="Times New Roman" w:eastAsia="Times New Roman" w:hAnsi="Times New Roman" w:cs="Times New Roman"/>
                      <w:color w:val="000000"/>
                      <w:sz w:val="24"/>
                      <w:szCs w:val="24"/>
                      <w:lang w:eastAsia="en-GB"/>
                    </w:rPr>
                  </w:rPrChange>
                </w:rPr>
                <w:t>Add two</w:t>
              </w:r>
              <w:r w:rsidR="00D0101D">
                <w:rPr>
                  <w:rFonts w:ascii="Times New Roman" w:eastAsia="Times New Roman" w:hAnsi="Times New Roman" w:cs="Times New Roman"/>
                  <w:color w:val="000000"/>
                  <w:sz w:val="24"/>
                  <w:szCs w:val="24"/>
                  <w:lang w:eastAsia="en-GB"/>
                </w:rPr>
                <w:t xml:space="preserve"> </w:t>
              </w:r>
              <w:r w:rsidR="00D0101D" w:rsidRPr="00D0101D">
                <w:rPr>
                  <w:rFonts w:ascii="Times New Roman" w:eastAsia="Times New Roman" w:hAnsi="Times New Roman" w:cs="Times New Roman"/>
                  <w:color w:val="FF0000"/>
                  <w:sz w:val="24"/>
                  <w:szCs w:val="24"/>
                  <w:lang w:eastAsia="en-GB"/>
                  <w:rPrChange w:id="201" w:author="Windows User" w:date="2019-02-27T02:34:00Z">
                    <w:rPr>
                      <w:rFonts w:ascii="Times New Roman" w:eastAsia="Times New Roman" w:hAnsi="Times New Roman" w:cs="Times New Roman"/>
                      <w:color w:val="000000"/>
                      <w:sz w:val="24"/>
                      <w:szCs w:val="24"/>
                      <w:lang w:eastAsia="en-GB"/>
                    </w:rPr>
                  </w:rPrChange>
                </w:rPr>
                <w:lastRenderedPageBreak/>
                <w:t>digits</w:t>
              </w:r>
            </w:ins>
          </w:p>
        </w:tc>
      </w:tr>
      <w:tr w:rsidR="000A7E04" w:rsidRPr="00C22562" w:rsidTr="000A7E04">
        <w:trPr>
          <w:trHeight w:val="288"/>
        </w:trPr>
        <w:tc>
          <w:tcPr>
            <w:tcW w:w="3533" w:type="dxa"/>
            <w:tcBorders>
              <w:bottom w:val="single" w:sz="4" w:space="0" w:color="auto"/>
            </w:tcBorders>
            <w:shd w:val="clear" w:color="auto" w:fill="FFFFFF" w:themeFill="background1"/>
            <w:noWrap/>
            <w:vAlign w:val="center"/>
            <w:hideMark/>
          </w:tcPr>
          <w:p w:rsidR="000A7E04" w:rsidRPr="00C22562" w:rsidRDefault="000A7E04" w:rsidP="00C22562">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lastRenderedPageBreak/>
              <w:t>Social Anxiety -&gt; General Sleep Disturbance</w:t>
            </w:r>
          </w:p>
        </w:tc>
        <w:tc>
          <w:tcPr>
            <w:tcW w:w="2201" w:type="dxa"/>
            <w:tcBorders>
              <w:bottom w:val="single" w:sz="4" w:space="0" w:color="auto"/>
            </w:tcBorders>
            <w:shd w:val="clear" w:color="auto" w:fill="FFFFFF" w:themeFill="background1"/>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0.285</w:t>
            </w:r>
          </w:p>
        </w:tc>
        <w:tc>
          <w:tcPr>
            <w:tcW w:w="735" w:type="dxa"/>
            <w:tcBorders>
              <w:bottom w:val="single" w:sz="4" w:space="0" w:color="auto"/>
            </w:tcBorders>
            <w:shd w:val="clear" w:color="auto" w:fill="FFFFFF" w:themeFill="background1"/>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0.104</w:t>
            </w:r>
          </w:p>
        </w:tc>
        <w:tc>
          <w:tcPr>
            <w:tcW w:w="1062" w:type="dxa"/>
            <w:tcBorders>
              <w:bottom w:val="single" w:sz="4" w:space="0" w:color="auto"/>
            </w:tcBorders>
            <w:shd w:val="clear" w:color="auto" w:fill="FFFFFF" w:themeFill="background1"/>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2.750</w:t>
            </w:r>
          </w:p>
        </w:tc>
        <w:tc>
          <w:tcPr>
            <w:tcW w:w="999" w:type="dxa"/>
            <w:tcBorders>
              <w:bottom w:val="single" w:sz="4" w:space="0" w:color="auto"/>
            </w:tcBorders>
            <w:shd w:val="clear" w:color="auto" w:fill="FFFFFF" w:themeFill="background1"/>
            <w:noWrap/>
            <w:vAlign w:val="center"/>
            <w:hideMark/>
          </w:tcPr>
          <w:p w:rsidR="000A7E04" w:rsidRPr="00C22562" w:rsidRDefault="000A7E04" w:rsidP="00C22562">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0.006**</w:t>
            </w:r>
          </w:p>
        </w:tc>
      </w:tr>
    </w:tbl>
    <w:p w:rsidR="000A7E04" w:rsidRPr="00C22562" w:rsidRDefault="000A7E04" w:rsidP="00C22562">
      <w:pPr>
        <w:spacing w:line="360" w:lineRule="auto"/>
        <w:rPr>
          <w:rFonts w:ascii="Times New Roman" w:eastAsia="Times New Roman" w:hAnsi="Times New Roman" w:cs="Times New Roman"/>
          <w:sz w:val="24"/>
          <w:szCs w:val="24"/>
        </w:rPr>
      </w:pPr>
      <w:r w:rsidRPr="00C22562">
        <w:rPr>
          <w:rFonts w:ascii="Times New Roman" w:hAnsi="Times New Roman" w:cs="Times New Roman"/>
          <w:sz w:val="24"/>
          <w:szCs w:val="24"/>
        </w:rPr>
        <w:t>Note</w:t>
      </w:r>
      <w:r w:rsidR="001D2514" w:rsidRPr="00C22562">
        <w:rPr>
          <w:rFonts w:ascii="Times New Roman" w:hAnsi="Times New Roman" w:cs="Times New Roman"/>
          <w:sz w:val="24"/>
          <w:szCs w:val="24"/>
        </w:rPr>
        <w:t xml:space="preserve">: </w:t>
      </w:r>
      <w:r w:rsidR="001D2514" w:rsidRPr="00C22562">
        <w:rPr>
          <w:rFonts w:ascii="Times New Roman" w:eastAsia="Times New Roman" w:hAnsi="Times New Roman" w:cs="Times New Roman"/>
          <w:sz w:val="24"/>
          <w:szCs w:val="24"/>
        </w:rPr>
        <w:t>*p&lt;.05, **p&lt;.01, ***p&lt;.001</w:t>
      </w:r>
    </w:p>
    <w:p w:rsidR="000A7E04" w:rsidRPr="00C22562" w:rsidRDefault="000A7E04" w:rsidP="00E12623">
      <w:pPr>
        <w:spacing w:line="360" w:lineRule="auto"/>
        <w:ind w:firstLine="720"/>
        <w:contextualSpacing/>
        <w:jc w:val="both"/>
        <w:rPr>
          <w:rFonts w:ascii="Times New Roman" w:hAnsi="Times New Roman" w:cs="Times New Roman"/>
          <w:sz w:val="24"/>
          <w:szCs w:val="24"/>
        </w:rPr>
      </w:pPr>
      <w:r w:rsidRPr="00C22562">
        <w:rPr>
          <w:rFonts w:ascii="Times New Roman" w:hAnsi="Times New Roman" w:cs="Times New Roman"/>
          <w:sz w:val="24"/>
          <w:szCs w:val="24"/>
        </w:rPr>
        <w:t>The partial least square structural equation modeling (PLS-SEM) results are shown in Model-I and Model-II. SIAS has shown positive impact on BSS as well as on GSDS and the direct positive impact of SIAS on GSDS as shown in Model-1. Moreover, BSS play</w:t>
      </w:r>
      <w:r w:rsidR="001D2514" w:rsidRPr="00C22562">
        <w:rPr>
          <w:rFonts w:ascii="Times New Roman" w:hAnsi="Times New Roman" w:cs="Times New Roman"/>
          <w:sz w:val="24"/>
          <w:szCs w:val="24"/>
        </w:rPr>
        <w:t>ed</w:t>
      </w:r>
      <w:r w:rsidRPr="00C22562">
        <w:rPr>
          <w:rFonts w:ascii="Times New Roman" w:hAnsi="Times New Roman" w:cs="Times New Roman"/>
          <w:sz w:val="24"/>
          <w:szCs w:val="24"/>
        </w:rPr>
        <w:t xml:space="preserve"> significant mediating role as display</w:t>
      </w:r>
      <w:r w:rsidR="001D2514" w:rsidRPr="00C22562">
        <w:rPr>
          <w:rFonts w:ascii="Times New Roman" w:hAnsi="Times New Roman" w:cs="Times New Roman"/>
          <w:sz w:val="24"/>
          <w:szCs w:val="24"/>
        </w:rPr>
        <w:t>ed</w:t>
      </w:r>
      <w:r w:rsidRPr="00C22562">
        <w:rPr>
          <w:rFonts w:ascii="Times New Roman" w:hAnsi="Times New Roman" w:cs="Times New Roman"/>
          <w:sz w:val="24"/>
          <w:szCs w:val="24"/>
        </w:rPr>
        <w:t xml:space="preserve"> in Model-II and it also display</w:t>
      </w:r>
      <w:r w:rsidR="001D2514" w:rsidRPr="00C22562">
        <w:rPr>
          <w:rFonts w:ascii="Times New Roman" w:hAnsi="Times New Roman" w:cs="Times New Roman"/>
          <w:sz w:val="24"/>
          <w:szCs w:val="24"/>
        </w:rPr>
        <w:t>ed</w:t>
      </w:r>
      <w:r w:rsidRPr="00C22562">
        <w:rPr>
          <w:rFonts w:ascii="Times New Roman" w:hAnsi="Times New Roman" w:cs="Times New Roman"/>
          <w:sz w:val="24"/>
          <w:szCs w:val="24"/>
        </w:rPr>
        <w:t xml:space="preserve"> through hypo</w:t>
      </w:r>
      <w:r w:rsidR="00E12623">
        <w:rPr>
          <w:rFonts w:ascii="Times New Roman" w:hAnsi="Times New Roman" w:cs="Times New Roman"/>
          <w:sz w:val="24"/>
          <w:szCs w:val="24"/>
        </w:rPr>
        <w:t xml:space="preserve">thesis testing given in Table </w:t>
      </w:r>
      <w:r w:rsidRPr="00C22562">
        <w:rPr>
          <w:rFonts w:ascii="Times New Roman" w:hAnsi="Times New Roman" w:cs="Times New Roman"/>
          <w:sz w:val="24"/>
          <w:szCs w:val="24"/>
        </w:rPr>
        <w:t>8. While, SIAS has shown positive impact on BSS, BSS has positive impact on GSDS and the direct positive impact of SIAS on GSDS shown in Model 2. Moreover, BSS plays significant mediating role display in Model 2 and it also display</w:t>
      </w:r>
      <w:r w:rsidR="001D2514" w:rsidRPr="00C22562">
        <w:rPr>
          <w:rFonts w:ascii="Times New Roman" w:hAnsi="Times New Roman" w:cs="Times New Roman"/>
          <w:sz w:val="24"/>
          <w:szCs w:val="24"/>
        </w:rPr>
        <w:t>ed</w:t>
      </w:r>
      <w:r w:rsidRPr="00C22562">
        <w:rPr>
          <w:rFonts w:ascii="Times New Roman" w:hAnsi="Times New Roman" w:cs="Times New Roman"/>
          <w:sz w:val="24"/>
          <w:szCs w:val="24"/>
        </w:rPr>
        <w:t xml:space="preserve"> through hypothesis testing given in Table 3.8. The coefficient of </w:t>
      </w:r>
      <w:r w:rsidR="00E12623">
        <w:rPr>
          <w:rFonts w:ascii="Times New Roman" w:hAnsi="Times New Roman" w:cs="Times New Roman"/>
          <w:sz w:val="24"/>
          <w:szCs w:val="24"/>
        </w:rPr>
        <w:t>determination (R</w:t>
      </w:r>
      <w:r w:rsidR="00E12623" w:rsidRPr="00E12623">
        <w:rPr>
          <w:rFonts w:ascii="Times New Roman" w:hAnsi="Times New Roman" w:cs="Times New Roman"/>
          <w:sz w:val="24"/>
          <w:szCs w:val="24"/>
          <w:vertAlign w:val="superscript"/>
        </w:rPr>
        <w:t>2</w:t>
      </w:r>
      <w:r w:rsidR="00E12623">
        <w:rPr>
          <w:rFonts w:ascii="Times New Roman" w:hAnsi="Times New Roman" w:cs="Times New Roman"/>
          <w:sz w:val="24"/>
          <w:szCs w:val="24"/>
        </w:rPr>
        <w:t>)</w:t>
      </w:r>
      <w:r w:rsidRPr="00C22562">
        <w:rPr>
          <w:rFonts w:ascii="Times New Roman" w:hAnsi="Times New Roman" w:cs="Times New Roman"/>
          <w:sz w:val="24"/>
          <w:szCs w:val="24"/>
        </w:rPr>
        <w:t xml:space="preserve"> </w:t>
      </w:r>
      <w:r w:rsidR="00E12623">
        <w:rPr>
          <w:rFonts w:ascii="Times New Roman" w:hAnsi="Times New Roman" w:cs="Times New Roman"/>
          <w:sz w:val="24"/>
          <w:szCs w:val="24"/>
        </w:rPr>
        <w:t>was</w:t>
      </w:r>
      <w:r w:rsidRPr="00C22562">
        <w:rPr>
          <w:rFonts w:ascii="Times New Roman" w:hAnsi="Times New Roman" w:cs="Times New Roman"/>
          <w:sz w:val="24"/>
          <w:szCs w:val="24"/>
        </w:rPr>
        <w:t xml:space="preserve"> significant in both model</w:t>
      </w:r>
      <w:r w:rsidR="00E12623">
        <w:rPr>
          <w:rFonts w:ascii="Times New Roman" w:hAnsi="Times New Roman" w:cs="Times New Roman"/>
          <w:sz w:val="24"/>
          <w:szCs w:val="24"/>
        </w:rPr>
        <w:t>s</w:t>
      </w:r>
      <w:r w:rsidRPr="00C22562">
        <w:rPr>
          <w:rFonts w:ascii="Times New Roman" w:hAnsi="Times New Roman" w:cs="Times New Roman"/>
          <w:sz w:val="24"/>
          <w:szCs w:val="24"/>
        </w:rPr>
        <w:t>. Table 8 display</w:t>
      </w:r>
      <w:r w:rsidR="001D2514" w:rsidRPr="00C22562">
        <w:rPr>
          <w:rFonts w:ascii="Times New Roman" w:hAnsi="Times New Roman" w:cs="Times New Roman"/>
          <w:sz w:val="24"/>
          <w:szCs w:val="24"/>
        </w:rPr>
        <w:t>ed</w:t>
      </w:r>
      <w:r w:rsidRPr="00C22562">
        <w:rPr>
          <w:rFonts w:ascii="Times New Roman" w:hAnsi="Times New Roman" w:cs="Times New Roman"/>
          <w:sz w:val="24"/>
          <w:szCs w:val="24"/>
        </w:rPr>
        <w:t xml:space="preserve"> the hypothesis in which SIAS shown significant impact on BSS is</w:t>
      </w:r>
      <w:r w:rsidR="00E12623">
        <w:rPr>
          <w:rFonts w:ascii="Times New Roman" w:hAnsi="Times New Roman" w:cs="Times New Roman"/>
          <w:sz w:val="24"/>
          <w:szCs w:val="24"/>
        </w:rPr>
        <w:t xml:space="preserve"> (β=0.370,t=3.604, p&lt;0.01),</w:t>
      </w:r>
      <w:r w:rsidRPr="00C22562">
        <w:rPr>
          <w:rFonts w:ascii="Times New Roman" w:hAnsi="Times New Roman" w:cs="Times New Roman"/>
          <w:sz w:val="24"/>
          <w:szCs w:val="24"/>
        </w:rPr>
        <w:t xml:space="preserve"> SIAS shown significant impact on GSDS is</w:t>
      </w:r>
      <w:r w:rsidR="00E12623">
        <w:rPr>
          <w:rFonts w:ascii="Times New Roman" w:hAnsi="Times New Roman" w:cs="Times New Roman"/>
          <w:sz w:val="24"/>
          <w:szCs w:val="24"/>
        </w:rPr>
        <w:t xml:space="preserve"> (β=0.285,t=2.750, p&lt;0.01)</w:t>
      </w:r>
      <w:r w:rsidRPr="00C22562">
        <w:rPr>
          <w:rFonts w:ascii="Times New Roman" w:hAnsi="Times New Roman" w:cs="Times New Roman"/>
          <w:sz w:val="24"/>
          <w:szCs w:val="24"/>
        </w:rPr>
        <w:t>, BSS show</w:t>
      </w:r>
      <w:r w:rsidR="00E12623">
        <w:rPr>
          <w:rFonts w:ascii="Times New Roman" w:hAnsi="Times New Roman" w:cs="Times New Roman"/>
          <w:sz w:val="24"/>
          <w:szCs w:val="24"/>
        </w:rPr>
        <w:t>ed</w:t>
      </w:r>
      <w:r w:rsidRPr="00C22562">
        <w:rPr>
          <w:rFonts w:ascii="Times New Roman" w:hAnsi="Times New Roman" w:cs="Times New Roman"/>
          <w:sz w:val="24"/>
          <w:szCs w:val="24"/>
        </w:rPr>
        <w:t xml:space="preserve"> significant mediating impact on GSDS is</w:t>
      </w:r>
      <w:r w:rsidR="00E12623">
        <w:rPr>
          <w:rFonts w:ascii="Times New Roman" w:hAnsi="Times New Roman" w:cs="Times New Roman"/>
          <w:sz w:val="24"/>
          <w:szCs w:val="24"/>
        </w:rPr>
        <w:t xml:space="preserve"> (β=0.260,t=2.091, p&lt;0.05)</w:t>
      </w:r>
      <w:r w:rsidRPr="00C22562">
        <w:rPr>
          <w:rFonts w:ascii="Times New Roman" w:hAnsi="Times New Roman" w:cs="Times New Roman"/>
          <w:sz w:val="24"/>
          <w:szCs w:val="24"/>
        </w:rPr>
        <w:t xml:space="preserve"> and the results are supported to</w:t>
      </w:r>
      <w:r w:rsidR="001D2514" w:rsidRPr="00C22562">
        <w:rPr>
          <w:rFonts w:ascii="Times New Roman" w:hAnsi="Times New Roman" w:cs="Times New Roman"/>
          <w:sz w:val="24"/>
          <w:szCs w:val="24"/>
        </w:rPr>
        <w:t xml:space="preserve"> the hypothesis of</w:t>
      </w:r>
      <w:r w:rsidRPr="00C22562">
        <w:rPr>
          <w:rFonts w:ascii="Times New Roman" w:hAnsi="Times New Roman" w:cs="Times New Roman"/>
          <w:sz w:val="24"/>
          <w:szCs w:val="24"/>
        </w:rPr>
        <w:t xml:space="preserve"> our study.</w:t>
      </w:r>
    </w:p>
    <w:p w:rsidR="000A7E04" w:rsidRPr="00C22562" w:rsidRDefault="00E12623" w:rsidP="00C22562">
      <w:pPr>
        <w:spacing w:line="360" w:lineRule="auto"/>
        <w:jc w:val="both"/>
        <w:rPr>
          <w:rFonts w:ascii="Times New Roman" w:hAnsi="Times New Roman" w:cs="Times New Roman"/>
          <w:b/>
          <w:bCs/>
          <w:i/>
          <w:sz w:val="24"/>
          <w:szCs w:val="24"/>
        </w:rPr>
      </w:pPr>
      <w:r>
        <w:rPr>
          <w:rFonts w:ascii="Times New Roman" w:hAnsi="Times New Roman" w:cs="Times New Roman"/>
          <w:b/>
          <w:bCs/>
          <w:i/>
          <w:sz w:val="24"/>
          <w:szCs w:val="24"/>
        </w:rPr>
        <w:t xml:space="preserve">Table </w:t>
      </w:r>
      <w:r w:rsidR="000A7E04" w:rsidRPr="00C22562">
        <w:rPr>
          <w:rFonts w:ascii="Times New Roman" w:hAnsi="Times New Roman" w:cs="Times New Roman"/>
          <w:b/>
          <w:bCs/>
          <w:i/>
          <w:sz w:val="24"/>
          <w:szCs w:val="24"/>
        </w:rPr>
        <w:t>9</w:t>
      </w:r>
    </w:p>
    <w:p w:rsidR="000A7E04" w:rsidRPr="00C22562" w:rsidRDefault="000A7E04" w:rsidP="00C22562">
      <w:pPr>
        <w:spacing w:line="360" w:lineRule="auto"/>
        <w:jc w:val="both"/>
        <w:rPr>
          <w:rFonts w:ascii="Times New Roman" w:hAnsi="Times New Roman" w:cs="Times New Roman"/>
          <w:i/>
          <w:sz w:val="24"/>
          <w:szCs w:val="24"/>
        </w:rPr>
      </w:pPr>
      <w:r w:rsidRPr="00C22562">
        <w:rPr>
          <w:rFonts w:ascii="Times New Roman" w:hAnsi="Times New Roman" w:cs="Times New Roman"/>
          <w:i/>
          <w:sz w:val="24"/>
          <w:szCs w:val="24"/>
        </w:rPr>
        <w:t>Correlation Matrix between SIAS and GSDS</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34"/>
        <w:gridCol w:w="6"/>
        <w:gridCol w:w="3485"/>
        <w:gridCol w:w="3510"/>
      </w:tblGrid>
      <w:tr w:rsidR="003C63BB" w:rsidRPr="00C22562" w:rsidTr="003C63BB">
        <w:trPr>
          <w:cantSplit/>
        </w:trPr>
        <w:tc>
          <w:tcPr>
            <w:tcW w:w="0" w:type="auto"/>
            <w:gridSpan w:val="2"/>
            <w:tcBorders>
              <w:top w:val="single" w:sz="4" w:space="0" w:color="auto"/>
              <w:left w:val="nil"/>
              <w:bottom w:val="single" w:sz="4" w:space="0" w:color="auto"/>
              <w:right w:val="nil"/>
            </w:tcBorders>
            <w:shd w:val="clear" w:color="auto" w:fill="FFFFFF"/>
          </w:tcPr>
          <w:p w:rsidR="000A7E04" w:rsidRPr="00C22562" w:rsidRDefault="000A7E04" w:rsidP="00C22562">
            <w:pPr>
              <w:autoSpaceDE w:val="0"/>
              <w:autoSpaceDN w:val="0"/>
              <w:adjustRightInd w:val="0"/>
              <w:spacing w:after="0" w:line="360" w:lineRule="auto"/>
              <w:rPr>
                <w:rFonts w:ascii="Times New Roman" w:hAnsi="Times New Roman" w:cs="Times New Roman"/>
                <w:sz w:val="24"/>
                <w:szCs w:val="24"/>
              </w:rPr>
            </w:pPr>
          </w:p>
        </w:tc>
        <w:tc>
          <w:tcPr>
            <w:tcW w:w="3485" w:type="dxa"/>
            <w:tcBorders>
              <w:top w:val="single" w:sz="4" w:space="0" w:color="auto"/>
              <w:left w:val="nil"/>
              <w:bottom w:val="single" w:sz="4" w:space="0" w:color="auto"/>
              <w:right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G</w:t>
            </w:r>
            <w:r w:rsidR="008C1C2D" w:rsidRPr="00C22562">
              <w:rPr>
                <w:rFonts w:ascii="Times New Roman" w:hAnsi="Times New Roman" w:cs="Times New Roman"/>
                <w:color w:val="000000"/>
                <w:sz w:val="24"/>
                <w:szCs w:val="24"/>
              </w:rPr>
              <w:t>eneral</w:t>
            </w:r>
            <w:r w:rsidRPr="00C22562">
              <w:rPr>
                <w:rFonts w:ascii="Times New Roman" w:hAnsi="Times New Roman" w:cs="Times New Roman"/>
                <w:color w:val="000000"/>
                <w:sz w:val="24"/>
                <w:szCs w:val="24"/>
              </w:rPr>
              <w:t xml:space="preserve"> S</w:t>
            </w:r>
            <w:r w:rsidR="008C1C2D" w:rsidRPr="00C22562">
              <w:rPr>
                <w:rFonts w:ascii="Times New Roman" w:hAnsi="Times New Roman" w:cs="Times New Roman"/>
                <w:color w:val="000000"/>
                <w:sz w:val="24"/>
                <w:szCs w:val="24"/>
              </w:rPr>
              <w:t>leep</w:t>
            </w:r>
            <w:r w:rsidRPr="00C22562">
              <w:rPr>
                <w:rFonts w:ascii="Times New Roman" w:hAnsi="Times New Roman" w:cs="Times New Roman"/>
                <w:color w:val="000000"/>
                <w:sz w:val="24"/>
                <w:szCs w:val="24"/>
              </w:rPr>
              <w:t xml:space="preserve"> D</w:t>
            </w:r>
            <w:r w:rsidR="008C1C2D" w:rsidRPr="00C22562">
              <w:rPr>
                <w:rFonts w:ascii="Times New Roman" w:hAnsi="Times New Roman" w:cs="Times New Roman"/>
                <w:color w:val="000000"/>
                <w:sz w:val="24"/>
                <w:szCs w:val="24"/>
              </w:rPr>
              <w:t>isturbance</w:t>
            </w:r>
            <w:r w:rsidRPr="00C22562">
              <w:rPr>
                <w:rFonts w:ascii="Times New Roman" w:hAnsi="Times New Roman" w:cs="Times New Roman"/>
                <w:color w:val="000000"/>
                <w:sz w:val="24"/>
                <w:szCs w:val="24"/>
              </w:rPr>
              <w:t xml:space="preserve"> S</w:t>
            </w:r>
            <w:r w:rsidR="008C1C2D" w:rsidRPr="00C22562">
              <w:rPr>
                <w:rFonts w:ascii="Times New Roman" w:hAnsi="Times New Roman" w:cs="Times New Roman"/>
                <w:color w:val="000000"/>
                <w:sz w:val="24"/>
                <w:szCs w:val="24"/>
              </w:rPr>
              <w:t>cale</w:t>
            </w:r>
          </w:p>
        </w:tc>
        <w:tc>
          <w:tcPr>
            <w:tcW w:w="3510" w:type="dxa"/>
            <w:tcBorders>
              <w:top w:val="single" w:sz="4" w:space="0" w:color="auto"/>
              <w:left w:val="nil"/>
              <w:bottom w:val="single" w:sz="4" w:space="0" w:color="auto"/>
              <w:right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Social Interaction Anxiety Scale</w:t>
            </w:r>
          </w:p>
        </w:tc>
      </w:tr>
      <w:tr w:rsidR="003C63BB" w:rsidRPr="00C22562" w:rsidTr="003C63BB">
        <w:trPr>
          <w:cantSplit/>
        </w:trPr>
        <w:tc>
          <w:tcPr>
            <w:tcW w:w="0" w:type="auto"/>
            <w:tcBorders>
              <w:top w:val="single" w:sz="4" w:space="0" w:color="auto"/>
              <w:left w:val="nil"/>
              <w:bottom w:val="nil"/>
              <w:right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GSDS</w:t>
            </w:r>
          </w:p>
        </w:tc>
        <w:tc>
          <w:tcPr>
            <w:tcW w:w="0" w:type="auto"/>
            <w:tcBorders>
              <w:top w:val="single" w:sz="4" w:space="0" w:color="auto"/>
              <w:left w:val="nil"/>
              <w:bottom w:val="nil"/>
              <w:right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3485" w:type="dxa"/>
            <w:tcBorders>
              <w:top w:val="single" w:sz="4" w:space="0" w:color="auto"/>
              <w:left w:val="nil"/>
              <w:bottom w:val="nil"/>
              <w:right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w:t>
            </w:r>
          </w:p>
        </w:tc>
        <w:tc>
          <w:tcPr>
            <w:tcW w:w="3510" w:type="dxa"/>
            <w:tcBorders>
              <w:top w:val="single" w:sz="4" w:space="0" w:color="auto"/>
              <w:left w:val="nil"/>
              <w:bottom w:val="nil"/>
              <w:right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0.381</w:t>
            </w:r>
            <w:r w:rsidRPr="00C22562">
              <w:rPr>
                <w:rFonts w:ascii="Times New Roman" w:hAnsi="Times New Roman" w:cs="Times New Roman"/>
                <w:color w:val="000000"/>
                <w:sz w:val="24"/>
                <w:szCs w:val="24"/>
                <w:vertAlign w:val="superscript"/>
              </w:rPr>
              <w:t>**</w:t>
            </w:r>
          </w:p>
        </w:tc>
      </w:tr>
      <w:tr w:rsidR="003C63BB" w:rsidRPr="00C22562" w:rsidTr="003C63BB">
        <w:trPr>
          <w:cantSplit/>
        </w:trPr>
        <w:tc>
          <w:tcPr>
            <w:tcW w:w="0" w:type="auto"/>
            <w:tcBorders>
              <w:top w:val="nil"/>
              <w:left w:val="nil"/>
              <w:bottom w:val="single" w:sz="4" w:space="0" w:color="auto"/>
              <w:right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SIAS</w:t>
            </w:r>
          </w:p>
        </w:tc>
        <w:tc>
          <w:tcPr>
            <w:tcW w:w="0" w:type="auto"/>
            <w:tcBorders>
              <w:top w:val="nil"/>
              <w:left w:val="nil"/>
              <w:bottom w:val="single" w:sz="4" w:space="0" w:color="auto"/>
              <w:right w:val="nil"/>
            </w:tcBorders>
            <w:shd w:val="clear" w:color="auto" w:fill="FFFFFF"/>
            <w:vAlign w:val="center"/>
          </w:tcPr>
          <w:p w:rsidR="000A7E04" w:rsidRPr="00C22562" w:rsidRDefault="000A7E04" w:rsidP="00C22562">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3485" w:type="dxa"/>
            <w:tcBorders>
              <w:top w:val="nil"/>
              <w:left w:val="nil"/>
              <w:bottom w:val="single" w:sz="4" w:space="0" w:color="auto"/>
              <w:right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0.381</w:t>
            </w:r>
            <w:r w:rsidRPr="00C22562">
              <w:rPr>
                <w:rFonts w:ascii="Times New Roman" w:hAnsi="Times New Roman" w:cs="Times New Roman"/>
                <w:color w:val="000000"/>
                <w:sz w:val="24"/>
                <w:szCs w:val="24"/>
                <w:vertAlign w:val="superscript"/>
              </w:rPr>
              <w:t>**</w:t>
            </w:r>
          </w:p>
        </w:tc>
        <w:tc>
          <w:tcPr>
            <w:tcW w:w="3510" w:type="dxa"/>
            <w:tcBorders>
              <w:top w:val="nil"/>
              <w:left w:val="nil"/>
              <w:bottom w:val="single" w:sz="4" w:space="0" w:color="auto"/>
              <w:right w:val="nil"/>
            </w:tcBorders>
            <w:shd w:val="clear" w:color="auto" w:fill="FFFFFF"/>
          </w:tcPr>
          <w:p w:rsidR="000A7E04" w:rsidRPr="00C22562" w:rsidRDefault="000A7E04" w:rsidP="00C22562">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w:t>
            </w:r>
          </w:p>
        </w:tc>
      </w:tr>
    </w:tbl>
    <w:p w:rsidR="000A7E04" w:rsidRPr="00C22562" w:rsidRDefault="008C1C2D" w:rsidP="00C22562">
      <w:pPr>
        <w:spacing w:line="360" w:lineRule="auto"/>
        <w:rPr>
          <w:rFonts w:ascii="Times New Roman" w:eastAsia="Times New Roman" w:hAnsi="Times New Roman" w:cs="Times New Roman"/>
          <w:sz w:val="24"/>
          <w:szCs w:val="24"/>
        </w:rPr>
      </w:pPr>
      <w:r w:rsidRPr="00C22562">
        <w:rPr>
          <w:rFonts w:ascii="Times New Roman" w:eastAsia="Times New Roman" w:hAnsi="Times New Roman" w:cs="Times New Roman"/>
          <w:sz w:val="24"/>
          <w:szCs w:val="24"/>
        </w:rPr>
        <w:t>*p&lt;.05, **p&lt;.01, ***p&lt;.001</w:t>
      </w:r>
    </w:p>
    <w:p w:rsidR="008C1C2D" w:rsidRPr="00C22562" w:rsidRDefault="008C1C2D" w:rsidP="00C22562">
      <w:pPr>
        <w:spacing w:line="360" w:lineRule="auto"/>
        <w:rPr>
          <w:rFonts w:ascii="Times New Roman" w:eastAsia="Times New Roman" w:hAnsi="Times New Roman" w:cs="Times New Roman"/>
          <w:sz w:val="24"/>
          <w:szCs w:val="24"/>
        </w:rPr>
      </w:pPr>
      <w:r w:rsidRPr="00400233">
        <w:rPr>
          <w:rFonts w:ascii="Times New Roman" w:eastAsia="Times New Roman" w:hAnsi="Times New Roman" w:cs="Times New Roman"/>
          <w:color w:val="FF0000"/>
          <w:sz w:val="24"/>
          <w:szCs w:val="24"/>
          <w:rPrChange w:id="202" w:author="Windows User" w:date="2019-02-27T02:25:00Z">
            <w:rPr>
              <w:rFonts w:ascii="Times New Roman" w:eastAsia="Times New Roman" w:hAnsi="Times New Roman" w:cs="Times New Roman"/>
              <w:sz w:val="24"/>
              <w:szCs w:val="24"/>
            </w:rPr>
          </w:rPrChange>
        </w:rPr>
        <w:t>Note</w:t>
      </w:r>
      <w:ins w:id="203" w:author="Windows User" w:date="2019-02-27T02:25:00Z">
        <w:r w:rsidR="00400233">
          <w:rPr>
            <w:rFonts w:ascii="Times New Roman" w:eastAsia="Times New Roman" w:hAnsi="Times New Roman" w:cs="Times New Roman"/>
            <w:color w:val="FF0000"/>
            <w:sz w:val="24"/>
            <w:szCs w:val="24"/>
          </w:rPr>
          <w:t xml:space="preserve"> </w:t>
        </w:r>
        <w:r w:rsidR="00400233" w:rsidRPr="00400233">
          <w:rPr>
            <w:rFonts w:ascii="Times New Roman" w:eastAsia="Times New Roman" w:hAnsi="Times New Roman" w:cs="Times New Roman"/>
            <w:color w:val="FF0000"/>
            <w:sz w:val="24"/>
            <w:szCs w:val="24"/>
          </w:rPr>
          <w:t>(</w:t>
        </w:r>
      </w:ins>
      <w:del w:id="204" w:author="Windows User" w:date="2019-02-27T02:25:00Z">
        <w:r w:rsidRPr="00400233" w:rsidDel="00400233">
          <w:rPr>
            <w:rFonts w:ascii="Times New Roman" w:eastAsia="Times New Roman" w:hAnsi="Times New Roman" w:cs="Times New Roman"/>
            <w:color w:val="FF0000"/>
            <w:sz w:val="24"/>
            <w:szCs w:val="24"/>
            <w:rPrChange w:id="205" w:author="Windows User" w:date="2019-02-27T02:25:00Z">
              <w:rPr>
                <w:rFonts w:ascii="Times New Roman" w:eastAsia="Times New Roman" w:hAnsi="Times New Roman" w:cs="Times New Roman"/>
                <w:sz w:val="24"/>
                <w:szCs w:val="24"/>
              </w:rPr>
            </w:rPrChange>
          </w:rPr>
          <w:delText xml:space="preserve">: </w:delText>
        </w:r>
      </w:del>
      <w:ins w:id="206" w:author="Windows User" w:date="2019-02-27T02:25:00Z">
        <w:r w:rsidR="00400233" w:rsidRPr="00400233">
          <w:rPr>
            <w:rFonts w:ascii="Times New Roman" w:eastAsia="Times New Roman" w:hAnsi="Times New Roman" w:cs="Times New Roman"/>
            <w:color w:val="FF0000"/>
            <w:sz w:val="24"/>
            <w:szCs w:val="24"/>
            <w:rPrChange w:id="207" w:author="Windows User" w:date="2019-02-27T02:25:00Z">
              <w:rPr>
                <w:rFonts w:ascii="Times New Roman" w:eastAsia="Times New Roman" w:hAnsi="Times New Roman" w:cs="Times New Roman"/>
                <w:sz w:val="24"/>
                <w:szCs w:val="24"/>
              </w:rPr>
            </w:rPrChange>
          </w:rPr>
          <w:t>italic)</w:t>
        </w:r>
        <w:r w:rsidR="00400233">
          <w:rPr>
            <w:rFonts w:ascii="Times New Roman" w:eastAsia="Times New Roman" w:hAnsi="Times New Roman" w:cs="Times New Roman"/>
            <w:sz w:val="24"/>
            <w:szCs w:val="24"/>
          </w:rPr>
          <w:t xml:space="preserve"> </w:t>
        </w:r>
      </w:ins>
      <w:r w:rsidRPr="00C22562">
        <w:rPr>
          <w:rFonts w:ascii="Times New Roman" w:eastAsia="Times New Roman" w:hAnsi="Times New Roman" w:cs="Times New Roman"/>
          <w:sz w:val="24"/>
          <w:szCs w:val="24"/>
        </w:rPr>
        <w:t>GSDS= General Sleep Disturbance Scale</w:t>
      </w:r>
      <w:r w:rsidR="00E12623">
        <w:rPr>
          <w:rFonts w:ascii="Times New Roman" w:eastAsia="Times New Roman" w:hAnsi="Times New Roman" w:cs="Times New Roman"/>
          <w:sz w:val="24"/>
          <w:szCs w:val="24"/>
        </w:rPr>
        <w:t xml:space="preserve">, </w:t>
      </w:r>
      <w:r w:rsidRPr="00C22562">
        <w:rPr>
          <w:rFonts w:ascii="Times New Roman" w:eastAsia="Times New Roman" w:hAnsi="Times New Roman" w:cs="Times New Roman"/>
          <w:sz w:val="24"/>
          <w:szCs w:val="24"/>
        </w:rPr>
        <w:t>SIAS= Social Interaction Anxiety Scale</w:t>
      </w:r>
    </w:p>
    <w:p w:rsidR="000A7E04" w:rsidRPr="00C22562" w:rsidRDefault="00E12623" w:rsidP="00C2256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Table </w:t>
      </w:r>
      <w:r w:rsidR="000A7E04" w:rsidRPr="00C22562">
        <w:rPr>
          <w:rFonts w:ascii="Times New Roman" w:hAnsi="Times New Roman" w:cs="Times New Roman"/>
          <w:sz w:val="24"/>
          <w:szCs w:val="24"/>
        </w:rPr>
        <w:t>9 display</w:t>
      </w:r>
      <w:r w:rsidR="001D2514" w:rsidRPr="00C22562">
        <w:rPr>
          <w:rFonts w:ascii="Times New Roman" w:hAnsi="Times New Roman" w:cs="Times New Roman"/>
          <w:sz w:val="24"/>
          <w:szCs w:val="24"/>
        </w:rPr>
        <w:t>ed</w:t>
      </w:r>
      <w:r w:rsidR="000A7E04" w:rsidRPr="00C22562">
        <w:rPr>
          <w:rFonts w:ascii="Times New Roman" w:hAnsi="Times New Roman" w:cs="Times New Roman"/>
          <w:sz w:val="24"/>
          <w:szCs w:val="24"/>
        </w:rPr>
        <w:t xml:space="preserve"> the correlation between GSDS and SIAS.</w:t>
      </w:r>
      <w:r w:rsidR="008C1C2D" w:rsidRPr="00C22562">
        <w:rPr>
          <w:rFonts w:ascii="Times New Roman" w:hAnsi="Times New Roman" w:cs="Times New Roman"/>
          <w:sz w:val="24"/>
          <w:szCs w:val="24"/>
        </w:rPr>
        <w:t xml:space="preserve"> S</w:t>
      </w:r>
      <w:r w:rsidR="000A7E04" w:rsidRPr="00C22562">
        <w:rPr>
          <w:rFonts w:ascii="Times New Roman" w:hAnsi="Times New Roman" w:cs="Times New Roman"/>
          <w:sz w:val="24"/>
          <w:szCs w:val="24"/>
        </w:rPr>
        <w:t>ignificant</w:t>
      </w:r>
      <w:r w:rsidR="008C1C2D" w:rsidRPr="00C22562">
        <w:rPr>
          <w:rFonts w:ascii="Times New Roman" w:hAnsi="Times New Roman" w:cs="Times New Roman"/>
          <w:sz w:val="24"/>
          <w:szCs w:val="24"/>
        </w:rPr>
        <w:t xml:space="preserve"> positive</w:t>
      </w:r>
      <w:r w:rsidR="000A7E04" w:rsidRPr="00C22562">
        <w:rPr>
          <w:rFonts w:ascii="Times New Roman" w:hAnsi="Times New Roman" w:cs="Times New Roman"/>
          <w:sz w:val="24"/>
          <w:szCs w:val="24"/>
        </w:rPr>
        <w:t xml:space="preserve"> correlation has been found. GSDS significantly positively correlated to SIAS. Thus, if GSDS score increase then SIAS score </w:t>
      </w:r>
      <w:r w:rsidR="001D2514" w:rsidRPr="00C22562">
        <w:rPr>
          <w:rFonts w:ascii="Times New Roman" w:hAnsi="Times New Roman" w:cs="Times New Roman"/>
          <w:sz w:val="24"/>
          <w:szCs w:val="24"/>
        </w:rPr>
        <w:t xml:space="preserve">will </w:t>
      </w:r>
      <w:r w:rsidR="000A7E04" w:rsidRPr="00C22562">
        <w:rPr>
          <w:rFonts w:ascii="Times New Roman" w:hAnsi="Times New Roman" w:cs="Times New Roman"/>
          <w:sz w:val="24"/>
          <w:szCs w:val="24"/>
        </w:rPr>
        <w:t xml:space="preserve">also increase tremendously. </w:t>
      </w:r>
      <w:r w:rsidR="001D2514" w:rsidRPr="00C22562">
        <w:rPr>
          <w:rFonts w:ascii="Times New Roman" w:hAnsi="Times New Roman" w:cs="Times New Roman"/>
          <w:sz w:val="24"/>
          <w:szCs w:val="24"/>
        </w:rPr>
        <w:t>It showed</w:t>
      </w:r>
      <w:r w:rsidR="000A7E04" w:rsidRPr="00C22562">
        <w:rPr>
          <w:rFonts w:ascii="Times New Roman" w:hAnsi="Times New Roman" w:cs="Times New Roman"/>
          <w:sz w:val="24"/>
          <w:szCs w:val="24"/>
        </w:rPr>
        <w:t xml:space="preserve"> significant positive correlation between GSDS and SIAS. </w:t>
      </w:r>
    </w:p>
    <w:p w:rsidR="00E12623" w:rsidRDefault="00E12623" w:rsidP="00E12623">
      <w:pPr>
        <w:spacing w:line="360" w:lineRule="auto"/>
        <w:jc w:val="both"/>
        <w:rPr>
          <w:rFonts w:ascii="Times New Roman" w:hAnsi="Times New Roman" w:cs="Times New Roman"/>
          <w:b/>
          <w:color w:val="000000" w:themeColor="text1"/>
          <w:sz w:val="24"/>
          <w:szCs w:val="24"/>
        </w:rPr>
      </w:pPr>
    </w:p>
    <w:p w:rsidR="00E12623" w:rsidRDefault="00E12623" w:rsidP="00E12623">
      <w:pPr>
        <w:spacing w:line="360" w:lineRule="auto"/>
        <w:jc w:val="both"/>
        <w:rPr>
          <w:rFonts w:ascii="Times New Roman" w:hAnsi="Times New Roman" w:cs="Times New Roman"/>
          <w:b/>
          <w:color w:val="000000" w:themeColor="text1"/>
          <w:sz w:val="24"/>
          <w:szCs w:val="24"/>
        </w:rPr>
      </w:pPr>
    </w:p>
    <w:p w:rsidR="0096283A" w:rsidRPr="00E12623" w:rsidRDefault="0096283A" w:rsidP="00E12623">
      <w:pPr>
        <w:spacing w:line="360" w:lineRule="auto"/>
        <w:jc w:val="both"/>
        <w:rPr>
          <w:rFonts w:ascii="Times New Roman" w:hAnsi="Times New Roman" w:cs="Times New Roman"/>
          <w:b/>
          <w:color w:val="000000" w:themeColor="text1"/>
          <w:sz w:val="24"/>
          <w:szCs w:val="24"/>
        </w:rPr>
      </w:pPr>
      <w:r w:rsidRPr="00E12623">
        <w:rPr>
          <w:rFonts w:ascii="Times New Roman" w:hAnsi="Times New Roman" w:cs="Times New Roman"/>
          <w:b/>
          <w:color w:val="000000" w:themeColor="text1"/>
          <w:sz w:val="24"/>
          <w:szCs w:val="24"/>
        </w:rPr>
        <w:t>Discussion</w:t>
      </w:r>
    </w:p>
    <w:p w:rsidR="0096283A" w:rsidRPr="00C22562" w:rsidRDefault="00EF77C1" w:rsidP="00C22562">
      <w:pPr>
        <w:spacing w:line="360" w:lineRule="auto"/>
        <w:ind w:firstLine="720"/>
        <w:jc w:val="both"/>
        <w:rPr>
          <w:rFonts w:ascii="Times New Roman" w:hAnsi="Times New Roman" w:cs="Times New Roman"/>
          <w:color w:val="000000" w:themeColor="text1"/>
          <w:sz w:val="24"/>
          <w:szCs w:val="24"/>
        </w:rPr>
      </w:pPr>
      <w:r w:rsidRPr="00C22562">
        <w:rPr>
          <w:rFonts w:ascii="Times New Roman" w:hAnsi="Times New Roman" w:cs="Times New Roman"/>
          <w:color w:val="000000" w:themeColor="text1"/>
          <w:sz w:val="24"/>
          <w:szCs w:val="24"/>
        </w:rPr>
        <w:t>S</w:t>
      </w:r>
      <w:r w:rsidR="0096283A" w:rsidRPr="00C22562">
        <w:rPr>
          <w:rFonts w:ascii="Times New Roman" w:hAnsi="Times New Roman" w:cs="Times New Roman"/>
          <w:color w:val="000000" w:themeColor="text1"/>
          <w:sz w:val="24"/>
          <w:szCs w:val="24"/>
        </w:rPr>
        <w:t>everal research</w:t>
      </w:r>
      <w:r w:rsidR="00C81981">
        <w:rPr>
          <w:rFonts w:ascii="Times New Roman" w:hAnsi="Times New Roman" w:cs="Times New Roman"/>
          <w:color w:val="000000" w:themeColor="text1"/>
          <w:sz w:val="24"/>
          <w:szCs w:val="24"/>
        </w:rPr>
        <w:t>es have</w:t>
      </w:r>
      <w:r w:rsidR="0096283A" w:rsidRPr="00C22562">
        <w:rPr>
          <w:rFonts w:ascii="Times New Roman" w:hAnsi="Times New Roman" w:cs="Times New Roman"/>
          <w:color w:val="000000" w:themeColor="text1"/>
          <w:sz w:val="24"/>
          <w:szCs w:val="24"/>
        </w:rPr>
        <w:t xml:space="preserve"> been conduct</w:t>
      </w:r>
      <w:r w:rsidRPr="00C22562">
        <w:rPr>
          <w:rFonts w:ascii="Times New Roman" w:hAnsi="Times New Roman" w:cs="Times New Roman"/>
          <w:color w:val="000000" w:themeColor="text1"/>
          <w:sz w:val="24"/>
          <w:szCs w:val="24"/>
        </w:rPr>
        <w:t>ed on</w:t>
      </w:r>
      <w:r w:rsidR="0096283A" w:rsidRPr="00C22562">
        <w:rPr>
          <w:rFonts w:ascii="Times New Roman" w:hAnsi="Times New Roman" w:cs="Times New Roman"/>
          <w:color w:val="000000" w:themeColor="text1"/>
          <w:sz w:val="24"/>
          <w:szCs w:val="24"/>
        </w:rPr>
        <w:t xml:space="preserve"> general sleep disturbance social interaction anxiety and body shape relation</w:t>
      </w:r>
      <w:r w:rsidRPr="00C22562">
        <w:rPr>
          <w:rFonts w:ascii="Times New Roman" w:hAnsi="Times New Roman" w:cs="Times New Roman"/>
          <w:color w:val="000000" w:themeColor="text1"/>
          <w:sz w:val="24"/>
          <w:szCs w:val="24"/>
        </w:rPr>
        <w:t xml:space="preserve"> in different ways, in-relation with different variables</w:t>
      </w:r>
      <w:r w:rsidR="00C81981">
        <w:rPr>
          <w:rFonts w:ascii="Times New Roman" w:hAnsi="Times New Roman" w:cs="Times New Roman"/>
          <w:color w:val="000000" w:themeColor="text1"/>
          <w:sz w:val="24"/>
          <w:szCs w:val="24"/>
        </w:rPr>
        <w:t>. But</w:t>
      </w:r>
      <w:r w:rsidRPr="00C22562">
        <w:rPr>
          <w:rFonts w:ascii="Times New Roman" w:hAnsi="Times New Roman" w:cs="Times New Roman"/>
          <w:color w:val="000000" w:themeColor="text1"/>
          <w:sz w:val="24"/>
          <w:szCs w:val="24"/>
        </w:rPr>
        <w:t xml:space="preserve"> very few researches have been found </w:t>
      </w:r>
      <w:r w:rsidR="00C81981">
        <w:rPr>
          <w:rFonts w:ascii="Times New Roman" w:hAnsi="Times New Roman" w:cs="Times New Roman"/>
          <w:color w:val="000000" w:themeColor="text1"/>
          <w:sz w:val="24"/>
          <w:szCs w:val="24"/>
        </w:rPr>
        <w:t xml:space="preserve">on </w:t>
      </w:r>
      <w:r w:rsidRPr="00C22562">
        <w:rPr>
          <w:rFonts w:ascii="Times New Roman" w:hAnsi="Times New Roman" w:cs="Times New Roman"/>
          <w:color w:val="000000" w:themeColor="text1"/>
          <w:sz w:val="24"/>
          <w:szCs w:val="24"/>
        </w:rPr>
        <w:t>obese</w:t>
      </w:r>
      <w:r w:rsidR="00C81981">
        <w:rPr>
          <w:rFonts w:ascii="Times New Roman" w:hAnsi="Times New Roman" w:cs="Times New Roman"/>
          <w:color w:val="000000" w:themeColor="text1"/>
          <w:sz w:val="24"/>
          <w:szCs w:val="24"/>
        </w:rPr>
        <w:t xml:space="preserve"> population</w:t>
      </w:r>
      <w:r w:rsidRPr="00C22562">
        <w:rPr>
          <w:rFonts w:ascii="Times New Roman" w:hAnsi="Times New Roman" w:cs="Times New Roman"/>
          <w:color w:val="000000" w:themeColor="text1"/>
          <w:sz w:val="24"/>
          <w:szCs w:val="24"/>
        </w:rPr>
        <w:t xml:space="preserve">, the current study has been done to </w:t>
      </w:r>
      <w:r w:rsidR="00C81981">
        <w:rPr>
          <w:rFonts w:ascii="Times New Roman" w:hAnsi="Times New Roman" w:cs="Times New Roman"/>
          <w:color w:val="000000" w:themeColor="text1"/>
          <w:sz w:val="24"/>
          <w:szCs w:val="24"/>
        </w:rPr>
        <w:t>explore</w:t>
      </w:r>
      <w:r w:rsidRPr="00C22562">
        <w:rPr>
          <w:rFonts w:ascii="Times New Roman" w:hAnsi="Times New Roman" w:cs="Times New Roman"/>
          <w:color w:val="000000" w:themeColor="text1"/>
          <w:sz w:val="24"/>
          <w:szCs w:val="24"/>
        </w:rPr>
        <w:t xml:space="preserve"> the effect of </w:t>
      </w:r>
      <w:r w:rsidR="00C81981" w:rsidRPr="00C81981">
        <w:rPr>
          <w:rFonts w:ascii="Times New Roman" w:hAnsi="Times New Roman" w:cs="Times New Roman"/>
          <w:color w:val="000000" w:themeColor="text1"/>
          <w:sz w:val="24"/>
          <w:szCs w:val="24"/>
        </w:rPr>
        <w:t xml:space="preserve">general sleep disturbance social interaction anxiety and body shape among obese </w:t>
      </w:r>
      <w:r w:rsidRPr="00C22562">
        <w:rPr>
          <w:rFonts w:ascii="Times New Roman" w:hAnsi="Times New Roman" w:cs="Times New Roman"/>
          <w:color w:val="000000" w:themeColor="text1"/>
          <w:sz w:val="24"/>
          <w:szCs w:val="24"/>
        </w:rPr>
        <w:t xml:space="preserve">obesity </w:t>
      </w:r>
      <w:r w:rsidR="00C81981">
        <w:rPr>
          <w:rFonts w:ascii="Times New Roman" w:hAnsi="Times New Roman" w:cs="Times New Roman"/>
          <w:color w:val="000000" w:themeColor="text1"/>
          <w:sz w:val="24"/>
          <w:szCs w:val="24"/>
        </w:rPr>
        <w:t xml:space="preserve">on </w:t>
      </w:r>
      <w:r w:rsidRPr="00C22562">
        <w:rPr>
          <w:rFonts w:ascii="Times New Roman" w:hAnsi="Times New Roman" w:cs="Times New Roman"/>
          <w:color w:val="000000" w:themeColor="text1"/>
          <w:sz w:val="24"/>
          <w:szCs w:val="24"/>
        </w:rPr>
        <w:t>these variables and the results revealed that most of the hypothesis of the study were accepted.</w:t>
      </w:r>
    </w:p>
    <w:p w:rsidR="0096283A" w:rsidRPr="00C22562" w:rsidRDefault="00EF77C1" w:rsidP="0098213A">
      <w:pPr>
        <w:spacing w:line="360" w:lineRule="auto"/>
        <w:ind w:firstLine="720"/>
        <w:jc w:val="both"/>
        <w:rPr>
          <w:rFonts w:ascii="Times New Roman" w:hAnsi="Times New Roman" w:cs="Times New Roman"/>
          <w:color w:val="000000" w:themeColor="text1"/>
          <w:sz w:val="24"/>
          <w:szCs w:val="24"/>
        </w:rPr>
      </w:pPr>
      <w:r w:rsidRPr="00C22562">
        <w:rPr>
          <w:rFonts w:ascii="Times New Roman" w:hAnsi="Times New Roman" w:cs="Times New Roman"/>
          <w:color w:val="000000" w:themeColor="text1"/>
          <w:sz w:val="24"/>
          <w:szCs w:val="24"/>
        </w:rPr>
        <w:t>The hypothesis was that sleep disturbance is high among female obese as compared to male</w:t>
      </w:r>
      <w:r w:rsidR="0096283A" w:rsidRPr="00C22562">
        <w:rPr>
          <w:rFonts w:ascii="Times New Roman" w:hAnsi="Times New Roman" w:cs="Times New Roman"/>
          <w:color w:val="000000" w:themeColor="text1"/>
          <w:sz w:val="24"/>
          <w:szCs w:val="24"/>
        </w:rPr>
        <w:t>.</w:t>
      </w:r>
      <w:r w:rsidR="007D66E5" w:rsidRPr="00C22562">
        <w:rPr>
          <w:rFonts w:ascii="Times New Roman" w:hAnsi="Times New Roman" w:cs="Times New Roman"/>
          <w:color w:val="000000" w:themeColor="text1"/>
          <w:sz w:val="24"/>
          <w:szCs w:val="24"/>
        </w:rPr>
        <w:t xml:space="preserve"> Researche</w:t>
      </w:r>
      <w:r w:rsidR="0098213A">
        <w:rPr>
          <w:rFonts w:ascii="Times New Roman" w:hAnsi="Times New Roman" w:cs="Times New Roman"/>
          <w:color w:val="000000" w:themeColor="text1"/>
          <w:sz w:val="24"/>
          <w:szCs w:val="24"/>
        </w:rPr>
        <w:t>r</w:t>
      </w:r>
      <w:r w:rsidR="007D66E5" w:rsidRPr="00C22562">
        <w:rPr>
          <w:rFonts w:ascii="Times New Roman" w:hAnsi="Times New Roman" w:cs="Times New Roman"/>
          <w:color w:val="000000" w:themeColor="text1"/>
          <w:sz w:val="24"/>
          <w:szCs w:val="24"/>
        </w:rPr>
        <w:t>s suggested that</w:t>
      </w:r>
      <w:r w:rsidR="00C81981">
        <w:rPr>
          <w:rFonts w:ascii="Times New Roman" w:hAnsi="Times New Roman" w:cs="Times New Roman"/>
          <w:color w:val="000000" w:themeColor="text1"/>
          <w:sz w:val="24"/>
          <w:szCs w:val="24"/>
        </w:rPr>
        <w:t xml:space="preserve"> </w:t>
      </w:r>
      <w:r w:rsidR="007D66E5" w:rsidRPr="00C22562">
        <w:rPr>
          <w:rFonts w:ascii="Times New Roman" w:hAnsi="Times New Roman" w:cs="Times New Roman"/>
          <w:sz w:val="24"/>
          <w:szCs w:val="24"/>
        </w:rPr>
        <w:t>Gender is the main factor in sleep disturbance and many studies have revealed that the level of sleep disturbance is high in female than male (Ford and</w:t>
      </w:r>
      <w:ins w:id="208" w:author="Lenovo" w:date="2019-02-26T11:09:00Z">
        <w:r w:rsidR="00CF2585">
          <w:rPr>
            <w:rFonts w:ascii="Times New Roman" w:hAnsi="Times New Roman" w:cs="Times New Roman"/>
            <w:sz w:val="24"/>
            <w:szCs w:val="24"/>
          </w:rPr>
          <w:t>&amp;</w:t>
        </w:r>
      </w:ins>
      <w:r w:rsidR="007D66E5" w:rsidRPr="00C22562">
        <w:rPr>
          <w:rFonts w:ascii="Times New Roman" w:hAnsi="Times New Roman" w:cs="Times New Roman"/>
          <w:sz w:val="24"/>
          <w:szCs w:val="24"/>
        </w:rPr>
        <w:t xml:space="preserve"> Kamerow, 1989).</w:t>
      </w:r>
      <w:r w:rsidR="007D66E5" w:rsidRPr="00C22562">
        <w:rPr>
          <w:rFonts w:ascii="Times New Roman" w:hAnsi="Times New Roman" w:cs="Times New Roman"/>
          <w:color w:val="000000" w:themeColor="text1"/>
          <w:sz w:val="24"/>
          <w:szCs w:val="24"/>
        </w:rPr>
        <w:t xml:space="preserve"> Results of the presented study have revealed the same so, the hypothesis is accepted</w:t>
      </w:r>
      <w:r w:rsidR="0096283A" w:rsidRPr="00C22562">
        <w:rPr>
          <w:rFonts w:ascii="Times New Roman" w:hAnsi="Times New Roman" w:cs="Times New Roman"/>
          <w:color w:val="000000" w:themeColor="text1"/>
          <w:sz w:val="24"/>
          <w:szCs w:val="24"/>
        </w:rPr>
        <w:t xml:space="preserve">.  </w:t>
      </w:r>
      <w:r w:rsidR="00D4002B" w:rsidRPr="00C22562">
        <w:rPr>
          <w:rFonts w:ascii="Times New Roman" w:hAnsi="Times New Roman" w:cs="Times New Roman"/>
          <w:color w:val="000000" w:themeColor="text1"/>
          <w:sz w:val="24"/>
          <w:szCs w:val="24"/>
        </w:rPr>
        <w:t>The hypothesis was that male are more conscious about their body image than female but results of the presented study revealed that female have showed higher score on BSS than male which rejected the hypothesis. There could be several reasons for the rejection of the hypothesis lik</w:t>
      </w:r>
      <w:r w:rsidR="0098213A">
        <w:rPr>
          <w:rFonts w:ascii="Times New Roman" w:hAnsi="Times New Roman" w:cs="Times New Roman"/>
          <w:color w:val="000000" w:themeColor="text1"/>
          <w:sz w:val="24"/>
          <w:szCs w:val="24"/>
        </w:rPr>
        <w:t xml:space="preserve">e the sample size could be more </w:t>
      </w:r>
      <w:r w:rsidR="00D4002B" w:rsidRPr="00C22562">
        <w:rPr>
          <w:rFonts w:ascii="Times New Roman" w:hAnsi="Times New Roman" w:cs="Times New Roman"/>
          <w:color w:val="000000" w:themeColor="text1"/>
          <w:sz w:val="24"/>
          <w:szCs w:val="24"/>
        </w:rPr>
        <w:t>large or the culture or other factors could have affected the results</w:t>
      </w:r>
      <w:r w:rsidR="0096283A" w:rsidRPr="00C22562">
        <w:rPr>
          <w:rFonts w:ascii="Times New Roman" w:hAnsi="Times New Roman" w:cs="Times New Roman"/>
          <w:color w:val="000000" w:themeColor="text1"/>
          <w:sz w:val="24"/>
          <w:szCs w:val="24"/>
        </w:rPr>
        <w:t xml:space="preserve">. </w:t>
      </w:r>
    </w:p>
    <w:p w:rsidR="0096283A" w:rsidRPr="00C22562" w:rsidRDefault="00D4002B" w:rsidP="0098213A">
      <w:pPr>
        <w:spacing w:line="360" w:lineRule="auto"/>
        <w:ind w:firstLine="720"/>
        <w:jc w:val="both"/>
        <w:rPr>
          <w:rFonts w:ascii="Times New Roman" w:hAnsi="Times New Roman" w:cs="Times New Roman"/>
          <w:color w:val="000000" w:themeColor="text1"/>
          <w:sz w:val="24"/>
          <w:szCs w:val="24"/>
        </w:rPr>
      </w:pPr>
      <w:r w:rsidRPr="00C22562">
        <w:rPr>
          <w:rFonts w:ascii="Times New Roman" w:hAnsi="Times New Roman" w:cs="Times New Roman"/>
          <w:color w:val="000000" w:themeColor="text1"/>
          <w:sz w:val="24"/>
          <w:szCs w:val="24"/>
        </w:rPr>
        <w:t xml:space="preserve">It was hypothesized that </w:t>
      </w:r>
      <w:r w:rsidR="0096283A" w:rsidRPr="00C22562">
        <w:rPr>
          <w:rFonts w:ascii="Times New Roman" w:hAnsi="Times New Roman" w:cs="Times New Roman"/>
          <w:color w:val="000000" w:themeColor="text1"/>
          <w:sz w:val="24"/>
          <w:szCs w:val="24"/>
        </w:rPr>
        <w:t>Social interaction anxiety is high among female as compared to male</w:t>
      </w:r>
      <w:r w:rsidR="00AC6BE4" w:rsidRPr="00C22562">
        <w:rPr>
          <w:rFonts w:ascii="Times New Roman" w:hAnsi="Times New Roman" w:cs="Times New Roman"/>
          <w:color w:val="000000" w:themeColor="text1"/>
          <w:sz w:val="24"/>
          <w:szCs w:val="24"/>
        </w:rPr>
        <w:t xml:space="preserve"> few researches have also suggested the same </w:t>
      </w:r>
      <w:r w:rsidR="00AC6BE4" w:rsidRPr="00C22562">
        <w:rPr>
          <w:rFonts w:ascii="Times New Roman" w:hAnsi="Times New Roman" w:cs="Times New Roman"/>
          <w:sz w:val="24"/>
          <w:szCs w:val="24"/>
        </w:rPr>
        <w:t>(Romero-Corral A, 2008)</w:t>
      </w:r>
      <w:r w:rsidR="0096283A" w:rsidRPr="00C22562">
        <w:rPr>
          <w:rFonts w:ascii="Times New Roman" w:hAnsi="Times New Roman" w:cs="Times New Roman"/>
          <w:color w:val="000000" w:themeColor="text1"/>
          <w:sz w:val="24"/>
          <w:szCs w:val="24"/>
        </w:rPr>
        <w:t>.</w:t>
      </w:r>
      <w:r w:rsidRPr="00C22562">
        <w:rPr>
          <w:rFonts w:ascii="Times New Roman" w:hAnsi="Times New Roman" w:cs="Times New Roman"/>
          <w:color w:val="000000" w:themeColor="text1"/>
          <w:sz w:val="24"/>
          <w:szCs w:val="24"/>
        </w:rPr>
        <w:t xml:space="preserve"> Results </w:t>
      </w:r>
      <w:r w:rsidR="0096283A" w:rsidRPr="00C22562">
        <w:rPr>
          <w:rFonts w:ascii="Times New Roman" w:hAnsi="Times New Roman" w:cs="Times New Roman"/>
          <w:color w:val="000000" w:themeColor="text1"/>
          <w:sz w:val="24"/>
          <w:szCs w:val="24"/>
        </w:rPr>
        <w:t>revea</w:t>
      </w:r>
      <w:r w:rsidRPr="00C22562">
        <w:rPr>
          <w:rFonts w:ascii="Times New Roman" w:hAnsi="Times New Roman" w:cs="Times New Roman"/>
          <w:color w:val="000000" w:themeColor="text1"/>
          <w:sz w:val="24"/>
          <w:szCs w:val="24"/>
        </w:rPr>
        <w:t xml:space="preserve">led that </w:t>
      </w:r>
      <w:r w:rsidR="0096283A" w:rsidRPr="00C22562">
        <w:rPr>
          <w:rFonts w:ascii="Times New Roman" w:hAnsi="Times New Roman" w:cs="Times New Roman"/>
          <w:color w:val="000000" w:themeColor="text1"/>
          <w:sz w:val="24"/>
          <w:szCs w:val="24"/>
        </w:rPr>
        <w:t>female fee</w:t>
      </w:r>
      <w:r w:rsidRPr="00C22562">
        <w:rPr>
          <w:rFonts w:ascii="Times New Roman" w:hAnsi="Times New Roman" w:cs="Times New Roman"/>
          <w:color w:val="000000" w:themeColor="text1"/>
          <w:sz w:val="24"/>
          <w:szCs w:val="24"/>
        </w:rPr>
        <w:t>l dif</w:t>
      </w:r>
      <w:r w:rsidR="0096283A" w:rsidRPr="00C22562">
        <w:rPr>
          <w:rFonts w:ascii="Times New Roman" w:hAnsi="Times New Roman" w:cs="Times New Roman"/>
          <w:color w:val="000000" w:themeColor="text1"/>
          <w:sz w:val="24"/>
          <w:szCs w:val="24"/>
        </w:rPr>
        <w:t>ficulty in interaction with other as compared to male.</w:t>
      </w:r>
      <w:r w:rsidRPr="00C22562">
        <w:rPr>
          <w:rFonts w:ascii="Times New Roman" w:hAnsi="Times New Roman" w:cs="Times New Roman"/>
          <w:color w:val="000000" w:themeColor="text1"/>
          <w:sz w:val="24"/>
          <w:szCs w:val="24"/>
        </w:rPr>
        <w:t xml:space="preserve"> While, </w:t>
      </w:r>
      <w:r w:rsidR="0096283A" w:rsidRPr="00C22562">
        <w:rPr>
          <w:rFonts w:ascii="Times New Roman" w:hAnsi="Times New Roman" w:cs="Times New Roman"/>
          <w:color w:val="000000" w:themeColor="text1"/>
          <w:sz w:val="24"/>
          <w:szCs w:val="24"/>
        </w:rPr>
        <w:t>Male are more comfort</w:t>
      </w:r>
      <w:r w:rsidRPr="00C22562">
        <w:rPr>
          <w:rFonts w:ascii="Times New Roman" w:hAnsi="Times New Roman" w:cs="Times New Roman"/>
          <w:color w:val="000000" w:themeColor="text1"/>
          <w:sz w:val="24"/>
          <w:szCs w:val="24"/>
        </w:rPr>
        <w:t>able</w:t>
      </w:r>
      <w:r w:rsidR="0096283A" w:rsidRPr="00C22562">
        <w:rPr>
          <w:rFonts w:ascii="Times New Roman" w:hAnsi="Times New Roman" w:cs="Times New Roman"/>
          <w:color w:val="000000" w:themeColor="text1"/>
          <w:sz w:val="24"/>
          <w:szCs w:val="24"/>
        </w:rPr>
        <w:t xml:space="preserve"> to interact with others. This difficulty leads females</w:t>
      </w:r>
      <w:r w:rsidRPr="00C22562">
        <w:rPr>
          <w:rFonts w:ascii="Times New Roman" w:hAnsi="Times New Roman" w:cs="Times New Roman"/>
          <w:color w:val="000000" w:themeColor="text1"/>
          <w:sz w:val="24"/>
          <w:szCs w:val="24"/>
        </w:rPr>
        <w:t xml:space="preserve"> towards</w:t>
      </w:r>
      <w:r w:rsidR="0096283A" w:rsidRPr="00C22562">
        <w:rPr>
          <w:rFonts w:ascii="Times New Roman" w:hAnsi="Times New Roman" w:cs="Times New Roman"/>
          <w:color w:val="000000" w:themeColor="text1"/>
          <w:sz w:val="24"/>
          <w:szCs w:val="24"/>
        </w:rPr>
        <w:t xml:space="preserve"> anxiety. So, females try to avoid other</w:t>
      </w:r>
      <w:r w:rsidRPr="00C22562">
        <w:rPr>
          <w:rFonts w:ascii="Times New Roman" w:hAnsi="Times New Roman" w:cs="Times New Roman"/>
          <w:color w:val="000000" w:themeColor="text1"/>
          <w:sz w:val="24"/>
          <w:szCs w:val="24"/>
        </w:rPr>
        <w:t xml:space="preserve">s </w:t>
      </w:r>
      <w:r w:rsidR="0096283A" w:rsidRPr="00C22562">
        <w:rPr>
          <w:rFonts w:ascii="Times New Roman" w:hAnsi="Times New Roman" w:cs="Times New Roman"/>
          <w:color w:val="000000" w:themeColor="text1"/>
          <w:sz w:val="24"/>
          <w:szCs w:val="24"/>
        </w:rPr>
        <w:t>to avoid that difficulty</w:t>
      </w:r>
      <w:r w:rsidR="00AC6BE4" w:rsidRPr="00C22562">
        <w:rPr>
          <w:rFonts w:ascii="Times New Roman" w:hAnsi="Times New Roman" w:cs="Times New Roman"/>
          <w:color w:val="000000" w:themeColor="text1"/>
          <w:sz w:val="24"/>
          <w:szCs w:val="24"/>
        </w:rPr>
        <w:t>. Hence</w:t>
      </w:r>
      <w:r w:rsidR="00AC6BE4" w:rsidRPr="00400233">
        <w:rPr>
          <w:rFonts w:ascii="Times New Roman" w:hAnsi="Times New Roman" w:cs="Times New Roman"/>
          <w:strike/>
          <w:color w:val="000000" w:themeColor="text1"/>
          <w:sz w:val="24"/>
          <w:szCs w:val="24"/>
          <w:u w:val="single"/>
          <w:rPrChange w:id="209" w:author="Windows User" w:date="2019-02-27T02:26:00Z">
            <w:rPr>
              <w:rFonts w:ascii="Times New Roman" w:hAnsi="Times New Roman" w:cs="Times New Roman"/>
              <w:color w:val="000000" w:themeColor="text1"/>
              <w:sz w:val="24"/>
              <w:szCs w:val="24"/>
            </w:rPr>
          </w:rPrChange>
        </w:rPr>
        <w:t xml:space="preserve">, the hypothesis was </w:t>
      </w:r>
      <w:r w:rsidR="00AC6BE4" w:rsidRPr="008F723F">
        <w:rPr>
          <w:rFonts w:ascii="Times New Roman" w:hAnsi="Times New Roman" w:cs="Times New Roman"/>
          <w:color w:val="FF0000"/>
          <w:sz w:val="24"/>
          <w:szCs w:val="24"/>
          <w:u w:val="single"/>
          <w:rPrChange w:id="210" w:author="Windows User" w:date="2019-02-27T02:27:00Z">
            <w:rPr>
              <w:rFonts w:ascii="Times New Roman" w:hAnsi="Times New Roman" w:cs="Times New Roman"/>
              <w:color w:val="000000" w:themeColor="text1"/>
              <w:sz w:val="24"/>
              <w:szCs w:val="24"/>
            </w:rPr>
          </w:rPrChange>
        </w:rPr>
        <w:t>accepted</w:t>
      </w:r>
      <w:ins w:id="211" w:author="Windows User" w:date="2019-02-27T02:27:00Z">
        <w:r w:rsidR="008F723F" w:rsidRPr="008F723F">
          <w:rPr>
            <w:rFonts w:ascii="Times New Roman" w:hAnsi="Times New Roman" w:cs="Times New Roman"/>
            <w:color w:val="FF0000"/>
            <w:sz w:val="24"/>
            <w:szCs w:val="24"/>
            <w:u w:val="single"/>
            <w:rPrChange w:id="212" w:author="Windows User" w:date="2019-02-27T02:27:00Z">
              <w:rPr>
                <w:rFonts w:ascii="Times New Roman" w:hAnsi="Times New Roman" w:cs="Times New Roman"/>
                <w:strike/>
                <w:color w:val="000000" w:themeColor="text1"/>
                <w:sz w:val="24"/>
                <w:szCs w:val="24"/>
                <w:u w:val="single"/>
              </w:rPr>
            </w:rPrChange>
          </w:rPr>
          <w:t xml:space="preserve"> </w:t>
        </w:r>
      </w:ins>
      <w:ins w:id="213" w:author="Windows User" w:date="2019-02-27T02:26:00Z">
        <w:r w:rsidR="00400233" w:rsidRPr="008F723F">
          <w:rPr>
            <w:rFonts w:ascii="Times New Roman" w:hAnsi="Times New Roman" w:cs="Times New Roman"/>
            <w:color w:val="FF0000"/>
            <w:sz w:val="24"/>
            <w:szCs w:val="24"/>
            <w:u w:val="single"/>
            <w:rPrChange w:id="214" w:author="Windows User" w:date="2019-02-27T02:27:00Z">
              <w:rPr>
                <w:rFonts w:ascii="Times New Roman" w:hAnsi="Times New Roman" w:cs="Times New Roman"/>
                <w:strike/>
                <w:color w:val="000000" w:themeColor="text1"/>
                <w:sz w:val="24"/>
                <w:szCs w:val="24"/>
                <w:u w:val="single"/>
              </w:rPr>
            </w:rPrChange>
          </w:rPr>
          <w:t xml:space="preserve">(don’t use such words </w:t>
        </w:r>
      </w:ins>
      <w:ins w:id="215" w:author="Windows User" w:date="2019-02-27T02:27:00Z">
        <w:r w:rsidR="008F723F" w:rsidRPr="008F723F">
          <w:rPr>
            <w:rFonts w:ascii="Times New Roman" w:hAnsi="Times New Roman" w:cs="Times New Roman"/>
            <w:color w:val="FF0000"/>
            <w:sz w:val="24"/>
            <w:szCs w:val="24"/>
            <w:u w:val="single"/>
            <w:rPrChange w:id="216" w:author="Windows User" w:date="2019-02-27T02:27:00Z">
              <w:rPr>
                <w:rFonts w:ascii="Times New Roman" w:hAnsi="Times New Roman" w:cs="Times New Roman"/>
                <w:strike/>
                <w:color w:val="000000" w:themeColor="text1"/>
                <w:sz w:val="24"/>
                <w:szCs w:val="24"/>
                <w:u w:val="single"/>
              </w:rPr>
            </w:rPrChange>
          </w:rPr>
          <w:t>such as accepted)</w:t>
        </w:r>
      </w:ins>
      <w:r w:rsidR="00AC6BE4" w:rsidRPr="008F723F">
        <w:rPr>
          <w:rFonts w:ascii="Times New Roman" w:hAnsi="Times New Roman" w:cs="Times New Roman"/>
          <w:color w:val="FF0000"/>
          <w:sz w:val="24"/>
          <w:szCs w:val="24"/>
          <w:u w:val="single"/>
          <w:rPrChange w:id="217" w:author="Windows User" w:date="2019-02-27T02:27:00Z">
            <w:rPr>
              <w:rFonts w:ascii="Times New Roman" w:hAnsi="Times New Roman" w:cs="Times New Roman"/>
              <w:color w:val="000000" w:themeColor="text1"/>
              <w:sz w:val="24"/>
              <w:szCs w:val="24"/>
            </w:rPr>
          </w:rPrChange>
        </w:rPr>
        <w:t>.</w:t>
      </w:r>
      <w:r w:rsidR="00AC6BE4" w:rsidRPr="00C22562">
        <w:rPr>
          <w:rFonts w:ascii="Times New Roman" w:hAnsi="Times New Roman" w:cs="Times New Roman"/>
          <w:sz w:val="24"/>
          <w:szCs w:val="24"/>
        </w:rPr>
        <w:t xml:space="preserve"> Hypothesis was that Marital status effect</w:t>
      </w:r>
      <w:r w:rsidR="00F05E38" w:rsidRPr="00C22562">
        <w:rPr>
          <w:rFonts w:ascii="Times New Roman" w:hAnsi="Times New Roman" w:cs="Times New Roman"/>
          <w:sz w:val="24"/>
          <w:szCs w:val="24"/>
        </w:rPr>
        <w:t xml:space="preserve"> General Sleep Disturbance, body shape, and social</w:t>
      </w:r>
      <w:r w:rsidR="0098213A">
        <w:rPr>
          <w:rFonts w:ascii="Times New Roman" w:hAnsi="Times New Roman" w:cs="Times New Roman"/>
          <w:sz w:val="24"/>
          <w:szCs w:val="24"/>
        </w:rPr>
        <w:t xml:space="preserve"> interaction anxiety. Previous research</w:t>
      </w:r>
      <w:r w:rsidR="00F05E38" w:rsidRPr="00C22562">
        <w:rPr>
          <w:rFonts w:ascii="Times New Roman" w:hAnsi="Times New Roman" w:cs="Times New Roman"/>
          <w:sz w:val="24"/>
          <w:szCs w:val="24"/>
        </w:rPr>
        <w:t xml:space="preserve"> suggested that obesity, gender, age and</w:t>
      </w:r>
      <w:r w:rsidR="0098213A">
        <w:rPr>
          <w:rFonts w:ascii="Times New Roman" w:hAnsi="Times New Roman" w:cs="Times New Roman"/>
          <w:sz w:val="24"/>
          <w:szCs w:val="24"/>
        </w:rPr>
        <w:t xml:space="preserve"> marital status</w:t>
      </w:r>
      <w:r w:rsidR="00F05E38" w:rsidRPr="00C22562">
        <w:rPr>
          <w:rFonts w:ascii="Times New Roman" w:hAnsi="Times New Roman" w:cs="Times New Roman"/>
          <w:sz w:val="24"/>
          <w:szCs w:val="24"/>
        </w:rPr>
        <w:t xml:space="preserve"> affect these variables</w:t>
      </w:r>
      <w:r w:rsidR="0096283A" w:rsidRPr="00C22562">
        <w:rPr>
          <w:rFonts w:ascii="Times New Roman" w:hAnsi="Times New Roman" w:cs="Times New Roman"/>
          <w:sz w:val="24"/>
          <w:szCs w:val="24"/>
        </w:rPr>
        <w:t xml:space="preserve"> (McAllister et al. 2009). </w:t>
      </w:r>
      <w:r w:rsidR="00F05E38" w:rsidRPr="00C22562">
        <w:rPr>
          <w:rFonts w:ascii="Times New Roman" w:hAnsi="Times New Roman" w:cs="Times New Roman"/>
          <w:sz w:val="24"/>
          <w:szCs w:val="24"/>
        </w:rPr>
        <w:t>Results revealed that married and unmarried have showed significant mean difference in which unmarried showed higher level with all three variables which means hypothesis was accepted</w:t>
      </w:r>
      <w:r w:rsidR="0096283A" w:rsidRPr="00C22562">
        <w:rPr>
          <w:rFonts w:ascii="Times New Roman" w:hAnsi="Times New Roman" w:cs="Times New Roman"/>
          <w:color w:val="000000" w:themeColor="text1"/>
          <w:sz w:val="24"/>
          <w:szCs w:val="24"/>
        </w:rPr>
        <w:t>.</w:t>
      </w:r>
    </w:p>
    <w:p w:rsidR="0096283A" w:rsidRPr="00C22562" w:rsidRDefault="0009685D" w:rsidP="00C22562">
      <w:pPr>
        <w:spacing w:line="360" w:lineRule="auto"/>
        <w:ind w:firstLine="720"/>
        <w:jc w:val="both"/>
        <w:rPr>
          <w:rFonts w:ascii="Times New Roman" w:hAnsi="Times New Roman" w:cs="Times New Roman"/>
          <w:color w:val="000000" w:themeColor="text1"/>
          <w:sz w:val="24"/>
          <w:szCs w:val="24"/>
        </w:rPr>
      </w:pPr>
      <w:r w:rsidRPr="00C22562">
        <w:rPr>
          <w:rFonts w:ascii="Times New Roman" w:hAnsi="Times New Roman" w:cs="Times New Roman"/>
          <w:color w:val="000000" w:themeColor="text1"/>
          <w:sz w:val="24"/>
          <w:szCs w:val="24"/>
        </w:rPr>
        <w:t>It was hypothesized that young obese have less sleep disturbance, are more concerned with body image, and have more social interaction anxiety than late adults</w:t>
      </w:r>
      <w:r w:rsidR="0096283A" w:rsidRPr="00C22562">
        <w:rPr>
          <w:rFonts w:ascii="Times New Roman" w:hAnsi="Times New Roman" w:cs="Times New Roman"/>
          <w:color w:val="000000" w:themeColor="text1"/>
          <w:sz w:val="24"/>
          <w:szCs w:val="24"/>
        </w:rPr>
        <w:t>.</w:t>
      </w:r>
      <w:r w:rsidR="0098213A">
        <w:rPr>
          <w:rFonts w:ascii="Times New Roman" w:hAnsi="Times New Roman" w:cs="Times New Roman"/>
          <w:color w:val="000000" w:themeColor="text1"/>
          <w:sz w:val="24"/>
          <w:szCs w:val="24"/>
        </w:rPr>
        <w:t xml:space="preserve"> In previous </w:t>
      </w:r>
      <w:r w:rsidR="0098213A">
        <w:rPr>
          <w:rFonts w:ascii="Times New Roman" w:hAnsi="Times New Roman" w:cs="Times New Roman"/>
          <w:color w:val="000000" w:themeColor="text1"/>
          <w:sz w:val="24"/>
          <w:szCs w:val="24"/>
        </w:rPr>
        <w:lastRenderedPageBreak/>
        <w:t xml:space="preserve">researches </w:t>
      </w:r>
      <w:r w:rsidR="00A95F0F">
        <w:rPr>
          <w:rFonts w:ascii="Times New Roman" w:hAnsi="Times New Roman" w:cs="Times New Roman"/>
          <w:color w:val="000000" w:themeColor="text1"/>
          <w:sz w:val="24"/>
          <w:szCs w:val="24"/>
        </w:rPr>
        <w:t>both sided</w:t>
      </w:r>
      <w:r w:rsidR="00E26D0C" w:rsidRPr="00C22562">
        <w:rPr>
          <w:rFonts w:ascii="Times New Roman" w:hAnsi="Times New Roman" w:cs="Times New Roman"/>
          <w:color w:val="000000" w:themeColor="text1"/>
          <w:sz w:val="24"/>
          <w:szCs w:val="24"/>
        </w:rPr>
        <w:t xml:space="preserve"> reviews have been found regarding this hypothesis some have said that young adults and teenagers have more sleep disturbance </w:t>
      </w:r>
      <w:r w:rsidR="00E26D0C" w:rsidRPr="00C22562">
        <w:rPr>
          <w:rFonts w:ascii="Times New Roman" w:hAnsi="Times New Roman" w:cs="Times New Roman"/>
          <w:sz w:val="24"/>
          <w:szCs w:val="24"/>
        </w:rPr>
        <w:t xml:space="preserve">(Mantz et al., 2000).  </w:t>
      </w:r>
      <w:r w:rsidR="00E26D0C" w:rsidRPr="00C22562">
        <w:rPr>
          <w:rFonts w:ascii="Times New Roman" w:hAnsi="Times New Roman" w:cs="Times New Roman"/>
          <w:color w:val="000000" w:themeColor="text1"/>
          <w:sz w:val="24"/>
          <w:szCs w:val="24"/>
        </w:rPr>
        <w:t xml:space="preserve">While others have said that late adults have more sleep problems </w:t>
      </w:r>
      <w:r w:rsidR="00E26D0C" w:rsidRPr="00C22562">
        <w:rPr>
          <w:rFonts w:ascii="Times New Roman" w:hAnsi="Times New Roman" w:cs="Times New Roman"/>
          <w:sz w:val="24"/>
          <w:szCs w:val="24"/>
        </w:rPr>
        <w:t>(Wolfson and</w:t>
      </w:r>
      <w:ins w:id="218" w:author="Lenovo" w:date="2019-02-26T11:09:00Z">
        <w:r w:rsidR="00CF2585">
          <w:rPr>
            <w:rFonts w:ascii="Times New Roman" w:hAnsi="Times New Roman" w:cs="Times New Roman"/>
            <w:sz w:val="24"/>
            <w:szCs w:val="24"/>
          </w:rPr>
          <w:t>&amp;</w:t>
        </w:r>
      </w:ins>
      <w:r w:rsidR="00E26D0C" w:rsidRPr="00C22562">
        <w:rPr>
          <w:rFonts w:ascii="Times New Roman" w:hAnsi="Times New Roman" w:cs="Times New Roman"/>
          <w:sz w:val="24"/>
          <w:szCs w:val="24"/>
        </w:rPr>
        <w:t xml:space="preserve"> Carskadon, 1998). </w:t>
      </w:r>
      <w:r w:rsidR="00E26D0C" w:rsidRPr="00C22562">
        <w:rPr>
          <w:rFonts w:ascii="Times New Roman" w:hAnsi="Times New Roman" w:cs="Times New Roman"/>
          <w:color w:val="000000" w:themeColor="text1"/>
          <w:sz w:val="24"/>
          <w:szCs w:val="24"/>
        </w:rPr>
        <w:t>Findings revealed that youngsters have more sleep disturbance higher level of consciousness about body image and are less socia</w:t>
      </w:r>
      <w:r w:rsidR="00A95F0F">
        <w:rPr>
          <w:rFonts w:ascii="Times New Roman" w:hAnsi="Times New Roman" w:cs="Times New Roman"/>
          <w:color w:val="000000" w:themeColor="text1"/>
          <w:sz w:val="24"/>
          <w:szCs w:val="24"/>
        </w:rPr>
        <w:t>l</w:t>
      </w:r>
      <w:r w:rsidR="00E26D0C" w:rsidRPr="00C22562">
        <w:rPr>
          <w:rFonts w:ascii="Times New Roman" w:hAnsi="Times New Roman" w:cs="Times New Roman"/>
          <w:color w:val="000000" w:themeColor="text1"/>
          <w:sz w:val="24"/>
          <w:szCs w:val="24"/>
        </w:rPr>
        <w:t>ly interacted which means they have more social interaction anxiety, which means the hypothesis was partially accepted.</w:t>
      </w:r>
    </w:p>
    <w:p w:rsidR="0096283A" w:rsidRPr="00C22562" w:rsidRDefault="00E26D0C" w:rsidP="00C22562">
      <w:pPr>
        <w:spacing w:line="360" w:lineRule="auto"/>
        <w:ind w:firstLine="720"/>
        <w:jc w:val="both"/>
        <w:rPr>
          <w:rFonts w:ascii="Times New Roman" w:hAnsi="Times New Roman" w:cs="Times New Roman"/>
          <w:color w:val="000000" w:themeColor="text1"/>
          <w:sz w:val="24"/>
          <w:szCs w:val="24"/>
        </w:rPr>
      </w:pPr>
      <w:r w:rsidRPr="00C22562">
        <w:rPr>
          <w:rFonts w:ascii="Times New Roman" w:hAnsi="Times New Roman" w:cs="Times New Roman"/>
          <w:color w:val="000000" w:themeColor="text1"/>
          <w:sz w:val="24"/>
          <w:szCs w:val="24"/>
        </w:rPr>
        <w:t xml:space="preserve">It was hypothesized that that body shape plays a mediating role for general sleep disturbance and </w:t>
      </w:r>
      <w:r w:rsidR="002F16AC" w:rsidRPr="00C22562">
        <w:rPr>
          <w:rFonts w:ascii="Times New Roman" w:hAnsi="Times New Roman" w:cs="Times New Roman"/>
          <w:color w:val="000000" w:themeColor="text1"/>
          <w:sz w:val="24"/>
          <w:szCs w:val="24"/>
        </w:rPr>
        <w:t xml:space="preserve">social interaction anxiety, and there is positive relationship of general sleep disturbance and social interaction anxiety. Results </w:t>
      </w:r>
      <w:r w:rsidR="0096283A" w:rsidRPr="00C22562">
        <w:rPr>
          <w:rFonts w:ascii="Times New Roman" w:hAnsi="Times New Roman" w:cs="Times New Roman"/>
          <w:color w:val="000000" w:themeColor="text1"/>
          <w:sz w:val="24"/>
          <w:szCs w:val="24"/>
        </w:rPr>
        <w:t>showed that body shape play</w:t>
      </w:r>
      <w:r w:rsidR="002F16AC" w:rsidRPr="00C22562">
        <w:rPr>
          <w:rFonts w:ascii="Times New Roman" w:hAnsi="Times New Roman" w:cs="Times New Roman"/>
          <w:color w:val="000000" w:themeColor="text1"/>
          <w:sz w:val="24"/>
          <w:szCs w:val="24"/>
        </w:rPr>
        <w:t>ed</w:t>
      </w:r>
      <w:r w:rsidR="0096283A" w:rsidRPr="00C22562">
        <w:rPr>
          <w:rFonts w:ascii="Times New Roman" w:hAnsi="Times New Roman" w:cs="Times New Roman"/>
          <w:color w:val="000000" w:themeColor="text1"/>
          <w:sz w:val="24"/>
          <w:szCs w:val="24"/>
        </w:rPr>
        <w:t xml:space="preserve"> mediat</w:t>
      </w:r>
      <w:r w:rsidR="002F16AC" w:rsidRPr="00C22562">
        <w:rPr>
          <w:rFonts w:ascii="Times New Roman" w:hAnsi="Times New Roman" w:cs="Times New Roman"/>
          <w:color w:val="000000" w:themeColor="text1"/>
          <w:sz w:val="24"/>
          <w:szCs w:val="24"/>
        </w:rPr>
        <w:t xml:space="preserve">ing </w:t>
      </w:r>
      <w:r w:rsidR="0096283A" w:rsidRPr="00C22562">
        <w:rPr>
          <w:rFonts w:ascii="Times New Roman" w:hAnsi="Times New Roman" w:cs="Times New Roman"/>
          <w:color w:val="000000" w:themeColor="text1"/>
          <w:sz w:val="24"/>
          <w:szCs w:val="24"/>
        </w:rPr>
        <w:t xml:space="preserve">role </w:t>
      </w:r>
      <w:r w:rsidR="002F16AC" w:rsidRPr="00C22562">
        <w:rPr>
          <w:rFonts w:ascii="Times New Roman" w:hAnsi="Times New Roman" w:cs="Times New Roman"/>
          <w:color w:val="000000" w:themeColor="text1"/>
          <w:sz w:val="24"/>
          <w:szCs w:val="24"/>
        </w:rPr>
        <w:t>and it</w:t>
      </w:r>
      <w:r w:rsidR="0096283A" w:rsidRPr="00C22562">
        <w:rPr>
          <w:rFonts w:ascii="Times New Roman" w:hAnsi="Times New Roman" w:cs="Times New Roman"/>
          <w:color w:val="000000" w:themeColor="text1"/>
          <w:sz w:val="24"/>
          <w:szCs w:val="24"/>
        </w:rPr>
        <w:t xml:space="preserve"> has positive impact</w:t>
      </w:r>
      <w:r w:rsidR="00A95F0F">
        <w:rPr>
          <w:rFonts w:ascii="Times New Roman" w:hAnsi="Times New Roman" w:cs="Times New Roman"/>
          <w:color w:val="000000" w:themeColor="text1"/>
          <w:sz w:val="24"/>
          <w:szCs w:val="24"/>
        </w:rPr>
        <w:t xml:space="preserve"> </w:t>
      </w:r>
      <w:r w:rsidR="0096283A" w:rsidRPr="00C22562">
        <w:rPr>
          <w:rFonts w:ascii="Times New Roman" w:hAnsi="Times New Roman" w:cs="Times New Roman"/>
          <w:color w:val="000000" w:themeColor="text1"/>
          <w:sz w:val="24"/>
          <w:szCs w:val="24"/>
        </w:rPr>
        <w:t xml:space="preserve">on general sleep disturbance and the direct positive impact on social interaction anxiety </w:t>
      </w:r>
      <w:r w:rsidR="002F16AC" w:rsidRPr="00C22562">
        <w:rPr>
          <w:rFonts w:ascii="Times New Roman" w:hAnsi="Times New Roman" w:cs="Times New Roman"/>
          <w:color w:val="000000" w:themeColor="text1"/>
          <w:sz w:val="24"/>
          <w:szCs w:val="24"/>
        </w:rPr>
        <w:t>results also revealed that there is a significant positive relationship of  general sleep disturbance and social interaction anxiety which means the hypothesis was completely accepted.</w:t>
      </w:r>
    </w:p>
    <w:p w:rsidR="002F16AC" w:rsidRPr="00C22562" w:rsidRDefault="0096283A" w:rsidP="00C22562">
      <w:pPr>
        <w:spacing w:line="360" w:lineRule="auto"/>
        <w:jc w:val="both"/>
        <w:rPr>
          <w:rFonts w:ascii="Times New Roman" w:hAnsi="Times New Roman" w:cs="Times New Roman"/>
          <w:b/>
          <w:bCs/>
          <w:sz w:val="24"/>
          <w:szCs w:val="24"/>
        </w:rPr>
      </w:pPr>
      <w:r w:rsidRPr="00C22562">
        <w:rPr>
          <w:rFonts w:ascii="Times New Roman" w:hAnsi="Times New Roman" w:cs="Times New Roman"/>
          <w:b/>
          <w:bCs/>
          <w:sz w:val="24"/>
          <w:szCs w:val="24"/>
        </w:rPr>
        <w:t>Limitation</w:t>
      </w:r>
      <w:r w:rsidR="0054157C">
        <w:rPr>
          <w:rFonts w:ascii="Times New Roman" w:hAnsi="Times New Roman" w:cs="Times New Roman"/>
          <w:b/>
          <w:bCs/>
          <w:sz w:val="24"/>
          <w:szCs w:val="24"/>
        </w:rPr>
        <w:t>s and Suggestions</w:t>
      </w:r>
      <w:r w:rsidRPr="00C22562">
        <w:rPr>
          <w:rFonts w:ascii="Times New Roman" w:hAnsi="Times New Roman" w:cs="Times New Roman"/>
          <w:b/>
          <w:bCs/>
          <w:sz w:val="24"/>
          <w:szCs w:val="24"/>
        </w:rPr>
        <w:tab/>
      </w:r>
      <w:r w:rsidRPr="00C22562">
        <w:rPr>
          <w:rFonts w:ascii="Times New Roman" w:hAnsi="Times New Roman" w:cs="Times New Roman"/>
          <w:b/>
          <w:bCs/>
          <w:sz w:val="24"/>
          <w:szCs w:val="24"/>
        </w:rPr>
        <w:tab/>
      </w:r>
      <w:r w:rsidRPr="00C22562">
        <w:rPr>
          <w:rFonts w:ascii="Times New Roman" w:hAnsi="Times New Roman" w:cs="Times New Roman"/>
          <w:b/>
          <w:bCs/>
          <w:sz w:val="24"/>
          <w:szCs w:val="24"/>
        </w:rPr>
        <w:tab/>
      </w:r>
      <w:r w:rsidRPr="00C22562">
        <w:rPr>
          <w:rFonts w:ascii="Times New Roman" w:hAnsi="Times New Roman" w:cs="Times New Roman"/>
          <w:b/>
          <w:bCs/>
          <w:sz w:val="24"/>
          <w:szCs w:val="24"/>
        </w:rPr>
        <w:tab/>
      </w:r>
      <w:r w:rsidRPr="00C22562">
        <w:rPr>
          <w:rFonts w:ascii="Times New Roman" w:hAnsi="Times New Roman" w:cs="Times New Roman"/>
          <w:b/>
          <w:bCs/>
          <w:sz w:val="24"/>
          <w:szCs w:val="24"/>
        </w:rPr>
        <w:tab/>
      </w:r>
      <w:r w:rsidRPr="00C22562">
        <w:rPr>
          <w:rFonts w:ascii="Times New Roman" w:hAnsi="Times New Roman" w:cs="Times New Roman"/>
          <w:b/>
          <w:bCs/>
          <w:sz w:val="24"/>
          <w:szCs w:val="24"/>
        </w:rPr>
        <w:tab/>
      </w:r>
      <w:r w:rsidRPr="00C22562">
        <w:rPr>
          <w:rFonts w:ascii="Times New Roman" w:hAnsi="Times New Roman" w:cs="Times New Roman"/>
          <w:b/>
          <w:bCs/>
          <w:sz w:val="24"/>
          <w:szCs w:val="24"/>
        </w:rPr>
        <w:tab/>
      </w:r>
      <w:r w:rsidRPr="00C22562">
        <w:rPr>
          <w:rFonts w:ascii="Times New Roman" w:hAnsi="Times New Roman" w:cs="Times New Roman"/>
          <w:b/>
          <w:bCs/>
          <w:sz w:val="24"/>
          <w:szCs w:val="24"/>
        </w:rPr>
        <w:tab/>
      </w:r>
      <w:r w:rsidRPr="00C22562">
        <w:rPr>
          <w:rFonts w:ascii="Times New Roman" w:hAnsi="Times New Roman" w:cs="Times New Roman"/>
          <w:b/>
          <w:bCs/>
          <w:sz w:val="24"/>
          <w:szCs w:val="24"/>
        </w:rPr>
        <w:tab/>
      </w:r>
    </w:p>
    <w:p w:rsidR="00F656B4" w:rsidRPr="00C22562" w:rsidRDefault="0096283A" w:rsidP="00C22562">
      <w:pPr>
        <w:spacing w:line="360" w:lineRule="auto"/>
        <w:ind w:firstLine="720"/>
        <w:jc w:val="both"/>
        <w:rPr>
          <w:rFonts w:ascii="Times New Roman" w:hAnsi="Times New Roman" w:cs="Times New Roman"/>
          <w:sz w:val="24"/>
          <w:szCs w:val="24"/>
        </w:rPr>
      </w:pPr>
      <w:r w:rsidRPr="00C22562">
        <w:rPr>
          <w:rFonts w:ascii="Times New Roman" w:hAnsi="Times New Roman" w:cs="Times New Roman"/>
          <w:sz w:val="24"/>
          <w:szCs w:val="24"/>
        </w:rPr>
        <w:t>The main limitation of the study was criterion social interaction anxiet</w:t>
      </w:r>
      <w:r w:rsidR="00425860" w:rsidRPr="00C22562">
        <w:rPr>
          <w:rFonts w:ascii="Times New Roman" w:hAnsi="Times New Roman" w:cs="Times New Roman"/>
          <w:sz w:val="24"/>
          <w:szCs w:val="24"/>
        </w:rPr>
        <w:t xml:space="preserve">y for which the participants were asked to reveals their honest information hence, it was a self-report measure so, it could have been done in experimental settings. Other demographics variables could have been examined like parenting styles could play a vital role in social interaction anxiety. Body mass index was also self-reported the participant could have under-estimated their weight and age while over-estimated their height so, these could have been checked manually by the researcher. Since, the study has been done on </w:t>
      </w:r>
      <w:del w:id="219" w:author="Lenovo" w:date="2019-02-26T12:31:00Z">
        <w:r w:rsidR="00425860" w:rsidRPr="00C22562" w:rsidDel="00CF0527">
          <w:rPr>
            <w:rFonts w:ascii="Times New Roman" w:hAnsi="Times New Roman" w:cs="Times New Roman"/>
            <w:sz w:val="24"/>
            <w:szCs w:val="24"/>
          </w:rPr>
          <w:delText>obese,</w:delText>
        </w:r>
      </w:del>
      <w:ins w:id="220" w:author="Lenovo" w:date="2019-02-26T12:31:00Z">
        <w:r w:rsidR="00CF0527" w:rsidRPr="00C22562">
          <w:rPr>
            <w:rFonts w:ascii="Times New Roman" w:hAnsi="Times New Roman" w:cs="Times New Roman"/>
            <w:sz w:val="24"/>
            <w:szCs w:val="24"/>
          </w:rPr>
          <w:t>obese;</w:t>
        </w:r>
      </w:ins>
      <w:r w:rsidR="00425860" w:rsidRPr="00C22562">
        <w:rPr>
          <w:rFonts w:ascii="Times New Roman" w:hAnsi="Times New Roman" w:cs="Times New Roman"/>
          <w:sz w:val="24"/>
          <w:szCs w:val="24"/>
        </w:rPr>
        <w:t xml:space="preserve"> all other weight categories have also been examined.</w:t>
      </w:r>
    </w:p>
    <w:p w:rsidR="0098213A" w:rsidRPr="00C22562" w:rsidRDefault="0098213A" w:rsidP="0098213A">
      <w:pPr>
        <w:spacing w:line="360" w:lineRule="auto"/>
        <w:ind w:left="2880" w:firstLine="720"/>
        <w:rPr>
          <w:rFonts w:ascii="Times New Roman" w:hAnsi="Times New Roman" w:cs="Times New Roman"/>
          <w:b/>
          <w:sz w:val="24"/>
          <w:szCs w:val="24"/>
        </w:rPr>
      </w:pPr>
      <w:r w:rsidRPr="00C22562">
        <w:rPr>
          <w:rFonts w:ascii="Times New Roman" w:hAnsi="Times New Roman" w:cs="Times New Roman"/>
          <w:b/>
          <w:sz w:val="24"/>
          <w:szCs w:val="24"/>
        </w:rPr>
        <w:t>References</w:t>
      </w:r>
    </w:p>
    <w:p w:rsidR="000E1D5F" w:rsidRPr="00C22562" w:rsidRDefault="000E1D5F" w:rsidP="000E1D5F">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C22562">
        <w:rPr>
          <w:rFonts w:ascii="Times New Roman" w:hAnsi="Times New Roman" w:cs="Times New Roman"/>
          <w:color w:val="000000" w:themeColor="text1"/>
          <w:sz w:val="24"/>
          <w:szCs w:val="24"/>
        </w:rPr>
        <w:t xml:space="preserve">Adrien, J. (2002). Neurobiological bases for the relation between sleep and depression. </w:t>
      </w:r>
      <w:r w:rsidRPr="00C22562">
        <w:rPr>
          <w:rFonts w:ascii="Times New Roman" w:hAnsi="Times New Roman" w:cs="Times New Roman"/>
          <w:i/>
          <w:iCs/>
          <w:color w:val="000000" w:themeColor="text1"/>
          <w:sz w:val="24"/>
          <w:szCs w:val="24"/>
        </w:rPr>
        <w:t>Sleep Medicine Reviews</w:t>
      </w:r>
      <w:r w:rsidRPr="00C22562">
        <w:rPr>
          <w:rFonts w:ascii="Times New Roman" w:hAnsi="Times New Roman" w:cs="Times New Roman"/>
          <w:color w:val="000000" w:themeColor="text1"/>
          <w:sz w:val="24"/>
          <w:szCs w:val="24"/>
        </w:rPr>
        <w:t xml:space="preserve">, </w:t>
      </w:r>
      <w:r w:rsidRPr="00C22562">
        <w:rPr>
          <w:rFonts w:ascii="Times New Roman" w:hAnsi="Times New Roman" w:cs="Times New Roman"/>
          <w:i/>
          <w:iCs/>
          <w:color w:val="000000" w:themeColor="text1"/>
          <w:sz w:val="24"/>
          <w:szCs w:val="24"/>
        </w:rPr>
        <w:t>6</w:t>
      </w:r>
      <w:r w:rsidRPr="00C22562">
        <w:rPr>
          <w:rFonts w:ascii="Times New Roman" w:hAnsi="Times New Roman" w:cs="Times New Roman"/>
          <w:color w:val="000000" w:themeColor="text1"/>
          <w:sz w:val="24"/>
          <w:szCs w:val="24"/>
        </w:rPr>
        <w:t>, 341-351.</w:t>
      </w:r>
    </w:p>
    <w:p w:rsidR="000E1D5F" w:rsidRPr="00C22562" w:rsidRDefault="000E1D5F" w:rsidP="000E1D5F">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C22562">
        <w:rPr>
          <w:rFonts w:ascii="Times New Roman" w:hAnsi="Times New Roman" w:cs="Times New Roman"/>
          <w:color w:val="000000" w:themeColor="text1"/>
          <w:sz w:val="24"/>
          <w:szCs w:val="24"/>
        </w:rPr>
        <w:t xml:space="preserve">Adrien, J. (2002). Neurobiological bases for the relation between sleep and depression. </w:t>
      </w:r>
      <w:r w:rsidRPr="00C22562">
        <w:rPr>
          <w:rFonts w:ascii="Times New Roman" w:hAnsi="Times New Roman" w:cs="Times New Roman"/>
          <w:i/>
          <w:iCs/>
          <w:color w:val="000000" w:themeColor="text1"/>
          <w:sz w:val="24"/>
          <w:szCs w:val="24"/>
        </w:rPr>
        <w:t>Sleep Medicine Reviews</w:t>
      </w:r>
      <w:r w:rsidRPr="00C22562">
        <w:rPr>
          <w:rFonts w:ascii="Times New Roman" w:hAnsi="Times New Roman" w:cs="Times New Roman"/>
          <w:color w:val="000000" w:themeColor="text1"/>
          <w:sz w:val="24"/>
          <w:szCs w:val="24"/>
        </w:rPr>
        <w:t xml:space="preserve">, </w:t>
      </w:r>
      <w:r w:rsidRPr="00C22562">
        <w:rPr>
          <w:rFonts w:ascii="Times New Roman" w:hAnsi="Times New Roman" w:cs="Times New Roman"/>
          <w:i/>
          <w:iCs/>
          <w:color w:val="000000" w:themeColor="text1"/>
          <w:sz w:val="24"/>
          <w:szCs w:val="24"/>
        </w:rPr>
        <w:t>6</w:t>
      </w:r>
      <w:r w:rsidRPr="00C22562">
        <w:rPr>
          <w:rFonts w:ascii="Times New Roman" w:hAnsi="Times New Roman" w:cs="Times New Roman"/>
          <w:color w:val="000000" w:themeColor="text1"/>
          <w:sz w:val="24"/>
          <w:szCs w:val="24"/>
        </w:rPr>
        <w:t>, 341-351.</w:t>
      </w:r>
    </w:p>
    <w:p w:rsidR="000E1D5F" w:rsidRDefault="000E1D5F" w:rsidP="000E1D5F">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3B27A1">
        <w:rPr>
          <w:rFonts w:ascii="Times New Roman" w:hAnsi="Times New Roman" w:cs="Times New Roman"/>
          <w:color w:val="000000" w:themeColor="text1"/>
          <w:sz w:val="24"/>
          <w:szCs w:val="24"/>
        </w:rPr>
        <w:t>American Psychiatric Association. (2000). Diagnostic and statistical manual of mental disorders (revised 4th ed.). </w:t>
      </w:r>
      <w:r w:rsidRPr="003B27A1">
        <w:rPr>
          <w:rFonts w:ascii="Times New Roman" w:hAnsi="Times New Roman" w:cs="Times New Roman"/>
          <w:i/>
          <w:iCs/>
          <w:color w:val="000000" w:themeColor="text1"/>
          <w:sz w:val="24"/>
          <w:szCs w:val="24"/>
        </w:rPr>
        <w:t>Washington, DC: Author</w:t>
      </w:r>
      <w:r w:rsidRPr="003B27A1">
        <w:rPr>
          <w:rFonts w:ascii="Times New Roman" w:hAnsi="Times New Roman" w:cs="Times New Roman"/>
          <w:color w:val="000000" w:themeColor="text1"/>
          <w:sz w:val="24"/>
          <w:szCs w:val="24"/>
        </w:rPr>
        <w:t>.</w:t>
      </w:r>
    </w:p>
    <w:p w:rsidR="000E1D5F" w:rsidRPr="00C22562" w:rsidRDefault="000E1D5F" w:rsidP="000E1D5F">
      <w:pPr>
        <w:autoSpaceDE w:val="0"/>
        <w:autoSpaceDN w:val="0"/>
        <w:adjustRightInd w:val="0"/>
        <w:spacing w:after="0" w:line="360" w:lineRule="auto"/>
        <w:ind w:left="720" w:hanging="720"/>
        <w:jc w:val="both"/>
        <w:rPr>
          <w:rFonts w:ascii="Times New Roman" w:hAnsi="Times New Roman" w:cs="Times New Roman"/>
          <w:color w:val="000000" w:themeColor="text1"/>
          <w:sz w:val="24"/>
          <w:szCs w:val="24"/>
        </w:rPr>
      </w:pPr>
      <w:r w:rsidRPr="006C3649">
        <w:rPr>
          <w:rFonts w:ascii="Times New Roman" w:hAnsi="Times New Roman" w:cs="Times New Roman"/>
          <w:color w:val="000000" w:themeColor="text1"/>
          <w:sz w:val="24"/>
          <w:szCs w:val="24"/>
        </w:rPr>
        <w:lastRenderedPageBreak/>
        <w:t>Aronne, L. J., Mackintosh, R., Rosenbaum, M., Leibel, R. L., &amp; Hirsch, J. (1997). Cardiac autonomic nervous system activity in obese and never</w:t>
      </w:r>
      <w:r w:rsidRPr="006C3649">
        <w:rPr>
          <w:rFonts w:ascii="Cambria Math" w:hAnsi="Cambria Math" w:cs="Cambria Math"/>
          <w:color w:val="000000" w:themeColor="text1"/>
          <w:sz w:val="24"/>
          <w:szCs w:val="24"/>
        </w:rPr>
        <w:t>‐</w:t>
      </w:r>
      <w:r w:rsidRPr="006C3649">
        <w:rPr>
          <w:rFonts w:ascii="Times New Roman" w:hAnsi="Times New Roman" w:cs="Times New Roman"/>
          <w:color w:val="000000" w:themeColor="text1"/>
          <w:sz w:val="24"/>
          <w:szCs w:val="24"/>
        </w:rPr>
        <w:t>obese young men. </w:t>
      </w:r>
      <w:r w:rsidRPr="006C3649">
        <w:rPr>
          <w:rFonts w:ascii="Times New Roman" w:hAnsi="Times New Roman" w:cs="Times New Roman"/>
          <w:i/>
          <w:iCs/>
          <w:color w:val="000000" w:themeColor="text1"/>
          <w:sz w:val="24"/>
          <w:szCs w:val="24"/>
        </w:rPr>
        <w:t>Obesity research</w:t>
      </w:r>
      <w:r w:rsidRPr="006C3649">
        <w:rPr>
          <w:rFonts w:ascii="Times New Roman" w:hAnsi="Times New Roman" w:cs="Times New Roman"/>
          <w:color w:val="000000" w:themeColor="text1"/>
          <w:sz w:val="24"/>
          <w:szCs w:val="24"/>
        </w:rPr>
        <w:t>, </w:t>
      </w:r>
      <w:r w:rsidRPr="006C3649">
        <w:rPr>
          <w:rFonts w:ascii="Times New Roman" w:hAnsi="Times New Roman" w:cs="Times New Roman"/>
          <w:i/>
          <w:iCs/>
          <w:color w:val="000000" w:themeColor="text1"/>
          <w:sz w:val="24"/>
          <w:szCs w:val="24"/>
        </w:rPr>
        <w:t>5</w:t>
      </w:r>
      <w:r w:rsidRPr="006C3649">
        <w:rPr>
          <w:rFonts w:ascii="Times New Roman" w:hAnsi="Times New Roman" w:cs="Times New Roman"/>
          <w:color w:val="000000" w:themeColor="text1"/>
          <w:sz w:val="24"/>
          <w:szCs w:val="24"/>
        </w:rPr>
        <w:t>(4), 354-359.</w:t>
      </w:r>
    </w:p>
    <w:p w:rsidR="000E1D5F" w:rsidRDefault="000E1D5F" w:rsidP="000E1D5F">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274820">
        <w:rPr>
          <w:rFonts w:ascii="Times New Roman" w:hAnsi="Times New Roman" w:cs="Times New Roman"/>
          <w:color w:val="000000" w:themeColor="text1"/>
          <w:sz w:val="24"/>
          <w:szCs w:val="24"/>
        </w:rPr>
        <w:t>Bourgin, P., Huitrón-Reséndiz, S., Spier, A. D., Fabre, V., Morte, B., Criado, J. R., ... &amp; De Lecea, L. (2000). Hypocretin-1 modulates rapid eye movement sleep through activation of locus coeruleus neurons. </w:t>
      </w:r>
      <w:r w:rsidRPr="00274820">
        <w:rPr>
          <w:rFonts w:ascii="Times New Roman" w:hAnsi="Times New Roman" w:cs="Times New Roman"/>
          <w:i/>
          <w:iCs/>
          <w:color w:val="000000" w:themeColor="text1"/>
          <w:sz w:val="24"/>
          <w:szCs w:val="24"/>
        </w:rPr>
        <w:t>Journal of neuroscience</w:t>
      </w:r>
      <w:r w:rsidRPr="00274820">
        <w:rPr>
          <w:rFonts w:ascii="Times New Roman" w:hAnsi="Times New Roman" w:cs="Times New Roman"/>
          <w:color w:val="000000" w:themeColor="text1"/>
          <w:sz w:val="24"/>
          <w:szCs w:val="24"/>
        </w:rPr>
        <w:t>, </w:t>
      </w:r>
      <w:r w:rsidRPr="00274820">
        <w:rPr>
          <w:rFonts w:ascii="Times New Roman" w:hAnsi="Times New Roman" w:cs="Times New Roman"/>
          <w:i/>
          <w:iCs/>
          <w:color w:val="000000" w:themeColor="text1"/>
          <w:sz w:val="24"/>
          <w:szCs w:val="24"/>
        </w:rPr>
        <w:t>20</w:t>
      </w:r>
      <w:r w:rsidRPr="00274820">
        <w:rPr>
          <w:rFonts w:ascii="Times New Roman" w:hAnsi="Times New Roman" w:cs="Times New Roman"/>
          <w:color w:val="000000" w:themeColor="text1"/>
          <w:sz w:val="24"/>
          <w:szCs w:val="24"/>
        </w:rPr>
        <w:t>(20), 7760-7765.</w:t>
      </w:r>
    </w:p>
    <w:p w:rsidR="000E1D5F" w:rsidRDefault="000E1D5F" w:rsidP="000E1D5F">
      <w:pPr>
        <w:autoSpaceDE w:val="0"/>
        <w:autoSpaceDN w:val="0"/>
        <w:adjustRightInd w:val="0"/>
        <w:spacing w:after="0" w:line="360" w:lineRule="auto"/>
        <w:ind w:left="792" w:hanging="720"/>
        <w:jc w:val="both"/>
        <w:rPr>
          <w:rFonts w:ascii="Times New Roman" w:hAnsi="Times New Roman" w:cs="Times New Roman"/>
          <w:color w:val="000000" w:themeColor="text1"/>
          <w:sz w:val="24"/>
          <w:szCs w:val="24"/>
        </w:rPr>
      </w:pPr>
      <w:r w:rsidRPr="00B20924">
        <w:rPr>
          <w:rFonts w:ascii="Times New Roman" w:hAnsi="Times New Roman" w:cs="Times New Roman"/>
          <w:color w:val="000000" w:themeColor="text1"/>
          <w:sz w:val="24"/>
          <w:szCs w:val="24"/>
        </w:rPr>
        <w:t>Ford, D. E., &amp; Kamerow, D. B. (1989). Epidemiologic study of sleep disturbances and psychiatric disorders: an opportunity for prevention?. </w:t>
      </w:r>
      <w:r w:rsidRPr="00B20924">
        <w:rPr>
          <w:rFonts w:ascii="Times New Roman" w:hAnsi="Times New Roman" w:cs="Times New Roman"/>
          <w:i/>
          <w:iCs/>
          <w:color w:val="000000" w:themeColor="text1"/>
          <w:sz w:val="24"/>
          <w:szCs w:val="24"/>
        </w:rPr>
        <w:t>Jama</w:t>
      </w:r>
      <w:r w:rsidRPr="00B20924">
        <w:rPr>
          <w:rFonts w:ascii="Times New Roman" w:hAnsi="Times New Roman" w:cs="Times New Roman"/>
          <w:color w:val="000000" w:themeColor="text1"/>
          <w:sz w:val="24"/>
          <w:szCs w:val="24"/>
        </w:rPr>
        <w:t>, </w:t>
      </w:r>
      <w:r w:rsidRPr="00B20924">
        <w:rPr>
          <w:rFonts w:ascii="Times New Roman" w:hAnsi="Times New Roman" w:cs="Times New Roman"/>
          <w:i/>
          <w:iCs/>
          <w:color w:val="000000" w:themeColor="text1"/>
          <w:sz w:val="24"/>
          <w:szCs w:val="24"/>
        </w:rPr>
        <w:t>262</w:t>
      </w:r>
      <w:r w:rsidRPr="00B20924">
        <w:rPr>
          <w:rFonts w:ascii="Times New Roman" w:hAnsi="Times New Roman" w:cs="Times New Roman"/>
          <w:color w:val="000000" w:themeColor="text1"/>
          <w:sz w:val="24"/>
          <w:szCs w:val="24"/>
        </w:rPr>
        <w:t xml:space="preserve">(11), 1479-1484. </w:t>
      </w:r>
    </w:p>
    <w:p w:rsidR="000E1D5F" w:rsidRPr="006C3649" w:rsidRDefault="000E1D5F" w:rsidP="000E1D5F">
      <w:pPr>
        <w:autoSpaceDE w:val="0"/>
        <w:autoSpaceDN w:val="0"/>
        <w:adjustRightInd w:val="0"/>
        <w:spacing w:after="0" w:line="360" w:lineRule="auto"/>
        <w:ind w:left="792" w:hanging="720"/>
        <w:jc w:val="both"/>
        <w:rPr>
          <w:rStyle w:val="Hyperlink"/>
          <w:rFonts w:ascii="Times New Roman" w:hAnsi="Times New Roman" w:cs="Times New Roman"/>
          <w:color w:val="000000" w:themeColor="text1"/>
          <w:sz w:val="24"/>
          <w:szCs w:val="24"/>
          <w:u w:val="none"/>
        </w:rPr>
      </w:pPr>
      <w:r w:rsidRPr="006C3649">
        <w:rPr>
          <w:rFonts w:ascii="Times New Roman" w:hAnsi="Times New Roman" w:cs="Times New Roman"/>
          <w:color w:val="000000" w:themeColor="text1"/>
          <w:sz w:val="24"/>
          <w:szCs w:val="24"/>
        </w:rPr>
        <w:t>Fox, K. R., &amp; Hillsdon, M. (2007). Physical activity and obesity. </w:t>
      </w:r>
      <w:r w:rsidRPr="006C3649">
        <w:rPr>
          <w:rFonts w:ascii="Times New Roman" w:hAnsi="Times New Roman" w:cs="Times New Roman"/>
          <w:i/>
          <w:iCs/>
          <w:color w:val="000000" w:themeColor="text1"/>
          <w:sz w:val="24"/>
          <w:szCs w:val="24"/>
        </w:rPr>
        <w:t>Obesity reviews</w:t>
      </w:r>
      <w:r w:rsidRPr="006C3649">
        <w:rPr>
          <w:rFonts w:ascii="Times New Roman" w:hAnsi="Times New Roman" w:cs="Times New Roman"/>
          <w:color w:val="000000" w:themeColor="text1"/>
          <w:sz w:val="24"/>
          <w:szCs w:val="24"/>
        </w:rPr>
        <w:t>, </w:t>
      </w:r>
      <w:r w:rsidRPr="006C3649">
        <w:rPr>
          <w:rFonts w:ascii="Times New Roman" w:hAnsi="Times New Roman" w:cs="Times New Roman"/>
          <w:i/>
          <w:iCs/>
          <w:color w:val="000000" w:themeColor="text1"/>
          <w:sz w:val="24"/>
          <w:szCs w:val="24"/>
        </w:rPr>
        <w:t>8</w:t>
      </w:r>
      <w:r w:rsidRPr="006C3649">
        <w:rPr>
          <w:rFonts w:ascii="Times New Roman" w:hAnsi="Times New Roman" w:cs="Times New Roman"/>
          <w:color w:val="000000" w:themeColor="text1"/>
          <w:sz w:val="24"/>
          <w:szCs w:val="24"/>
        </w:rPr>
        <w:t>, 115-121.</w:t>
      </w:r>
    </w:p>
    <w:p w:rsidR="000E1D5F" w:rsidRDefault="000E1D5F" w:rsidP="000E1D5F">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9300C5">
        <w:rPr>
          <w:rFonts w:ascii="Times New Roman" w:hAnsi="Times New Roman" w:cs="Times New Roman"/>
          <w:color w:val="000000" w:themeColor="text1"/>
          <w:sz w:val="24"/>
          <w:szCs w:val="24"/>
        </w:rPr>
        <w:t>Fryar, C. D., Carroll, M. D., &amp; Ogden, C. L. (2012). Prevalence of obesity among children and adolescents: United States, trends 1963–1965 through 2009–2010. </w:t>
      </w:r>
      <w:r w:rsidRPr="009300C5">
        <w:rPr>
          <w:rFonts w:ascii="Times New Roman" w:hAnsi="Times New Roman" w:cs="Times New Roman"/>
          <w:i/>
          <w:iCs/>
          <w:color w:val="000000" w:themeColor="text1"/>
          <w:sz w:val="24"/>
          <w:szCs w:val="24"/>
        </w:rPr>
        <w:t>National Center for Health Statistics</w:t>
      </w:r>
      <w:r w:rsidRPr="009300C5">
        <w:rPr>
          <w:rFonts w:ascii="Times New Roman" w:hAnsi="Times New Roman" w:cs="Times New Roman"/>
          <w:color w:val="000000" w:themeColor="text1"/>
          <w:sz w:val="24"/>
          <w:szCs w:val="24"/>
        </w:rPr>
        <w:t>, </w:t>
      </w:r>
      <w:r w:rsidRPr="009300C5">
        <w:rPr>
          <w:rFonts w:ascii="Times New Roman" w:hAnsi="Times New Roman" w:cs="Times New Roman"/>
          <w:i/>
          <w:iCs/>
          <w:color w:val="000000" w:themeColor="text1"/>
          <w:sz w:val="24"/>
          <w:szCs w:val="24"/>
        </w:rPr>
        <w:t>1960</w:t>
      </w:r>
      <w:r w:rsidRPr="009300C5">
        <w:rPr>
          <w:rFonts w:ascii="Times New Roman" w:hAnsi="Times New Roman" w:cs="Times New Roman"/>
          <w:color w:val="000000" w:themeColor="text1"/>
          <w:sz w:val="24"/>
          <w:szCs w:val="24"/>
        </w:rPr>
        <w:t xml:space="preserve">. </w:t>
      </w:r>
    </w:p>
    <w:p w:rsidR="000E1D5F" w:rsidRPr="00C22562" w:rsidRDefault="000E1D5F" w:rsidP="000E1D5F">
      <w:pPr>
        <w:autoSpaceDE w:val="0"/>
        <w:autoSpaceDN w:val="0"/>
        <w:adjustRightInd w:val="0"/>
        <w:spacing w:after="0" w:line="360" w:lineRule="auto"/>
        <w:ind w:left="792" w:hanging="720"/>
        <w:jc w:val="both"/>
        <w:rPr>
          <w:rFonts w:ascii="Times New Roman" w:eastAsia="Times New Roman" w:hAnsi="Times New Roman" w:cs="Times New Roman"/>
          <w:color w:val="000000" w:themeColor="text1"/>
          <w:sz w:val="24"/>
          <w:szCs w:val="24"/>
        </w:rPr>
      </w:pPr>
      <w:r w:rsidRPr="00B20924">
        <w:rPr>
          <w:rFonts w:ascii="Times New Roman" w:hAnsi="Times New Roman" w:cs="Times New Roman"/>
          <w:color w:val="000000" w:themeColor="text1"/>
          <w:sz w:val="24"/>
          <w:szCs w:val="24"/>
        </w:rPr>
        <w:t>Goodwin, J. L., Silva, G. E., Kaemingk, K. L., Sherrill, D. L., Morgan, W. J., &amp; Quan, S. F. (2007). Comparison between reported and recorded total sleep time and sleep latency in 6-to 11-year-old children: the Tucson Children’s Assessment of Sleep Apnea Study (TuCASA). </w:t>
      </w:r>
      <w:r w:rsidRPr="00B20924">
        <w:rPr>
          <w:rFonts w:ascii="Times New Roman" w:hAnsi="Times New Roman" w:cs="Times New Roman"/>
          <w:i/>
          <w:iCs/>
          <w:color w:val="000000" w:themeColor="text1"/>
          <w:sz w:val="24"/>
          <w:szCs w:val="24"/>
        </w:rPr>
        <w:t>Sleep and Breathing</w:t>
      </w:r>
      <w:r w:rsidRPr="00B20924">
        <w:rPr>
          <w:rFonts w:ascii="Times New Roman" w:hAnsi="Times New Roman" w:cs="Times New Roman"/>
          <w:color w:val="000000" w:themeColor="text1"/>
          <w:sz w:val="24"/>
          <w:szCs w:val="24"/>
        </w:rPr>
        <w:t>, </w:t>
      </w:r>
      <w:r w:rsidRPr="00B20924">
        <w:rPr>
          <w:rFonts w:ascii="Times New Roman" w:hAnsi="Times New Roman" w:cs="Times New Roman"/>
          <w:i/>
          <w:iCs/>
          <w:color w:val="000000" w:themeColor="text1"/>
          <w:sz w:val="24"/>
          <w:szCs w:val="24"/>
        </w:rPr>
        <w:t>11</w:t>
      </w:r>
      <w:r w:rsidRPr="00B20924">
        <w:rPr>
          <w:rFonts w:ascii="Times New Roman" w:hAnsi="Times New Roman" w:cs="Times New Roman"/>
          <w:color w:val="000000" w:themeColor="text1"/>
          <w:sz w:val="24"/>
          <w:szCs w:val="24"/>
        </w:rPr>
        <w:t>(2), 85-92.</w:t>
      </w:r>
    </w:p>
    <w:p w:rsidR="000E1D5F" w:rsidRPr="00C22562" w:rsidRDefault="000E1D5F" w:rsidP="000E1D5F">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C22562">
        <w:rPr>
          <w:rFonts w:ascii="Times New Roman" w:hAnsi="Times New Roman" w:cs="Times New Roman"/>
          <w:color w:val="000000" w:themeColor="text1"/>
          <w:sz w:val="24"/>
          <w:szCs w:val="24"/>
        </w:rPr>
        <w:t xml:space="preserve">Harvey, A. G. (2008). Sleep and circadian rhythms in bipolar disorder: Seeking synchrony, harmony, and regulation. </w:t>
      </w:r>
      <w:r w:rsidRPr="00C22562">
        <w:rPr>
          <w:rFonts w:ascii="Times New Roman" w:hAnsi="Times New Roman" w:cs="Times New Roman"/>
          <w:i/>
          <w:iCs/>
          <w:color w:val="000000" w:themeColor="text1"/>
          <w:sz w:val="24"/>
          <w:szCs w:val="24"/>
        </w:rPr>
        <w:t>American Journal of Psychiatry</w:t>
      </w:r>
      <w:r w:rsidRPr="00C22562">
        <w:rPr>
          <w:rFonts w:ascii="Times New Roman" w:hAnsi="Times New Roman" w:cs="Times New Roman"/>
          <w:color w:val="000000" w:themeColor="text1"/>
          <w:sz w:val="24"/>
          <w:szCs w:val="24"/>
        </w:rPr>
        <w:t xml:space="preserve">, </w:t>
      </w:r>
      <w:r w:rsidRPr="00C22562">
        <w:rPr>
          <w:rFonts w:ascii="Times New Roman" w:hAnsi="Times New Roman" w:cs="Times New Roman"/>
          <w:i/>
          <w:iCs/>
          <w:color w:val="000000" w:themeColor="text1"/>
          <w:sz w:val="24"/>
          <w:szCs w:val="24"/>
        </w:rPr>
        <w:t>165</w:t>
      </w:r>
      <w:r w:rsidRPr="00C22562">
        <w:rPr>
          <w:rFonts w:ascii="Times New Roman" w:hAnsi="Times New Roman" w:cs="Times New Roman"/>
          <w:color w:val="000000" w:themeColor="text1"/>
          <w:sz w:val="24"/>
          <w:szCs w:val="24"/>
        </w:rPr>
        <w:t>, 820-829.</w:t>
      </w:r>
    </w:p>
    <w:p w:rsidR="000E1D5F" w:rsidRDefault="000E1D5F" w:rsidP="000E1D5F">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274820">
        <w:rPr>
          <w:rFonts w:ascii="Times New Roman" w:hAnsi="Times New Roman" w:cs="Times New Roman"/>
          <w:color w:val="000000" w:themeColor="text1"/>
          <w:sz w:val="24"/>
          <w:szCs w:val="24"/>
        </w:rPr>
        <w:t>Hasler, G., Buysse, D. J., Gamma, A., Ajdacic, V., Eich, D., Rössler, W., &amp; Angst, J. (2005). Excessive daytime sleepiness in young adults: a 20-year prospective community study. </w:t>
      </w:r>
      <w:r w:rsidRPr="00274820">
        <w:rPr>
          <w:rFonts w:ascii="Times New Roman" w:hAnsi="Times New Roman" w:cs="Times New Roman"/>
          <w:i/>
          <w:iCs/>
          <w:color w:val="000000" w:themeColor="text1"/>
          <w:sz w:val="24"/>
          <w:szCs w:val="24"/>
        </w:rPr>
        <w:t>The Journal of clinical psychiatry</w:t>
      </w:r>
      <w:r w:rsidRPr="00274820">
        <w:rPr>
          <w:rFonts w:ascii="Times New Roman" w:hAnsi="Times New Roman" w:cs="Times New Roman"/>
          <w:color w:val="000000" w:themeColor="text1"/>
          <w:sz w:val="24"/>
          <w:szCs w:val="24"/>
        </w:rPr>
        <w:t>, </w:t>
      </w:r>
      <w:r w:rsidRPr="00274820">
        <w:rPr>
          <w:rFonts w:ascii="Times New Roman" w:hAnsi="Times New Roman" w:cs="Times New Roman"/>
          <w:i/>
          <w:iCs/>
          <w:color w:val="000000" w:themeColor="text1"/>
          <w:sz w:val="24"/>
          <w:szCs w:val="24"/>
        </w:rPr>
        <w:t>66</w:t>
      </w:r>
      <w:r w:rsidRPr="00274820">
        <w:rPr>
          <w:rFonts w:ascii="Times New Roman" w:hAnsi="Times New Roman" w:cs="Times New Roman"/>
          <w:color w:val="000000" w:themeColor="text1"/>
          <w:sz w:val="24"/>
          <w:szCs w:val="24"/>
        </w:rPr>
        <w:t>(4), 521-529.</w:t>
      </w:r>
    </w:p>
    <w:p w:rsidR="000E1D5F" w:rsidRPr="00C22562" w:rsidRDefault="000E1D5F" w:rsidP="000E1D5F">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C22562">
        <w:rPr>
          <w:rFonts w:ascii="Times New Roman" w:hAnsi="Times New Roman" w:cs="Times New Roman"/>
          <w:color w:val="000000" w:themeColor="text1"/>
          <w:sz w:val="24"/>
          <w:szCs w:val="24"/>
        </w:rPr>
        <w:t>Jansen, A., Vanreyten, A., van Balveren, T., Roefs, A., Nederkoorn, C., &amp;Havermans, R.</w:t>
      </w:r>
      <w:r>
        <w:rPr>
          <w:rFonts w:ascii="Times New Roman" w:hAnsi="Times New Roman" w:cs="Times New Roman"/>
          <w:color w:val="000000" w:themeColor="text1"/>
          <w:sz w:val="24"/>
          <w:szCs w:val="24"/>
        </w:rPr>
        <w:t xml:space="preserve"> </w:t>
      </w:r>
      <w:r w:rsidRPr="00C22562">
        <w:rPr>
          <w:rFonts w:ascii="Times New Roman" w:hAnsi="Times New Roman" w:cs="Times New Roman"/>
          <w:color w:val="000000" w:themeColor="text1"/>
          <w:sz w:val="24"/>
          <w:szCs w:val="24"/>
        </w:rPr>
        <w:t>(2008). Negative affect and cue-induced overeating in non-eating disordered obesity.</w:t>
      </w:r>
      <w:r w:rsidRPr="00C22562">
        <w:rPr>
          <w:rFonts w:ascii="Times New Roman" w:hAnsi="Times New Roman" w:cs="Times New Roman"/>
          <w:i/>
          <w:iCs/>
          <w:color w:val="000000" w:themeColor="text1"/>
          <w:sz w:val="24"/>
          <w:szCs w:val="24"/>
        </w:rPr>
        <w:t>Appetite, 51</w:t>
      </w:r>
      <w:r w:rsidRPr="00C22562">
        <w:rPr>
          <w:rFonts w:ascii="Times New Roman" w:hAnsi="Times New Roman" w:cs="Times New Roman"/>
          <w:color w:val="000000" w:themeColor="text1"/>
          <w:sz w:val="24"/>
          <w:szCs w:val="24"/>
        </w:rPr>
        <w:t xml:space="preserve">, 556-562. </w:t>
      </w:r>
    </w:p>
    <w:p w:rsidR="000E1D5F" w:rsidRDefault="000E1D5F" w:rsidP="000E1D5F">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B20924">
        <w:rPr>
          <w:rFonts w:ascii="Times New Roman" w:hAnsi="Times New Roman" w:cs="Times New Roman"/>
          <w:color w:val="000000" w:themeColor="text1"/>
          <w:sz w:val="24"/>
          <w:szCs w:val="24"/>
        </w:rPr>
        <w:t>Karacan, I., Thornby, J. I., Anch, M., Holzer, C. E., Warheit, G. J., Schwab, J. J., &amp; Williams, R. L. (1976). Prevalence of sleep disturbance in a primarily urban Florida county. </w:t>
      </w:r>
      <w:r w:rsidRPr="00B20924">
        <w:rPr>
          <w:rFonts w:ascii="Times New Roman" w:hAnsi="Times New Roman" w:cs="Times New Roman"/>
          <w:i/>
          <w:iCs/>
          <w:color w:val="000000" w:themeColor="text1"/>
          <w:sz w:val="24"/>
          <w:szCs w:val="24"/>
        </w:rPr>
        <w:t>Social Science &amp; Medicine (1967)</w:t>
      </w:r>
      <w:r w:rsidRPr="00B20924">
        <w:rPr>
          <w:rFonts w:ascii="Times New Roman" w:hAnsi="Times New Roman" w:cs="Times New Roman"/>
          <w:color w:val="000000" w:themeColor="text1"/>
          <w:sz w:val="24"/>
          <w:szCs w:val="24"/>
        </w:rPr>
        <w:t>, </w:t>
      </w:r>
      <w:r w:rsidRPr="00B20924">
        <w:rPr>
          <w:rFonts w:ascii="Times New Roman" w:hAnsi="Times New Roman" w:cs="Times New Roman"/>
          <w:i/>
          <w:iCs/>
          <w:color w:val="000000" w:themeColor="text1"/>
          <w:sz w:val="24"/>
          <w:szCs w:val="24"/>
        </w:rPr>
        <w:t>10</w:t>
      </w:r>
      <w:r w:rsidRPr="00B20924">
        <w:rPr>
          <w:rFonts w:ascii="Times New Roman" w:hAnsi="Times New Roman" w:cs="Times New Roman"/>
          <w:color w:val="000000" w:themeColor="text1"/>
          <w:sz w:val="24"/>
          <w:szCs w:val="24"/>
        </w:rPr>
        <w:t xml:space="preserve">(5), 239-244. </w:t>
      </w:r>
    </w:p>
    <w:p w:rsidR="000E1D5F" w:rsidRDefault="000E1D5F" w:rsidP="000E1D5F">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274820">
        <w:rPr>
          <w:rFonts w:ascii="Times New Roman" w:hAnsi="Times New Roman" w:cs="Times New Roman"/>
          <w:color w:val="000000" w:themeColor="text1"/>
          <w:sz w:val="24"/>
          <w:szCs w:val="24"/>
        </w:rPr>
        <w:t>Leger, D. (2000). Public health and insomnia: economic impact. </w:t>
      </w:r>
      <w:r w:rsidRPr="00274820">
        <w:rPr>
          <w:rFonts w:ascii="Times New Roman" w:hAnsi="Times New Roman" w:cs="Times New Roman"/>
          <w:i/>
          <w:iCs/>
          <w:color w:val="000000" w:themeColor="text1"/>
          <w:sz w:val="24"/>
          <w:szCs w:val="24"/>
        </w:rPr>
        <w:t>Sleep</w:t>
      </w:r>
      <w:r w:rsidRPr="00274820">
        <w:rPr>
          <w:rFonts w:ascii="Times New Roman" w:hAnsi="Times New Roman" w:cs="Times New Roman"/>
          <w:color w:val="000000" w:themeColor="text1"/>
          <w:sz w:val="24"/>
          <w:szCs w:val="24"/>
        </w:rPr>
        <w:t>, </w:t>
      </w:r>
      <w:r w:rsidRPr="00274820">
        <w:rPr>
          <w:rFonts w:ascii="Times New Roman" w:hAnsi="Times New Roman" w:cs="Times New Roman"/>
          <w:i/>
          <w:iCs/>
          <w:color w:val="000000" w:themeColor="text1"/>
          <w:sz w:val="24"/>
          <w:szCs w:val="24"/>
        </w:rPr>
        <w:t>23</w:t>
      </w:r>
      <w:r w:rsidRPr="00274820">
        <w:rPr>
          <w:rFonts w:ascii="Times New Roman" w:hAnsi="Times New Roman" w:cs="Times New Roman"/>
          <w:color w:val="000000" w:themeColor="text1"/>
          <w:sz w:val="24"/>
          <w:szCs w:val="24"/>
        </w:rPr>
        <w:t>, S69-76.</w:t>
      </w:r>
    </w:p>
    <w:p w:rsidR="000E1D5F" w:rsidRDefault="000E1D5F" w:rsidP="000E1D5F">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274820">
        <w:rPr>
          <w:rFonts w:ascii="Times New Roman" w:hAnsi="Times New Roman" w:cs="Times New Roman"/>
          <w:color w:val="000000" w:themeColor="text1"/>
          <w:sz w:val="24"/>
          <w:szCs w:val="24"/>
        </w:rPr>
        <w:t xml:space="preserve">Mantz, J., Muzet, A., &amp; Winter, A. S. (2000). The characteristics of sleep-wake rhythm in adolescents aged 15-20 years. A survey made at school during ten consecutive </w:t>
      </w:r>
      <w:r w:rsidRPr="00274820">
        <w:rPr>
          <w:rFonts w:ascii="Times New Roman" w:hAnsi="Times New Roman" w:cs="Times New Roman"/>
          <w:color w:val="000000" w:themeColor="text1"/>
          <w:sz w:val="24"/>
          <w:szCs w:val="24"/>
        </w:rPr>
        <w:lastRenderedPageBreak/>
        <w:t>days. </w:t>
      </w:r>
      <w:r w:rsidRPr="00274820">
        <w:rPr>
          <w:rFonts w:ascii="Times New Roman" w:hAnsi="Times New Roman" w:cs="Times New Roman"/>
          <w:i/>
          <w:iCs/>
          <w:color w:val="000000" w:themeColor="text1"/>
          <w:sz w:val="24"/>
          <w:szCs w:val="24"/>
        </w:rPr>
        <w:t>Archives de pediatrie: organe officiel de la Societe francaise de pediatrie</w:t>
      </w:r>
      <w:r w:rsidRPr="00274820">
        <w:rPr>
          <w:rFonts w:ascii="Times New Roman" w:hAnsi="Times New Roman" w:cs="Times New Roman"/>
          <w:color w:val="000000" w:themeColor="text1"/>
          <w:sz w:val="24"/>
          <w:szCs w:val="24"/>
        </w:rPr>
        <w:t>, </w:t>
      </w:r>
      <w:r w:rsidRPr="00274820">
        <w:rPr>
          <w:rFonts w:ascii="Times New Roman" w:hAnsi="Times New Roman" w:cs="Times New Roman"/>
          <w:i/>
          <w:iCs/>
          <w:color w:val="000000" w:themeColor="text1"/>
          <w:sz w:val="24"/>
          <w:szCs w:val="24"/>
        </w:rPr>
        <w:t>7</w:t>
      </w:r>
      <w:r w:rsidRPr="00274820">
        <w:rPr>
          <w:rFonts w:ascii="Times New Roman" w:hAnsi="Times New Roman" w:cs="Times New Roman"/>
          <w:color w:val="000000" w:themeColor="text1"/>
          <w:sz w:val="24"/>
          <w:szCs w:val="24"/>
        </w:rPr>
        <w:t>(3), 256-262.</w:t>
      </w:r>
    </w:p>
    <w:p w:rsidR="000E1D5F" w:rsidRPr="00C22562" w:rsidRDefault="000E1D5F" w:rsidP="000E1D5F">
      <w:pPr>
        <w:autoSpaceDE w:val="0"/>
        <w:autoSpaceDN w:val="0"/>
        <w:adjustRightInd w:val="0"/>
        <w:spacing w:after="0" w:line="360" w:lineRule="auto"/>
        <w:ind w:left="720" w:hanging="720"/>
        <w:jc w:val="both"/>
        <w:rPr>
          <w:rFonts w:ascii="Times New Roman" w:hAnsi="Times New Roman" w:cs="Times New Roman"/>
          <w:color w:val="000000" w:themeColor="text1"/>
          <w:sz w:val="24"/>
          <w:szCs w:val="24"/>
        </w:rPr>
      </w:pPr>
      <w:r w:rsidRPr="00C22562">
        <w:rPr>
          <w:rFonts w:ascii="Times New Roman" w:hAnsi="Times New Roman" w:cs="Times New Roman"/>
          <w:color w:val="000000" w:themeColor="text1"/>
          <w:sz w:val="24"/>
          <w:szCs w:val="24"/>
        </w:rPr>
        <w:t>Reynolds, J.C., &amp;Yanovski, J.A. (2006).A prospective study of psychological predictors of body fat gain among children at high risk for adult obesity.</w:t>
      </w:r>
      <w:r>
        <w:rPr>
          <w:rFonts w:ascii="Times New Roman" w:hAnsi="Times New Roman" w:cs="Times New Roman"/>
          <w:color w:val="000000" w:themeColor="text1"/>
          <w:sz w:val="24"/>
          <w:szCs w:val="24"/>
        </w:rPr>
        <w:t xml:space="preserve"> </w:t>
      </w:r>
      <w:r w:rsidRPr="00C22562">
        <w:rPr>
          <w:rFonts w:ascii="Times New Roman" w:hAnsi="Times New Roman" w:cs="Times New Roman"/>
          <w:i/>
          <w:iCs/>
          <w:color w:val="000000" w:themeColor="text1"/>
          <w:sz w:val="24"/>
          <w:szCs w:val="24"/>
        </w:rPr>
        <w:t>Pediatrics, 117</w:t>
      </w:r>
      <w:r w:rsidRPr="00C22562">
        <w:rPr>
          <w:rFonts w:ascii="Times New Roman" w:hAnsi="Times New Roman" w:cs="Times New Roman"/>
          <w:color w:val="000000" w:themeColor="text1"/>
          <w:sz w:val="24"/>
          <w:szCs w:val="24"/>
        </w:rPr>
        <w:t xml:space="preserve">(4), 1203-1209. </w:t>
      </w:r>
    </w:p>
    <w:p w:rsidR="000E1D5F" w:rsidRPr="00C22562" w:rsidRDefault="000E1D5F" w:rsidP="000E1D5F">
      <w:pPr>
        <w:autoSpaceDE w:val="0"/>
        <w:autoSpaceDN w:val="0"/>
        <w:adjustRightInd w:val="0"/>
        <w:spacing w:after="0" w:line="360" w:lineRule="auto"/>
        <w:ind w:left="785" w:hanging="720"/>
        <w:jc w:val="both"/>
        <w:rPr>
          <w:rFonts w:ascii="Times New Roman" w:hAnsi="Times New Roman" w:cs="Times New Roman"/>
          <w:i/>
          <w:iCs/>
          <w:color w:val="000000" w:themeColor="text1"/>
          <w:sz w:val="24"/>
          <w:szCs w:val="24"/>
        </w:rPr>
      </w:pPr>
      <w:r w:rsidRPr="00C22562">
        <w:rPr>
          <w:rFonts w:ascii="Times New Roman" w:hAnsi="Times New Roman" w:cs="Times New Roman"/>
          <w:color w:val="000000" w:themeColor="text1"/>
          <w:sz w:val="24"/>
          <w:szCs w:val="24"/>
        </w:rPr>
        <w:t>Rofey, D.L, Kolko, R.P., Iosif, A., Silk, J.S., Bost, J.E., Feng, W., Szigethy, E.M., Noll, R.B., Ryan, N.D., &amp; Dahl, R.E. (2009). A longitudinal study of childhood depression and anxiety in relation to weight gain.</w:t>
      </w:r>
      <w:r>
        <w:rPr>
          <w:rFonts w:ascii="Times New Roman" w:hAnsi="Times New Roman" w:cs="Times New Roman"/>
          <w:color w:val="000000" w:themeColor="text1"/>
          <w:sz w:val="24"/>
          <w:szCs w:val="24"/>
        </w:rPr>
        <w:t xml:space="preserve"> </w:t>
      </w:r>
      <w:r w:rsidRPr="00C22562">
        <w:rPr>
          <w:rFonts w:ascii="Times New Roman" w:hAnsi="Times New Roman" w:cs="Times New Roman"/>
          <w:i/>
          <w:iCs/>
          <w:color w:val="000000" w:themeColor="text1"/>
          <w:sz w:val="24"/>
          <w:szCs w:val="24"/>
        </w:rPr>
        <w:t>Child Psychiatry and Human</w:t>
      </w:r>
      <w:r>
        <w:rPr>
          <w:rFonts w:ascii="Times New Roman" w:hAnsi="Times New Roman" w:cs="Times New Roman"/>
          <w:i/>
          <w:iCs/>
          <w:color w:val="000000" w:themeColor="text1"/>
          <w:sz w:val="24"/>
          <w:szCs w:val="24"/>
        </w:rPr>
        <w:t xml:space="preserve"> </w:t>
      </w:r>
      <w:r w:rsidRPr="00C22562">
        <w:rPr>
          <w:rFonts w:ascii="Times New Roman" w:hAnsi="Times New Roman" w:cs="Times New Roman"/>
          <w:i/>
          <w:iCs/>
          <w:color w:val="000000" w:themeColor="text1"/>
          <w:sz w:val="24"/>
          <w:szCs w:val="24"/>
        </w:rPr>
        <w:t>Development, 40</w:t>
      </w:r>
      <w:r w:rsidRPr="00C22562">
        <w:rPr>
          <w:rFonts w:ascii="Times New Roman" w:hAnsi="Times New Roman" w:cs="Times New Roman"/>
          <w:color w:val="000000" w:themeColor="text1"/>
          <w:sz w:val="24"/>
          <w:szCs w:val="24"/>
        </w:rPr>
        <w:t>(4), 517-526.</w:t>
      </w:r>
    </w:p>
    <w:p w:rsidR="000E1D5F" w:rsidRDefault="000E1D5F" w:rsidP="000E1D5F">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274820">
        <w:rPr>
          <w:rFonts w:ascii="Times New Roman" w:hAnsi="Times New Roman" w:cs="Times New Roman"/>
          <w:color w:val="000000" w:themeColor="text1"/>
          <w:sz w:val="24"/>
          <w:szCs w:val="24"/>
        </w:rPr>
        <w:t>Roth, T., &amp; Roehrs, T. (2003). Insomnia: epidemiology, characteristics, and consequences. </w:t>
      </w:r>
      <w:r w:rsidRPr="00274820">
        <w:rPr>
          <w:rFonts w:ascii="Times New Roman" w:hAnsi="Times New Roman" w:cs="Times New Roman"/>
          <w:i/>
          <w:iCs/>
          <w:color w:val="000000" w:themeColor="text1"/>
          <w:sz w:val="24"/>
          <w:szCs w:val="24"/>
        </w:rPr>
        <w:t>Clinical cornerstone</w:t>
      </w:r>
      <w:r w:rsidRPr="00274820">
        <w:rPr>
          <w:rFonts w:ascii="Times New Roman" w:hAnsi="Times New Roman" w:cs="Times New Roman"/>
          <w:color w:val="000000" w:themeColor="text1"/>
          <w:sz w:val="24"/>
          <w:szCs w:val="24"/>
        </w:rPr>
        <w:t>, </w:t>
      </w:r>
      <w:r w:rsidRPr="00274820">
        <w:rPr>
          <w:rFonts w:ascii="Times New Roman" w:hAnsi="Times New Roman" w:cs="Times New Roman"/>
          <w:i/>
          <w:iCs/>
          <w:color w:val="000000" w:themeColor="text1"/>
          <w:sz w:val="24"/>
          <w:szCs w:val="24"/>
        </w:rPr>
        <w:t>5</w:t>
      </w:r>
      <w:r w:rsidRPr="00274820">
        <w:rPr>
          <w:rFonts w:ascii="Times New Roman" w:hAnsi="Times New Roman" w:cs="Times New Roman"/>
          <w:color w:val="000000" w:themeColor="text1"/>
          <w:sz w:val="24"/>
          <w:szCs w:val="24"/>
        </w:rPr>
        <w:t>(3), 5-15.</w:t>
      </w:r>
    </w:p>
    <w:p w:rsidR="000E1D5F" w:rsidRPr="00C22562" w:rsidRDefault="000E1D5F" w:rsidP="000E1D5F">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6C3649">
        <w:rPr>
          <w:rFonts w:ascii="Times New Roman" w:hAnsi="Times New Roman" w:cs="Times New Roman"/>
          <w:color w:val="000000" w:themeColor="text1"/>
          <w:sz w:val="24"/>
          <w:szCs w:val="24"/>
        </w:rPr>
        <w:t>Sbarra, D. A., &amp; Allen, J. J. (2009). Decomposing depression: On the prospective and reciprocal dynamics of mood and sleep disturbances. </w:t>
      </w:r>
      <w:r w:rsidRPr="006C3649">
        <w:rPr>
          <w:rFonts w:ascii="Times New Roman" w:hAnsi="Times New Roman" w:cs="Times New Roman"/>
          <w:i/>
          <w:iCs/>
          <w:color w:val="000000" w:themeColor="text1"/>
          <w:sz w:val="24"/>
          <w:szCs w:val="24"/>
        </w:rPr>
        <w:t>Journal of Abnormal Psychology</w:t>
      </w:r>
      <w:r w:rsidRPr="006C3649">
        <w:rPr>
          <w:rFonts w:ascii="Times New Roman" w:hAnsi="Times New Roman" w:cs="Times New Roman"/>
          <w:color w:val="000000" w:themeColor="text1"/>
          <w:sz w:val="24"/>
          <w:szCs w:val="24"/>
        </w:rPr>
        <w:t>, </w:t>
      </w:r>
      <w:r w:rsidRPr="006C3649">
        <w:rPr>
          <w:rFonts w:ascii="Times New Roman" w:hAnsi="Times New Roman" w:cs="Times New Roman"/>
          <w:i/>
          <w:iCs/>
          <w:color w:val="000000" w:themeColor="text1"/>
          <w:sz w:val="24"/>
          <w:szCs w:val="24"/>
        </w:rPr>
        <w:t>118</w:t>
      </w:r>
      <w:r w:rsidRPr="006C3649">
        <w:rPr>
          <w:rFonts w:ascii="Times New Roman" w:hAnsi="Times New Roman" w:cs="Times New Roman"/>
          <w:color w:val="000000" w:themeColor="text1"/>
          <w:sz w:val="24"/>
          <w:szCs w:val="24"/>
        </w:rPr>
        <w:t>(1), 171</w:t>
      </w:r>
      <w:r>
        <w:rPr>
          <w:rFonts w:ascii="Times New Roman" w:hAnsi="Times New Roman" w:cs="Times New Roman"/>
          <w:color w:val="000000" w:themeColor="text1"/>
          <w:sz w:val="24"/>
          <w:szCs w:val="24"/>
        </w:rPr>
        <w:t>-182</w:t>
      </w:r>
      <w:r w:rsidRPr="006C3649">
        <w:rPr>
          <w:rFonts w:ascii="Times New Roman" w:hAnsi="Times New Roman" w:cs="Times New Roman"/>
          <w:color w:val="000000" w:themeColor="text1"/>
          <w:sz w:val="24"/>
          <w:szCs w:val="24"/>
        </w:rPr>
        <w:t>.</w:t>
      </w:r>
    </w:p>
    <w:p w:rsidR="000E1D5F" w:rsidRDefault="000E1D5F" w:rsidP="000E1D5F">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274820">
        <w:rPr>
          <w:rFonts w:ascii="Times New Roman" w:hAnsi="Times New Roman" w:cs="Times New Roman"/>
          <w:color w:val="000000" w:themeColor="text1"/>
          <w:sz w:val="24"/>
          <w:szCs w:val="24"/>
        </w:rPr>
        <w:t>Schneier, F. R., Liebowitz, M. R., Garfinkel, R., Campeas, R., Fallon, B., Gitow, A., &amp; Street, L. (1994). Disability in work and social functioning and social phobia. </w:t>
      </w:r>
      <w:r w:rsidRPr="00274820">
        <w:rPr>
          <w:rFonts w:ascii="Times New Roman" w:hAnsi="Times New Roman" w:cs="Times New Roman"/>
          <w:i/>
          <w:iCs/>
          <w:color w:val="000000" w:themeColor="text1"/>
          <w:sz w:val="24"/>
          <w:szCs w:val="24"/>
        </w:rPr>
        <w:t>Journal of Clinical Psychiatry</w:t>
      </w:r>
      <w:r w:rsidRPr="00274820">
        <w:rPr>
          <w:rFonts w:ascii="Times New Roman" w:hAnsi="Times New Roman" w:cs="Times New Roman"/>
          <w:color w:val="000000" w:themeColor="text1"/>
          <w:sz w:val="24"/>
          <w:szCs w:val="24"/>
        </w:rPr>
        <w:t>, </w:t>
      </w:r>
      <w:r w:rsidRPr="00274820">
        <w:rPr>
          <w:rFonts w:ascii="Times New Roman" w:hAnsi="Times New Roman" w:cs="Times New Roman"/>
          <w:i/>
          <w:iCs/>
          <w:color w:val="000000" w:themeColor="text1"/>
          <w:sz w:val="24"/>
          <w:szCs w:val="24"/>
        </w:rPr>
        <w:t>55</w:t>
      </w:r>
      <w:r w:rsidRPr="00274820">
        <w:rPr>
          <w:rFonts w:ascii="Times New Roman" w:hAnsi="Times New Roman" w:cs="Times New Roman"/>
          <w:color w:val="000000" w:themeColor="text1"/>
          <w:sz w:val="24"/>
          <w:szCs w:val="24"/>
        </w:rPr>
        <w:t xml:space="preserve">, 322-331. </w:t>
      </w:r>
    </w:p>
    <w:p w:rsidR="000E1D5F" w:rsidRPr="00C22562" w:rsidRDefault="000E1D5F" w:rsidP="000E1D5F">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C22562">
        <w:rPr>
          <w:rFonts w:ascii="Times New Roman" w:hAnsi="Times New Roman" w:cs="Times New Roman"/>
          <w:color w:val="000000" w:themeColor="text1"/>
          <w:sz w:val="24"/>
          <w:szCs w:val="24"/>
        </w:rPr>
        <w:t>Siegel, J. M. (2005). Clues to the functions of mammalian sleep.</w:t>
      </w:r>
      <w:r w:rsidRPr="00C22562">
        <w:rPr>
          <w:rFonts w:ascii="Times New Roman" w:hAnsi="Times New Roman" w:cs="Times New Roman"/>
          <w:i/>
          <w:iCs/>
          <w:color w:val="000000" w:themeColor="text1"/>
          <w:sz w:val="24"/>
          <w:szCs w:val="24"/>
        </w:rPr>
        <w:t>Nature, 437</w:t>
      </w:r>
      <w:r w:rsidRPr="00C22562">
        <w:rPr>
          <w:rFonts w:ascii="Times New Roman" w:hAnsi="Times New Roman" w:cs="Times New Roman"/>
          <w:color w:val="000000" w:themeColor="text1"/>
          <w:sz w:val="24"/>
          <w:szCs w:val="24"/>
        </w:rPr>
        <w:t>, 1264-1271.</w:t>
      </w:r>
    </w:p>
    <w:p w:rsidR="000E1D5F" w:rsidRPr="00C22562" w:rsidRDefault="000E1D5F" w:rsidP="000E1D5F">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C22562">
        <w:rPr>
          <w:rFonts w:ascii="Times New Roman" w:hAnsi="Times New Roman" w:cs="Times New Roman"/>
          <w:color w:val="000000" w:themeColor="text1"/>
          <w:sz w:val="24"/>
          <w:szCs w:val="24"/>
        </w:rPr>
        <w:t>Stein, M. B., Chartier, M., &amp; Walker, J. R. (1993). Sleep in non</w:t>
      </w:r>
      <w:r>
        <w:rPr>
          <w:rFonts w:ascii="Times New Roman" w:hAnsi="Times New Roman" w:cs="Times New Roman"/>
          <w:color w:val="000000" w:themeColor="text1"/>
          <w:sz w:val="24"/>
          <w:szCs w:val="24"/>
        </w:rPr>
        <w:t xml:space="preserve"> </w:t>
      </w:r>
      <w:r w:rsidRPr="00C22562">
        <w:rPr>
          <w:rFonts w:ascii="Times New Roman" w:hAnsi="Times New Roman" w:cs="Times New Roman"/>
          <w:color w:val="000000" w:themeColor="text1"/>
          <w:sz w:val="24"/>
          <w:szCs w:val="24"/>
        </w:rPr>
        <w:t>depressed patients with panic disorder: I. Systematic assessment of subjective sleep quality and sleep</w:t>
      </w:r>
      <w:r>
        <w:rPr>
          <w:rFonts w:ascii="Times New Roman" w:hAnsi="Times New Roman" w:cs="Times New Roman"/>
          <w:color w:val="000000" w:themeColor="text1"/>
          <w:sz w:val="24"/>
          <w:szCs w:val="24"/>
        </w:rPr>
        <w:t xml:space="preserve"> </w:t>
      </w:r>
      <w:r w:rsidRPr="00C22562">
        <w:rPr>
          <w:rFonts w:ascii="Times New Roman" w:hAnsi="Times New Roman" w:cs="Times New Roman"/>
          <w:color w:val="000000" w:themeColor="text1"/>
          <w:sz w:val="24"/>
          <w:szCs w:val="24"/>
        </w:rPr>
        <w:t xml:space="preserve">disturbance. </w:t>
      </w:r>
      <w:r w:rsidRPr="00C22562">
        <w:rPr>
          <w:rFonts w:ascii="Times New Roman" w:hAnsi="Times New Roman" w:cs="Times New Roman"/>
          <w:i/>
          <w:iCs/>
          <w:color w:val="000000" w:themeColor="text1"/>
          <w:sz w:val="24"/>
          <w:szCs w:val="24"/>
        </w:rPr>
        <w:t>Sleep, 16</w:t>
      </w:r>
      <w:r w:rsidRPr="00C22562">
        <w:rPr>
          <w:rFonts w:ascii="Times New Roman" w:hAnsi="Times New Roman" w:cs="Times New Roman"/>
          <w:color w:val="000000" w:themeColor="text1"/>
          <w:sz w:val="24"/>
          <w:szCs w:val="24"/>
        </w:rPr>
        <w:t>, 724-726.</w:t>
      </w:r>
    </w:p>
    <w:p w:rsidR="000E1D5F" w:rsidRPr="00C22562" w:rsidRDefault="000E1D5F" w:rsidP="000E1D5F">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C22562">
        <w:rPr>
          <w:rFonts w:ascii="Times New Roman" w:hAnsi="Times New Roman" w:cs="Times New Roman"/>
          <w:color w:val="000000" w:themeColor="text1"/>
          <w:sz w:val="24"/>
          <w:szCs w:val="24"/>
        </w:rPr>
        <w:t>Walker, M. P. &amp; Van der Helm, E. (2009).Overnight therapy?</w:t>
      </w:r>
      <w:r>
        <w:rPr>
          <w:rFonts w:ascii="Times New Roman" w:hAnsi="Times New Roman" w:cs="Times New Roman"/>
          <w:color w:val="000000" w:themeColor="text1"/>
          <w:sz w:val="24"/>
          <w:szCs w:val="24"/>
        </w:rPr>
        <w:t xml:space="preserve"> </w:t>
      </w:r>
      <w:r w:rsidRPr="00C22562">
        <w:rPr>
          <w:rFonts w:ascii="Times New Roman" w:hAnsi="Times New Roman" w:cs="Times New Roman"/>
          <w:color w:val="000000" w:themeColor="text1"/>
          <w:sz w:val="24"/>
          <w:szCs w:val="24"/>
        </w:rPr>
        <w:t>The role of sleep in</w:t>
      </w:r>
      <w:r>
        <w:rPr>
          <w:rFonts w:ascii="Times New Roman" w:hAnsi="Times New Roman" w:cs="Times New Roman"/>
          <w:color w:val="000000" w:themeColor="text1"/>
          <w:sz w:val="24"/>
          <w:szCs w:val="24"/>
        </w:rPr>
        <w:t xml:space="preserve"> </w:t>
      </w:r>
      <w:r w:rsidRPr="00C22562">
        <w:rPr>
          <w:rFonts w:ascii="Times New Roman" w:hAnsi="Times New Roman" w:cs="Times New Roman"/>
          <w:color w:val="000000" w:themeColor="text1"/>
          <w:sz w:val="24"/>
          <w:szCs w:val="24"/>
        </w:rPr>
        <w:t>emotional brain processing.</w:t>
      </w:r>
      <w:r>
        <w:rPr>
          <w:rFonts w:ascii="Times New Roman" w:hAnsi="Times New Roman" w:cs="Times New Roman"/>
          <w:color w:val="000000" w:themeColor="text1"/>
          <w:sz w:val="24"/>
          <w:szCs w:val="24"/>
        </w:rPr>
        <w:t xml:space="preserve"> </w:t>
      </w:r>
      <w:r w:rsidRPr="00C22562">
        <w:rPr>
          <w:rFonts w:ascii="Times New Roman" w:hAnsi="Times New Roman" w:cs="Times New Roman"/>
          <w:i/>
          <w:iCs/>
          <w:color w:val="000000" w:themeColor="text1"/>
          <w:sz w:val="24"/>
          <w:szCs w:val="24"/>
        </w:rPr>
        <w:t>Psychological Bulletin</w:t>
      </w:r>
      <w:r w:rsidRPr="00C22562">
        <w:rPr>
          <w:rFonts w:ascii="Times New Roman" w:hAnsi="Times New Roman" w:cs="Times New Roman"/>
          <w:color w:val="000000" w:themeColor="text1"/>
          <w:sz w:val="24"/>
          <w:szCs w:val="24"/>
        </w:rPr>
        <w:t xml:space="preserve">, </w:t>
      </w:r>
      <w:r w:rsidRPr="00C22562">
        <w:rPr>
          <w:rFonts w:ascii="Times New Roman" w:hAnsi="Times New Roman" w:cs="Times New Roman"/>
          <w:i/>
          <w:iCs/>
          <w:color w:val="000000" w:themeColor="text1"/>
          <w:sz w:val="24"/>
          <w:szCs w:val="24"/>
        </w:rPr>
        <w:t>5</w:t>
      </w:r>
      <w:r w:rsidRPr="00C22562">
        <w:rPr>
          <w:rFonts w:ascii="Times New Roman" w:hAnsi="Times New Roman" w:cs="Times New Roman"/>
          <w:color w:val="000000" w:themeColor="text1"/>
          <w:sz w:val="24"/>
          <w:szCs w:val="24"/>
        </w:rPr>
        <w:t>, 731-748.</w:t>
      </w:r>
    </w:p>
    <w:p w:rsidR="000E1D5F" w:rsidRPr="00C22562" w:rsidRDefault="000E1D5F" w:rsidP="000E1D5F">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274820">
        <w:rPr>
          <w:rFonts w:ascii="Times New Roman" w:hAnsi="Times New Roman" w:cs="Times New Roman"/>
          <w:color w:val="000000" w:themeColor="text1"/>
          <w:sz w:val="24"/>
          <w:szCs w:val="24"/>
        </w:rPr>
        <w:t xml:space="preserve"> Wolfson, A. R., &amp; Carskadon, M. A. (1998). Sleep schedules and daytime functioning in adolescents. </w:t>
      </w:r>
      <w:r w:rsidRPr="00274820">
        <w:rPr>
          <w:rFonts w:ascii="Times New Roman" w:hAnsi="Times New Roman" w:cs="Times New Roman"/>
          <w:i/>
          <w:iCs/>
          <w:color w:val="000000" w:themeColor="text1"/>
          <w:sz w:val="24"/>
          <w:szCs w:val="24"/>
        </w:rPr>
        <w:t>Child development</w:t>
      </w:r>
      <w:r w:rsidRPr="00274820">
        <w:rPr>
          <w:rFonts w:ascii="Times New Roman" w:hAnsi="Times New Roman" w:cs="Times New Roman"/>
          <w:color w:val="000000" w:themeColor="text1"/>
          <w:sz w:val="24"/>
          <w:szCs w:val="24"/>
        </w:rPr>
        <w:t>, 875-887.</w:t>
      </w:r>
    </w:p>
    <w:p w:rsidR="000E1D5F" w:rsidRDefault="000E1D5F" w:rsidP="000E1D5F">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274820">
        <w:rPr>
          <w:rFonts w:ascii="Times New Roman" w:hAnsi="Times New Roman" w:cs="Times New Roman"/>
          <w:color w:val="000000" w:themeColor="text1"/>
          <w:sz w:val="24"/>
          <w:szCs w:val="24"/>
        </w:rPr>
        <w:t>Wurtman, R. J., &amp; Wurtman, J. J. (1995). Brain serotonin, carbohydrate</w:t>
      </w:r>
      <w:r w:rsidRPr="00274820">
        <w:rPr>
          <w:rFonts w:ascii="Cambria Math" w:hAnsi="Cambria Math" w:cs="Cambria Math"/>
          <w:color w:val="000000" w:themeColor="text1"/>
          <w:sz w:val="24"/>
          <w:szCs w:val="24"/>
        </w:rPr>
        <w:t>‐</w:t>
      </w:r>
      <w:r w:rsidRPr="00274820">
        <w:rPr>
          <w:rFonts w:ascii="Times New Roman" w:hAnsi="Times New Roman" w:cs="Times New Roman"/>
          <w:color w:val="000000" w:themeColor="text1"/>
          <w:sz w:val="24"/>
          <w:szCs w:val="24"/>
        </w:rPr>
        <w:t>craving, obesity and depression. </w:t>
      </w:r>
      <w:r w:rsidRPr="00274820">
        <w:rPr>
          <w:rFonts w:ascii="Times New Roman" w:hAnsi="Times New Roman" w:cs="Times New Roman"/>
          <w:i/>
          <w:iCs/>
          <w:color w:val="000000" w:themeColor="text1"/>
          <w:sz w:val="24"/>
          <w:szCs w:val="24"/>
        </w:rPr>
        <w:t>Obesity research</w:t>
      </w:r>
      <w:r w:rsidRPr="00274820">
        <w:rPr>
          <w:rFonts w:ascii="Times New Roman" w:hAnsi="Times New Roman" w:cs="Times New Roman"/>
          <w:color w:val="000000" w:themeColor="text1"/>
          <w:sz w:val="24"/>
          <w:szCs w:val="24"/>
        </w:rPr>
        <w:t>, </w:t>
      </w:r>
      <w:r w:rsidRPr="00274820">
        <w:rPr>
          <w:rFonts w:ascii="Times New Roman" w:hAnsi="Times New Roman" w:cs="Times New Roman"/>
          <w:i/>
          <w:iCs/>
          <w:color w:val="000000" w:themeColor="text1"/>
          <w:sz w:val="24"/>
          <w:szCs w:val="24"/>
        </w:rPr>
        <w:t>3</w:t>
      </w:r>
      <w:r w:rsidRPr="00274820">
        <w:rPr>
          <w:rFonts w:ascii="Times New Roman" w:hAnsi="Times New Roman" w:cs="Times New Roman"/>
          <w:color w:val="000000" w:themeColor="text1"/>
          <w:sz w:val="24"/>
          <w:szCs w:val="24"/>
        </w:rPr>
        <w:t xml:space="preserve">(S4), 477S-480S. </w:t>
      </w:r>
    </w:p>
    <w:sectPr w:rsidR="000E1D5F" w:rsidSect="009042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911" w:rsidRDefault="004D0911" w:rsidP="007B719F">
      <w:pPr>
        <w:spacing w:after="0" w:line="240" w:lineRule="auto"/>
      </w:pPr>
      <w:r>
        <w:separator/>
      </w:r>
    </w:p>
  </w:endnote>
  <w:endnote w:type="continuationSeparator" w:id="0">
    <w:p w:rsidR="004D0911" w:rsidRDefault="004D0911" w:rsidP="007B7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911" w:rsidRDefault="004D0911" w:rsidP="007B719F">
      <w:pPr>
        <w:spacing w:after="0" w:line="240" w:lineRule="auto"/>
      </w:pPr>
      <w:r>
        <w:separator/>
      </w:r>
    </w:p>
  </w:footnote>
  <w:footnote w:type="continuationSeparator" w:id="0">
    <w:p w:rsidR="004D0911" w:rsidRDefault="004D0911" w:rsidP="007B71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8556C6"/>
    <w:multiLevelType w:val="hybridMultilevel"/>
    <w:tmpl w:val="CE843986"/>
    <w:lvl w:ilvl="0" w:tplc="2B98F48A">
      <w:start w:val="3"/>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C4EB0"/>
    <w:multiLevelType w:val="hybridMultilevel"/>
    <w:tmpl w:val="05281FAA"/>
    <w:lvl w:ilvl="0" w:tplc="07F6B764">
      <w:start w:val="1"/>
      <w:numFmt w:val="decimal"/>
      <w:lvlText w:val="%1."/>
      <w:lvlJc w:val="left"/>
      <w:pPr>
        <w:ind w:left="360" w:hanging="360"/>
      </w:pPr>
      <w:rPr>
        <w:rFonts w:eastAsiaTheme="majorEastAsia"/>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8AA"/>
    <w:rsid w:val="00005971"/>
    <w:rsid w:val="00027B67"/>
    <w:rsid w:val="000611BA"/>
    <w:rsid w:val="00072603"/>
    <w:rsid w:val="00073152"/>
    <w:rsid w:val="0009368D"/>
    <w:rsid w:val="0009382D"/>
    <w:rsid w:val="0009685D"/>
    <w:rsid w:val="000A077C"/>
    <w:rsid w:val="000A7E04"/>
    <w:rsid w:val="000B48AA"/>
    <w:rsid w:val="000B6FE6"/>
    <w:rsid w:val="000D7864"/>
    <w:rsid w:val="000E1D5F"/>
    <w:rsid w:val="000E7BA8"/>
    <w:rsid w:val="000F3423"/>
    <w:rsid w:val="001153AE"/>
    <w:rsid w:val="00132B10"/>
    <w:rsid w:val="0015530D"/>
    <w:rsid w:val="00191C64"/>
    <w:rsid w:val="001934C9"/>
    <w:rsid w:val="0019430F"/>
    <w:rsid w:val="001A37F5"/>
    <w:rsid w:val="001C4A3F"/>
    <w:rsid w:val="001C78CE"/>
    <w:rsid w:val="001D2514"/>
    <w:rsid w:val="00253819"/>
    <w:rsid w:val="00261E9A"/>
    <w:rsid w:val="00274820"/>
    <w:rsid w:val="002D2358"/>
    <w:rsid w:val="002E453A"/>
    <w:rsid w:val="002F0FC5"/>
    <w:rsid w:val="002F16AC"/>
    <w:rsid w:val="002F456B"/>
    <w:rsid w:val="0030138F"/>
    <w:rsid w:val="0032177F"/>
    <w:rsid w:val="00337089"/>
    <w:rsid w:val="003520DB"/>
    <w:rsid w:val="00371B2E"/>
    <w:rsid w:val="003B27A1"/>
    <w:rsid w:val="003C0B66"/>
    <w:rsid w:val="003C2A7A"/>
    <w:rsid w:val="003C63BB"/>
    <w:rsid w:val="003E618A"/>
    <w:rsid w:val="00400233"/>
    <w:rsid w:val="00406E25"/>
    <w:rsid w:val="00422836"/>
    <w:rsid w:val="004254DA"/>
    <w:rsid w:val="00425860"/>
    <w:rsid w:val="00425BA0"/>
    <w:rsid w:val="00426711"/>
    <w:rsid w:val="004377D3"/>
    <w:rsid w:val="0046021A"/>
    <w:rsid w:val="004816BC"/>
    <w:rsid w:val="004B38D4"/>
    <w:rsid w:val="004B6AB7"/>
    <w:rsid w:val="004D078C"/>
    <w:rsid w:val="004D0911"/>
    <w:rsid w:val="0054157C"/>
    <w:rsid w:val="0056463A"/>
    <w:rsid w:val="0056786F"/>
    <w:rsid w:val="00571CEF"/>
    <w:rsid w:val="00582C84"/>
    <w:rsid w:val="005C7EC0"/>
    <w:rsid w:val="006121AF"/>
    <w:rsid w:val="006129FE"/>
    <w:rsid w:val="00676130"/>
    <w:rsid w:val="006868D9"/>
    <w:rsid w:val="006C3649"/>
    <w:rsid w:val="006E24DC"/>
    <w:rsid w:val="006E79A9"/>
    <w:rsid w:val="00701392"/>
    <w:rsid w:val="00726555"/>
    <w:rsid w:val="00732521"/>
    <w:rsid w:val="00780C5E"/>
    <w:rsid w:val="007A1FCE"/>
    <w:rsid w:val="007A72B3"/>
    <w:rsid w:val="007B719F"/>
    <w:rsid w:val="007D66E5"/>
    <w:rsid w:val="007E59A6"/>
    <w:rsid w:val="008777CF"/>
    <w:rsid w:val="00887F5F"/>
    <w:rsid w:val="008C0187"/>
    <w:rsid w:val="008C1C2D"/>
    <w:rsid w:val="008E0040"/>
    <w:rsid w:val="008E31AE"/>
    <w:rsid w:val="008F6269"/>
    <w:rsid w:val="008F723F"/>
    <w:rsid w:val="0090421F"/>
    <w:rsid w:val="009114E8"/>
    <w:rsid w:val="009300C5"/>
    <w:rsid w:val="0096283A"/>
    <w:rsid w:val="0098213A"/>
    <w:rsid w:val="009B2CF9"/>
    <w:rsid w:val="009E73B3"/>
    <w:rsid w:val="00A441C7"/>
    <w:rsid w:val="00A82AE5"/>
    <w:rsid w:val="00A95F0F"/>
    <w:rsid w:val="00AA5951"/>
    <w:rsid w:val="00AB2802"/>
    <w:rsid w:val="00AC6BE4"/>
    <w:rsid w:val="00B05159"/>
    <w:rsid w:val="00B202D3"/>
    <w:rsid w:val="00B20924"/>
    <w:rsid w:val="00B27E86"/>
    <w:rsid w:val="00B52CAD"/>
    <w:rsid w:val="00B56ACA"/>
    <w:rsid w:val="00B60A9C"/>
    <w:rsid w:val="00B953DC"/>
    <w:rsid w:val="00BC5A0D"/>
    <w:rsid w:val="00BD37CB"/>
    <w:rsid w:val="00BD6AF5"/>
    <w:rsid w:val="00BE00CA"/>
    <w:rsid w:val="00BE26F6"/>
    <w:rsid w:val="00BF2439"/>
    <w:rsid w:val="00C00096"/>
    <w:rsid w:val="00C02971"/>
    <w:rsid w:val="00C17F5C"/>
    <w:rsid w:val="00C22562"/>
    <w:rsid w:val="00C26ABA"/>
    <w:rsid w:val="00C31B2C"/>
    <w:rsid w:val="00C44813"/>
    <w:rsid w:val="00C51053"/>
    <w:rsid w:val="00C51888"/>
    <w:rsid w:val="00C53F2D"/>
    <w:rsid w:val="00C66A79"/>
    <w:rsid w:val="00C7598D"/>
    <w:rsid w:val="00C81981"/>
    <w:rsid w:val="00CA3C23"/>
    <w:rsid w:val="00CB001E"/>
    <w:rsid w:val="00CB5049"/>
    <w:rsid w:val="00CB59A0"/>
    <w:rsid w:val="00CD73A4"/>
    <w:rsid w:val="00CE3C20"/>
    <w:rsid w:val="00CF0527"/>
    <w:rsid w:val="00CF2585"/>
    <w:rsid w:val="00CF4146"/>
    <w:rsid w:val="00D0101D"/>
    <w:rsid w:val="00D3418F"/>
    <w:rsid w:val="00D4002B"/>
    <w:rsid w:val="00D42D06"/>
    <w:rsid w:val="00D61B82"/>
    <w:rsid w:val="00DE1B0F"/>
    <w:rsid w:val="00DE3FD5"/>
    <w:rsid w:val="00DE7289"/>
    <w:rsid w:val="00E10F04"/>
    <w:rsid w:val="00E12623"/>
    <w:rsid w:val="00E21505"/>
    <w:rsid w:val="00E26D0C"/>
    <w:rsid w:val="00E4629F"/>
    <w:rsid w:val="00E53E7D"/>
    <w:rsid w:val="00E53F3E"/>
    <w:rsid w:val="00E83CF0"/>
    <w:rsid w:val="00EB19AF"/>
    <w:rsid w:val="00EC72F9"/>
    <w:rsid w:val="00EF77C1"/>
    <w:rsid w:val="00F05E38"/>
    <w:rsid w:val="00F074E3"/>
    <w:rsid w:val="00F46F4F"/>
    <w:rsid w:val="00F528F8"/>
    <w:rsid w:val="00F656B4"/>
    <w:rsid w:val="00F878C5"/>
    <w:rsid w:val="00FD1F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844467-A185-46EE-BB41-EAC334563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8AA"/>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48AA"/>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
    <w:name w:val="p"/>
    <w:basedOn w:val="Normal"/>
    <w:rsid w:val="005646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
    <w:name w:val="norm"/>
    <w:basedOn w:val="Normal"/>
    <w:rsid w:val="0056463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B7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19F"/>
    <w:rPr>
      <w:rFonts w:eastAsiaTheme="minorEastAsia"/>
    </w:rPr>
  </w:style>
  <w:style w:type="paragraph" w:styleId="Footer">
    <w:name w:val="footer"/>
    <w:basedOn w:val="Normal"/>
    <w:link w:val="FooterChar"/>
    <w:uiPriority w:val="99"/>
    <w:unhideWhenUsed/>
    <w:rsid w:val="007B7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19F"/>
    <w:rPr>
      <w:rFonts w:eastAsiaTheme="minorEastAsia"/>
    </w:rPr>
  </w:style>
  <w:style w:type="paragraph" w:styleId="ListParagraph">
    <w:name w:val="List Paragraph"/>
    <w:basedOn w:val="Normal"/>
    <w:uiPriority w:val="34"/>
    <w:qFormat/>
    <w:rsid w:val="00253819"/>
    <w:pPr>
      <w:ind w:left="720"/>
      <w:contextualSpacing/>
    </w:pPr>
  </w:style>
  <w:style w:type="character" w:customStyle="1" w:styleId="authorscontact">
    <w:name w:val="authors__contact"/>
    <w:basedOn w:val="DefaultParagraphFont"/>
    <w:rsid w:val="00253819"/>
  </w:style>
  <w:style w:type="paragraph" w:styleId="NormalWeb">
    <w:name w:val="Normal (Web)"/>
    <w:basedOn w:val="Normal"/>
    <w:uiPriority w:val="99"/>
    <w:unhideWhenUsed/>
    <w:rsid w:val="009628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426711"/>
  </w:style>
  <w:style w:type="character" w:customStyle="1" w:styleId="apple-converted-space">
    <w:name w:val="apple-converted-space"/>
    <w:basedOn w:val="DefaultParagraphFont"/>
    <w:rsid w:val="00C22562"/>
  </w:style>
  <w:style w:type="character" w:styleId="Hyperlink">
    <w:name w:val="Hyperlink"/>
    <w:basedOn w:val="DefaultParagraphFont"/>
    <w:uiPriority w:val="99"/>
    <w:unhideWhenUsed/>
    <w:rsid w:val="00C22562"/>
    <w:rPr>
      <w:color w:val="0563C1" w:themeColor="hyperlink"/>
      <w:u w:val="single"/>
    </w:rPr>
  </w:style>
  <w:style w:type="paragraph" w:styleId="BalloonText">
    <w:name w:val="Balloon Text"/>
    <w:basedOn w:val="Normal"/>
    <w:link w:val="BalloonTextChar"/>
    <w:uiPriority w:val="99"/>
    <w:semiHidden/>
    <w:unhideWhenUsed/>
    <w:rsid w:val="007A7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2B3"/>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74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batool@bzu.edu.p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1C2D5-F864-4AD4-B1E0-781A847CA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5371</Words>
  <Characters>30617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fatima</dc:creator>
  <cp:keywords/>
  <dc:description/>
  <cp:lastModifiedBy>Windows User</cp:lastModifiedBy>
  <cp:revision>2</cp:revision>
  <dcterms:created xsi:type="dcterms:W3CDTF">2019-03-11T05:52:00Z</dcterms:created>
  <dcterms:modified xsi:type="dcterms:W3CDTF">2019-03-11T05:52:00Z</dcterms:modified>
</cp:coreProperties>
</file>